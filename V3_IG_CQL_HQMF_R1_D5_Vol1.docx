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0D219" w14:textId="79269BB9" w:rsidR="00A0534D" w:rsidRPr="007E6595" w:rsidRDefault="00515823" w:rsidP="007E6595">
      <w:pPr>
        <w:pStyle w:val="BodyText"/>
        <w:jc w:val="right"/>
        <w:rPr>
          <w:rFonts w:ascii="Arial Narrow" w:hAnsi="Arial Narrow"/>
          <w:sz w:val="32"/>
          <w:szCs w:val="32"/>
        </w:rPr>
      </w:pPr>
      <w:r>
        <w:rPr>
          <w:rFonts w:ascii="Arial Narrow" w:hAnsi="Arial Narrow"/>
          <w:sz w:val="32"/>
          <w:szCs w:val="32"/>
        </w:rPr>
        <w:t>V3_IG_CQL_HQMF_R1_D</w:t>
      </w:r>
      <w:r w:rsidR="001C638B">
        <w:rPr>
          <w:rFonts w:ascii="Arial Narrow" w:hAnsi="Arial Narrow"/>
          <w:sz w:val="32"/>
          <w:szCs w:val="32"/>
        </w:rPr>
        <w:t>4.1</w:t>
      </w:r>
      <w:r w:rsidR="007E6595" w:rsidRPr="007E6595">
        <w:rPr>
          <w:rFonts w:ascii="Arial Narrow" w:hAnsi="Arial Narrow"/>
          <w:sz w:val="32"/>
          <w:szCs w:val="32"/>
        </w:rPr>
        <w:t>_Vol</w:t>
      </w:r>
      <w:r w:rsidR="007E6595">
        <w:rPr>
          <w:rFonts w:ascii="Arial Narrow" w:hAnsi="Arial Narrow"/>
          <w:sz w:val="32"/>
          <w:szCs w:val="32"/>
        </w:rPr>
        <w:t>1</w:t>
      </w:r>
    </w:p>
    <w:p w14:paraId="0008BDC3" w14:textId="77777777" w:rsidR="00A0534D" w:rsidRDefault="0083059C">
      <w:pPr>
        <w:pStyle w:val="BodyText"/>
        <w:spacing w:before="9"/>
        <w:rPr>
          <w:rFonts w:ascii="Arial"/>
          <w:sz w:val="19"/>
        </w:rPr>
      </w:pPr>
      <w:r>
        <w:rPr>
          <w:noProof/>
        </w:rPr>
        <w:drawing>
          <wp:anchor distT="0" distB="0" distL="0" distR="0" simplePos="0" relativeHeight="251657216" behindDoc="0" locked="0" layoutInCell="1" allowOverlap="1" wp14:anchorId="6621F304" wp14:editId="36E13104">
            <wp:simplePos x="0" y="0"/>
            <wp:positionH relativeFrom="page">
              <wp:posOffset>914400</wp:posOffset>
            </wp:positionH>
            <wp:positionV relativeFrom="paragraph">
              <wp:posOffset>169774</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71625" cy="1618773"/>
                    </a:xfrm>
                    <a:prstGeom prst="rect">
                      <a:avLst/>
                    </a:prstGeom>
                  </pic:spPr>
                </pic:pic>
              </a:graphicData>
            </a:graphic>
          </wp:anchor>
        </w:drawing>
      </w:r>
    </w:p>
    <w:p w14:paraId="6A64898D" w14:textId="77777777" w:rsidR="00A0534D" w:rsidRDefault="00A0534D">
      <w:pPr>
        <w:pStyle w:val="BodyText"/>
        <w:rPr>
          <w:rFonts w:ascii="Arial"/>
          <w:sz w:val="20"/>
        </w:rPr>
      </w:pPr>
    </w:p>
    <w:p w14:paraId="2DFDCA68" w14:textId="77777777" w:rsidR="00A0534D" w:rsidRDefault="00A0534D">
      <w:pPr>
        <w:pStyle w:val="BodyText"/>
        <w:rPr>
          <w:rFonts w:ascii="Arial"/>
          <w:sz w:val="20"/>
        </w:rPr>
      </w:pPr>
    </w:p>
    <w:p w14:paraId="7C4AB345" w14:textId="77777777" w:rsidR="00A0534D" w:rsidRDefault="00A0534D">
      <w:pPr>
        <w:pStyle w:val="BodyText"/>
        <w:rPr>
          <w:rFonts w:ascii="Arial"/>
          <w:sz w:val="20"/>
        </w:rPr>
      </w:pPr>
    </w:p>
    <w:p w14:paraId="58CC66CF" w14:textId="77777777" w:rsidR="00A0534D" w:rsidRDefault="00A0534D">
      <w:pPr>
        <w:pStyle w:val="BodyText"/>
        <w:rPr>
          <w:rFonts w:ascii="Arial"/>
          <w:sz w:val="20"/>
        </w:rPr>
      </w:pPr>
    </w:p>
    <w:p w14:paraId="34910012" w14:textId="6AA0D946" w:rsidR="00A0534D" w:rsidRDefault="0083059C">
      <w:pPr>
        <w:spacing w:before="178" w:line="283" w:lineRule="auto"/>
        <w:ind w:left="1549" w:right="117" w:firstLine="527"/>
        <w:jc w:val="right"/>
        <w:rPr>
          <w:rFonts w:ascii="Arial"/>
          <w:sz w:val="44"/>
        </w:rPr>
      </w:pPr>
      <w:r>
        <w:rPr>
          <w:rFonts w:ascii="Arial"/>
          <w:sz w:val="44"/>
        </w:rPr>
        <w:t xml:space="preserve">HL7 </w:t>
      </w:r>
      <w:r>
        <w:rPr>
          <w:rFonts w:ascii="Arial"/>
          <w:spacing w:val="-6"/>
          <w:sz w:val="44"/>
        </w:rPr>
        <w:t xml:space="preserve">Version </w:t>
      </w:r>
      <w:r>
        <w:rPr>
          <w:rFonts w:ascii="Arial"/>
          <w:sz w:val="44"/>
        </w:rPr>
        <w:t>3</w:t>
      </w:r>
      <w:r>
        <w:rPr>
          <w:rFonts w:ascii="Arial"/>
          <w:spacing w:val="84"/>
          <w:sz w:val="44"/>
        </w:rPr>
        <w:t xml:space="preserve"> </w:t>
      </w:r>
      <w:r>
        <w:rPr>
          <w:rFonts w:ascii="Arial"/>
          <w:sz w:val="44"/>
        </w:rPr>
        <w:t>Implementation Guide:</w:t>
      </w:r>
      <w:r>
        <w:rPr>
          <w:rFonts w:ascii="Arial"/>
          <w:w w:val="101"/>
          <w:sz w:val="44"/>
        </w:rPr>
        <w:t xml:space="preserve"> </w:t>
      </w:r>
      <w:r>
        <w:rPr>
          <w:rFonts w:ascii="Arial"/>
          <w:sz w:val="44"/>
        </w:rPr>
        <w:t>Clinical Quality Language</w:t>
      </w:r>
      <w:r w:rsidR="00F719B7">
        <w:rPr>
          <w:rFonts w:ascii="Arial"/>
          <w:sz w:val="44"/>
        </w:rPr>
        <w:t xml:space="preserve"> </w:t>
      </w:r>
      <w:r>
        <w:rPr>
          <w:rFonts w:ascii="Arial"/>
          <w:sz w:val="44"/>
        </w:rPr>
        <w:t>(CQL)-based</w:t>
      </w:r>
    </w:p>
    <w:p w14:paraId="39BC8975" w14:textId="4DFCDFE8" w:rsidR="00A0534D" w:rsidRDefault="0083059C" w:rsidP="0092332D">
      <w:pPr>
        <w:spacing w:before="61" w:line="444" w:lineRule="exact"/>
        <w:ind w:left="2970" w:right="117" w:hanging="1422"/>
        <w:jc w:val="right"/>
        <w:rPr>
          <w:rFonts w:ascii="Arial"/>
          <w:sz w:val="44"/>
        </w:rPr>
      </w:pPr>
      <w:r>
        <w:rPr>
          <w:rFonts w:ascii="Arial"/>
          <w:sz w:val="44"/>
        </w:rPr>
        <w:t>Health Quality Measure</w:t>
      </w:r>
      <w:r>
        <w:rPr>
          <w:rFonts w:ascii="Arial"/>
          <w:spacing w:val="77"/>
          <w:sz w:val="44"/>
        </w:rPr>
        <w:t xml:space="preserve"> </w:t>
      </w:r>
      <w:r>
        <w:rPr>
          <w:rFonts w:ascii="Arial"/>
          <w:sz w:val="44"/>
        </w:rPr>
        <w:t>Format (HQMF)</w:t>
      </w:r>
      <w:r>
        <w:rPr>
          <w:rFonts w:ascii="Arial"/>
          <w:w w:val="101"/>
          <w:sz w:val="44"/>
        </w:rPr>
        <w:t xml:space="preserve"> </w:t>
      </w:r>
      <w:r>
        <w:rPr>
          <w:rFonts w:ascii="Arial"/>
          <w:sz w:val="44"/>
        </w:rPr>
        <w:t xml:space="preserve">Release 1, STU </w:t>
      </w:r>
      <w:r w:rsidR="001C638B">
        <w:rPr>
          <w:rFonts w:ascii="Arial"/>
          <w:sz w:val="44"/>
        </w:rPr>
        <w:t>4.1</w:t>
      </w:r>
      <w:r w:rsidR="00AF73DB">
        <w:rPr>
          <w:rFonts w:ascii="Arial"/>
          <w:sz w:val="44"/>
        </w:rPr>
        <w:t xml:space="preserve"> </w:t>
      </w:r>
      <w:r>
        <w:rPr>
          <w:rFonts w:ascii="Arial"/>
          <w:sz w:val="44"/>
        </w:rPr>
        <w:t>- US</w:t>
      </w:r>
      <w:r>
        <w:rPr>
          <w:rFonts w:ascii="Arial"/>
          <w:spacing w:val="77"/>
          <w:sz w:val="44"/>
        </w:rPr>
        <w:t xml:space="preserve"> </w:t>
      </w:r>
      <w:r>
        <w:rPr>
          <w:rFonts w:ascii="Arial"/>
          <w:sz w:val="44"/>
        </w:rPr>
        <w:t>Realm</w:t>
      </w:r>
    </w:p>
    <w:p w14:paraId="10F21BF5" w14:textId="6CC86A76" w:rsidR="00A0534D" w:rsidRDefault="00A67931">
      <w:pPr>
        <w:spacing w:before="77"/>
        <w:ind w:right="177"/>
        <w:jc w:val="right"/>
        <w:rPr>
          <w:sz w:val="24"/>
        </w:rPr>
      </w:pPr>
      <w:r>
        <w:rPr>
          <w:sz w:val="24"/>
        </w:rPr>
        <w:t>March</w:t>
      </w:r>
      <w:r w:rsidR="002B591F">
        <w:rPr>
          <w:sz w:val="24"/>
        </w:rPr>
        <w:t xml:space="preserve"> </w:t>
      </w:r>
      <w:r w:rsidR="00F719B7">
        <w:rPr>
          <w:sz w:val="24"/>
        </w:rPr>
        <w:t>2021</w:t>
      </w:r>
    </w:p>
    <w:p w14:paraId="3327404D" w14:textId="77777777" w:rsidR="00A0534D" w:rsidRDefault="00A0534D">
      <w:pPr>
        <w:pStyle w:val="BodyText"/>
        <w:rPr>
          <w:sz w:val="24"/>
        </w:rPr>
      </w:pPr>
    </w:p>
    <w:p w14:paraId="03DA8997" w14:textId="77777777" w:rsidR="00A0534D" w:rsidRDefault="0083059C">
      <w:pPr>
        <w:spacing w:before="211" w:line="331" w:lineRule="exact"/>
        <w:ind w:right="119"/>
        <w:jc w:val="right"/>
        <w:rPr>
          <w:sz w:val="34"/>
        </w:rPr>
      </w:pPr>
      <w:r>
        <w:rPr>
          <w:sz w:val="34"/>
        </w:rPr>
        <w:t>HL7 STU</w:t>
      </w:r>
    </w:p>
    <w:p w14:paraId="71DD217F" w14:textId="6F6D964D" w:rsidR="00A0534D" w:rsidRDefault="0083059C">
      <w:pPr>
        <w:spacing w:line="331" w:lineRule="exact"/>
        <w:ind w:right="204"/>
        <w:jc w:val="right"/>
        <w:rPr>
          <w:sz w:val="34"/>
        </w:rPr>
      </w:pPr>
      <w:r>
        <w:rPr>
          <w:sz w:val="34"/>
        </w:rPr>
        <w:t>Volume 1 - HQ</w:t>
      </w:r>
      <w:r w:rsidR="00520A3E">
        <w:rPr>
          <w:sz w:val="34"/>
        </w:rPr>
        <w:t>MF representation of CQL</w:t>
      </w:r>
      <w:r w:rsidR="00FD1C09">
        <w:rPr>
          <w:sz w:val="34"/>
        </w:rPr>
        <w:t>-</w:t>
      </w:r>
      <w:r w:rsidR="00520A3E">
        <w:rPr>
          <w:sz w:val="34"/>
        </w:rPr>
        <w:t xml:space="preserve">based </w:t>
      </w:r>
      <w:r>
        <w:rPr>
          <w:sz w:val="34"/>
        </w:rPr>
        <w:t>Measures</w:t>
      </w:r>
    </w:p>
    <w:p w14:paraId="4B5AF574" w14:textId="77777777" w:rsidR="00A0534D" w:rsidRDefault="00A0534D">
      <w:pPr>
        <w:pStyle w:val="BodyText"/>
        <w:rPr>
          <w:sz w:val="34"/>
        </w:rPr>
      </w:pPr>
    </w:p>
    <w:p w14:paraId="7B8747C4" w14:textId="77777777" w:rsidR="00A0534D" w:rsidRDefault="00A0534D">
      <w:pPr>
        <w:pStyle w:val="BodyText"/>
        <w:spacing w:before="9"/>
        <w:rPr>
          <w:sz w:val="44"/>
        </w:rPr>
      </w:pPr>
    </w:p>
    <w:p w14:paraId="0FD9283C" w14:textId="77777777" w:rsidR="00A0534D" w:rsidRDefault="0083059C">
      <w:pPr>
        <w:spacing w:line="270" w:lineRule="exact"/>
        <w:ind w:left="5386" w:right="119" w:firstLine="2676"/>
        <w:jc w:val="right"/>
        <w:rPr>
          <w:sz w:val="24"/>
        </w:rPr>
      </w:pPr>
      <w:r>
        <w:rPr>
          <w:sz w:val="24"/>
        </w:rPr>
        <w:t>Sponsored by:</w:t>
      </w:r>
      <w:r>
        <w:rPr>
          <w:w w:val="99"/>
          <w:sz w:val="24"/>
        </w:rPr>
        <w:t xml:space="preserve"> </w:t>
      </w:r>
      <w:r>
        <w:rPr>
          <w:sz w:val="24"/>
        </w:rPr>
        <w:t>Clinical Quality Information Work Group</w:t>
      </w:r>
    </w:p>
    <w:p w14:paraId="18E94D5B" w14:textId="77777777" w:rsidR="00A0534D" w:rsidRDefault="00A0534D">
      <w:pPr>
        <w:pStyle w:val="BodyText"/>
        <w:rPr>
          <w:sz w:val="20"/>
        </w:rPr>
      </w:pPr>
    </w:p>
    <w:p w14:paraId="49496171" w14:textId="77777777" w:rsidR="00A0534D" w:rsidRDefault="00A0534D">
      <w:pPr>
        <w:pStyle w:val="BodyText"/>
        <w:rPr>
          <w:sz w:val="20"/>
        </w:rPr>
      </w:pPr>
    </w:p>
    <w:p w14:paraId="1F2C0D89" w14:textId="77777777" w:rsidR="00A0534D" w:rsidRDefault="00A0534D">
      <w:pPr>
        <w:pStyle w:val="BodyText"/>
        <w:rPr>
          <w:sz w:val="20"/>
        </w:rPr>
      </w:pPr>
    </w:p>
    <w:p w14:paraId="7810004E" w14:textId="77777777" w:rsidR="00A0534D" w:rsidRDefault="00A0534D">
      <w:pPr>
        <w:pStyle w:val="BodyText"/>
        <w:rPr>
          <w:sz w:val="20"/>
        </w:rPr>
      </w:pPr>
    </w:p>
    <w:p w14:paraId="18E8B1BD" w14:textId="77777777" w:rsidR="00A0534D" w:rsidRDefault="00A0534D">
      <w:pPr>
        <w:pStyle w:val="BodyText"/>
        <w:rPr>
          <w:sz w:val="20"/>
        </w:rPr>
      </w:pPr>
    </w:p>
    <w:p w14:paraId="31F76DD0" w14:textId="77777777" w:rsidR="00A0534D" w:rsidRDefault="00A0534D">
      <w:pPr>
        <w:pStyle w:val="BodyText"/>
        <w:rPr>
          <w:sz w:val="20"/>
        </w:rPr>
      </w:pPr>
    </w:p>
    <w:p w14:paraId="7C3C8958" w14:textId="77777777" w:rsidR="00A0534D" w:rsidRDefault="00A0534D">
      <w:pPr>
        <w:pStyle w:val="BodyText"/>
        <w:spacing w:before="7"/>
      </w:pPr>
    </w:p>
    <w:p w14:paraId="396DEB6E" w14:textId="2577AFFE" w:rsidR="00A0534D" w:rsidRDefault="0083059C">
      <w:pPr>
        <w:spacing w:before="62"/>
        <w:ind w:left="119" w:right="110"/>
        <w:rPr>
          <w:sz w:val="20"/>
        </w:rPr>
      </w:pPr>
      <w:r>
        <w:rPr>
          <w:w w:val="99"/>
          <w:sz w:val="20"/>
        </w:rPr>
        <w:t>Co</w:t>
      </w:r>
      <w:r>
        <w:rPr>
          <w:spacing w:val="-2"/>
          <w:w w:val="99"/>
          <w:sz w:val="20"/>
        </w:rPr>
        <w:t>p</w:t>
      </w:r>
      <w:r>
        <w:rPr>
          <w:w w:val="99"/>
          <w:sz w:val="20"/>
        </w:rPr>
        <w:t>yright</w:t>
      </w:r>
      <w:r>
        <w:rPr>
          <w:spacing w:val="-1"/>
          <w:sz w:val="20"/>
        </w:rPr>
        <w:t xml:space="preserve"> </w:t>
      </w:r>
      <w:r w:rsidR="00F45897" w:rsidRPr="00607132">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2016-20</w:t>
      </w:r>
      <w:r w:rsidR="00F719B7">
        <w:rPr>
          <w:w w:val="99"/>
          <w:sz w:val="20"/>
        </w:rPr>
        <w:t>21</w:t>
      </w:r>
      <w:r>
        <w:rPr>
          <w:spacing w:val="-1"/>
          <w:sz w:val="20"/>
        </w:rPr>
        <w:t xml:space="preserve"> </w:t>
      </w:r>
      <w:r>
        <w:rPr>
          <w:w w:val="99"/>
          <w:sz w:val="20"/>
        </w:rPr>
        <w:t>Health</w:t>
      </w:r>
      <w:r>
        <w:rPr>
          <w:spacing w:val="-1"/>
          <w:sz w:val="20"/>
        </w:rPr>
        <w:t xml:space="preserve"> </w:t>
      </w:r>
      <w:r>
        <w:rPr>
          <w:w w:val="99"/>
          <w:sz w:val="20"/>
        </w:rPr>
        <w:t>L</w:t>
      </w:r>
      <w:r>
        <w:rPr>
          <w:spacing w:val="-5"/>
          <w:w w:val="99"/>
          <w:sz w:val="20"/>
        </w:rPr>
        <w:t>e</w:t>
      </w:r>
      <w:r>
        <w:rPr>
          <w:spacing w:val="-3"/>
          <w:w w:val="99"/>
          <w:sz w:val="20"/>
        </w:rPr>
        <w:t>v</w:t>
      </w:r>
      <w:r>
        <w:rPr>
          <w:w w:val="99"/>
          <w:sz w:val="20"/>
        </w:rPr>
        <w:t>el</w:t>
      </w:r>
      <w:r>
        <w:rPr>
          <w:spacing w:val="-1"/>
          <w:sz w:val="20"/>
        </w:rPr>
        <w:t xml:space="preserve"> </w:t>
      </w:r>
      <w:r>
        <w:rPr>
          <w:w w:val="99"/>
          <w:sz w:val="20"/>
        </w:rPr>
        <w:t>S</w:t>
      </w:r>
      <w:r>
        <w:rPr>
          <w:spacing w:val="-5"/>
          <w:w w:val="99"/>
          <w:sz w:val="20"/>
        </w:rPr>
        <w:t>e</w:t>
      </w:r>
      <w:r>
        <w:rPr>
          <w:spacing w:val="-3"/>
          <w:w w:val="99"/>
          <w:sz w:val="20"/>
        </w:rPr>
        <w:t>v</w:t>
      </w:r>
      <w:r>
        <w:rPr>
          <w:w w:val="99"/>
          <w:sz w:val="20"/>
        </w:rPr>
        <w:t>en</w:t>
      </w:r>
      <w:r>
        <w:rPr>
          <w:spacing w:val="-1"/>
          <w:sz w:val="20"/>
        </w:rPr>
        <w:t xml:space="preserve"> </w:t>
      </w:r>
      <w:r>
        <w:rPr>
          <w:w w:val="99"/>
          <w:sz w:val="20"/>
        </w:rPr>
        <w:t>International</w:t>
      </w:r>
      <w:r w:rsidR="00F45897">
        <w:rPr>
          <w:spacing w:val="-1"/>
          <w:sz w:val="20"/>
        </w:rPr>
        <w:t xml:space="preserve"> </w:t>
      </w:r>
      <w:r w:rsidR="00F45897" w:rsidRPr="00C97EE0">
        <w:rPr>
          <w:rFonts w:ascii="Lucida Grande" w:hAnsi="Lucida Grande" w:cs="Lucida Grande"/>
          <w:b/>
          <w:color w:val="000000"/>
        </w:rPr>
        <w:t>®</w:t>
      </w:r>
      <w:r w:rsidR="00F45897">
        <w:rPr>
          <w:rFonts w:ascii="Lucida Grande" w:hAnsi="Lucida Grande" w:cs="Lucida Grande"/>
          <w:b/>
          <w:color w:val="000000"/>
        </w:rPr>
        <w:t xml:space="preserve"> </w:t>
      </w:r>
      <w:r>
        <w:rPr>
          <w:w w:val="99"/>
          <w:sz w:val="20"/>
        </w:rPr>
        <w:t>ALL</w:t>
      </w:r>
      <w:r>
        <w:rPr>
          <w:spacing w:val="-1"/>
          <w:sz w:val="20"/>
        </w:rPr>
        <w:t xml:space="preserve"> </w:t>
      </w:r>
      <w:r>
        <w:rPr>
          <w:w w:val="99"/>
          <w:sz w:val="20"/>
        </w:rPr>
        <w:t>RIGHTS</w:t>
      </w:r>
      <w:r>
        <w:rPr>
          <w:spacing w:val="-1"/>
          <w:sz w:val="20"/>
        </w:rPr>
        <w:t xml:space="preserve"> </w:t>
      </w:r>
      <w:r>
        <w:rPr>
          <w:w w:val="99"/>
          <w:sz w:val="20"/>
        </w:rPr>
        <w:t>RESE</w:t>
      </w:r>
      <w:r>
        <w:rPr>
          <w:spacing w:val="-16"/>
          <w:w w:val="99"/>
          <w:sz w:val="20"/>
        </w:rPr>
        <w:t>R</w:t>
      </w:r>
      <w:r>
        <w:rPr>
          <w:w w:val="99"/>
          <w:sz w:val="20"/>
        </w:rPr>
        <w:t>VED.</w:t>
      </w:r>
      <w:r>
        <w:rPr>
          <w:spacing w:val="-1"/>
          <w:sz w:val="20"/>
        </w:rPr>
        <w:t xml:space="preserve"> </w:t>
      </w:r>
      <w:r>
        <w:rPr>
          <w:w w:val="99"/>
          <w:sz w:val="20"/>
        </w:rPr>
        <w:t>The</w:t>
      </w:r>
      <w:r>
        <w:rPr>
          <w:spacing w:val="-1"/>
          <w:sz w:val="20"/>
        </w:rPr>
        <w:t xml:space="preserve"> </w:t>
      </w:r>
      <w:r>
        <w:rPr>
          <w:w w:val="99"/>
          <w:sz w:val="20"/>
        </w:rPr>
        <w:t>reproduction</w:t>
      </w:r>
      <w:r>
        <w:rPr>
          <w:spacing w:val="-1"/>
          <w:sz w:val="20"/>
        </w:rPr>
        <w:t xml:space="preserve"> </w:t>
      </w:r>
      <w:r>
        <w:rPr>
          <w:w w:val="99"/>
          <w:sz w:val="20"/>
        </w:rPr>
        <w:t>of</w:t>
      </w:r>
      <w:r>
        <w:rPr>
          <w:spacing w:val="-1"/>
          <w:sz w:val="20"/>
        </w:rPr>
        <w:t xml:space="preserve"> </w:t>
      </w:r>
      <w:r>
        <w:rPr>
          <w:w w:val="99"/>
          <w:sz w:val="20"/>
        </w:rPr>
        <w:t>this</w:t>
      </w:r>
    </w:p>
    <w:p w14:paraId="48EDBB8B" w14:textId="77777777" w:rsidR="00A0534D" w:rsidRDefault="0083059C">
      <w:pPr>
        <w:spacing w:line="249" w:lineRule="auto"/>
        <w:ind w:left="119" w:right="110"/>
        <w:rPr>
          <w:sz w:val="20"/>
        </w:rPr>
      </w:pPr>
      <w:r>
        <w:rPr>
          <w:sz w:val="20"/>
        </w:rPr>
        <w:t>material in any form is strictly forbidden without the written permission of the publisher. HL7 and Health Level Seven are registered trademarks of Health Level Seven International. Reg. U.S. Pat &amp; TM Off.</w:t>
      </w:r>
    </w:p>
    <w:p w14:paraId="6340A281" w14:textId="77777777" w:rsidR="00A0534D" w:rsidRDefault="0083059C">
      <w:pPr>
        <w:spacing w:before="32"/>
        <w:ind w:left="119" w:right="110"/>
        <w:rPr>
          <w:sz w:val="20"/>
        </w:rPr>
      </w:pPr>
      <w:r>
        <w:rPr>
          <w:sz w:val="20"/>
        </w:rPr>
        <w:t xml:space="preserve">Use of this material is governed by HL7’s </w:t>
      </w:r>
      <w:hyperlink r:id="rId9">
        <w:r>
          <w:rPr>
            <w:color w:val="0000FF"/>
            <w:sz w:val="20"/>
          </w:rPr>
          <w:t>IP Compliance Policy</w:t>
        </w:r>
      </w:hyperlink>
      <w:r>
        <w:rPr>
          <w:sz w:val="20"/>
        </w:rPr>
        <w:t>.</w:t>
      </w:r>
    </w:p>
    <w:p w14:paraId="41A714FE" w14:textId="77777777" w:rsidR="00A0534D" w:rsidRDefault="00A0534D">
      <w:pPr>
        <w:rPr>
          <w:sz w:val="20"/>
        </w:rPr>
        <w:sectPr w:rsidR="00A0534D">
          <w:type w:val="continuous"/>
          <w:pgSz w:w="12240" w:h="15840"/>
          <w:pgMar w:top="1080" w:right="1320" w:bottom="280" w:left="1320" w:header="720" w:footer="720" w:gutter="0"/>
          <w:cols w:space="720"/>
        </w:sectPr>
      </w:pPr>
    </w:p>
    <w:p w14:paraId="41DD1DDA" w14:textId="77777777" w:rsidR="00A0534D" w:rsidRDefault="0083059C" w:rsidP="004D5BAB">
      <w:pPr>
        <w:spacing w:before="46"/>
        <w:ind w:left="120" w:right="110"/>
        <w:jc w:val="both"/>
        <w:rPr>
          <w:b/>
          <w:sz w:val="20"/>
        </w:rPr>
      </w:pPr>
      <w:r>
        <w:rPr>
          <w:b/>
          <w:sz w:val="20"/>
        </w:rPr>
        <w:lastRenderedPageBreak/>
        <w:t>IMPORTANT NOTES:</w:t>
      </w:r>
    </w:p>
    <w:p w14:paraId="5ACF1C45" w14:textId="77777777" w:rsidR="00A0534D" w:rsidRDefault="0083059C" w:rsidP="004D5BAB">
      <w:pPr>
        <w:spacing w:before="9" w:line="249" w:lineRule="auto"/>
        <w:ind w:left="120" w:right="110"/>
        <w:jc w:val="both"/>
        <w:rPr>
          <w:sz w:val="20"/>
        </w:rPr>
      </w:pPr>
      <w:r>
        <w:rPr>
          <w:sz w:val="20"/>
        </w:rPr>
        <w:t xml:space="preserve">HL7 licenses its standards and select IP free of charge. If you did not acquire a free license from HL7 for this document, you are not authorized to access or make any use of it. To obtain a free license, please visit </w:t>
      </w:r>
      <w:hyperlink r:id="rId10">
        <w:r>
          <w:rPr>
            <w:rFonts w:ascii="Courier New"/>
            <w:color w:val="0000FF"/>
            <w:sz w:val="20"/>
          </w:rPr>
          <w:t>http://www.HL7.org/implement/standards/index.cfm</w:t>
        </w:r>
      </w:hyperlink>
      <w:r>
        <w:rPr>
          <w:sz w:val="20"/>
        </w:rPr>
        <w:t>.</w:t>
      </w:r>
    </w:p>
    <w:p w14:paraId="567C685E" w14:textId="77777777" w:rsidR="00A0534D" w:rsidRDefault="0083059C" w:rsidP="004D5BAB">
      <w:pPr>
        <w:spacing w:line="213" w:lineRule="exact"/>
        <w:ind w:left="120" w:right="110"/>
        <w:jc w:val="both"/>
        <w:rPr>
          <w:b/>
          <w:sz w:val="20"/>
        </w:rPr>
      </w:pPr>
      <w:r>
        <w:rPr>
          <w:b/>
          <w:sz w:val="20"/>
        </w:rPr>
        <w:t>If you are the individual that obtained the license for this HL7 Standard, specification or other freely licensed</w:t>
      </w:r>
    </w:p>
    <w:p w14:paraId="7DBCCE2A" w14:textId="77777777" w:rsidR="00A0534D" w:rsidRDefault="0083059C" w:rsidP="004D5BAB">
      <w:pPr>
        <w:spacing w:before="9"/>
        <w:ind w:left="120"/>
        <w:jc w:val="both"/>
        <w:rPr>
          <w:sz w:val="20"/>
        </w:rPr>
      </w:pPr>
      <w:r>
        <w:rPr>
          <w:b/>
          <w:sz w:val="20"/>
        </w:rPr>
        <w:t xml:space="preserve">work (in each and every </w:t>
      </w:r>
      <w:proofErr w:type="gramStart"/>
      <w:r>
        <w:rPr>
          <w:b/>
          <w:sz w:val="20"/>
        </w:rPr>
        <w:t>instance ”Specified</w:t>
      </w:r>
      <w:proofErr w:type="gramEnd"/>
      <w:r>
        <w:rPr>
          <w:b/>
          <w:sz w:val="20"/>
        </w:rPr>
        <w:t xml:space="preserve"> Material”), </w:t>
      </w:r>
      <w:r>
        <w:rPr>
          <w:sz w:val="20"/>
        </w:rPr>
        <w:t>the following describes the permitted uses of the Material.</w:t>
      </w:r>
    </w:p>
    <w:p w14:paraId="4F3E104D" w14:textId="77777777" w:rsidR="00A0534D" w:rsidRDefault="0083059C" w:rsidP="004D5BAB">
      <w:pPr>
        <w:pStyle w:val="ListParagraph"/>
        <w:numPr>
          <w:ilvl w:val="0"/>
          <w:numId w:val="49"/>
        </w:numPr>
        <w:tabs>
          <w:tab w:val="left" w:pos="363"/>
        </w:tabs>
        <w:spacing w:before="9" w:line="249" w:lineRule="auto"/>
        <w:ind w:right="118" w:firstLine="0"/>
        <w:jc w:val="both"/>
        <w:rPr>
          <w:sz w:val="20"/>
        </w:rPr>
      </w:pPr>
      <w:r>
        <w:rPr>
          <w:b/>
          <w:sz w:val="20"/>
        </w:rPr>
        <w:t>HL7</w:t>
      </w:r>
      <w:r>
        <w:rPr>
          <w:b/>
          <w:spacing w:val="-7"/>
          <w:sz w:val="20"/>
        </w:rPr>
        <w:t xml:space="preserve"> </w:t>
      </w:r>
      <w:r>
        <w:rPr>
          <w:b/>
          <w:sz w:val="20"/>
        </w:rPr>
        <w:t>INDIVIDUAL,</w:t>
      </w:r>
      <w:r>
        <w:rPr>
          <w:b/>
          <w:spacing w:val="-7"/>
          <w:sz w:val="20"/>
        </w:rPr>
        <w:t xml:space="preserve"> </w:t>
      </w:r>
      <w:r>
        <w:rPr>
          <w:b/>
          <w:sz w:val="20"/>
        </w:rPr>
        <w:t>STUDENT</w:t>
      </w:r>
      <w:r>
        <w:rPr>
          <w:b/>
          <w:spacing w:val="-7"/>
          <w:sz w:val="20"/>
        </w:rPr>
        <w:t xml:space="preserve"> </w:t>
      </w:r>
      <w:r>
        <w:rPr>
          <w:b/>
          <w:sz w:val="20"/>
        </w:rPr>
        <w:t>AND</w:t>
      </w:r>
      <w:r>
        <w:rPr>
          <w:b/>
          <w:spacing w:val="-7"/>
          <w:sz w:val="20"/>
        </w:rPr>
        <w:t xml:space="preserve"> </w:t>
      </w:r>
      <w:r>
        <w:rPr>
          <w:b/>
          <w:spacing w:val="-4"/>
          <w:sz w:val="20"/>
        </w:rPr>
        <w:t>HEALTH</w:t>
      </w:r>
      <w:r>
        <w:rPr>
          <w:b/>
          <w:spacing w:val="-7"/>
          <w:sz w:val="20"/>
        </w:rPr>
        <w:t xml:space="preserve"> </w:t>
      </w:r>
      <w:r>
        <w:rPr>
          <w:b/>
          <w:sz w:val="20"/>
        </w:rPr>
        <w:t>PROFESSIONAL</w:t>
      </w:r>
      <w:r>
        <w:rPr>
          <w:b/>
          <w:spacing w:val="-7"/>
          <w:sz w:val="20"/>
        </w:rPr>
        <w:t xml:space="preserve"> </w:t>
      </w:r>
      <w:r>
        <w:rPr>
          <w:b/>
          <w:sz w:val="20"/>
        </w:rPr>
        <w:t>MEMBERS</w:t>
      </w:r>
      <w:r>
        <w:rPr>
          <w:sz w:val="20"/>
        </w:rPr>
        <w:t>,</w:t>
      </w:r>
      <w:r>
        <w:rPr>
          <w:spacing w:val="-7"/>
          <w:sz w:val="20"/>
        </w:rPr>
        <w:t xml:space="preserve"> </w:t>
      </w:r>
      <w:r>
        <w:rPr>
          <w:sz w:val="20"/>
        </w:rPr>
        <w:t>who</w:t>
      </w:r>
      <w:r>
        <w:rPr>
          <w:spacing w:val="-7"/>
          <w:sz w:val="20"/>
        </w:rPr>
        <w:t xml:space="preserve"> </w:t>
      </w:r>
      <w:r>
        <w:rPr>
          <w:sz w:val="20"/>
        </w:rPr>
        <w:t>register</w:t>
      </w:r>
      <w:r>
        <w:rPr>
          <w:spacing w:val="-7"/>
          <w:sz w:val="20"/>
        </w:rPr>
        <w:t xml:space="preserve"> </w:t>
      </w:r>
      <w:r>
        <w:rPr>
          <w:sz w:val="20"/>
        </w:rPr>
        <w:t>and</w:t>
      </w:r>
      <w:r>
        <w:rPr>
          <w:spacing w:val="-7"/>
          <w:sz w:val="20"/>
        </w:rPr>
        <w:t xml:space="preserve"> </w:t>
      </w:r>
      <w:r>
        <w:rPr>
          <w:sz w:val="20"/>
        </w:rPr>
        <w:t>agree</w:t>
      </w:r>
      <w:r>
        <w:rPr>
          <w:spacing w:val="-7"/>
          <w:sz w:val="20"/>
        </w:rPr>
        <w:t xml:space="preserve"> </w:t>
      </w:r>
      <w:r>
        <w:rPr>
          <w:sz w:val="20"/>
        </w:rPr>
        <w:t>to</w:t>
      </w:r>
      <w:r>
        <w:rPr>
          <w:spacing w:val="-7"/>
          <w:sz w:val="20"/>
        </w:rPr>
        <w:t xml:space="preserve"> </w:t>
      </w:r>
      <w:r>
        <w:rPr>
          <w:sz w:val="20"/>
        </w:rPr>
        <w:t xml:space="preserve">the terms of </w:t>
      </w:r>
      <w:r>
        <w:rPr>
          <w:spacing w:val="-3"/>
          <w:sz w:val="20"/>
        </w:rPr>
        <w:t xml:space="preserve">HL7’s </w:t>
      </w:r>
      <w:r>
        <w:rPr>
          <w:sz w:val="20"/>
        </w:rPr>
        <w:t xml:space="preserve">license, are authorized, without additional charge, to read, and to use Specified Material to develop and sell products and services that implement, but do not directly incorporate, the Specified Material in whole or in part without paying license fees to HL7. INDIVIDUAL, STUDENT AND </w:t>
      </w:r>
      <w:r>
        <w:rPr>
          <w:spacing w:val="-4"/>
          <w:sz w:val="20"/>
        </w:rPr>
        <w:t xml:space="preserve">HEALTH </w:t>
      </w:r>
      <w:r>
        <w:rPr>
          <w:sz w:val="20"/>
        </w:rPr>
        <w:t xml:space="preserve">PROFESSIONAL MEMBERS wishing to incorporate additional items of Special Material in whole or part, into products and services, or to enjoy additional authorizations granted to HL7 </w:t>
      </w:r>
      <w:r>
        <w:rPr>
          <w:spacing w:val="-3"/>
          <w:sz w:val="20"/>
        </w:rPr>
        <w:t xml:space="preserve">ORGANIZATIONAL </w:t>
      </w:r>
      <w:r>
        <w:rPr>
          <w:sz w:val="20"/>
        </w:rPr>
        <w:t xml:space="preserve">MEMBERS as noted </w:t>
      </w:r>
      <w:r>
        <w:rPr>
          <w:spacing w:val="-3"/>
          <w:sz w:val="20"/>
        </w:rPr>
        <w:t xml:space="preserve">below, </w:t>
      </w:r>
      <w:r>
        <w:rPr>
          <w:sz w:val="20"/>
        </w:rPr>
        <w:t xml:space="preserve">must become </w:t>
      </w:r>
      <w:r>
        <w:rPr>
          <w:spacing w:val="-3"/>
          <w:sz w:val="20"/>
        </w:rPr>
        <w:t xml:space="preserve">ORGANIZATIONAL </w:t>
      </w:r>
      <w:r>
        <w:rPr>
          <w:sz w:val="20"/>
        </w:rPr>
        <w:t>MEMBERS of</w:t>
      </w:r>
      <w:r>
        <w:rPr>
          <w:spacing w:val="-1"/>
          <w:sz w:val="20"/>
        </w:rPr>
        <w:t xml:space="preserve"> </w:t>
      </w:r>
      <w:r>
        <w:rPr>
          <w:sz w:val="20"/>
        </w:rPr>
        <w:t>HL7.</w:t>
      </w:r>
    </w:p>
    <w:p w14:paraId="1B043B4F" w14:textId="77777777" w:rsidR="00A0534D" w:rsidRDefault="0083059C" w:rsidP="004D5BAB">
      <w:pPr>
        <w:pStyle w:val="ListParagraph"/>
        <w:numPr>
          <w:ilvl w:val="0"/>
          <w:numId w:val="49"/>
        </w:numPr>
        <w:tabs>
          <w:tab w:val="left" w:pos="353"/>
        </w:tabs>
        <w:spacing w:before="0" w:line="249" w:lineRule="auto"/>
        <w:ind w:right="184" w:firstLine="0"/>
        <w:jc w:val="both"/>
        <w:rPr>
          <w:sz w:val="20"/>
        </w:rPr>
      </w:pPr>
      <w:r>
        <w:rPr>
          <w:b/>
          <w:sz w:val="20"/>
        </w:rPr>
        <w:t xml:space="preserve">HL7 ORGANIZATION MEMBERS, </w:t>
      </w:r>
      <w:r>
        <w:rPr>
          <w:sz w:val="20"/>
        </w:rPr>
        <w:t xml:space="preserve">who register and agree to the terms of </w:t>
      </w:r>
      <w:r>
        <w:rPr>
          <w:spacing w:val="-3"/>
          <w:sz w:val="20"/>
        </w:rPr>
        <w:t xml:space="preserve">HL7’s </w:t>
      </w:r>
      <w:r>
        <w:rPr>
          <w:sz w:val="20"/>
        </w:rPr>
        <w:t>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w:t>
      </w:r>
      <w:r>
        <w:rPr>
          <w:spacing w:val="-3"/>
          <w:sz w:val="20"/>
        </w:rPr>
        <w:t xml:space="preserve"> </w:t>
      </w:r>
      <w:r>
        <w:rPr>
          <w:sz w:val="20"/>
        </w:rPr>
        <w:t>to</w:t>
      </w:r>
      <w:r>
        <w:rPr>
          <w:spacing w:val="-3"/>
          <w:sz w:val="20"/>
        </w:rPr>
        <w:t xml:space="preserve"> </w:t>
      </w:r>
      <w:r>
        <w:rPr>
          <w:sz w:val="20"/>
        </w:rPr>
        <w:t>otherwise</w:t>
      </w:r>
      <w:r>
        <w:rPr>
          <w:spacing w:val="-3"/>
          <w:sz w:val="20"/>
        </w:rPr>
        <w:t xml:space="preserve"> </w:t>
      </w:r>
      <w:r>
        <w:rPr>
          <w:sz w:val="20"/>
        </w:rPr>
        <w:t>distribute,</w:t>
      </w:r>
      <w:r>
        <w:rPr>
          <w:spacing w:val="-3"/>
          <w:sz w:val="20"/>
        </w:rPr>
        <w:t xml:space="preserve"> </w:t>
      </w:r>
      <w:r>
        <w:rPr>
          <w:sz w:val="20"/>
        </w:rPr>
        <w:t>Compliant</w:t>
      </w:r>
      <w:r>
        <w:rPr>
          <w:spacing w:val="-3"/>
          <w:sz w:val="20"/>
        </w:rPr>
        <w:t xml:space="preserve"> </w:t>
      </w:r>
      <w:r>
        <w:rPr>
          <w:sz w:val="20"/>
        </w:rPr>
        <w:t>Products,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cases</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conditions</w:t>
      </w:r>
      <w:r>
        <w:rPr>
          <w:spacing w:val="-3"/>
          <w:sz w:val="20"/>
        </w:rPr>
        <w:t xml:space="preserve"> </w:t>
      </w:r>
      <w:r>
        <w:rPr>
          <w:sz w:val="20"/>
        </w:rPr>
        <w:t>set</w:t>
      </w:r>
      <w:r>
        <w:rPr>
          <w:spacing w:val="-3"/>
          <w:sz w:val="20"/>
        </w:rPr>
        <w:t xml:space="preserve"> </w:t>
      </w:r>
      <w:r>
        <w:rPr>
          <w:sz w:val="20"/>
        </w:rPr>
        <w:t>forth</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Agreement</w:t>
      </w:r>
      <w:r>
        <w:rPr>
          <w:spacing w:val="-3"/>
          <w:sz w:val="20"/>
        </w:rPr>
        <w:t xml:space="preserve"> </w:t>
      </w:r>
      <w:r>
        <w:rPr>
          <w:sz w:val="20"/>
        </w:rPr>
        <w:t>and any relevant patent and other intellectual property rights of third parties (which may include members of HL7). No other</w:t>
      </w:r>
      <w:r>
        <w:rPr>
          <w:spacing w:val="-3"/>
          <w:sz w:val="20"/>
        </w:rPr>
        <w:t xml:space="preserve"> </w:t>
      </w:r>
      <w:r>
        <w:rPr>
          <w:sz w:val="20"/>
        </w:rPr>
        <w:t>license,</w:t>
      </w:r>
      <w:r>
        <w:rPr>
          <w:spacing w:val="-3"/>
          <w:sz w:val="20"/>
        </w:rPr>
        <w:t xml:space="preserve"> </w:t>
      </w:r>
      <w:r>
        <w:rPr>
          <w:sz w:val="20"/>
        </w:rPr>
        <w:t>sublicense,</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rights</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kind</w:t>
      </w:r>
      <w:r>
        <w:rPr>
          <w:spacing w:val="-3"/>
          <w:sz w:val="20"/>
        </w:rPr>
        <w:t xml:space="preserve"> </w:t>
      </w:r>
      <w:r>
        <w:rPr>
          <w:sz w:val="20"/>
        </w:rPr>
        <w:t>are</w:t>
      </w:r>
      <w:r>
        <w:rPr>
          <w:spacing w:val="-3"/>
          <w:sz w:val="20"/>
        </w:rPr>
        <w:t xml:space="preserve"> </w:t>
      </w:r>
      <w:r>
        <w:rPr>
          <w:sz w:val="20"/>
        </w:rPr>
        <w:t>granted</w:t>
      </w:r>
      <w:r>
        <w:rPr>
          <w:spacing w:val="-3"/>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0C63F74E" w14:textId="77777777" w:rsidR="00A0534D" w:rsidRDefault="0083059C" w:rsidP="004D5BAB">
      <w:pPr>
        <w:pStyle w:val="ListParagraph"/>
        <w:numPr>
          <w:ilvl w:val="0"/>
          <w:numId w:val="49"/>
        </w:numPr>
        <w:tabs>
          <w:tab w:val="left" w:pos="364"/>
        </w:tabs>
        <w:spacing w:before="0" w:line="247" w:lineRule="auto"/>
        <w:ind w:right="181" w:firstLine="0"/>
        <w:jc w:val="both"/>
        <w:rPr>
          <w:sz w:val="20"/>
        </w:rPr>
      </w:pPr>
      <w:r>
        <w:rPr>
          <w:b/>
          <w:sz w:val="20"/>
        </w:rPr>
        <w:t>NON-MEMBERS,</w:t>
      </w:r>
      <w:r>
        <w:rPr>
          <w:b/>
          <w:spacing w:val="-4"/>
          <w:sz w:val="20"/>
        </w:rPr>
        <w:t xml:space="preserve"> </w:t>
      </w:r>
      <w:r>
        <w:rPr>
          <w:sz w:val="20"/>
        </w:rPr>
        <w:t>who</w:t>
      </w:r>
      <w:r>
        <w:rPr>
          <w:spacing w:val="-4"/>
          <w:sz w:val="20"/>
        </w:rPr>
        <w:t xml:space="preserve"> </w:t>
      </w:r>
      <w:r>
        <w:rPr>
          <w:sz w:val="20"/>
        </w:rPr>
        <w:t>register</w:t>
      </w:r>
      <w:r>
        <w:rPr>
          <w:spacing w:val="-4"/>
          <w:sz w:val="20"/>
        </w:rPr>
        <w:t xml:space="preserve"> </w:t>
      </w:r>
      <w:r>
        <w:rPr>
          <w:sz w:val="20"/>
        </w:rPr>
        <w:t>and</w:t>
      </w:r>
      <w:r>
        <w:rPr>
          <w:spacing w:val="-4"/>
          <w:sz w:val="20"/>
        </w:rPr>
        <w:t xml:space="preserve"> </w:t>
      </w:r>
      <w:r>
        <w:rPr>
          <w:sz w:val="20"/>
        </w:rPr>
        <w:t>agree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4"/>
          <w:sz w:val="20"/>
        </w:rPr>
        <w:t xml:space="preserve"> </w:t>
      </w:r>
      <w:r>
        <w:rPr>
          <w:sz w:val="20"/>
        </w:rPr>
        <w:t>of</w:t>
      </w:r>
      <w:r>
        <w:rPr>
          <w:spacing w:val="-4"/>
          <w:sz w:val="20"/>
        </w:rPr>
        <w:t xml:space="preserve"> </w:t>
      </w:r>
      <w:r>
        <w:rPr>
          <w:spacing w:val="-3"/>
          <w:sz w:val="20"/>
        </w:rPr>
        <w:t>HL7’s</w:t>
      </w:r>
      <w:r>
        <w:rPr>
          <w:spacing w:val="-4"/>
          <w:sz w:val="20"/>
        </w:rPr>
        <w:t xml:space="preserve"> </w:t>
      </w:r>
      <w:r>
        <w:rPr>
          <w:sz w:val="20"/>
        </w:rPr>
        <w:t>IP</w:t>
      </w:r>
      <w:r>
        <w:rPr>
          <w:spacing w:val="-4"/>
          <w:sz w:val="20"/>
        </w:rPr>
        <w:t xml:space="preserve"> </w:t>
      </w:r>
      <w:r>
        <w:rPr>
          <w:sz w:val="20"/>
        </w:rPr>
        <w:t>policy</w:t>
      </w:r>
      <w:r>
        <w:rPr>
          <w:spacing w:val="-4"/>
          <w:sz w:val="20"/>
        </w:rPr>
        <w:t xml:space="preserve"> </w:t>
      </w:r>
      <w:r>
        <w:rPr>
          <w:sz w:val="20"/>
        </w:rPr>
        <w:t>for</w:t>
      </w:r>
      <w:r>
        <w:rPr>
          <w:spacing w:val="-4"/>
          <w:sz w:val="20"/>
        </w:rPr>
        <w:t xml:space="preserve"> </w:t>
      </w:r>
      <w:r>
        <w:rPr>
          <w:sz w:val="20"/>
        </w:rPr>
        <w:t>Specified</w:t>
      </w:r>
      <w:r>
        <w:rPr>
          <w:spacing w:val="-4"/>
          <w:sz w:val="20"/>
        </w:rPr>
        <w:t xml:space="preserve"> </w:t>
      </w:r>
      <w:r>
        <w:rPr>
          <w:sz w:val="20"/>
        </w:rPr>
        <w:t>Material,</w:t>
      </w:r>
      <w:r>
        <w:rPr>
          <w:spacing w:val="-4"/>
          <w:sz w:val="20"/>
        </w:rPr>
        <w:t xml:space="preserve"> </w:t>
      </w:r>
      <w:r>
        <w:rPr>
          <w:sz w:val="20"/>
        </w:rPr>
        <w:t>are</w:t>
      </w:r>
      <w:r>
        <w:rPr>
          <w:spacing w:val="-4"/>
          <w:sz w:val="20"/>
        </w:rPr>
        <w:t xml:space="preserve"> </w:t>
      </w:r>
      <w:r>
        <w:rPr>
          <w:sz w:val="20"/>
        </w:rPr>
        <w:t xml:space="preserve">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w:t>
      </w:r>
      <w:r>
        <w:rPr>
          <w:spacing w:val="-3"/>
          <w:sz w:val="20"/>
        </w:rPr>
        <w:t xml:space="preserve">ORGANIZATIONAL </w:t>
      </w:r>
      <w:r>
        <w:rPr>
          <w:sz w:val="20"/>
        </w:rPr>
        <w:t xml:space="preserve">MEMBERS, as noted above, must become </w:t>
      </w:r>
      <w:r>
        <w:rPr>
          <w:spacing w:val="-3"/>
          <w:sz w:val="20"/>
        </w:rPr>
        <w:t xml:space="preserve">ORGANIZATIONAL </w:t>
      </w:r>
      <w:r>
        <w:rPr>
          <w:sz w:val="20"/>
        </w:rPr>
        <w:t xml:space="preserve">MEMBERS of HL7. Please see </w:t>
      </w:r>
      <w:hyperlink r:id="rId11">
        <w:r>
          <w:rPr>
            <w:rFonts w:ascii="Courier New" w:hAnsi="Courier New"/>
            <w:color w:val="0000FF"/>
            <w:sz w:val="20"/>
          </w:rPr>
          <w:t>http://www.HL7.org/legal/ippolicy.cfm</w:t>
        </w:r>
      </w:hyperlink>
      <w:r>
        <w:rPr>
          <w:rFonts w:ascii="Courier New" w:hAnsi="Courier New"/>
          <w:color w:val="0000FF"/>
          <w:sz w:val="20"/>
        </w:rPr>
        <w:t xml:space="preserve"> </w:t>
      </w:r>
      <w:r>
        <w:rPr>
          <w:sz w:val="20"/>
        </w:rPr>
        <w:t>for the full license terms governing the</w:t>
      </w:r>
      <w:r>
        <w:rPr>
          <w:spacing w:val="-24"/>
          <w:sz w:val="20"/>
        </w:rPr>
        <w:t xml:space="preserve"> </w:t>
      </w:r>
      <w:r>
        <w:rPr>
          <w:sz w:val="20"/>
        </w:rPr>
        <w:t>Material.</w:t>
      </w:r>
    </w:p>
    <w:p w14:paraId="72132840" w14:textId="77777777" w:rsidR="00A0534D" w:rsidRDefault="0083059C" w:rsidP="004D5BAB">
      <w:pPr>
        <w:spacing w:before="122"/>
        <w:ind w:left="120" w:right="110"/>
        <w:jc w:val="both"/>
        <w:rPr>
          <w:sz w:val="20"/>
        </w:rPr>
      </w:pPr>
      <w:r>
        <w:rPr>
          <w:b/>
          <w:sz w:val="20"/>
        </w:rPr>
        <w:t xml:space="preserve">Ownership. </w:t>
      </w:r>
      <w:r>
        <w:rPr>
          <w:sz w:val="20"/>
        </w:rPr>
        <w:t xml:space="preserve">Licensee agrees and acknowledges that </w:t>
      </w:r>
      <w:r>
        <w:rPr>
          <w:b/>
          <w:sz w:val="20"/>
        </w:rPr>
        <w:t xml:space="preserve">HL7 owns </w:t>
      </w:r>
      <w:r>
        <w:rPr>
          <w:sz w:val="20"/>
        </w:rPr>
        <w:t>all right, title, and interest, in and to the Materials.</w:t>
      </w:r>
    </w:p>
    <w:p w14:paraId="63FC12F0" w14:textId="77777777" w:rsidR="00A0534D" w:rsidRDefault="0083059C" w:rsidP="004D5BAB">
      <w:pPr>
        <w:spacing w:before="9"/>
        <w:ind w:left="120" w:right="110"/>
        <w:jc w:val="both"/>
        <w:rPr>
          <w:sz w:val="20"/>
        </w:rPr>
      </w:pPr>
      <w:r>
        <w:rPr>
          <w:b/>
          <w:sz w:val="20"/>
        </w:rPr>
        <w:t xml:space="preserve">Licensee shall take no action contrary to, or inconsistent with, </w:t>
      </w:r>
      <w:r>
        <w:rPr>
          <w:sz w:val="20"/>
        </w:rPr>
        <w:t>the foregoing.</w:t>
      </w:r>
    </w:p>
    <w:p w14:paraId="586F6C69" w14:textId="77777777" w:rsidR="00A0534D" w:rsidRDefault="0083059C" w:rsidP="004D5BAB">
      <w:pPr>
        <w:spacing w:before="128" w:line="249" w:lineRule="auto"/>
        <w:ind w:left="120" w:right="110"/>
        <w:jc w:val="both"/>
        <w:rPr>
          <w:b/>
          <w:sz w:val="20"/>
        </w:rPr>
      </w:pPr>
      <w:r>
        <w:rPr>
          <w:b/>
          <w:sz w:val="20"/>
        </w:rPr>
        <w:t xml:space="preserve">Licensee agrees and acknowledges that HL7 may not own all right, title, and interest, in and to the Materials and that the Materials may contain and/or reference intellectual property owned by third parties (“Third Party IP”). Acceptance of these License </w:t>
      </w:r>
      <w:r>
        <w:rPr>
          <w:b/>
          <w:spacing w:val="-4"/>
          <w:sz w:val="20"/>
        </w:rPr>
        <w:t xml:space="preserve">Terms </w:t>
      </w:r>
      <w:r>
        <w:rPr>
          <w:b/>
          <w:sz w:val="20"/>
        </w:rPr>
        <w:t xml:space="preserve">does not grant Licensee any rights with respect to Third Party </w:t>
      </w:r>
      <w:r>
        <w:rPr>
          <w:b/>
          <w:spacing w:val="-8"/>
          <w:sz w:val="20"/>
        </w:rPr>
        <w:t xml:space="preserve">IP. </w:t>
      </w:r>
      <w:r>
        <w:rPr>
          <w:b/>
          <w:sz w:val="20"/>
        </w:rPr>
        <w:t>Licensee alone is responsible for identifying and obtaining any necessary licenses or authorizations to utilize Third Party IP in connection with the Materials or otherwise. Any actions, claims or suits brought by a third</w:t>
      </w:r>
      <w:r>
        <w:rPr>
          <w:b/>
          <w:spacing w:val="-8"/>
          <w:sz w:val="20"/>
        </w:rPr>
        <w:t xml:space="preserve"> </w:t>
      </w:r>
      <w:r>
        <w:rPr>
          <w:b/>
          <w:sz w:val="20"/>
        </w:rPr>
        <w:t>party</w:t>
      </w:r>
      <w:r>
        <w:rPr>
          <w:b/>
          <w:spacing w:val="-8"/>
          <w:sz w:val="20"/>
        </w:rPr>
        <w:t xml:space="preserve"> </w:t>
      </w:r>
      <w:r>
        <w:rPr>
          <w:b/>
          <w:sz w:val="20"/>
        </w:rPr>
        <w:t>resulting</w:t>
      </w:r>
      <w:r>
        <w:rPr>
          <w:b/>
          <w:spacing w:val="-8"/>
          <w:sz w:val="20"/>
        </w:rPr>
        <w:t xml:space="preserve"> </w:t>
      </w:r>
      <w:r>
        <w:rPr>
          <w:b/>
          <w:sz w:val="20"/>
        </w:rPr>
        <w:t>from</w:t>
      </w:r>
      <w:r>
        <w:rPr>
          <w:b/>
          <w:spacing w:val="-8"/>
          <w:sz w:val="20"/>
        </w:rPr>
        <w:t xml:space="preserve"> </w:t>
      </w:r>
      <w:r>
        <w:rPr>
          <w:b/>
          <w:sz w:val="20"/>
        </w:rPr>
        <w:t>a</w:t>
      </w:r>
      <w:r>
        <w:rPr>
          <w:b/>
          <w:spacing w:val="-8"/>
          <w:sz w:val="20"/>
        </w:rPr>
        <w:t xml:space="preserve"> </w:t>
      </w:r>
      <w:r>
        <w:rPr>
          <w:b/>
          <w:sz w:val="20"/>
        </w:rPr>
        <w:t>breach</w:t>
      </w:r>
      <w:r>
        <w:rPr>
          <w:b/>
          <w:spacing w:val="-8"/>
          <w:sz w:val="20"/>
        </w:rPr>
        <w:t xml:space="preserve"> </w:t>
      </w:r>
      <w:r>
        <w:rPr>
          <w:b/>
          <w:sz w:val="20"/>
        </w:rPr>
        <w:t>of</w:t>
      </w:r>
      <w:r>
        <w:rPr>
          <w:b/>
          <w:spacing w:val="-8"/>
          <w:sz w:val="20"/>
        </w:rPr>
        <w:t xml:space="preserve"> </w:t>
      </w:r>
      <w:r>
        <w:rPr>
          <w:b/>
          <w:sz w:val="20"/>
        </w:rPr>
        <w:t>any</w:t>
      </w:r>
      <w:r>
        <w:rPr>
          <w:b/>
          <w:spacing w:val="-8"/>
          <w:sz w:val="20"/>
        </w:rPr>
        <w:t xml:space="preserve"> </w:t>
      </w:r>
      <w:proofErr w:type="gramStart"/>
      <w:r>
        <w:rPr>
          <w:b/>
          <w:sz w:val="20"/>
        </w:rPr>
        <w:t>Third</w:t>
      </w:r>
      <w:r>
        <w:rPr>
          <w:b/>
          <w:spacing w:val="-8"/>
          <w:sz w:val="20"/>
        </w:rPr>
        <w:t xml:space="preserve"> </w:t>
      </w:r>
      <w:r>
        <w:rPr>
          <w:b/>
          <w:sz w:val="20"/>
        </w:rPr>
        <w:t>Party</w:t>
      </w:r>
      <w:proofErr w:type="gramEnd"/>
      <w:r>
        <w:rPr>
          <w:b/>
          <w:spacing w:val="-8"/>
          <w:sz w:val="20"/>
        </w:rPr>
        <w:t xml:space="preserve"> </w:t>
      </w:r>
      <w:r>
        <w:rPr>
          <w:b/>
          <w:sz w:val="20"/>
        </w:rPr>
        <w:t>IP</w:t>
      </w:r>
      <w:r>
        <w:rPr>
          <w:b/>
          <w:spacing w:val="-8"/>
          <w:sz w:val="20"/>
        </w:rPr>
        <w:t xml:space="preserve"> </w:t>
      </w:r>
      <w:r>
        <w:rPr>
          <w:b/>
          <w:sz w:val="20"/>
        </w:rPr>
        <w:t>right</w:t>
      </w:r>
      <w:r>
        <w:rPr>
          <w:b/>
          <w:spacing w:val="-8"/>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Licensee</w:t>
      </w:r>
      <w:r>
        <w:rPr>
          <w:b/>
          <w:spacing w:val="-8"/>
          <w:sz w:val="20"/>
        </w:rPr>
        <w:t xml:space="preserve"> </w:t>
      </w:r>
      <w:r>
        <w:rPr>
          <w:b/>
          <w:sz w:val="20"/>
        </w:rPr>
        <w:t>remains</w:t>
      </w:r>
      <w:r>
        <w:rPr>
          <w:b/>
          <w:spacing w:val="-8"/>
          <w:sz w:val="20"/>
        </w:rPr>
        <w:t xml:space="preserve"> </w:t>
      </w:r>
      <w:r>
        <w:rPr>
          <w:b/>
          <w:sz w:val="20"/>
        </w:rPr>
        <w:t>the</w:t>
      </w:r>
      <w:r>
        <w:rPr>
          <w:b/>
          <w:spacing w:val="-8"/>
          <w:sz w:val="20"/>
        </w:rPr>
        <w:t xml:space="preserve"> </w:t>
      </w:r>
      <w:r>
        <w:rPr>
          <w:b/>
          <w:sz w:val="20"/>
        </w:rPr>
        <w:t>Licensee’s</w:t>
      </w:r>
      <w:r>
        <w:rPr>
          <w:b/>
          <w:spacing w:val="-8"/>
          <w:sz w:val="20"/>
        </w:rPr>
        <w:t xml:space="preserve"> </w:t>
      </w:r>
      <w:r>
        <w:rPr>
          <w:b/>
          <w:sz w:val="20"/>
        </w:rPr>
        <w:t>liability.</w:t>
      </w:r>
    </w:p>
    <w:p w14:paraId="459ECF36" w14:textId="77777777" w:rsidR="00A0534D" w:rsidRDefault="0083059C" w:rsidP="004D5BAB">
      <w:pPr>
        <w:spacing w:before="120" w:after="20"/>
        <w:ind w:left="120" w:right="110"/>
        <w:jc w:val="both"/>
        <w:rPr>
          <w:sz w:val="20"/>
        </w:rPr>
      </w:pPr>
      <w:r>
        <w:rPr>
          <w:sz w:val="20"/>
        </w:rPr>
        <w:t>Following is a non-exhaustive list of third-party terminologies that may require a separate license:</w:t>
      </w: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68"/>
        <w:gridCol w:w="6471"/>
      </w:tblGrid>
      <w:tr w:rsidR="00A0534D" w14:paraId="2F009E05" w14:textId="77777777">
        <w:trPr>
          <w:trHeight w:hRule="exact" w:val="247"/>
        </w:trPr>
        <w:tc>
          <w:tcPr>
            <w:tcW w:w="2868" w:type="dxa"/>
          </w:tcPr>
          <w:p w14:paraId="78802700" w14:textId="77777777" w:rsidR="00A0534D" w:rsidRDefault="0083059C">
            <w:pPr>
              <w:pStyle w:val="TableParagraph"/>
              <w:spacing w:line="211" w:lineRule="exact"/>
              <w:rPr>
                <w:b/>
                <w:sz w:val="20"/>
              </w:rPr>
            </w:pPr>
            <w:r>
              <w:rPr>
                <w:b/>
                <w:sz w:val="20"/>
              </w:rPr>
              <w:t>Terminology</w:t>
            </w:r>
          </w:p>
        </w:tc>
        <w:tc>
          <w:tcPr>
            <w:tcW w:w="6471" w:type="dxa"/>
          </w:tcPr>
          <w:p w14:paraId="676529C7" w14:textId="77777777" w:rsidR="00A0534D" w:rsidRDefault="0083059C">
            <w:pPr>
              <w:pStyle w:val="TableParagraph"/>
              <w:spacing w:line="211" w:lineRule="exact"/>
              <w:rPr>
                <w:b/>
                <w:sz w:val="20"/>
              </w:rPr>
            </w:pPr>
            <w:r>
              <w:rPr>
                <w:b/>
                <w:sz w:val="20"/>
              </w:rPr>
              <w:t>Owner/Contact</w:t>
            </w:r>
          </w:p>
        </w:tc>
      </w:tr>
      <w:tr w:rsidR="00A0534D" w14:paraId="13802CED" w14:textId="77777777">
        <w:trPr>
          <w:trHeight w:hRule="exact" w:val="486"/>
        </w:trPr>
        <w:tc>
          <w:tcPr>
            <w:tcW w:w="2868" w:type="dxa"/>
          </w:tcPr>
          <w:p w14:paraId="45BB00C8" w14:textId="77777777" w:rsidR="00A0534D" w:rsidRDefault="0083059C">
            <w:pPr>
              <w:pStyle w:val="TableParagraph"/>
              <w:spacing w:line="211" w:lineRule="exact"/>
              <w:rPr>
                <w:sz w:val="20"/>
              </w:rPr>
            </w:pPr>
            <w:r>
              <w:rPr>
                <w:sz w:val="20"/>
              </w:rPr>
              <w:t>Current Procedures Terminology</w:t>
            </w:r>
          </w:p>
          <w:p w14:paraId="3219BFC4" w14:textId="77777777" w:rsidR="00A0534D" w:rsidRDefault="0083059C">
            <w:pPr>
              <w:pStyle w:val="TableParagraph"/>
              <w:spacing w:before="9"/>
              <w:rPr>
                <w:sz w:val="20"/>
              </w:rPr>
            </w:pPr>
            <w:r>
              <w:rPr>
                <w:sz w:val="20"/>
              </w:rPr>
              <w:t>(CPT) code set</w:t>
            </w:r>
          </w:p>
        </w:tc>
        <w:tc>
          <w:tcPr>
            <w:tcW w:w="6471" w:type="dxa"/>
          </w:tcPr>
          <w:p w14:paraId="20DE8424" w14:textId="77777777" w:rsidR="00A0534D" w:rsidRDefault="00951171">
            <w:pPr>
              <w:pStyle w:val="TableParagraph"/>
              <w:spacing w:line="211" w:lineRule="exact"/>
              <w:rPr>
                <w:sz w:val="20"/>
              </w:rPr>
            </w:pPr>
            <w:hyperlink r:id="rId12">
              <w:r w:rsidR="0083059C">
                <w:rPr>
                  <w:color w:val="0000FF"/>
                  <w:sz w:val="20"/>
                </w:rPr>
                <w:t>American Medical Association</w:t>
              </w:r>
            </w:hyperlink>
          </w:p>
        </w:tc>
      </w:tr>
      <w:tr w:rsidR="00A0534D" w14:paraId="534DC1F8" w14:textId="77777777">
        <w:trPr>
          <w:trHeight w:hRule="exact" w:val="247"/>
        </w:trPr>
        <w:tc>
          <w:tcPr>
            <w:tcW w:w="2868" w:type="dxa"/>
          </w:tcPr>
          <w:p w14:paraId="37483D64" w14:textId="77777777" w:rsidR="00A0534D" w:rsidRDefault="0083059C">
            <w:pPr>
              <w:pStyle w:val="TableParagraph"/>
              <w:spacing w:line="211" w:lineRule="exact"/>
              <w:rPr>
                <w:sz w:val="20"/>
              </w:rPr>
            </w:pPr>
            <w:r>
              <w:rPr>
                <w:sz w:val="20"/>
              </w:rPr>
              <w:t>SNOMED CT</w:t>
            </w:r>
          </w:p>
        </w:tc>
        <w:tc>
          <w:tcPr>
            <w:tcW w:w="6471" w:type="dxa"/>
          </w:tcPr>
          <w:p w14:paraId="6967EF21" w14:textId="77777777" w:rsidR="00A0534D" w:rsidRDefault="00951171">
            <w:pPr>
              <w:pStyle w:val="TableParagraph"/>
              <w:spacing w:line="211" w:lineRule="exact"/>
              <w:rPr>
                <w:sz w:val="20"/>
              </w:rPr>
            </w:pPr>
            <w:hyperlink r:id="rId13">
              <w:r w:rsidR="0083059C">
                <w:rPr>
                  <w:color w:val="0000FF"/>
                  <w:sz w:val="20"/>
                </w:rPr>
                <w:t>SNOMED International</w:t>
              </w:r>
            </w:hyperlink>
          </w:p>
        </w:tc>
      </w:tr>
      <w:tr w:rsidR="00A0534D" w14:paraId="26C4D5D6" w14:textId="77777777">
        <w:trPr>
          <w:trHeight w:hRule="exact" w:val="486"/>
        </w:trPr>
        <w:tc>
          <w:tcPr>
            <w:tcW w:w="2868" w:type="dxa"/>
          </w:tcPr>
          <w:p w14:paraId="69172008" w14:textId="532FD2AA" w:rsidR="00A0534D" w:rsidRPr="00F719B7" w:rsidRDefault="00693397">
            <w:pPr>
              <w:pStyle w:val="TableParagraph"/>
              <w:spacing w:line="211" w:lineRule="exact"/>
              <w:rPr>
                <w:sz w:val="20"/>
                <w:lang w:val="fr-FR"/>
              </w:rPr>
            </w:pPr>
            <w:proofErr w:type="spellStart"/>
            <w:r w:rsidRPr="00F719B7">
              <w:rPr>
                <w:sz w:val="20"/>
                <w:lang w:val="fr-FR"/>
              </w:rPr>
              <w:t>Logical</w:t>
            </w:r>
            <w:proofErr w:type="spellEnd"/>
            <w:r w:rsidRPr="00F719B7">
              <w:rPr>
                <w:sz w:val="20"/>
                <w:lang w:val="fr-FR"/>
              </w:rPr>
              <w:t xml:space="preserve"> Observation </w:t>
            </w:r>
            <w:proofErr w:type="spellStart"/>
            <w:r w:rsidRPr="00F719B7">
              <w:rPr>
                <w:sz w:val="20"/>
                <w:lang w:val="fr-FR"/>
              </w:rPr>
              <w:t>Identifiers</w:t>
            </w:r>
            <w:proofErr w:type="spellEnd"/>
          </w:p>
          <w:p w14:paraId="3734C40D" w14:textId="77777777" w:rsidR="00A0534D" w:rsidRPr="00F719B7" w:rsidRDefault="0083059C">
            <w:pPr>
              <w:pStyle w:val="TableParagraph"/>
              <w:spacing w:before="9"/>
              <w:rPr>
                <w:sz w:val="20"/>
                <w:lang w:val="fr-FR"/>
              </w:rPr>
            </w:pPr>
            <w:proofErr w:type="spellStart"/>
            <w:r w:rsidRPr="00F719B7">
              <w:rPr>
                <w:sz w:val="20"/>
                <w:lang w:val="fr-FR"/>
              </w:rPr>
              <w:t>Names</w:t>
            </w:r>
            <w:proofErr w:type="spellEnd"/>
            <w:r w:rsidRPr="00F719B7">
              <w:rPr>
                <w:sz w:val="20"/>
                <w:lang w:val="fr-FR"/>
              </w:rPr>
              <w:t xml:space="preserve"> &amp; Codes (LOINC)</w:t>
            </w:r>
          </w:p>
        </w:tc>
        <w:tc>
          <w:tcPr>
            <w:tcW w:w="6471" w:type="dxa"/>
          </w:tcPr>
          <w:p w14:paraId="7E51E4D6" w14:textId="77777777" w:rsidR="00A0534D" w:rsidRDefault="0083059C">
            <w:pPr>
              <w:pStyle w:val="TableParagraph"/>
              <w:spacing w:line="211" w:lineRule="exact"/>
              <w:rPr>
                <w:sz w:val="20"/>
              </w:rPr>
            </w:pPr>
            <w:proofErr w:type="spellStart"/>
            <w:r>
              <w:rPr>
                <w:sz w:val="20"/>
              </w:rPr>
              <w:t>Regenstrief</w:t>
            </w:r>
            <w:proofErr w:type="spellEnd"/>
            <w:r>
              <w:rPr>
                <w:sz w:val="20"/>
              </w:rPr>
              <w:t xml:space="preserve"> Institute</w:t>
            </w:r>
          </w:p>
        </w:tc>
      </w:tr>
      <w:tr w:rsidR="00A0534D" w14:paraId="55C386EF" w14:textId="77777777">
        <w:trPr>
          <w:trHeight w:hRule="exact" w:val="486"/>
        </w:trPr>
        <w:tc>
          <w:tcPr>
            <w:tcW w:w="2868" w:type="dxa"/>
          </w:tcPr>
          <w:p w14:paraId="684C4264" w14:textId="77777777" w:rsidR="00A0534D" w:rsidRDefault="0083059C">
            <w:pPr>
              <w:pStyle w:val="TableParagraph"/>
              <w:spacing w:line="211" w:lineRule="exact"/>
              <w:rPr>
                <w:sz w:val="20"/>
              </w:rPr>
            </w:pPr>
            <w:r>
              <w:rPr>
                <w:sz w:val="20"/>
              </w:rPr>
              <w:t>International   Classification   of</w:t>
            </w:r>
          </w:p>
          <w:p w14:paraId="509BD363" w14:textId="77777777" w:rsidR="00A0534D" w:rsidRDefault="0083059C">
            <w:pPr>
              <w:pStyle w:val="TableParagraph"/>
              <w:spacing w:before="9"/>
              <w:rPr>
                <w:sz w:val="20"/>
              </w:rPr>
            </w:pPr>
            <w:r>
              <w:rPr>
                <w:sz w:val="20"/>
              </w:rPr>
              <w:t>Diseases (ICD) codes</w:t>
            </w:r>
          </w:p>
        </w:tc>
        <w:tc>
          <w:tcPr>
            <w:tcW w:w="6471" w:type="dxa"/>
          </w:tcPr>
          <w:p w14:paraId="05096DBC" w14:textId="77777777" w:rsidR="00A0534D" w:rsidRDefault="0083059C">
            <w:pPr>
              <w:pStyle w:val="TableParagraph"/>
              <w:spacing w:line="211" w:lineRule="exact"/>
              <w:rPr>
                <w:sz w:val="20"/>
              </w:rPr>
            </w:pPr>
            <w:r>
              <w:rPr>
                <w:sz w:val="20"/>
              </w:rPr>
              <w:t>World Health Organization (WHO)</w:t>
            </w:r>
          </w:p>
        </w:tc>
      </w:tr>
      <w:tr w:rsidR="00A0534D" w14:paraId="201791A1" w14:textId="77777777">
        <w:trPr>
          <w:trHeight w:hRule="exact" w:val="486"/>
        </w:trPr>
        <w:tc>
          <w:tcPr>
            <w:tcW w:w="2868" w:type="dxa"/>
          </w:tcPr>
          <w:p w14:paraId="491C5D29" w14:textId="77777777" w:rsidR="00A0534D" w:rsidRDefault="0083059C">
            <w:pPr>
              <w:pStyle w:val="TableParagraph"/>
              <w:spacing w:line="211" w:lineRule="exact"/>
              <w:rPr>
                <w:sz w:val="20"/>
              </w:rPr>
            </w:pPr>
            <w:r>
              <w:rPr>
                <w:sz w:val="20"/>
              </w:rPr>
              <w:t>NUCC   Health   Care   Provider</w:t>
            </w:r>
          </w:p>
          <w:p w14:paraId="602EBBAB" w14:textId="77777777" w:rsidR="00A0534D" w:rsidRDefault="0083059C">
            <w:pPr>
              <w:pStyle w:val="TableParagraph"/>
              <w:spacing w:before="9"/>
              <w:rPr>
                <w:sz w:val="20"/>
              </w:rPr>
            </w:pPr>
            <w:r>
              <w:rPr>
                <w:sz w:val="20"/>
              </w:rPr>
              <w:t>Taxonomy code set</w:t>
            </w:r>
          </w:p>
        </w:tc>
        <w:tc>
          <w:tcPr>
            <w:tcW w:w="6471" w:type="dxa"/>
          </w:tcPr>
          <w:p w14:paraId="3B009316" w14:textId="79C4896E" w:rsidR="00A0534D" w:rsidRDefault="0083059C" w:rsidP="004D5BAB">
            <w:pPr>
              <w:pStyle w:val="TableParagraph"/>
              <w:spacing w:line="224" w:lineRule="exact"/>
              <w:rPr>
                <w:sz w:val="20"/>
              </w:rPr>
            </w:pPr>
            <w:r>
              <w:rPr>
                <w:sz w:val="20"/>
              </w:rPr>
              <w:t xml:space="preserve">American Medical Association. Please see </w:t>
            </w:r>
            <w:hyperlink r:id="rId14" w:history="1">
              <w:r w:rsidR="00204EE5" w:rsidRPr="00204EE5">
                <w:rPr>
                  <w:rStyle w:val="Hyperlink"/>
                  <w:rFonts w:ascii="Courier New"/>
                  <w:sz w:val="20"/>
                </w:rPr>
                <w:t>nucc.org</w:t>
              </w:r>
            </w:hyperlink>
            <w:r>
              <w:rPr>
                <w:sz w:val="20"/>
              </w:rPr>
              <w:t xml:space="preserve">. AMA </w:t>
            </w:r>
            <w:r w:rsidR="00F45897">
              <w:rPr>
                <w:sz w:val="20"/>
              </w:rPr>
              <w:t>licensing co</w:t>
            </w:r>
            <w:r w:rsidR="00693397">
              <w:rPr>
                <w:sz w:val="20"/>
              </w:rPr>
              <w:t>ntact</w:t>
            </w:r>
            <w:r>
              <w:rPr>
                <w:sz w:val="20"/>
              </w:rPr>
              <w:t>: 312-464-5022 (AMA IP services)</w:t>
            </w:r>
          </w:p>
        </w:tc>
      </w:tr>
    </w:tbl>
    <w:p w14:paraId="433A90C6" w14:textId="77777777" w:rsidR="00A0534D" w:rsidRDefault="00A0534D">
      <w:pPr>
        <w:pStyle w:val="BodyText"/>
        <w:rPr>
          <w:sz w:val="20"/>
        </w:rPr>
      </w:pPr>
    </w:p>
    <w:p w14:paraId="38D0DA1E" w14:textId="77777777" w:rsidR="00A0534D" w:rsidRDefault="00A0534D">
      <w:pPr>
        <w:pStyle w:val="BodyText"/>
        <w:rPr>
          <w:sz w:val="20"/>
        </w:rPr>
      </w:pPr>
    </w:p>
    <w:p w14:paraId="3F4C70BD" w14:textId="77777777" w:rsidR="00A0534D" w:rsidRDefault="00A0534D">
      <w:pPr>
        <w:pStyle w:val="BodyText"/>
        <w:rPr>
          <w:sz w:val="20"/>
        </w:rPr>
      </w:pPr>
    </w:p>
    <w:p w14:paraId="728DD335" w14:textId="77777777" w:rsidR="00A0534D" w:rsidRDefault="00A0534D">
      <w:pPr>
        <w:pStyle w:val="BodyText"/>
        <w:rPr>
          <w:sz w:val="20"/>
        </w:rPr>
      </w:pPr>
    </w:p>
    <w:p w14:paraId="45EC7C35" w14:textId="77777777" w:rsidR="00A0534D" w:rsidRDefault="00A0534D">
      <w:pPr>
        <w:pStyle w:val="BodyText"/>
        <w:rPr>
          <w:sz w:val="20"/>
        </w:rPr>
      </w:pPr>
    </w:p>
    <w:p w14:paraId="1C65E315" w14:textId="77777777" w:rsidR="00A0534D" w:rsidRDefault="00204EE5">
      <w:pPr>
        <w:pStyle w:val="BodyText"/>
        <w:spacing w:before="8"/>
        <w:rPr>
          <w:sz w:val="27"/>
        </w:rPr>
      </w:pPr>
      <w:r>
        <w:rPr>
          <w:noProof/>
        </w:rPr>
        <mc:AlternateContent>
          <mc:Choice Requires="wps">
            <w:drawing>
              <wp:anchor distT="0" distB="0" distL="0" distR="0" simplePos="0" relativeHeight="251656192" behindDoc="0" locked="0" layoutInCell="1" allowOverlap="1" wp14:anchorId="7E4947D3" wp14:editId="7822247E">
                <wp:simplePos x="0" y="0"/>
                <wp:positionH relativeFrom="page">
                  <wp:posOffset>914400</wp:posOffset>
                </wp:positionH>
                <wp:positionV relativeFrom="paragraph">
                  <wp:posOffset>229235</wp:posOffset>
                </wp:positionV>
                <wp:extent cx="5943600" cy="0"/>
                <wp:effectExtent l="12700" t="13335" r="25400" b="24765"/>
                <wp:wrapTopAndBottom/>
                <wp:docPr id="316"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95AA0" id="Line 28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9Oo1Ts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0BC570B4" w14:textId="77777777" w:rsidR="00A0534D" w:rsidRDefault="00A0534D">
      <w:pPr>
        <w:rPr>
          <w:sz w:val="27"/>
        </w:rPr>
        <w:sectPr w:rsidR="00A0534D">
          <w:footerReference w:type="even" r:id="rId15"/>
          <w:footerReference w:type="default" r:id="rId16"/>
          <w:pgSz w:w="12240" w:h="15840"/>
          <w:pgMar w:top="1120" w:right="1320" w:bottom="1180" w:left="1320" w:header="0" w:footer="993" w:gutter="0"/>
          <w:pgNumType w:start="2"/>
          <w:cols w:space="720"/>
        </w:sectPr>
      </w:pPr>
    </w:p>
    <w:p w14:paraId="3081553A" w14:textId="77777777" w:rsidR="00A0534D" w:rsidRDefault="00A0534D">
      <w:pPr>
        <w:pStyle w:val="BodyText"/>
        <w:rPr>
          <w:sz w:val="20"/>
        </w:rPr>
      </w:pPr>
    </w:p>
    <w:p w14:paraId="6CAF4F82" w14:textId="30FF95B3" w:rsidR="00A0534D" w:rsidRDefault="0083059C">
      <w:pPr>
        <w:spacing w:before="195"/>
        <w:ind w:left="120"/>
        <w:jc w:val="both"/>
        <w:rPr>
          <w:b/>
          <w:sz w:val="28"/>
        </w:rPr>
      </w:pPr>
      <w:r>
        <w:rPr>
          <w:b/>
          <w:sz w:val="28"/>
        </w:rPr>
        <w:t>Acknowledgments</w:t>
      </w:r>
    </w:p>
    <w:p w14:paraId="1C8A2C55" w14:textId="77777777" w:rsidR="00A0534D" w:rsidRDefault="00A0534D">
      <w:pPr>
        <w:pStyle w:val="BodyText"/>
        <w:spacing w:before="5"/>
        <w:rPr>
          <w:b/>
          <w:sz w:val="30"/>
        </w:rPr>
      </w:pPr>
    </w:p>
    <w:p w14:paraId="7BD38753" w14:textId="77777777" w:rsidR="00A0534D" w:rsidRDefault="0083059C">
      <w:pPr>
        <w:pStyle w:val="BodyText"/>
        <w:spacing w:line="256" w:lineRule="auto"/>
        <w:ind w:left="120" w:right="119"/>
        <w:jc w:val="both"/>
      </w:pPr>
      <w:r>
        <w:t>This</w:t>
      </w:r>
      <w:r>
        <w:rPr>
          <w:spacing w:val="-12"/>
        </w:rPr>
        <w:t xml:space="preserve"> </w:t>
      </w:r>
      <w:r>
        <w:t>implementation</w:t>
      </w:r>
      <w:r>
        <w:rPr>
          <w:spacing w:val="-12"/>
        </w:rPr>
        <w:t xml:space="preserve"> </w:t>
      </w:r>
      <w:r>
        <w:t>guide</w:t>
      </w:r>
      <w:r>
        <w:rPr>
          <w:spacing w:val="-12"/>
        </w:rPr>
        <w:t xml:space="preserve"> </w:t>
      </w:r>
      <w:r>
        <w:t>is</w:t>
      </w:r>
      <w:r>
        <w:rPr>
          <w:spacing w:val="-12"/>
        </w:rPr>
        <w:t xml:space="preserve"> </w:t>
      </w:r>
      <w:r>
        <w:t>the</w:t>
      </w:r>
      <w:r>
        <w:rPr>
          <w:spacing w:val="-12"/>
        </w:rPr>
        <w:t xml:space="preserve"> </w:t>
      </w:r>
      <w:r>
        <w:t>work</w:t>
      </w:r>
      <w:r>
        <w:rPr>
          <w:spacing w:val="-12"/>
        </w:rPr>
        <w:t xml:space="preserve"> </w:t>
      </w:r>
      <w:r>
        <w:t>of</w:t>
      </w:r>
      <w:r>
        <w:rPr>
          <w:spacing w:val="-12"/>
        </w:rPr>
        <w:t xml:space="preserve"> </w:t>
      </w:r>
      <w:r>
        <w:t>the</w:t>
      </w:r>
      <w:r>
        <w:rPr>
          <w:spacing w:val="-12"/>
        </w:rPr>
        <w:t xml:space="preserve"> </w:t>
      </w:r>
      <w:r>
        <w:t>HL7</w:t>
      </w:r>
      <w:r>
        <w:rPr>
          <w:spacing w:val="-12"/>
        </w:rPr>
        <w:t xml:space="preserve"> </w:t>
      </w:r>
      <w:r>
        <w:t>Clinical</w:t>
      </w:r>
      <w:r>
        <w:rPr>
          <w:spacing w:val="-12"/>
        </w:rPr>
        <w:t xml:space="preserve"> </w:t>
      </w:r>
      <w:r>
        <w:t>Quality</w:t>
      </w:r>
      <w:r>
        <w:rPr>
          <w:spacing w:val="-12"/>
        </w:rPr>
        <w:t xml:space="preserve"> </w:t>
      </w:r>
      <w:r>
        <w:t>Information</w:t>
      </w:r>
      <w:r>
        <w:rPr>
          <w:spacing w:val="-12"/>
        </w:rPr>
        <w:t xml:space="preserve"> </w:t>
      </w:r>
      <w:r>
        <w:rPr>
          <w:spacing w:val="-3"/>
        </w:rPr>
        <w:t>Working</w:t>
      </w:r>
      <w:r>
        <w:rPr>
          <w:spacing w:val="-12"/>
        </w:rPr>
        <w:t xml:space="preserve"> </w:t>
      </w:r>
      <w:r>
        <w:t>Group</w:t>
      </w:r>
      <w:r>
        <w:rPr>
          <w:spacing w:val="-12"/>
        </w:rPr>
        <w:t xml:space="preserve"> </w:t>
      </w:r>
      <w:r>
        <w:t>and</w:t>
      </w:r>
      <w:r>
        <w:rPr>
          <w:spacing w:val="-12"/>
        </w:rPr>
        <w:t xml:space="preserve"> </w:t>
      </w:r>
      <w:r>
        <w:t>was</w:t>
      </w:r>
      <w:r>
        <w:rPr>
          <w:spacing w:val="-12"/>
        </w:rPr>
        <w:t xml:space="preserve"> </w:t>
      </w:r>
      <w:r>
        <w:t xml:space="preserve">co- sponsored by the Clinical Decision Support </w:t>
      </w:r>
      <w:r>
        <w:rPr>
          <w:spacing w:val="-3"/>
        </w:rPr>
        <w:t xml:space="preserve">Working </w:t>
      </w:r>
      <w:r>
        <w:t>Group. Large sections of this IG were left</w:t>
      </w:r>
      <w:r>
        <w:rPr>
          <w:spacing w:val="-37"/>
        </w:rPr>
        <w:t xml:space="preserve"> </w:t>
      </w:r>
      <w:r>
        <w:t>unchanged from</w:t>
      </w:r>
      <w:r>
        <w:rPr>
          <w:spacing w:val="-6"/>
        </w:rPr>
        <w:t xml:space="preserve"> </w:t>
      </w:r>
      <w:r>
        <w:t>R1.0,</w:t>
      </w:r>
      <w:r>
        <w:rPr>
          <w:spacing w:val="-6"/>
        </w:rPr>
        <w:t xml:space="preserve"> </w:t>
      </w:r>
      <w:r>
        <w:t>the</w:t>
      </w:r>
      <w:r>
        <w:rPr>
          <w:spacing w:val="-6"/>
        </w:rPr>
        <w:t xml:space="preserve"> </w:t>
      </w:r>
      <w:r>
        <w:t>original</w:t>
      </w:r>
      <w:r>
        <w:rPr>
          <w:spacing w:val="-6"/>
        </w:rPr>
        <w:t xml:space="preserve"> </w:t>
      </w:r>
      <w:r>
        <w:t>editors</w:t>
      </w:r>
      <w:r>
        <w:rPr>
          <w:spacing w:val="-6"/>
        </w:rPr>
        <w:t xml:space="preserve"> </w:t>
      </w:r>
      <w:r>
        <w:t>are</w:t>
      </w:r>
      <w:r>
        <w:rPr>
          <w:spacing w:val="-6"/>
        </w:rPr>
        <w:t xml:space="preserve"> </w:t>
      </w:r>
      <w:r>
        <w:t>credited</w:t>
      </w:r>
      <w:r>
        <w:rPr>
          <w:spacing w:val="-6"/>
        </w:rPr>
        <w:t xml:space="preserve"> </w:t>
      </w:r>
      <w:r>
        <w:t>below</w:t>
      </w:r>
      <w:r>
        <w:rPr>
          <w:spacing w:val="-6"/>
        </w:rPr>
        <w:t xml:space="preserve"> </w:t>
      </w:r>
      <w:r>
        <w:t>alongside</w:t>
      </w:r>
      <w:r>
        <w:rPr>
          <w:spacing w:val="-6"/>
        </w:rPr>
        <w:t xml:space="preserve"> </w:t>
      </w:r>
      <w:r>
        <w:t>the</w:t>
      </w:r>
      <w:r>
        <w:rPr>
          <w:spacing w:val="-6"/>
        </w:rPr>
        <w:t xml:space="preserve"> </w:t>
      </w:r>
      <w:r>
        <w:t>team</w:t>
      </w:r>
      <w:r>
        <w:rPr>
          <w:spacing w:val="-6"/>
        </w:rPr>
        <w:t xml:space="preserve"> </w:t>
      </w:r>
      <w:r>
        <w:t>for</w:t>
      </w:r>
      <w:r>
        <w:rPr>
          <w:spacing w:val="-6"/>
        </w:rPr>
        <w:t xml:space="preserve"> </w:t>
      </w:r>
      <w:r>
        <w:t>this</w:t>
      </w:r>
      <w:r>
        <w:rPr>
          <w:spacing w:val="-6"/>
        </w:rPr>
        <w:t xml:space="preserve"> </w:t>
      </w:r>
      <w:r>
        <w:t>IG:</w:t>
      </w:r>
    </w:p>
    <w:p w14:paraId="7CFB822B" w14:textId="77777777" w:rsidR="00A0534D" w:rsidRDefault="00A0534D">
      <w:pPr>
        <w:pStyle w:val="BodyText"/>
        <w:spacing w:before="3"/>
        <w:rPr>
          <w:sz w:val="31"/>
        </w:rPr>
      </w:pPr>
    </w:p>
    <w:p w14:paraId="57BDB81C" w14:textId="11F60E22" w:rsidR="00A0534D" w:rsidRDefault="0083059C">
      <w:pPr>
        <w:pStyle w:val="BodyText"/>
        <w:ind w:left="120"/>
        <w:jc w:val="both"/>
      </w:pPr>
      <w:r>
        <w:rPr>
          <w:b/>
        </w:rPr>
        <w:t>Editor</w:t>
      </w:r>
      <w:r w:rsidR="00BF03EB">
        <w:rPr>
          <w:b/>
        </w:rPr>
        <w:t xml:space="preserve"> (R2.0)</w:t>
      </w:r>
      <w:r>
        <w:rPr>
          <w:b/>
        </w:rPr>
        <w:t xml:space="preserve"> </w:t>
      </w:r>
      <w:r>
        <w:t xml:space="preserve">Chris Markle, ESAC Inc, </w:t>
      </w:r>
      <w:hyperlink r:id="rId17">
        <w:r>
          <w:t>chris.markle@esacinc.com</w:t>
        </w:r>
      </w:hyperlink>
    </w:p>
    <w:p w14:paraId="244CFA31" w14:textId="46550133" w:rsidR="00A0534D" w:rsidRDefault="0083059C">
      <w:pPr>
        <w:pStyle w:val="BodyText"/>
        <w:spacing w:before="197"/>
        <w:ind w:left="120"/>
        <w:jc w:val="both"/>
      </w:pPr>
      <w:r>
        <w:rPr>
          <w:b/>
        </w:rPr>
        <w:t xml:space="preserve">Editor </w:t>
      </w:r>
      <w:r>
        <w:t xml:space="preserve">Bryn Rhodes, </w:t>
      </w:r>
      <w:r w:rsidR="00BF03EB">
        <w:t>Dynamic Content Group</w:t>
      </w:r>
      <w:r>
        <w:t xml:space="preserve">, </w:t>
      </w:r>
      <w:hyperlink r:id="rId18">
        <w:r>
          <w:t>bryn@databaseconsultinggroup.com</w:t>
        </w:r>
      </w:hyperlink>
    </w:p>
    <w:p w14:paraId="3826F27B" w14:textId="50B2C8FC" w:rsidR="00A0534D" w:rsidRDefault="0083059C">
      <w:pPr>
        <w:pStyle w:val="BodyText"/>
        <w:spacing w:before="197" w:line="427" w:lineRule="auto"/>
        <w:ind w:left="119" w:right="2193"/>
      </w:pPr>
      <w:r>
        <w:rPr>
          <w:b/>
        </w:rPr>
        <w:t xml:space="preserve">Editor </w:t>
      </w:r>
      <w:r>
        <w:t xml:space="preserve">Yan Heras, Optimum eHealth LLC, </w:t>
      </w:r>
      <w:r w:rsidR="00E722F8" w:rsidRPr="00E722F8">
        <w:t>yan.heras@optimumehealth.com</w:t>
      </w:r>
      <w:r>
        <w:t xml:space="preserve"> </w:t>
      </w:r>
      <w:r>
        <w:rPr>
          <w:b/>
        </w:rPr>
        <w:t>Editor (R1.0</w:t>
      </w:r>
      <w:r w:rsidR="00693397">
        <w:rPr>
          <w:b/>
        </w:rPr>
        <w:t>) Marc</w:t>
      </w:r>
      <w:r>
        <w:t xml:space="preserve"> Hadley, The MITRE Corporation, </w:t>
      </w:r>
      <w:hyperlink r:id="rId19">
        <w:r>
          <w:t>mhadley@mitre.org</w:t>
        </w:r>
      </w:hyperlink>
      <w:r>
        <w:t xml:space="preserve"> </w:t>
      </w:r>
      <w:r>
        <w:rPr>
          <w:b/>
        </w:rPr>
        <w:t xml:space="preserve">Editor (R1.0) </w:t>
      </w:r>
      <w:r>
        <w:t xml:space="preserve">Jason Walonoski, The MITRE Corporation, </w:t>
      </w:r>
      <w:hyperlink r:id="rId20">
        <w:r>
          <w:t>jwalonoski@mitre.org</w:t>
        </w:r>
      </w:hyperlink>
      <w:r>
        <w:t xml:space="preserve"> </w:t>
      </w:r>
      <w:r>
        <w:rPr>
          <w:b/>
        </w:rPr>
        <w:t xml:space="preserve">Domain Expert </w:t>
      </w:r>
      <w:r>
        <w:t xml:space="preserve">Chris </w:t>
      </w:r>
      <w:proofErr w:type="spellStart"/>
      <w:r>
        <w:t>Moesel</w:t>
      </w:r>
      <w:proofErr w:type="spellEnd"/>
      <w:r>
        <w:t xml:space="preserve">, The MITRE Corporation, </w:t>
      </w:r>
      <w:hyperlink r:id="rId21">
        <w:r>
          <w:t>cmoesel@mitre.org</w:t>
        </w:r>
      </w:hyperlink>
      <w:r>
        <w:t xml:space="preserve"> </w:t>
      </w:r>
      <w:r>
        <w:rPr>
          <w:b/>
        </w:rPr>
        <w:t xml:space="preserve">Domain Expert </w:t>
      </w:r>
      <w:r>
        <w:t xml:space="preserve">Floyd Eisenberg, </w:t>
      </w:r>
      <w:proofErr w:type="spellStart"/>
      <w:r>
        <w:t>iParsimony</w:t>
      </w:r>
      <w:proofErr w:type="spellEnd"/>
      <w:r>
        <w:t xml:space="preserve"> LLC, </w:t>
      </w:r>
      <w:hyperlink r:id="rId22">
        <w:r>
          <w:t>FEisenberg@iParsimony.com</w:t>
        </w:r>
      </w:hyperlink>
      <w:r>
        <w:t xml:space="preserve"> </w:t>
      </w:r>
    </w:p>
    <w:p w14:paraId="7651949D" w14:textId="75D545FB" w:rsidR="00AE3EF8" w:rsidRDefault="0083059C" w:rsidP="00AE3EF8">
      <w:pPr>
        <w:pStyle w:val="BodyText"/>
        <w:spacing w:before="7" w:line="427" w:lineRule="auto"/>
        <w:ind w:left="119" w:right="2130"/>
      </w:pPr>
      <w:r>
        <w:rPr>
          <w:b/>
        </w:rPr>
        <w:t xml:space="preserve">Co-Chair </w:t>
      </w:r>
      <w:r>
        <w:t xml:space="preserve">Patricia Craig, The Joint Commission, </w:t>
      </w:r>
      <w:hyperlink r:id="rId23">
        <w:r>
          <w:t>pcraig@jointcommission.org</w:t>
        </w:r>
      </w:hyperlink>
      <w:r>
        <w:t xml:space="preserve"> </w:t>
      </w:r>
    </w:p>
    <w:p w14:paraId="11EAB79B" w14:textId="3EA91845" w:rsidR="00E722F8" w:rsidRDefault="00E722F8" w:rsidP="00AE3EF8">
      <w:pPr>
        <w:pStyle w:val="BodyText"/>
        <w:spacing w:before="7" w:line="427" w:lineRule="auto"/>
        <w:ind w:left="119" w:right="2130"/>
      </w:pPr>
      <w:r>
        <w:rPr>
          <w:b/>
        </w:rPr>
        <w:t xml:space="preserve">Co-Chair </w:t>
      </w:r>
      <w:r>
        <w:t xml:space="preserve">Paul Denning, The MITRE Corporation, </w:t>
      </w:r>
      <w:r w:rsidR="00BF277A">
        <w:t>pauld@mitre.org</w:t>
      </w:r>
    </w:p>
    <w:p w14:paraId="70E9C724" w14:textId="77777777" w:rsidR="00AE3EF8" w:rsidRDefault="0083059C" w:rsidP="00AE3EF8">
      <w:pPr>
        <w:pStyle w:val="BodyText"/>
        <w:spacing w:before="7" w:line="427" w:lineRule="auto"/>
        <w:ind w:left="119" w:right="2130"/>
      </w:pPr>
      <w:r>
        <w:rPr>
          <w:b/>
        </w:rPr>
        <w:t xml:space="preserve">Co-Chair </w:t>
      </w:r>
      <w:r>
        <w:t xml:space="preserve">Floyd Eisenberg, </w:t>
      </w:r>
      <w:proofErr w:type="spellStart"/>
      <w:r>
        <w:t>iParsimony</w:t>
      </w:r>
      <w:proofErr w:type="spellEnd"/>
      <w:r>
        <w:t xml:space="preserve"> LLC, </w:t>
      </w:r>
      <w:hyperlink r:id="rId24">
        <w:r>
          <w:t>FEisenberg@iParsimony.com</w:t>
        </w:r>
      </w:hyperlink>
      <w:r>
        <w:t xml:space="preserve"> </w:t>
      </w:r>
    </w:p>
    <w:p w14:paraId="493139DE" w14:textId="65646CD0" w:rsidR="00A0534D" w:rsidRDefault="0083059C" w:rsidP="00AE3EF8">
      <w:pPr>
        <w:pStyle w:val="BodyText"/>
        <w:spacing w:before="7" w:line="427" w:lineRule="auto"/>
        <w:ind w:left="119" w:right="2130"/>
      </w:pPr>
      <w:r>
        <w:rPr>
          <w:b/>
        </w:rPr>
        <w:t xml:space="preserve">Co-Chair </w:t>
      </w:r>
      <w:r w:rsidR="00AE3EF8">
        <w:t>Yan Heras</w:t>
      </w:r>
      <w:r>
        <w:t xml:space="preserve">, </w:t>
      </w:r>
      <w:r w:rsidR="00AE3EF8">
        <w:t>Optimum eHealth LLC</w:t>
      </w:r>
      <w:r>
        <w:t xml:space="preserve">, </w:t>
      </w:r>
      <w:r w:rsidR="00AE3EF8">
        <w:t>yan</w:t>
      </w:r>
      <w:r w:rsidR="00E722F8">
        <w:t>.</w:t>
      </w:r>
      <w:r w:rsidR="00AE3EF8">
        <w:t>heras@optimumehealth.com</w:t>
      </w:r>
    </w:p>
    <w:p w14:paraId="0085C3AF" w14:textId="0D3E7327" w:rsidR="00A0534D" w:rsidRDefault="0083059C">
      <w:pPr>
        <w:pStyle w:val="BodyText"/>
        <w:spacing w:before="7"/>
        <w:ind w:left="119"/>
        <w:jc w:val="both"/>
      </w:pPr>
      <w:r>
        <w:rPr>
          <w:b/>
        </w:rPr>
        <w:t xml:space="preserve">Co-Chair </w:t>
      </w:r>
      <w:r w:rsidR="00BF03EB">
        <w:t>Juliet Rubini</w:t>
      </w:r>
      <w:r>
        <w:t xml:space="preserve">, </w:t>
      </w:r>
      <w:r w:rsidR="00BF03EB">
        <w:t>Mathematica</w:t>
      </w:r>
      <w:r>
        <w:t xml:space="preserve">, </w:t>
      </w:r>
      <w:r w:rsidR="00BF03EB" w:rsidRPr="00BF03EB">
        <w:t>JRubini@mathematica-mpr.com</w:t>
      </w:r>
    </w:p>
    <w:p w14:paraId="26B0AF5F" w14:textId="77777777" w:rsidR="00A0534D" w:rsidRDefault="00A0534D">
      <w:pPr>
        <w:pStyle w:val="BodyText"/>
        <w:spacing w:before="8"/>
        <w:rPr>
          <w:sz w:val="32"/>
        </w:rPr>
      </w:pPr>
    </w:p>
    <w:p w14:paraId="63449C16" w14:textId="77777777" w:rsidR="00A0534D" w:rsidRDefault="0083059C">
      <w:pPr>
        <w:pStyle w:val="BodyText"/>
        <w:spacing w:line="256" w:lineRule="auto"/>
        <w:ind w:left="119" w:right="119"/>
        <w:jc w:val="both"/>
      </w:pPr>
      <w:r>
        <w:t>This</w:t>
      </w:r>
      <w:r>
        <w:rPr>
          <w:spacing w:val="-13"/>
        </w:rPr>
        <w:t xml:space="preserve"> </w:t>
      </w:r>
      <w:r>
        <w:t>IG</w:t>
      </w:r>
      <w:r>
        <w:rPr>
          <w:spacing w:val="-13"/>
        </w:rPr>
        <w:t xml:space="preserve"> </w:t>
      </w:r>
      <w:r>
        <w:t>was</w:t>
      </w:r>
      <w:r>
        <w:rPr>
          <w:spacing w:val="-13"/>
        </w:rPr>
        <w:t xml:space="preserve"> </w:t>
      </w:r>
      <w:r>
        <w:t>produced</w:t>
      </w:r>
      <w:r>
        <w:rPr>
          <w:spacing w:val="-13"/>
        </w:rPr>
        <w:t xml:space="preserve"> </w:t>
      </w:r>
      <w:r>
        <w:t>and</w:t>
      </w:r>
      <w:r>
        <w:rPr>
          <w:spacing w:val="-13"/>
        </w:rPr>
        <w:t xml:space="preserve"> </w:t>
      </w:r>
      <w:r>
        <w:t>developed</w:t>
      </w:r>
      <w:r>
        <w:rPr>
          <w:spacing w:val="-13"/>
        </w:rPr>
        <w:t xml:space="preserve"> </w:t>
      </w:r>
      <w:r>
        <w:t>under</w:t>
      </w:r>
      <w:r>
        <w:rPr>
          <w:spacing w:val="-13"/>
        </w:rPr>
        <w:t xml:space="preserve"> </w:t>
      </w:r>
      <w:r>
        <w:t>the</w:t>
      </w:r>
      <w:r>
        <w:rPr>
          <w:spacing w:val="-13"/>
        </w:rPr>
        <w:t xml:space="preserve"> </w:t>
      </w:r>
      <w:r>
        <w:t>sponsorship</w:t>
      </w:r>
      <w:r>
        <w:rPr>
          <w:spacing w:val="-13"/>
        </w:rPr>
        <w:t xml:space="preserve"> </w:t>
      </w:r>
      <w:r>
        <w:t>of</w:t>
      </w:r>
      <w:r>
        <w:rPr>
          <w:spacing w:val="-13"/>
        </w:rPr>
        <w:t xml:space="preserve"> </w:t>
      </w:r>
      <w:r>
        <w:t>the</w:t>
      </w:r>
      <w:r>
        <w:rPr>
          <w:spacing w:val="-13"/>
        </w:rPr>
        <w:t xml:space="preserve"> </w:t>
      </w:r>
      <w:r>
        <w:t>Center</w:t>
      </w:r>
      <w:r>
        <w:rPr>
          <w:spacing w:val="-13"/>
        </w:rPr>
        <w:t xml:space="preserve"> </w:t>
      </w:r>
      <w:r>
        <w:t>for</w:t>
      </w:r>
      <w:r>
        <w:rPr>
          <w:spacing w:val="-13"/>
        </w:rPr>
        <w:t xml:space="preserve"> </w:t>
      </w:r>
      <w:r>
        <w:t>Clinical</w:t>
      </w:r>
      <w:r>
        <w:rPr>
          <w:spacing w:val="-13"/>
        </w:rPr>
        <w:t xml:space="preserve"> </w:t>
      </w:r>
      <w:r>
        <w:t>Standards</w:t>
      </w:r>
      <w:r>
        <w:rPr>
          <w:spacing w:val="-13"/>
        </w:rPr>
        <w:t xml:space="preserve"> </w:t>
      </w:r>
      <w:r>
        <w:t>and</w:t>
      </w:r>
      <w:r>
        <w:rPr>
          <w:spacing w:val="-13"/>
        </w:rPr>
        <w:t xml:space="preserve"> </w:t>
      </w:r>
      <w:r>
        <w:t>Quality of the Centers for Medicare &amp; Medicaid Services (CMS) and the Office of the National Coordinator for Health</w:t>
      </w:r>
      <w:r>
        <w:rPr>
          <w:spacing w:val="-10"/>
        </w:rPr>
        <w:t xml:space="preserve"> </w:t>
      </w:r>
      <w:r>
        <w:t>Information</w:t>
      </w:r>
      <w:r>
        <w:rPr>
          <w:spacing w:val="-10"/>
        </w:rPr>
        <w:t xml:space="preserve"> </w:t>
      </w:r>
      <w:r>
        <w:t>Technology</w:t>
      </w:r>
      <w:r>
        <w:rPr>
          <w:spacing w:val="-10"/>
        </w:rPr>
        <w:t xml:space="preserve"> </w:t>
      </w:r>
      <w:r>
        <w:t>(ONC)</w:t>
      </w:r>
      <w:r>
        <w:rPr>
          <w:spacing w:val="-10"/>
        </w:rPr>
        <w:t xml:space="preserve"> </w:t>
      </w:r>
      <w:r>
        <w:t>in</w:t>
      </w:r>
      <w:r>
        <w:rPr>
          <w:spacing w:val="-10"/>
        </w:rPr>
        <w:t xml:space="preserve"> </w:t>
      </w:r>
      <w:r>
        <w:t>partnership</w:t>
      </w:r>
      <w:r>
        <w:rPr>
          <w:spacing w:val="-10"/>
        </w:rPr>
        <w:t xml:space="preserve"> </w:t>
      </w:r>
      <w:r>
        <w:t>with</w:t>
      </w:r>
      <w:r>
        <w:rPr>
          <w:spacing w:val="-10"/>
        </w:rPr>
        <w:t xml:space="preserve"> </w:t>
      </w:r>
      <w:r>
        <w:t>HL7.</w:t>
      </w:r>
    </w:p>
    <w:p w14:paraId="5A24F5C2" w14:textId="192ED2B6" w:rsidR="00A0534D" w:rsidRDefault="0083059C">
      <w:pPr>
        <w:pStyle w:val="BodyText"/>
        <w:spacing w:before="120" w:line="256" w:lineRule="auto"/>
        <w:ind w:left="119" w:right="119"/>
        <w:jc w:val="both"/>
      </w:pPr>
      <w:r>
        <w:t>The</w:t>
      </w:r>
      <w:r>
        <w:rPr>
          <w:spacing w:val="-16"/>
        </w:rPr>
        <w:t xml:space="preserve"> </w:t>
      </w:r>
      <w:r>
        <w:t>editors</w:t>
      </w:r>
      <w:r>
        <w:rPr>
          <w:spacing w:val="-16"/>
        </w:rPr>
        <w:t xml:space="preserve"> </w:t>
      </w:r>
      <w:r>
        <w:t>wish</w:t>
      </w:r>
      <w:r>
        <w:rPr>
          <w:spacing w:val="-16"/>
        </w:rPr>
        <w:t xml:space="preserve"> </w:t>
      </w:r>
      <w:r>
        <w:t>to</w:t>
      </w:r>
      <w:r>
        <w:rPr>
          <w:spacing w:val="-16"/>
        </w:rPr>
        <w:t xml:space="preserve"> </w:t>
      </w:r>
      <w:r>
        <w:t>recognize</w:t>
      </w:r>
      <w:r>
        <w:rPr>
          <w:spacing w:val="-16"/>
        </w:rPr>
        <w:t xml:space="preserve"> </w:t>
      </w:r>
      <w:r>
        <w:t>the</w:t>
      </w:r>
      <w:r>
        <w:rPr>
          <w:spacing w:val="-16"/>
        </w:rPr>
        <w:t xml:space="preserve"> </w:t>
      </w:r>
      <w:r>
        <w:t>S&amp;I</w:t>
      </w:r>
      <w:r>
        <w:rPr>
          <w:spacing w:val="-16"/>
        </w:rPr>
        <w:t xml:space="preserve"> </w:t>
      </w:r>
      <w:r>
        <w:t>Framework</w:t>
      </w:r>
      <w:r>
        <w:rPr>
          <w:spacing w:val="-16"/>
        </w:rPr>
        <w:t xml:space="preserve"> </w:t>
      </w:r>
      <w:r>
        <w:t>Clinical</w:t>
      </w:r>
      <w:r>
        <w:rPr>
          <w:spacing w:val="-16"/>
        </w:rPr>
        <w:t xml:space="preserve"> </w:t>
      </w:r>
      <w:r>
        <w:t>Quality</w:t>
      </w:r>
      <w:r>
        <w:rPr>
          <w:spacing w:val="-16"/>
        </w:rPr>
        <w:t xml:space="preserve"> </w:t>
      </w:r>
      <w:r>
        <w:t>Framework</w:t>
      </w:r>
      <w:r>
        <w:rPr>
          <w:spacing w:val="-16"/>
        </w:rPr>
        <w:t xml:space="preserve"> </w:t>
      </w:r>
      <w:r>
        <w:t>Initiative</w:t>
      </w:r>
      <w:r>
        <w:rPr>
          <w:spacing w:val="-16"/>
        </w:rPr>
        <w:t xml:space="preserve"> </w:t>
      </w:r>
      <w:r>
        <w:t>Workgroup</w:t>
      </w:r>
      <w:r>
        <w:rPr>
          <w:spacing w:val="-16"/>
        </w:rPr>
        <w:t xml:space="preserve"> </w:t>
      </w:r>
      <w:r>
        <w:t>and</w:t>
      </w:r>
      <w:r>
        <w:rPr>
          <w:spacing w:val="-16"/>
        </w:rPr>
        <w:t xml:space="preserve"> </w:t>
      </w:r>
      <w:r>
        <w:t xml:space="preserve">the HL7 Clinical Quality Information and HL7 Clinical Decision Support </w:t>
      </w:r>
      <w:r>
        <w:rPr>
          <w:spacing w:val="-3"/>
        </w:rPr>
        <w:t xml:space="preserve">Working </w:t>
      </w:r>
      <w:r>
        <w:t>Groups for their contributions to this</w:t>
      </w:r>
      <w:r>
        <w:rPr>
          <w:spacing w:val="-18"/>
        </w:rPr>
        <w:t xml:space="preserve"> </w:t>
      </w:r>
      <w:r>
        <w:t>document.</w:t>
      </w:r>
    </w:p>
    <w:p w14:paraId="56F4FC13" w14:textId="77777777" w:rsidR="00A0534D" w:rsidRDefault="00A0534D">
      <w:pPr>
        <w:pStyle w:val="BodyText"/>
      </w:pPr>
    </w:p>
    <w:p w14:paraId="0F7754A0" w14:textId="77777777" w:rsidR="00A0534D" w:rsidRDefault="00A0534D">
      <w:pPr>
        <w:pStyle w:val="BodyText"/>
        <w:spacing w:before="1"/>
        <w:rPr>
          <w:sz w:val="21"/>
        </w:rPr>
      </w:pPr>
    </w:p>
    <w:p w14:paraId="6FF62AEE" w14:textId="77777777" w:rsidR="00A0534D" w:rsidRDefault="0083059C">
      <w:pPr>
        <w:ind w:left="119"/>
        <w:jc w:val="both"/>
        <w:rPr>
          <w:b/>
          <w:sz w:val="28"/>
        </w:rPr>
      </w:pPr>
      <w:r>
        <w:rPr>
          <w:b/>
          <w:sz w:val="28"/>
        </w:rPr>
        <w:t>Copyright</w:t>
      </w:r>
    </w:p>
    <w:p w14:paraId="51D9DE20" w14:textId="77777777" w:rsidR="00A0534D" w:rsidRDefault="00A0534D">
      <w:pPr>
        <w:pStyle w:val="BodyText"/>
        <w:spacing w:before="10"/>
        <w:rPr>
          <w:b/>
          <w:sz w:val="24"/>
        </w:rPr>
      </w:pPr>
    </w:p>
    <w:p w14:paraId="2E2B6098" w14:textId="77777777" w:rsidR="00A0534D" w:rsidRDefault="00A0534D">
      <w:pPr>
        <w:rPr>
          <w:sz w:val="24"/>
        </w:rPr>
        <w:sectPr w:rsidR="00A0534D">
          <w:headerReference w:type="even" r:id="rId25"/>
          <w:headerReference w:type="default" r:id="rId26"/>
          <w:pgSz w:w="12240" w:h="15840"/>
          <w:pgMar w:top="660" w:right="1320" w:bottom="1180" w:left="1320" w:header="467" w:footer="993" w:gutter="0"/>
          <w:cols w:space="720"/>
        </w:sectPr>
      </w:pPr>
    </w:p>
    <w:p w14:paraId="26E34D7A" w14:textId="3437E29E" w:rsidR="00A0534D" w:rsidRDefault="0083059C" w:rsidP="00B904DE">
      <w:pPr>
        <w:pStyle w:val="BodyText"/>
        <w:spacing w:before="60"/>
        <w:ind w:left="119" w:right="-17"/>
      </w:pPr>
      <w:r>
        <w:rPr>
          <w:w w:val="99"/>
        </w:rPr>
        <w:t>This</w:t>
      </w:r>
      <w:r>
        <w:t xml:space="preserve"> </w:t>
      </w:r>
      <w:r>
        <w:rPr>
          <w:w w:val="99"/>
        </w:rPr>
        <w:t>material</w:t>
      </w:r>
      <w:r>
        <w:t xml:space="preserve"> </w:t>
      </w:r>
      <w:r>
        <w:rPr>
          <w:w w:val="99"/>
        </w:rPr>
        <w:t>contains</w:t>
      </w:r>
      <w:r>
        <w:t xml:space="preserve"> </w:t>
      </w:r>
      <w:r>
        <w:rPr>
          <w:w w:val="99"/>
        </w:rPr>
        <w:t>content</w:t>
      </w:r>
      <w:r>
        <w:rPr>
          <w:spacing w:val="-18"/>
        </w:rPr>
        <w:t xml:space="preserve"> </w:t>
      </w:r>
      <w:r>
        <w:rPr>
          <w:w w:val="99"/>
        </w:rPr>
        <w:t>from</w:t>
      </w:r>
      <w:r>
        <w:rPr>
          <w:spacing w:val="-18"/>
        </w:rPr>
        <w:t xml:space="preserve"> </w:t>
      </w:r>
      <w:r w:rsidR="00931C4B">
        <w:rPr>
          <w:w w:val="99"/>
        </w:rPr>
        <w:t>SNOMED</w:t>
      </w:r>
      <w:r w:rsidR="00931C4B">
        <w:t xml:space="preserve"> </w:t>
      </w:r>
      <w:r w:rsidR="00931C4B">
        <w:rPr>
          <w:spacing w:val="-18"/>
        </w:rPr>
        <w:t>CT</w:t>
      </w:r>
      <w:r w:rsidR="00B904DE" w:rsidRPr="001E6191">
        <w:rPr>
          <w:rFonts w:ascii="Lucida Grande" w:hAnsi="Lucida Grande" w:cs="Lucida Grande"/>
          <w:b/>
          <w:color w:val="000000"/>
        </w:rPr>
        <w:t>®</w:t>
      </w:r>
      <w:r w:rsidR="00B904DE">
        <w:rPr>
          <w:rFonts w:ascii="Lucida Grande" w:hAnsi="Lucida Grande" w:cs="Lucida Grande"/>
          <w:b/>
          <w:color w:val="000000"/>
        </w:rPr>
        <w:t xml:space="preserve"> </w:t>
      </w:r>
      <w:r>
        <w:br w:type="column"/>
      </w:r>
      <w:r>
        <w:t>(</w:t>
      </w:r>
      <w:hyperlink r:id="rId27">
        <w:r>
          <w:rPr>
            <w:rFonts w:ascii="Courier New"/>
            <w:color w:val="0000FF"/>
          </w:rPr>
          <w:t>http://www.ihtsdo.org/snomed-ct/</w:t>
        </w:r>
      </w:hyperlink>
      <w:r>
        <w:t>).</w:t>
      </w:r>
    </w:p>
    <w:p w14:paraId="7920061A" w14:textId="77777777" w:rsidR="00A0534D" w:rsidRDefault="00A0534D">
      <w:pPr>
        <w:sectPr w:rsidR="00A0534D">
          <w:type w:val="continuous"/>
          <w:pgSz w:w="12240" w:h="15840"/>
          <w:pgMar w:top="1080" w:right="1320" w:bottom="280" w:left="1320" w:header="720" w:footer="720" w:gutter="0"/>
          <w:cols w:num="2" w:space="720" w:equalWidth="0">
            <w:col w:w="4933" w:space="40"/>
            <w:col w:w="4627"/>
          </w:cols>
        </w:sectPr>
      </w:pPr>
    </w:p>
    <w:p w14:paraId="5C9709E8" w14:textId="77777777" w:rsidR="00A0534D" w:rsidRDefault="0083059C">
      <w:pPr>
        <w:pStyle w:val="BodyText"/>
        <w:spacing w:line="256" w:lineRule="auto"/>
        <w:ind w:left="119" w:right="110"/>
      </w:pPr>
      <w:r>
        <w:t>SNOMED CT is a registered trademark of the International Health Terminology Standard Development Organization (IHTSDO).</w:t>
      </w:r>
    </w:p>
    <w:p w14:paraId="2963E9DE" w14:textId="12143E92" w:rsidR="00A0534D" w:rsidRDefault="0083059C">
      <w:pPr>
        <w:pStyle w:val="BodyText"/>
        <w:spacing w:before="116"/>
        <w:ind w:left="119"/>
      </w:pPr>
      <w:r>
        <w:rPr>
          <w:w w:val="99"/>
        </w:rPr>
        <w:t>This</w:t>
      </w:r>
      <w:r>
        <w:rPr>
          <w:spacing w:val="12"/>
        </w:rPr>
        <w:t xml:space="preserve"> </w:t>
      </w:r>
      <w:r>
        <w:rPr>
          <w:w w:val="99"/>
        </w:rPr>
        <w:t>material</w:t>
      </w:r>
      <w:r>
        <w:rPr>
          <w:spacing w:val="12"/>
        </w:rPr>
        <w:t xml:space="preserve"> </w:t>
      </w:r>
      <w:r>
        <w:rPr>
          <w:w w:val="99"/>
        </w:rPr>
        <w:t>also</w:t>
      </w:r>
      <w:r>
        <w:rPr>
          <w:spacing w:val="12"/>
        </w:rPr>
        <w:t xml:space="preserve"> </w:t>
      </w:r>
      <w:r>
        <w:rPr>
          <w:w w:val="99"/>
        </w:rPr>
        <w:t>contains</w:t>
      </w:r>
      <w:r>
        <w:rPr>
          <w:spacing w:val="12"/>
        </w:rPr>
        <w:t xml:space="preserve"> </w:t>
      </w:r>
      <w:r>
        <w:rPr>
          <w:w w:val="99"/>
        </w:rPr>
        <w:t>content</w:t>
      </w:r>
      <w:r>
        <w:rPr>
          <w:spacing w:val="12"/>
        </w:rPr>
        <w:t xml:space="preserve"> </w:t>
      </w:r>
      <w:r>
        <w:rPr>
          <w:w w:val="99"/>
        </w:rPr>
        <w:t>from</w:t>
      </w:r>
      <w:r>
        <w:rPr>
          <w:spacing w:val="12"/>
        </w:rPr>
        <w:t xml:space="preserve"> </w:t>
      </w:r>
      <w:r>
        <w:rPr>
          <w:w w:val="99"/>
        </w:rPr>
        <w:t>LOINC</w:t>
      </w:r>
      <w:r>
        <w:rPr>
          <w:position w:val="1"/>
          <w:sz w:val="16"/>
        </w:rPr>
        <w:t xml:space="preserve"> </w:t>
      </w:r>
      <w:proofErr w:type="gramStart"/>
      <w:r w:rsidR="00B904DE" w:rsidRPr="001E6191">
        <w:rPr>
          <w:rFonts w:ascii="Lucida Grande" w:hAnsi="Lucida Grande" w:cs="Lucida Grande"/>
          <w:b/>
          <w:color w:val="000000"/>
        </w:rPr>
        <w:t>®</w:t>
      </w:r>
      <w:r>
        <w:rPr>
          <w:position w:val="1"/>
          <w:sz w:val="16"/>
        </w:rPr>
        <w:t xml:space="preserve"> </w:t>
      </w:r>
      <w:r>
        <w:rPr>
          <w:spacing w:val="3"/>
          <w:position w:val="1"/>
          <w:sz w:val="16"/>
        </w:rPr>
        <w:t xml:space="preserve"> </w:t>
      </w:r>
      <w:r>
        <w:rPr>
          <w:w w:val="99"/>
        </w:rPr>
        <w:t>(</w:t>
      </w:r>
      <w:proofErr w:type="gramEnd"/>
      <w:r w:rsidR="00951171">
        <w:fldChar w:fldCharType="begin"/>
      </w:r>
      <w:r w:rsidR="00951171">
        <w:instrText xml:space="preserve"> HYPERLINK "http://loinc.org/" \h </w:instrText>
      </w:r>
      <w:r w:rsidR="00951171">
        <w:fldChar w:fldCharType="separate"/>
      </w:r>
      <w:r>
        <w:rPr>
          <w:rFonts w:ascii="Courier New" w:hAnsi="Courier New"/>
          <w:color w:val="0000FF"/>
          <w:w w:val="99"/>
        </w:rPr>
        <w:t>http://loinc.org</w:t>
      </w:r>
      <w:r w:rsidR="00951171">
        <w:rPr>
          <w:rFonts w:ascii="Courier New" w:hAnsi="Courier New"/>
          <w:color w:val="0000FF"/>
          <w:w w:val="99"/>
        </w:rPr>
        <w:fldChar w:fldCharType="end"/>
      </w:r>
      <w:r>
        <w:rPr>
          <w:w w:val="99"/>
        </w:rPr>
        <w:t>).</w:t>
      </w:r>
      <w:r>
        <w:t xml:space="preserve"> </w:t>
      </w:r>
      <w:r>
        <w:rPr>
          <w:spacing w:val="-5"/>
        </w:rPr>
        <w:t xml:space="preserve"> </w:t>
      </w:r>
      <w:r>
        <w:rPr>
          <w:w w:val="99"/>
        </w:rPr>
        <w:t>The</w:t>
      </w:r>
      <w:r>
        <w:rPr>
          <w:spacing w:val="12"/>
        </w:rPr>
        <w:t xml:space="preserve"> </w:t>
      </w:r>
      <w:r>
        <w:rPr>
          <w:w w:val="99"/>
        </w:rPr>
        <w:t>LOINC</w:t>
      </w:r>
      <w:r>
        <w:rPr>
          <w:spacing w:val="12"/>
        </w:rPr>
        <w:t xml:space="preserve"> </w:t>
      </w:r>
      <w:r>
        <w:rPr>
          <w:w w:val="99"/>
        </w:rPr>
        <w:t>table,</w:t>
      </w:r>
      <w:r>
        <w:rPr>
          <w:spacing w:val="15"/>
        </w:rPr>
        <w:t xml:space="preserve"> </w:t>
      </w:r>
      <w:r>
        <w:rPr>
          <w:w w:val="99"/>
        </w:rPr>
        <w:t>LOINC</w:t>
      </w:r>
    </w:p>
    <w:p w14:paraId="790FA24B" w14:textId="07D28EF9" w:rsidR="00A0534D" w:rsidRDefault="0083059C">
      <w:pPr>
        <w:pStyle w:val="BodyText"/>
        <w:spacing w:line="252" w:lineRule="auto"/>
        <w:ind w:left="119" w:right="117"/>
        <w:jc w:val="both"/>
      </w:pPr>
      <w:r>
        <w:rPr>
          <w:w w:val="99"/>
        </w:rPr>
        <w:t>codes,</w:t>
      </w:r>
      <w:r>
        <w:t xml:space="preserve"> </w:t>
      </w:r>
      <w:r>
        <w:rPr>
          <w:w w:val="99"/>
        </w:rPr>
        <w:t>and</w:t>
      </w:r>
      <w:r>
        <w:t xml:space="preserve"> </w:t>
      </w:r>
      <w:r>
        <w:rPr>
          <w:w w:val="99"/>
        </w:rPr>
        <w:t>LOINC</w:t>
      </w:r>
      <w:r>
        <w:t xml:space="preserve"> </w:t>
      </w:r>
      <w:r>
        <w:rPr>
          <w:w w:val="99"/>
        </w:rPr>
        <w:t>panels</w:t>
      </w:r>
      <w:r>
        <w:t xml:space="preserve"> </w:t>
      </w:r>
      <w:r>
        <w:rPr>
          <w:w w:val="99"/>
        </w:rPr>
        <w:t>and</w:t>
      </w:r>
      <w:r>
        <w:t xml:space="preserve"> </w:t>
      </w:r>
      <w:r>
        <w:rPr>
          <w:w w:val="99"/>
        </w:rPr>
        <w:t>forms</w:t>
      </w:r>
      <w:r>
        <w:t xml:space="preserve"> </w:t>
      </w:r>
      <w:r>
        <w:rPr>
          <w:w w:val="95"/>
        </w:rPr>
        <w:t>file</w:t>
      </w:r>
      <w:r>
        <w:t xml:space="preserve"> </w:t>
      </w:r>
      <w:r>
        <w:rPr>
          <w:w w:val="99"/>
        </w:rPr>
        <w:t>are</w:t>
      </w:r>
      <w:r>
        <w:t xml:space="preserve"> </w:t>
      </w:r>
      <w:r>
        <w:rPr>
          <w:w w:val="99"/>
        </w:rPr>
        <w:t>co</w:t>
      </w:r>
      <w:r>
        <w:rPr>
          <w:spacing w:val="-3"/>
          <w:w w:val="99"/>
        </w:rPr>
        <w:t>p</w:t>
      </w:r>
      <w:r>
        <w:rPr>
          <w:w w:val="99"/>
        </w:rPr>
        <w:t>yright</w:t>
      </w:r>
      <w:r>
        <w:t xml:space="preserve"> </w:t>
      </w:r>
      <w:r w:rsidR="00B904DE" w:rsidRPr="008D638E">
        <w:rPr>
          <w:rFonts w:ascii="Lucida Grande" w:hAnsi="Lucida Grande" w:cs="Lucida Grande"/>
          <w:b/>
          <w:color w:val="000000"/>
        </w:rPr>
        <w:t>©</w:t>
      </w:r>
      <w:r>
        <w:rPr>
          <w:w w:val="99"/>
        </w:rPr>
        <w:t>1995–20</w:t>
      </w:r>
      <w:r w:rsidR="00F719B7">
        <w:rPr>
          <w:w w:val="99"/>
        </w:rPr>
        <w:t>21</w:t>
      </w:r>
      <w:r>
        <w:rPr>
          <w:w w:val="99"/>
        </w:rPr>
        <w:t>,</w:t>
      </w:r>
      <w:r>
        <w:t xml:space="preserve"> </w:t>
      </w:r>
      <w:proofErr w:type="spellStart"/>
      <w:r>
        <w:rPr>
          <w:w w:val="99"/>
        </w:rPr>
        <w:t>R</w:t>
      </w:r>
      <w:r>
        <w:rPr>
          <w:spacing w:val="-4"/>
          <w:w w:val="99"/>
        </w:rPr>
        <w:t>e</w:t>
      </w:r>
      <w:r>
        <w:rPr>
          <w:w w:val="99"/>
        </w:rPr>
        <w:t>genstrief</w:t>
      </w:r>
      <w:proofErr w:type="spellEnd"/>
      <w:r>
        <w:t xml:space="preserve"> </w:t>
      </w:r>
      <w:r>
        <w:rPr>
          <w:w w:val="99"/>
        </w:rPr>
        <w:t>Institute,</w:t>
      </w:r>
      <w:r>
        <w:t xml:space="preserve"> </w:t>
      </w:r>
      <w:r>
        <w:rPr>
          <w:w w:val="99"/>
        </w:rPr>
        <w:t>Inc.</w:t>
      </w:r>
      <w:r>
        <w:t xml:space="preserve"> </w:t>
      </w:r>
      <w:r>
        <w:rPr>
          <w:w w:val="99"/>
        </w:rPr>
        <w:t>and</w:t>
      </w:r>
      <w:r>
        <w:t xml:space="preserve"> </w:t>
      </w:r>
      <w:r>
        <w:rPr>
          <w:w w:val="99"/>
        </w:rPr>
        <w:t xml:space="preserve">the </w:t>
      </w:r>
      <w:r>
        <w:t xml:space="preserve">Logical Observation Identifiers Names and Codes (LOINC) Committee. All are available at no cost under the license at </w:t>
      </w:r>
      <w:hyperlink r:id="rId28">
        <w:r>
          <w:rPr>
            <w:rFonts w:ascii="Courier New" w:hAnsi="Courier New"/>
            <w:color w:val="0000FF"/>
          </w:rPr>
          <w:t>http://loinc.org/terms-of-use</w:t>
        </w:r>
      </w:hyperlink>
      <w:r>
        <w:t>.</w:t>
      </w:r>
    </w:p>
    <w:p w14:paraId="67D1FD5F" w14:textId="77777777" w:rsidR="00A0534D" w:rsidRDefault="00A0534D">
      <w:pPr>
        <w:spacing w:line="252" w:lineRule="auto"/>
        <w:jc w:val="both"/>
        <w:sectPr w:rsidR="00A0534D">
          <w:type w:val="continuous"/>
          <w:pgSz w:w="12240" w:h="15840"/>
          <w:pgMar w:top="1080" w:right="1320" w:bottom="280" w:left="1320" w:header="720" w:footer="720" w:gutter="0"/>
          <w:cols w:space="720"/>
        </w:sectPr>
      </w:pPr>
    </w:p>
    <w:p w14:paraId="7DF21587" w14:textId="77777777" w:rsidR="00A0534D" w:rsidRDefault="00A0534D">
      <w:pPr>
        <w:pStyle w:val="BodyText"/>
        <w:rPr>
          <w:sz w:val="20"/>
        </w:rPr>
      </w:pPr>
    </w:p>
    <w:p w14:paraId="114002D2" w14:textId="5FB8DCB2" w:rsidR="00082C37" w:rsidRDefault="0083059C">
      <w:pPr>
        <w:spacing w:before="195"/>
        <w:ind w:left="120" w:right="110"/>
        <w:rPr>
          <w:b/>
          <w:sz w:val="28"/>
        </w:rPr>
      </w:pPr>
      <w:r>
        <w:rPr>
          <w:b/>
          <w:sz w:val="28"/>
        </w:rPr>
        <w:t>Contents</w:t>
      </w:r>
    </w:p>
    <w:p w14:paraId="29EBEC53" w14:textId="77777777" w:rsidR="00A0534D" w:rsidRDefault="00A0534D">
      <w:pPr>
        <w:rPr>
          <w:sz w:val="28"/>
        </w:rPr>
        <w:sectPr w:rsidR="00A0534D">
          <w:pgSz w:w="12240" w:h="15840"/>
          <w:pgMar w:top="660" w:right="1320" w:bottom="1678" w:left="1320" w:header="467" w:footer="993" w:gutter="0"/>
          <w:cols w:space="720"/>
        </w:sectPr>
      </w:pPr>
    </w:p>
    <w:sdt>
      <w:sdtPr>
        <w:rPr>
          <w:rFonts w:ascii="Times New Roman" w:eastAsia="Times New Roman" w:hAnsi="Times New Roman" w:cs="Times New Roman"/>
          <w:color w:val="auto"/>
          <w:sz w:val="22"/>
          <w:szCs w:val="22"/>
        </w:rPr>
        <w:id w:val="-2021619194"/>
        <w:docPartObj>
          <w:docPartGallery w:val="Table of Contents"/>
          <w:docPartUnique/>
        </w:docPartObj>
      </w:sdtPr>
      <w:sdtEndPr>
        <w:rPr>
          <w:b/>
          <w:bCs/>
          <w:noProof/>
        </w:rPr>
      </w:sdtEndPr>
      <w:sdtContent>
        <w:p w14:paraId="7B26FBC6" w14:textId="2FF12177" w:rsidR="00082C37" w:rsidRDefault="00082C37">
          <w:pPr>
            <w:pStyle w:val="TOCHeading"/>
          </w:pPr>
        </w:p>
        <w:p w14:paraId="2CD64E44" w14:textId="3C8FF9EF" w:rsidR="00367C65" w:rsidRDefault="00082C37">
          <w:pPr>
            <w:pStyle w:val="TOC1"/>
            <w:tabs>
              <w:tab w:val="right" w:leader="dot" w:pos="9590"/>
            </w:tabs>
            <w:rPr>
              <w:rFonts w:asciiTheme="minorHAnsi" w:eastAsiaTheme="minorEastAsia" w:hAnsiTheme="minorHAnsi" w:cstheme="minorBidi"/>
              <w:b w:val="0"/>
              <w:bCs w:val="0"/>
              <w:noProof/>
            </w:rPr>
          </w:pPr>
          <w:r>
            <w:rPr>
              <w:noProof/>
            </w:rPr>
            <w:fldChar w:fldCharType="begin"/>
          </w:r>
          <w:r>
            <w:rPr>
              <w:noProof/>
            </w:rPr>
            <w:instrText xml:space="preserve"> TOC \o "1-3" \h \z \u </w:instrText>
          </w:r>
          <w:r>
            <w:rPr>
              <w:noProof/>
            </w:rPr>
            <w:fldChar w:fldCharType="separate"/>
          </w:r>
          <w:hyperlink w:anchor="_Toc519432906" w:history="1">
            <w:r w:rsidR="00367C65" w:rsidRPr="00015ED2">
              <w:rPr>
                <w:rStyle w:val="Hyperlink"/>
                <w:noProof/>
              </w:rPr>
              <w:t>List of Figures</w:t>
            </w:r>
            <w:r w:rsidR="00367C65">
              <w:rPr>
                <w:noProof/>
                <w:webHidden/>
              </w:rPr>
              <w:tab/>
            </w:r>
            <w:r w:rsidR="00367C65">
              <w:rPr>
                <w:noProof/>
                <w:webHidden/>
              </w:rPr>
              <w:fldChar w:fldCharType="begin"/>
            </w:r>
            <w:r w:rsidR="00367C65">
              <w:rPr>
                <w:noProof/>
                <w:webHidden/>
              </w:rPr>
              <w:instrText xml:space="preserve"> PAGEREF _Toc519432906 \h </w:instrText>
            </w:r>
            <w:r w:rsidR="00367C65">
              <w:rPr>
                <w:noProof/>
                <w:webHidden/>
              </w:rPr>
            </w:r>
            <w:r w:rsidR="00367C65">
              <w:rPr>
                <w:noProof/>
                <w:webHidden/>
              </w:rPr>
              <w:fldChar w:fldCharType="separate"/>
            </w:r>
            <w:r w:rsidR="004D1A75">
              <w:rPr>
                <w:noProof/>
                <w:webHidden/>
              </w:rPr>
              <w:t>6</w:t>
            </w:r>
            <w:r w:rsidR="00367C65">
              <w:rPr>
                <w:noProof/>
                <w:webHidden/>
              </w:rPr>
              <w:fldChar w:fldCharType="end"/>
            </w:r>
          </w:hyperlink>
        </w:p>
        <w:p w14:paraId="348555AE" w14:textId="55653D9E" w:rsidR="00367C65" w:rsidRDefault="00951171">
          <w:pPr>
            <w:pStyle w:val="TOC1"/>
            <w:tabs>
              <w:tab w:val="right" w:leader="dot" w:pos="9590"/>
            </w:tabs>
            <w:rPr>
              <w:rFonts w:asciiTheme="minorHAnsi" w:eastAsiaTheme="minorEastAsia" w:hAnsiTheme="minorHAnsi" w:cstheme="minorBidi"/>
              <w:b w:val="0"/>
              <w:bCs w:val="0"/>
              <w:noProof/>
            </w:rPr>
          </w:pPr>
          <w:hyperlink w:anchor="_Toc519432907" w:history="1">
            <w:r w:rsidR="00367C65" w:rsidRPr="00015ED2">
              <w:rPr>
                <w:rStyle w:val="Hyperlink"/>
                <w:noProof/>
              </w:rPr>
              <w:t>List of Tables</w:t>
            </w:r>
            <w:r w:rsidR="00367C65">
              <w:rPr>
                <w:noProof/>
                <w:webHidden/>
              </w:rPr>
              <w:tab/>
            </w:r>
            <w:r w:rsidR="00367C65">
              <w:rPr>
                <w:noProof/>
                <w:webHidden/>
              </w:rPr>
              <w:fldChar w:fldCharType="begin"/>
            </w:r>
            <w:r w:rsidR="00367C65">
              <w:rPr>
                <w:noProof/>
                <w:webHidden/>
              </w:rPr>
              <w:instrText xml:space="preserve"> PAGEREF _Toc519432907 \h </w:instrText>
            </w:r>
            <w:r w:rsidR="00367C65">
              <w:rPr>
                <w:noProof/>
                <w:webHidden/>
              </w:rPr>
            </w:r>
            <w:r w:rsidR="00367C65">
              <w:rPr>
                <w:noProof/>
                <w:webHidden/>
              </w:rPr>
              <w:fldChar w:fldCharType="separate"/>
            </w:r>
            <w:r w:rsidR="004D1A75">
              <w:rPr>
                <w:noProof/>
                <w:webHidden/>
              </w:rPr>
              <w:t>6</w:t>
            </w:r>
            <w:r w:rsidR="00367C65">
              <w:rPr>
                <w:noProof/>
                <w:webHidden/>
              </w:rPr>
              <w:fldChar w:fldCharType="end"/>
            </w:r>
          </w:hyperlink>
        </w:p>
        <w:p w14:paraId="7A34B8EB" w14:textId="310D6448" w:rsidR="00367C65" w:rsidRDefault="00951171">
          <w:pPr>
            <w:pStyle w:val="TOC1"/>
            <w:tabs>
              <w:tab w:val="right" w:leader="dot" w:pos="9590"/>
            </w:tabs>
            <w:rPr>
              <w:rFonts w:asciiTheme="minorHAnsi" w:eastAsiaTheme="minorEastAsia" w:hAnsiTheme="minorHAnsi" w:cstheme="minorBidi"/>
              <w:b w:val="0"/>
              <w:bCs w:val="0"/>
              <w:noProof/>
            </w:rPr>
          </w:pPr>
          <w:hyperlink w:anchor="_Toc519432908" w:history="1">
            <w:r w:rsidR="00367C65" w:rsidRPr="00015ED2">
              <w:rPr>
                <w:rStyle w:val="Hyperlink"/>
                <w:noProof/>
                <w:w w:val="102"/>
              </w:rPr>
              <w:t>1</w:t>
            </w:r>
            <w:r w:rsidR="00367C65">
              <w:rPr>
                <w:rFonts w:asciiTheme="minorHAnsi" w:eastAsiaTheme="minorEastAsia" w:hAnsiTheme="minorHAnsi" w:cstheme="minorBidi"/>
                <w:b w:val="0"/>
                <w:bCs w:val="0"/>
                <w:noProof/>
              </w:rPr>
              <w:tab/>
            </w:r>
            <w:r w:rsidR="00367C65" w:rsidRPr="00015ED2">
              <w:rPr>
                <w:rStyle w:val="Hyperlink"/>
                <w:noProof/>
              </w:rPr>
              <w:t>Introduction</w:t>
            </w:r>
            <w:r w:rsidR="00367C65">
              <w:rPr>
                <w:noProof/>
                <w:webHidden/>
              </w:rPr>
              <w:tab/>
            </w:r>
            <w:r w:rsidR="00367C65">
              <w:rPr>
                <w:noProof/>
                <w:webHidden/>
              </w:rPr>
              <w:fldChar w:fldCharType="begin"/>
            </w:r>
            <w:r w:rsidR="00367C65">
              <w:rPr>
                <w:noProof/>
                <w:webHidden/>
              </w:rPr>
              <w:instrText xml:space="preserve"> PAGEREF _Toc519432908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53A6FEDD" w14:textId="75981739"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09" w:history="1">
            <w:r w:rsidR="00367C65" w:rsidRPr="00015ED2">
              <w:rPr>
                <w:rStyle w:val="Hyperlink"/>
                <w:noProof/>
                <w:w w:val="99"/>
              </w:rPr>
              <w:t>1.1</w:t>
            </w:r>
            <w:r w:rsidR="00367C65">
              <w:rPr>
                <w:rFonts w:asciiTheme="minorHAnsi" w:eastAsiaTheme="minorEastAsia" w:hAnsiTheme="minorHAnsi" w:cstheme="minorBidi"/>
                <w:noProof/>
              </w:rPr>
              <w:tab/>
            </w:r>
            <w:r w:rsidR="00367C65" w:rsidRPr="00015ED2">
              <w:rPr>
                <w:rStyle w:val="Hyperlink"/>
                <w:noProof/>
              </w:rPr>
              <w:t>Purpose</w:t>
            </w:r>
            <w:r w:rsidR="00367C65">
              <w:rPr>
                <w:noProof/>
                <w:webHidden/>
              </w:rPr>
              <w:tab/>
            </w:r>
            <w:r w:rsidR="00367C65">
              <w:rPr>
                <w:noProof/>
                <w:webHidden/>
              </w:rPr>
              <w:fldChar w:fldCharType="begin"/>
            </w:r>
            <w:r w:rsidR="00367C65">
              <w:rPr>
                <w:noProof/>
                <w:webHidden/>
              </w:rPr>
              <w:instrText xml:space="preserve"> PAGEREF _Toc519432909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488C48EA" w14:textId="68320C6D"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10" w:history="1">
            <w:r w:rsidR="00367C65" w:rsidRPr="00015ED2">
              <w:rPr>
                <w:rStyle w:val="Hyperlink"/>
                <w:noProof/>
                <w:w w:val="99"/>
              </w:rPr>
              <w:t>1.2</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rPr>
              <w:t>Guide</w:t>
            </w:r>
            <w:r w:rsidR="00367C65">
              <w:rPr>
                <w:noProof/>
                <w:webHidden/>
              </w:rPr>
              <w:tab/>
            </w:r>
            <w:r w:rsidR="00367C65">
              <w:rPr>
                <w:noProof/>
                <w:webHidden/>
              </w:rPr>
              <w:fldChar w:fldCharType="begin"/>
            </w:r>
            <w:r w:rsidR="00367C65">
              <w:rPr>
                <w:noProof/>
                <w:webHidden/>
              </w:rPr>
              <w:instrText xml:space="preserve"> PAGEREF _Toc519432910 \h </w:instrText>
            </w:r>
            <w:r w:rsidR="00367C65">
              <w:rPr>
                <w:noProof/>
                <w:webHidden/>
              </w:rPr>
            </w:r>
            <w:r w:rsidR="00367C65">
              <w:rPr>
                <w:noProof/>
                <w:webHidden/>
              </w:rPr>
              <w:fldChar w:fldCharType="separate"/>
            </w:r>
            <w:r w:rsidR="004D1A75">
              <w:rPr>
                <w:noProof/>
                <w:webHidden/>
              </w:rPr>
              <w:t>7</w:t>
            </w:r>
            <w:r w:rsidR="00367C65">
              <w:rPr>
                <w:noProof/>
                <w:webHidden/>
              </w:rPr>
              <w:fldChar w:fldCharType="end"/>
            </w:r>
          </w:hyperlink>
        </w:p>
        <w:p w14:paraId="48D610AC" w14:textId="0550FA62"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11" w:history="1">
            <w:r w:rsidR="00367C65" w:rsidRPr="00015ED2">
              <w:rPr>
                <w:rStyle w:val="Hyperlink"/>
                <w:noProof/>
                <w:w w:val="99"/>
              </w:rPr>
              <w:t>1.3</w:t>
            </w:r>
            <w:r w:rsidR="00367C65">
              <w:rPr>
                <w:rFonts w:asciiTheme="minorHAnsi" w:eastAsiaTheme="minorEastAsia" w:hAnsiTheme="minorHAnsi" w:cstheme="minorBidi"/>
                <w:noProof/>
              </w:rPr>
              <w:tab/>
            </w:r>
            <w:r w:rsidR="00367C65" w:rsidRPr="00015ED2">
              <w:rPr>
                <w:rStyle w:val="Hyperlink"/>
                <w:noProof/>
              </w:rPr>
              <w:t>Structure of this</w:t>
            </w:r>
            <w:r w:rsidR="00367C65" w:rsidRPr="00015ED2">
              <w:rPr>
                <w:rStyle w:val="Hyperlink"/>
                <w:noProof/>
                <w:spacing w:val="-17"/>
              </w:rPr>
              <w:t xml:space="preserve"> </w:t>
            </w:r>
            <w:r w:rsidR="00367C65" w:rsidRPr="00015ED2">
              <w:rPr>
                <w:rStyle w:val="Hyperlink"/>
                <w:noProof/>
                <w:spacing w:val="-4"/>
              </w:rPr>
              <w:t>Volume</w:t>
            </w:r>
            <w:r w:rsidR="00367C65">
              <w:rPr>
                <w:noProof/>
                <w:webHidden/>
              </w:rPr>
              <w:tab/>
            </w:r>
            <w:r w:rsidR="00367C65">
              <w:rPr>
                <w:noProof/>
                <w:webHidden/>
              </w:rPr>
              <w:fldChar w:fldCharType="begin"/>
            </w:r>
            <w:r w:rsidR="00367C65">
              <w:rPr>
                <w:noProof/>
                <w:webHidden/>
              </w:rPr>
              <w:instrText xml:space="preserve"> PAGEREF _Toc519432911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574A8441" w14:textId="7DFB0788"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12" w:history="1">
            <w:r w:rsidR="00367C65" w:rsidRPr="00015ED2">
              <w:rPr>
                <w:rStyle w:val="Hyperlink"/>
                <w:noProof/>
                <w:w w:val="99"/>
              </w:rPr>
              <w:t>1.4</w:t>
            </w:r>
            <w:r w:rsidR="00367C65">
              <w:rPr>
                <w:rFonts w:asciiTheme="minorHAnsi" w:eastAsiaTheme="minorEastAsia" w:hAnsiTheme="minorHAnsi" w:cstheme="minorBidi"/>
                <w:noProof/>
              </w:rPr>
              <w:tab/>
            </w:r>
            <w:r w:rsidR="00367C65" w:rsidRPr="00015ED2">
              <w:rPr>
                <w:rStyle w:val="Hyperlink"/>
                <w:noProof/>
              </w:rPr>
              <w:t>Audience</w:t>
            </w:r>
            <w:r w:rsidR="00367C65">
              <w:rPr>
                <w:noProof/>
                <w:webHidden/>
              </w:rPr>
              <w:tab/>
            </w:r>
            <w:r w:rsidR="00367C65">
              <w:rPr>
                <w:noProof/>
                <w:webHidden/>
              </w:rPr>
              <w:fldChar w:fldCharType="begin"/>
            </w:r>
            <w:r w:rsidR="00367C65">
              <w:rPr>
                <w:noProof/>
                <w:webHidden/>
              </w:rPr>
              <w:instrText xml:space="preserve"> PAGEREF _Toc519432912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60C08F6C" w14:textId="61839347"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13" w:history="1">
            <w:r w:rsidR="00367C65" w:rsidRPr="00015ED2">
              <w:rPr>
                <w:rStyle w:val="Hyperlink"/>
                <w:noProof/>
                <w:w w:val="99"/>
              </w:rPr>
              <w:t>1.5</w:t>
            </w:r>
            <w:r w:rsidR="00367C65">
              <w:rPr>
                <w:rFonts w:asciiTheme="minorHAnsi" w:eastAsiaTheme="minorEastAsia" w:hAnsiTheme="minorHAnsi" w:cstheme="minorBidi"/>
                <w:noProof/>
              </w:rPr>
              <w:tab/>
            </w:r>
            <w:r w:rsidR="00367C65" w:rsidRPr="00015ED2">
              <w:rPr>
                <w:rStyle w:val="Hyperlink"/>
                <w:noProof/>
              </w:rPr>
              <w:t>Approach</w:t>
            </w:r>
            <w:r w:rsidR="00367C65">
              <w:rPr>
                <w:noProof/>
                <w:webHidden/>
              </w:rPr>
              <w:tab/>
            </w:r>
            <w:r w:rsidR="00367C65">
              <w:rPr>
                <w:noProof/>
                <w:webHidden/>
              </w:rPr>
              <w:fldChar w:fldCharType="begin"/>
            </w:r>
            <w:r w:rsidR="00367C65">
              <w:rPr>
                <w:noProof/>
                <w:webHidden/>
              </w:rPr>
              <w:instrText xml:space="preserve"> PAGEREF _Toc519432913 \h </w:instrText>
            </w:r>
            <w:r w:rsidR="00367C65">
              <w:rPr>
                <w:noProof/>
                <w:webHidden/>
              </w:rPr>
            </w:r>
            <w:r w:rsidR="00367C65">
              <w:rPr>
                <w:noProof/>
                <w:webHidden/>
              </w:rPr>
              <w:fldChar w:fldCharType="separate"/>
            </w:r>
            <w:r w:rsidR="004D1A75">
              <w:rPr>
                <w:noProof/>
                <w:webHidden/>
              </w:rPr>
              <w:t>8</w:t>
            </w:r>
            <w:r w:rsidR="00367C65">
              <w:rPr>
                <w:noProof/>
                <w:webHidden/>
              </w:rPr>
              <w:fldChar w:fldCharType="end"/>
            </w:r>
          </w:hyperlink>
        </w:p>
        <w:p w14:paraId="564B0BF5" w14:textId="51F0F6ED"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14" w:history="1">
            <w:r w:rsidR="00367C65" w:rsidRPr="00015ED2">
              <w:rPr>
                <w:rStyle w:val="Hyperlink"/>
                <w:noProof/>
                <w:w w:val="99"/>
              </w:rPr>
              <w:t>1.6</w:t>
            </w:r>
            <w:r w:rsidR="00367C65">
              <w:rPr>
                <w:rFonts w:asciiTheme="minorHAnsi" w:eastAsiaTheme="minorEastAsia" w:hAnsiTheme="minorHAnsi" w:cstheme="minorBidi"/>
                <w:noProof/>
              </w:rPr>
              <w:tab/>
            </w:r>
            <w:r w:rsidR="00367C65" w:rsidRPr="00015ED2">
              <w:rPr>
                <w:rStyle w:val="Hyperlink"/>
                <w:noProof/>
              </w:rPr>
              <w:t>Scope</w:t>
            </w:r>
            <w:r w:rsidR="00367C65">
              <w:rPr>
                <w:noProof/>
                <w:webHidden/>
              </w:rPr>
              <w:tab/>
            </w:r>
            <w:r w:rsidR="00367C65">
              <w:rPr>
                <w:noProof/>
                <w:webHidden/>
              </w:rPr>
              <w:fldChar w:fldCharType="begin"/>
            </w:r>
            <w:r w:rsidR="00367C65">
              <w:rPr>
                <w:noProof/>
                <w:webHidden/>
              </w:rPr>
              <w:instrText xml:space="preserve"> PAGEREF _Toc519432914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18169B29" w14:textId="6FA794A0"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15" w:history="1">
            <w:r w:rsidR="00367C65" w:rsidRPr="00015ED2">
              <w:rPr>
                <w:rStyle w:val="Hyperlink"/>
                <w:noProof/>
                <w:w w:val="99"/>
              </w:rPr>
              <w:t>1.7</w:t>
            </w:r>
            <w:r w:rsidR="00367C65">
              <w:rPr>
                <w:rFonts w:asciiTheme="minorHAnsi" w:eastAsiaTheme="minorEastAsia" w:hAnsiTheme="minorHAnsi" w:cstheme="minorBidi"/>
                <w:noProof/>
              </w:rPr>
              <w:tab/>
            </w:r>
            <w:r w:rsidR="00367C65" w:rsidRPr="00015ED2">
              <w:rPr>
                <w:rStyle w:val="Hyperlink"/>
                <w:noProof/>
              </w:rPr>
              <w:t>Conventions</w:t>
            </w:r>
            <w:r w:rsidR="00367C65">
              <w:rPr>
                <w:noProof/>
                <w:webHidden/>
              </w:rPr>
              <w:tab/>
            </w:r>
            <w:r w:rsidR="00367C65">
              <w:rPr>
                <w:noProof/>
                <w:webHidden/>
              </w:rPr>
              <w:fldChar w:fldCharType="begin"/>
            </w:r>
            <w:r w:rsidR="00367C65">
              <w:rPr>
                <w:noProof/>
                <w:webHidden/>
              </w:rPr>
              <w:instrText xml:space="preserve"> PAGEREF _Toc519432915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364B2F9D" w14:textId="3F793C82"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16" w:history="1">
            <w:r w:rsidR="00367C65" w:rsidRPr="00015ED2">
              <w:rPr>
                <w:rStyle w:val="Hyperlink"/>
                <w:noProof/>
                <w:w w:val="99"/>
              </w:rPr>
              <w:t>1.8</w:t>
            </w:r>
            <w:r w:rsidR="00367C65">
              <w:rPr>
                <w:rFonts w:asciiTheme="minorHAnsi" w:eastAsiaTheme="minorEastAsia" w:hAnsiTheme="minorHAnsi" w:cstheme="minorBidi"/>
                <w:noProof/>
              </w:rPr>
              <w:tab/>
            </w:r>
            <w:r w:rsidR="00367C65" w:rsidRPr="00015ED2">
              <w:rPr>
                <w:rStyle w:val="Hyperlink"/>
                <w:noProof/>
              </w:rPr>
              <w:t>Background</w:t>
            </w:r>
            <w:r w:rsidR="00367C65">
              <w:rPr>
                <w:noProof/>
                <w:webHidden/>
              </w:rPr>
              <w:tab/>
            </w:r>
            <w:r w:rsidR="00367C65">
              <w:rPr>
                <w:noProof/>
                <w:webHidden/>
              </w:rPr>
              <w:fldChar w:fldCharType="begin"/>
            </w:r>
            <w:r w:rsidR="00367C65">
              <w:rPr>
                <w:noProof/>
                <w:webHidden/>
              </w:rPr>
              <w:instrText xml:space="preserve"> PAGEREF _Toc519432916 \h </w:instrText>
            </w:r>
            <w:r w:rsidR="00367C65">
              <w:rPr>
                <w:noProof/>
                <w:webHidden/>
              </w:rPr>
            </w:r>
            <w:r w:rsidR="00367C65">
              <w:rPr>
                <w:noProof/>
                <w:webHidden/>
              </w:rPr>
              <w:fldChar w:fldCharType="separate"/>
            </w:r>
            <w:r w:rsidR="004D1A75">
              <w:rPr>
                <w:noProof/>
                <w:webHidden/>
              </w:rPr>
              <w:t>9</w:t>
            </w:r>
            <w:r w:rsidR="00367C65">
              <w:rPr>
                <w:noProof/>
                <w:webHidden/>
              </w:rPr>
              <w:fldChar w:fldCharType="end"/>
            </w:r>
          </w:hyperlink>
        </w:p>
        <w:p w14:paraId="7D6E6AF4" w14:textId="5C308EA2" w:rsidR="00367C65" w:rsidRDefault="00951171">
          <w:pPr>
            <w:pStyle w:val="TOC3"/>
            <w:tabs>
              <w:tab w:val="left" w:pos="1647"/>
              <w:tab w:val="right" w:leader="dot" w:pos="9590"/>
            </w:tabs>
            <w:rPr>
              <w:rFonts w:asciiTheme="minorHAnsi" w:eastAsiaTheme="minorEastAsia" w:hAnsiTheme="minorHAnsi" w:cstheme="minorBidi"/>
              <w:noProof/>
            </w:rPr>
          </w:pPr>
          <w:hyperlink w:anchor="_Toc519432917" w:history="1">
            <w:r w:rsidR="00367C65" w:rsidRPr="00015ED2">
              <w:rPr>
                <w:rStyle w:val="Hyperlink"/>
                <w:noProof/>
                <w:w w:val="99"/>
              </w:rPr>
              <w:t>1.8.1</w:t>
            </w:r>
            <w:r w:rsidR="00367C65">
              <w:rPr>
                <w:rFonts w:asciiTheme="minorHAnsi" w:eastAsiaTheme="minorEastAsia" w:hAnsiTheme="minorHAnsi" w:cstheme="minorBidi"/>
                <w:noProof/>
              </w:rPr>
              <w:tab/>
            </w:r>
            <w:r w:rsidR="00367C65" w:rsidRPr="00015ED2">
              <w:rPr>
                <w:rStyle w:val="Hyperlink"/>
                <w:noProof/>
              </w:rPr>
              <w:t>Clinical Quality Language</w:t>
            </w:r>
            <w:r w:rsidR="00367C65" w:rsidRPr="00015ED2">
              <w:rPr>
                <w:rStyle w:val="Hyperlink"/>
                <w:noProof/>
                <w:spacing w:val="-26"/>
              </w:rPr>
              <w:t xml:space="preserve"> </w:t>
            </w:r>
            <w:r w:rsidR="00367C65" w:rsidRPr="00015ED2">
              <w:rPr>
                <w:rStyle w:val="Hyperlink"/>
                <w:noProof/>
              </w:rPr>
              <w:t>R1.3</w:t>
            </w:r>
            <w:r w:rsidR="00367C65">
              <w:rPr>
                <w:noProof/>
                <w:webHidden/>
              </w:rPr>
              <w:tab/>
            </w:r>
            <w:r w:rsidR="00367C65">
              <w:rPr>
                <w:noProof/>
                <w:webHidden/>
              </w:rPr>
              <w:fldChar w:fldCharType="begin"/>
            </w:r>
            <w:r w:rsidR="00367C65">
              <w:rPr>
                <w:noProof/>
                <w:webHidden/>
              </w:rPr>
              <w:instrText xml:space="preserve"> PAGEREF _Toc519432917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100A1971" w14:textId="29C939E9" w:rsidR="00367C65" w:rsidRDefault="00951171">
          <w:pPr>
            <w:pStyle w:val="TOC3"/>
            <w:tabs>
              <w:tab w:val="left" w:pos="1647"/>
              <w:tab w:val="right" w:leader="dot" w:pos="9590"/>
            </w:tabs>
            <w:rPr>
              <w:rFonts w:asciiTheme="minorHAnsi" w:eastAsiaTheme="minorEastAsia" w:hAnsiTheme="minorHAnsi" w:cstheme="minorBidi"/>
              <w:noProof/>
            </w:rPr>
          </w:pPr>
          <w:hyperlink w:anchor="_Toc519432918" w:history="1">
            <w:r w:rsidR="00367C65" w:rsidRPr="00015ED2">
              <w:rPr>
                <w:rStyle w:val="Hyperlink"/>
                <w:noProof/>
                <w:w w:val="99"/>
              </w:rPr>
              <w:t>1.8.2</w:t>
            </w:r>
            <w:r w:rsidR="00367C65">
              <w:rPr>
                <w:rFonts w:asciiTheme="minorHAnsi" w:eastAsiaTheme="minorEastAsia" w:hAnsiTheme="minorHAnsi" w:cstheme="minorBidi"/>
                <w:noProof/>
              </w:rPr>
              <w:tab/>
            </w:r>
            <w:r w:rsidR="00367C65" w:rsidRPr="00015ED2">
              <w:rPr>
                <w:rStyle w:val="Hyperlink"/>
                <w:noProof/>
              </w:rPr>
              <w:t>QDM based HQMF IG</w:t>
            </w:r>
            <w:r w:rsidR="00367C65" w:rsidRPr="00015ED2">
              <w:rPr>
                <w:rStyle w:val="Hyperlink"/>
                <w:noProof/>
                <w:spacing w:val="-25"/>
              </w:rPr>
              <w:t xml:space="preserve"> </w:t>
            </w:r>
            <w:r w:rsidR="00367C65" w:rsidRPr="00015ED2">
              <w:rPr>
                <w:rStyle w:val="Hyperlink"/>
                <w:noProof/>
              </w:rPr>
              <w:t>R1.4</w:t>
            </w:r>
            <w:r w:rsidR="00367C65">
              <w:rPr>
                <w:noProof/>
                <w:webHidden/>
              </w:rPr>
              <w:tab/>
            </w:r>
            <w:r w:rsidR="00367C65">
              <w:rPr>
                <w:noProof/>
                <w:webHidden/>
              </w:rPr>
              <w:fldChar w:fldCharType="begin"/>
            </w:r>
            <w:r w:rsidR="00367C65">
              <w:rPr>
                <w:noProof/>
                <w:webHidden/>
              </w:rPr>
              <w:instrText xml:space="preserve"> PAGEREF _Toc519432918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6E7EAED5" w14:textId="75CA110E" w:rsidR="00367C65" w:rsidRDefault="00951171">
          <w:pPr>
            <w:pStyle w:val="TOC3"/>
            <w:tabs>
              <w:tab w:val="left" w:pos="1647"/>
              <w:tab w:val="right" w:leader="dot" w:pos="9590"/>
            </w:tabs>
            <w:rPr>
              <w:rFonts w:asciiTheme="minorHAnsi" w:eastAsiaTheme="minorEastAsia" w:hAnsiTheme="minorHAnsi" w:cstheme="minorBidi"/>
              <w:noProof/>
            </w:rPr>
          </w:pPr>
          <w:hyperlink w:anchor="_Toc519432919" w:history="1">
            <w:r w:rsidR="00367C65" w:rsidRPr="00015ED2">
              <w:rPr>
                <w:rStyle w:val="Hyperlink"/>
                <w:noProof/>
                <w:w w:val="99"/>
              </w:rPr>
              <w:t>1.8.3</w:t>
            </w:r>
            <w:r w:rsidR="00367C65">
              <w:rPr>
                <w:rFonts w:asciiTheme="minorHAnsi" w:eastAsiaTheme="minorEastAsia" w:hAnsiTheme="minorHAnsi" w:cstheme="minorBidi"/>
                <w:noProof/>
              </w:rPr>
              <w:tab/>
            </w:r>
            <w:r w:rsidR="00367C65" w:rsidRPr="00015ED2">
              <w:rPr>
                <w:rStyle w:val="Hyperlink"/>
                <w:noProof/>
              </w:rPr>
              <w:t>CQL based HQMF IG R1</w:t>
            </w:r>
            <w:r w:rsidR="00367C65" w:rsidRPr="00015ED2">
              <w:rPr>
                <w:rStyle w:val="Hyperlink"/>
                <w:noProof/>
                <w:spacing w:val="-28"/>
              </w:rPr>
              <w:t xml:space="preserve"> </w:t>
            </w:r>
            <w:r w:rsidR="00367C65" w:rsidRPr="00015ED2">
              <w:rPr>
                <w:rStyle w:val="Hyperlink"/>
                <w:noProof/>
              </w:rPr>
              <w:t>STU1</w:t>
            </w:r>
            <w:r w:rsidR="00367C65">
              <w:rPr>
                <w:noProof/>
                <w:webHidden/>
              </w:rPr>
              <w:tab/>
            </w:r>
            <w:r w:rsidR="00367C65">
              <w:rPr>
                <w:noProof/>
                <w:webHidden/>
              </w:rPr>
              <w:fldChar w:fldCharType="begin"/>
            </w:r>
            <w:r w:rsidR="00367C65">
              <w:rPr>
                <w:noProof/>
                <w:webHidden/>
              </w:rPr>
              <w:instrText xml:space="preserve"> PAGEREF _Toc519432919 \h </w:instrText>
            </w:r>
            <w:r w:rsidR="00367C65">
              <w:rPr>
                <w:noProof/>
                <w:webHidden/>
              </w:rPr>
            </w:r>
            <w:r w:rsidR="00367C65">
              <w:rPr>
                <w:noProof/>
                <w:webHidden/>
              </w:rPr>
              <w:fldChar w:fldCharType="separate"/>
            </w:r>
            <w:r w:rsidR="004D1A75">
              <w:rPr>
                <w:noProof/>
                <w:webHidden/>
              </w:rPr>
              <w:t>10</w:t>
            </w:r>
            <w:r w:rsidR="00367C65">
              <w:rPr>
                <w:noProof/>
                <w:webHidden/>
              </w:rPr>
              <w:fldChar w:fldCharType="end"/>
            </w:r>
          </w:hyperlink>
        </w:p>
        <w:p w14:paraId="0D0616B8" w14:textId="04D7C992" w:rsidR="00367C65" w:rsidRDefault="00951171">
          <w:pPr>
            <w:pStyle w:val="TOC3"/>
            <w:tabs>
              <w:tab w:val="left" w:pos="1647"/>
              <w:tab w:val="right" w:leader="dot" w:pos="9590"/>
            </w:tabs>
            <w:rPr>
              <w:rFonts w:asciiTheme="minorHAnsi" w:eastAsiaTheme="minorEastAsia" w:hAnsiTheme="minorHAnsi" w:cstheme="minorBidi"/>
              <w:noProof/>
            </w:rPr>
          </w:pPr>
          <w:hyperlink w:anchor="_Toc519432920" w:history="1">
            <w:r w:rsidR="00367C65" w:rsidRPr="00015ED2">
              <w:rPr>
                <w:rStyle w:val="Hyperlink"/>
                <w:noProof/>
                <w:w w:val="99"/>
              </w:rPr>
              <w:t>1.8.4</w:t>
            </w:r>
            <w:r w:rsidR="00367C65">
              <w:rPr>
                <w:rFonts w:asciiTheme="minorHAnsi" w:eastAsiaTheme="minorEastAsia" w:hAnsiTheme="minorHAnsi" w:cstheme="minorBidi"/>
                <w:noProof/>
              </w:rPr>
              <w:tab/>
            </w:r>
            <w:r w:rsidR="00367C65" w:rsidRPr="00015ED2">
              <w:rPr>
                <w:rStyle w:val="Hyperlink"/>
                <w:noProof/>
              </w:rPr>
              <w:t>HQMF</w:t>
            </w:r>
            <w:r w:rsidR="00367C65">
              <w:rPr>
                <w:noProof/>
                <w:webHidden/>
              </w:rPr>
              <w:tab/>
            </w:r>
            <w:r w:rsidR="00367C65">
              <w:rPr>
                <w:noProof/>
                <w:webHidden/>
              </w:rPr>
              <w:fldChar w:fldCharType="begin"/>
            </w:r>
            <w:r w:rsidR="00367C65">
              <w:rPr>
                <w:noProof/>
                <w:webHidden/>
              </w:rPr>
              <w:instrText xml:space="preserve"> PAGEREF _Toc519432920 \h </w:instrText>
            </w:r>
            <w:r w:rsidR="00367C65">
              <w:rPr>
                <w:noProof/>
                <w:webHidden/>
              </w:rPr>
            </w:r>
            <w:r w:rsidR="00367C65">
              <w:rPr>
                <w:noProof/>
                <w:webHidden/>
              </w:rPr>
              <w:fldChar w:fldCharType="separate"/>
            </w:r>
            <w:r w:rsidR="004D1A75">
              <w:rPr>
                <w:noProof/>
                <w:webHidden/>
              </w:rPr>
              <w:t>11</w:t>
            </w:r>
            <w:r w:rsidR="00367C65">
              <w:rPr>
                <w:noProof/>
                <w:webHidden/>
              </w:rPr>
              <w:fldChar w:fldCharType="end"/>
            </w:r>
          </w:hyperlink>
        </w:p>
        <w:p w14:paraId="3DA255B4" w14:textId="2B355D3E" w:rsidR="00367C65" w:rsidRDefault="00951171">
          <w:pPr>
            <w:pStyle w:val="TOC3"/>
            <w:tabs>
              <w:tab w:val="left" w:pos="1647"/>
              <w:tab w:val="right" w:leader="dot" w:pos="9590"/>
            </w:tabs>
            <w:rPr>
              <w:rFonts w:asciiTheme="minorHAnsi" w:eastAsiaTheme="minorEastAsia" w:hAnsiTheme="minorHAnsi" w:cstheme="minorBidi"/>
              <w:noProof/>
            </w:rPr>
          </w:pPr>
          <w:hyperlink w:anchor="_Toc519432921" w:history="1">
            <w:r w:rsidR="00367C65" w:rsidRPr="00015ED2">
              <w:rPr>
                <w:rStyle w:val="Hyperlink"/>
                <w:noProof/>
                <w:w w:val="99"/>
              </w:rPr>
              <w:t>1.8.5</w:t>
            </w:r>
            <w:r w:rsidR="00367C65">
              <w:rPr>
                <w:rFonts w:asciiTheme="minorHAnsi" w:eastAsiaTheme="minorEastAsia" w:hAnsiTheme="minorHAnsi" w:cstheme="minorBidi"/>
                <w:noProof/>
              </w:rPr>
              <w:tab/>
            </w:r>
            <w:r w:rsidR="00367C65" w:rsidRPr="00015ED2">
              <w:rPr>
                <w:rStyle w:val="Hyperlink"/>
                <w:noProof/>
              </w:rPr>
              <w:t>HQMF Release 1 Normative vs STU1 vs</w:t>
            </w:r>
            <w:r w:rsidR="00367C65" w:rsidRPr="00015ED2">
              <w:rPr>
                <w:rStyle w:val="Hyperlink"/>
                <w:noProof/>
                <w:spacing w:val="-28"/>
              </w:rPr>
              <w:t xml:space="preserve"> </w:t>
            </w:r>
            <w:r w:rsidR="00367C65" w:rsidRPr="00015ED2">
              <w:rPr>
                <w:rStyle w:val="Hyperlink"/>
                <w:noProof/>
              </w:rPr>
              <w:t>STU2</w:t>
            </w:r>
            <w:r w:rsidR="00367C65">
              <w:rPr>
                <w:noProof/>
                <w:webHidden/>
              </w:rPr>
              <w:tab/>
            </w:r>
            <w:r w:rsidR="00367C65">
              <w:rPr>
                <w:noProof/>
                <w:webHidden/>
              </w:rPr>
              <w:fldChar w:fldCharType="begin"/>
            </w:r>
            <w:r w:rsidR="00367C65">
              <w:rPr>
                <w:noProof/>
                <w:webHidden/>
              </w:rPr>
              <w:instrText xml:space="preserve"> PAGEREF _Toc519432921 \h </w:instrText>
            </w:r>
            <w:r w:rsidR="00367C65">
              <w:rPr>
                <w:noProof/>
                <w:webHidden/>
              </w:rPr>
            </w:r>
            <w:r w:rsidR="00367C65">
              <w:rPr>
                <w:noProof/>
                <w:webHidden/>
              </w:rPr>
              <w:fldChar w:fldCharType="separate"/>
            </w:r>
            <w:r w:rsidR="004D1A75">
              <w:rPr>
                <w:noProof/>
                <w:webHidden/>
              </w:rPr>
              <w:t>11</w:t>
            </w:r>
            <w:r w:rsidR="00367C65">
              <w:rPr>
                <w:noProof/>
                <w:webHidden/>
              </w:rPr>
              <w:fldChar w:fldCharType="end"/>
            </w:r>
          </w:hyperlink>
        </w:p>
        <w:p w14:paraId="17BEB176" w14:textId="6C07F443"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22" w:history="1">
            <w:r w:rsidR="00367C65" w:rsidRPr="00015ED2">
              <w:rPr>
                <w:rStyle w:val="Hyperlink"/>
                <w:noProof/>
                <w:w w:val="99"/>
              </w:rPr>
              <w:t>1.9</w:t>
            </w:r>
            <w:r w:rsidR="00367C65">
              <w:rPr>
                <w:rFonts w:asciiTheme="minorHAnsi" w:eastAsiaTheme="minorEastAsia" w:hAnsiTheme="minorHAnsi" w:cstheme="minorBidi"/>
                <w:noProof/>
              </w:rPr>
              <w:tab/>
            </w:r>
            <w:r w:rsidR="00367C65" w:rsidRPr="00015ED2">
              <w:rPr>
                <w:rStyle w:val="Hyperlink"/>
                <w:noProof/>
              </w:rPr>
              <w:t xml:space="preserve">Other Related </w:t>
            </w:r>
            <w:r w:rsidR="00367C65" w:rsidRPr="00015ED2">
              <w:rPr>
                <w:rStyle w:val="Hyperlink"/>
                <w:noProof/>
                <w:spacing w:val="-5"/>
              </w:rPr>
              <w:t xml:space="preserve">Tools </w:t>
            </w:r>
            <w:r w:rsidR="00367C65" w:rsidRPr="00015ED2">
              <w:rPr>
                <w:rStyle w:val="Hyperlink"/>
                <w:noProof/>
              </w:rPr>
              <w:t>and</w:t>
            </w:r>
            <w:r w:rsidR="00367C65" w:rsidRPr="00015ED2">
              <w:rPr>
                <w:rStyle w:val="Hyperlink"/>
                <w:noProof/>
                <w:spacing w:val="-9"/>
              </w:rPr>
              <w:t xml:space="preserve"> </w:t>
            </w:r>
            <w:r w:rsidR="00367C65" w:rsidRPr="00015ED2">
              <w:rPr>
                <w:rStyle w:val="Hyperlink"/>
                <w:noProof/>
              </w:rPr>
              <w:t>Standards</w:t>
            </w:r>
            <w:r w:rsidR="00367C65">
              <w:rPr>
                <w:noProof/>
                <w:webHidden/>
              </w:rPr>
              <w:tab/>
            </w:r>
            <w:r w:rsidR="00367C65">
              <w:rPr>
                <w:noProof/>
                <w:webHidden/>
              </w:rPr>
              <w:fldChar w:fldCharType="begin"/>
            </w:r>
            <w:r w:rsidR="00367C65">
              <w:rPr>
                <w:noProof/>
                <w:webHidden/>
              </w:rPr>
              <w:instrText xml:space="preserve"> PAGEREF _Toc519432922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09AAB1E5" w14:textId="1B677BEF" w:rsidR="00367C65" w:rsidRDefault="00951171">
          <w:pPr>
            <w:pStyle w:val="TOC3"/>
            <w:tabs>
              <w:tab w:val="left" w:pos="1647"/>
              <w:tab w:val="right" w:leader="dot" w:pos="9590"/>
            </w:tabs>
            <w:rPr>
              <w:rFonts w:asciiTheme="minorHAnsi" w:eastAsiaTheme="minorEastAsia" w:hAnsiTheme="minorHAnsi" w:cstheme="minorBidi"/>
              <w:noProof/>
            </w:rPr>
          </w:pPr>
          <w:hyperlink w:anchor="_Toc519432923" w:history="1">
            <w:r w:rsidR="00367C65" w:rsidRPr="00015ED2">
              <w:rPr>
                <w:rStyle w:val="Hyperlink"/>
                <w:noProof/>
                <w:w w:val="99"/>
              </w:rPr>
              <w:t>1.9.1</w:t>
            </w:r>
            <w:r w:rsidR="00367C65">
              <w:rPr>
                <w:rFonts w:asciiTheme="minorHAnsi" w:eastAsiaTheme="minorEastAsia" w:hAnsiTheme="minorHAnsi" w:cstheme="minorBidi"/>
                <w:noProof/>
              </w:rPr>
              <w:tab/>
            </w:r>
            <w:r w:rsidR="00367C65" w:rsidRPr="00015ED2">
              <w:rPr>
                <w:rStyle w:val="Hyperlink"/>
                <w:noProof/>
              </w:rPr>
              <w:t>Quality Data</w:t>
            </w:r>
            <w:r w:rsidR="00367C65" w:rsidRPr="00015ED2">
              <w:rPr>
                <w:rStyle w:val="Hyperlink"/>
                <w:noProof/>
                <w:spacing w:val="-17"/>
              </w:rPr>
              <w:t xml:space="preserve"> </w:t>
            </w:r>
            <w:r w:rsidR="00367C65" w:rsidRPr="00015ED2">
              <w:rPr>
                <w:rStyle w:val="Hyperlink"/>
                <w:noProof/>
              </w:rPr>
              <w:t>Model</w:t>
            </w:r>
            <w:r w:rsidR="00367C65">
              <w:rPr>
                <w:noProof/>
                <w:webHidden/>
              </w:rPr>
              <w:tab/>
            </w:r>
            <w:r w:rsidR="00367C65">
              <w:rPr>
                <w:noProof/>
                <w:webHidden/>
              </w:rPr>
              <w:fldChar w:fldCharType="begin"/>
            </w:r>
            <w:r w:rsidR="00367C65">
              <w:rPr>
                <w:noProof/>
                <w:webHidden/>
              </w:rPr>
              <w:instrText xml:space="preserve"> PAGEREF _Toc519432923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7477503E" w14:textId="5E8A00B4" w:rsidR="00367C65" w:rsidRDefault="00951171">
          <w:pPr>
            <w:pStyle w:val="TOC3"/>
            <w:tabs>
              <w:tab w:val="left" w:pos="1647"/>
              <w:tab w:val="right" w:leader="dot" w:pos="9590"/>
            </w:tabs>
            <w:rPr>
              <w:rFonts w:asciiTheme="minorHAnsi" w:eastAsiaTheme="minorEastAsia" w:hAnsiTheme="minorHAnsi" w:cstheme="minorBidi"/>
              <w:noProof/>
            </w:rPr>
          </w:pPr>
          <w:hyperlink w:anchor="_Toc519432924" w:history="1">
            <w:r w:rsidR="00367C65" w:rsidRPr="00015ED2">
              <w:rPr>
                <w:rStyle w:val="Hyperlink"/>
                <w:noProof/>
                <w:w w:val="99"/>
              </w:rPr>
              <w:t>1.9.2</w:t>
            </w:r>
            <w:r w:rsidR="00367C65">
              <w:rPr>
                <w:rFonts w:asciiTheme="minorHAnsi" w:eastAsiaTheme="minorEastAsia" w:hAnsiTheme="minorHAnsi" w:cstheme="minorBidi"/>
                <w:noProof/>
              </w:rPr>
              <w:tab/>
            </w:r>
            <w:r w:rsidR="00367C65" w:rsidRPr="00015ED2">
              <w:rPr>
                <w:rStyle w:val="Hyperlink"/>
                <w:noProof/>
              </w:rPr>
              <w:t>Relationship</w:t>
            </w:r>
            <w:r w:rsidR="00367C65" w:rsidRPr="00015ED2">
              <w:rPr>
                <w:rStyle w:val="Hyperlink"/>
                <w:noProof/>
                <w:spacing w:val="-12"/>
              </w:rPr>
              <w:t xml:space="preserve"> </w:t>
            </w:r>
            <w:r w:rsidR="00367C65" w:rsidRPr="00015ED2">
              <w:rPr>
                <w:rStyle w:val="Hyperlink"/>
                <w:noProof/>
              </w:rPr>
              <w:t>to</w:t>
            </w:r>
            <w:r w:rsidR="00367C65" w:rsidRPr="00015ED2">
              <w:rPr>
                <w:rStyle w:val="Hyperlink"/>
                <w:noProof/>
                <w:spacing w:val="-12"/>
              </w:rPr>
              <w:t xml:space="preserve"> </w:t>
            </w:r>
            <w:r w:rsidR="00367C65" w:rsidRPr="00015ED2">
              <w:rPr>
                <w:rStyle w:val="Hyperlink"/>
                <w:noProof/>
              </w:rPr>
              <w:t>Quality</w:t>
            </w:r>
            <w:r w:rsidR="00367C65" w:rsidRPr="00015ED2">
              <w:rPr>
                <w:rStyle w:val="Hyperlink"/>
                <w:noProof/>
                <w:spacing w:val="-12"/>
              </w:rPr>
              <w:t xml:space="preserve"> </w:t>
            </w:r>
            <w:r w:rsidR="00367C65" w:rsidRPr="00015ED2">
              <w:rPr>
                <w:rStyle w:val="Hyperlink"/>
                <w:noProof/>
              </w:rPr>
              <w:t>Reporting</w:t>
            </w:r>
            <w:r w:rsidR="00367C65" w:rsidRPr="00015ED2">
              <w:rPr>
                <w:rStyle w:val="Hyperlink"/>
                <w:noProof/>
                <w:spacing w:val="-12"/>
              </w:rPr>
              <w:t xml:space="preserve"> </w:t>
            </w:r>
            <w:r w:rsidR="00367C65" w:rsidRPr="00015ED2">
              <w:rPr>
                <w:rStyle w:val="Hyperlink"/>
                <w:noProof/>
              </w:rPr>
              <w:t>Document</w:t>
            </w:r>
            <w:r w:rsidR="00367C65" w:rsidRPr="00015ED2">
              <w:rPr>
                <w:rStyle w:val="Hyperlink"/>
                <w:noProof/>
                <w:spacing w:val="-12"/>
              </w:rPr>
              <w:t xml:space="preserve"> </w:t>
            </w:r>
            <w:r w:rsidR="00367C65" w:rsidRPr="00015ED2">
              <w:rPr>
                <w:rStyle w:val="Hyperlink"/>
                <w:noProof/>
              </w:rPr>
              <w:t>Architecture</w:t>
            </w:r>
            <w:r w:rsidR="00367C65">
              <w:rPr>
                <w:noProof/>
                <w:webHidden/>
              </w:rPr>
              <w:tab/>
            </w:r>
            <w:r w:rsidR="00367C65">
              <w:rPr>
                <w:noProof/>
                <w:webHidden/>
              </w:rPr>
              <w:fldChar w:fldCharType="begin"/>
            </w:r>
            <w:r w:rsidR="00367C65">
              <w:rPr>
                <w:noProof/>
                <w:webHidden/>
              </w:rPr>
              <w:instrText xml:space="preserve"> PAGEREF _Toc519432924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204E4141" w14:textId="0066F705" w:rsidR="00367C65" w:rsidRDefault="00951171">
          <w:pPr>
            <w:pStyle w:val="TOC3"/>
            <w:tabs>
              <w:tab w:val="left" w:pos="1647"/>
              <w:tab w:val="right" w:leader="dot" w:pos="9590"/>
            </w:tabs>
            <w:rPr>
              <w:rFonts w:asciiTheme="minorHAnsi" w:eastAsiaTheme="minorEastAsia" w:hAnsiTheme="minorHAnsi" w:cstheme="minorBidi"/>
              <w:noProof/>
            </w:rPr>
          </w:pPr>
          <w:hyperlink w:anchor="_Toc519432925" w:history="1">
            <w:r w:rsidR="00367C65" w:rsidRPr="00015ED2">
              <w:rPr>
                <w:rStyle w:val="Hyperlink"/>
                <w:noProof/>
                <w:w w:val="99"/>
              </w:rPr>
              <w:t>1.9.3</w:t>
            </w:r>
            <w:r w:rsidR="00367C65">
              <w:rPr>
                <w:rFonts w:asciiTheme="minorHAnsi" w:eastAsiaTheme="minorEastAsia" w:hAnsiTheme="minorHAnsi" w:cstheme="minorBidi"/>
                <w:noProof/>
              </w:rPr>
              <w:tab/>
            </w:r>
            <w:r w:rsidR="00367C65" w:rsidRPr="00015ED2">
              <w:rPr>
                <w:rStyle w:val="Hyperlink"/>
                <w:noProof/>
              </w:rPr>
              <w:t>Measure Authoring</w:t>
            </w:r>
            <w:r w:rsidR="00367C65" w:rsidRPr="00015ED2">
              <w:rPr>
                <w:rStyle w:val="Hyperlink"/>
                <w:noProof/>
                <w:spacing w:val="-33"/>
              </w:rPr>
              <w:t xml:space="preserve"> </w:t>
            </w:r>
            <w:r w:rsidR="00367C65" w:rsidRPr="00015ED2">
              <w:rPr>
                <w:rStyle w:val="Hyperlink"/>
                <w:noProof/>
                <w:spacing w:val="-6"/>
              </w:rPr>
              <w:t>Tool</w:t>
            </w:r>
            <w:r w:rsidR="00367C65">
              <w:rPr>
                <w:noProof/>
                <w:webHidden/>
              </w:rPr>
              <w:tab/>
            </w:r>
            <w:r w:rsidR="00367C65">
              <w:rPr>
                <w:noProof/>
                <w:webHidden/>
              </w:rPr>
              <w:fldChar w:fldCharType="begin"/>
            </w:r>
            <w:r w:rsidR="00367C65">
              <w:rPr>
                <w:noProof/>
                <w:webHidden/>
              </w:rPr>
              <w:instrText xml:space="preserve"> PAGEREF _Toc519432925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752A0F49" w14:textId="0D1A3B18" w:rsidR="00367C65" w:rsidRDefault="00951171">
          <w:pPr>
            <w:pStyle w:val="TOC3"/>
            <w:tabs>
              <w:tab w:val="left" w:pos="1647"/>
              <w:tab w:val="right" w:leader="dot" w:pos="9590"/>
            </w:tabs>
            <w:rPr>
              <w:rFonts w:asciiTheme="minorHAnsi" w:eastAsiaTheme="minorEastAsia" w:hAnsiTheme="minorHAnsi" w:cstheme="minorBidi"/>
              <w:noProof/>
            </w:rPr>
          </w:pPr>
          <w:hyperlink w:anchor="_Toc519432926" w:history="1">
            <w:r w:rsidR="00367C65" w:rsidRPr="00015ED2">
              <w:rPr>
                <w:rStyle w:val="Hyperlink"/>
                <w:noProof/>
                <w:w w:val="99"/>
              </w:rPr>
              <w:t>1.9.4</w:t>
            </w:r>
            <w:r w:rsidR="00367C65">
              <w:rPr>
                <w:rFonts w:asciiTheme="minorHAnsi" w:eastAsiaTheme="minorEastAsia" w:hAnsiTheme="minorHAnsi" w:cstheme="minorBidi"/>
                <w:noProof/>
              </w:rPr>
              <w:tab/>
            </w:r>
            <w:r w:rsidR="00367C65" w:rsidRPr="00015ED2">
              <w:rPr>
                <w:rStyle w:val="Hyperlink"/>
                <w:noProof/>
              </w:rPr>
              <w:t xml:space="preserve">NLM </w:t>
            </w:r>
            <w:r w:rsidR="00367C65" w:rsidRPr="00015ED2">
              <w:rPr>
                <w:rStyle w:val="Hyperlink"/>
                <w:noProof/>
                <w:spacing w:val="-5"/>
              </w:rPr>
              <w:t xml:space="preserve">Value </w:t>
            </w:r>
            <w:r w:rsidR="00367C65" w:rsidRPr="00015ED2">
              <w:rPr>
                <w:rStyle w:val="Hyperlink"/>
                <w:noProof/>
              </w:rPr>
              <w:t>Set Authority</w:t>
            </w:r>
            <w:r w:rsidR="00367C65" w:rsidRPr="00015ED2">
              <w:rPr>
                <w:rStyle w:val="Hyperlink"/>
                <w:noProof/>
                <w:spacing w:val="-31"/>
              </w:rPr>
              <w:t xml:space="preserve"> </w:t>
            </w:r>
            <w:r w:rsidR="00367C65" w:rsidRPr="00015ED2">
              <w:rPr>
                <w:rStyle w:val="Hyperlink"/>
                <w:noProof/>
              </w:rPr>
              <w:t>Center</w:t>
            </w:r>
            <w:r w:rsidR="00367C65">
              <w:rPr>
                <w:noProof/>
                <w:webHidden/>
              </w:rPr>
              <w:tab/>
            </w:r>
            <w:r w:rsidR="00367C65">
              <w:rPr>
                <w:noProof/>
                <w:webHidden/>
              </w:rPr>
              <w:fldChar w:fldCharType="begin"/>
            </w:r>
            <w:r w:rsidR="00367C65">
              <w:rPr>
                <w:noProof/>
                <w:webHidden/>
              </w:rPr>
              <w:instrText xml:space="preserve"> PAGEREF _Toc519432926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699957F5" w14:textId="089415AA" w:rsidR="00367C65" w:rsidRDefault="00951171">
          <w:pPr>
            <w:pStyle w:val="TOC3"/>
            <w:tabs>
              <w:tab w:val="left" w:pos="1647"/>
              <w:tab w:val="right" w:leader="dot" w:pos="9590"/>
            </w:tabs>
            <w:rPr>
              <w:rFonts w:asciiTheme="minorHAnsi" w:eastAsiaTheme="minorEastAsia" w:hAnsiTheme="minorHAnsi" w:cstheme="minorBidi"/>
              <w:noProof/>
            </w:rPr>
          </w:pPr>
          <w:hyperlink w:anchor="_Toc519432927" w:history="1">
            <w:r w:rsidR="00367C65" w:rsidRPr="00015ED2">
              <w:rPr>
                <w:rStyle w:val="Hyperlink"/>
                <w:noProof/>
                <w:w w:val="99"/>
              </w:rPr>
              <w:t>1.9.5</w:t>
            </w:r>
            <w:r w:rsidR="00367C65">
              <w:rPr>
                <w:rFonts w:asciiTheme="minorHAnsi" w:eastAsiaTheme="minorEastAsia" w:hAnsiTheme="minorHAnsi" w:cstheme="minorBidi"/>
                <w:noProof/>
              </w:rPr>
              <w:tab/>
            </w:r>
            <w:r w:rsidR="00367C65" w:rsidRPr="00015ED2">
              <w:rPr>
                <w:rStyle w:val="Hyperlink"/>
                <w:noProof/>
              </w:rPr>
              <w:t>CMS Measures Management System Blueprint</w:t>
            </w:r>
            <w:r w:rsidR="00367C65">
              <w:rPr>
                <w:noProof/>
                <w:webHidden/>
              </w:rPr>
              <w:tab/>
            </w:r>
            <w:r w:rsidR="00367C65">
              <w:rPr>
                <w:noProof/>
                <w:webHidden/>
              </w:rPr>
              <w:fldChar w:fldCharType="begin"/>
            </w:r>
            <w:r w:rsidR="00367C65">
              <w:rPr>
                <w:noProof/>
                <w:webHidden/>
              </w:rPr>
              <w:instrText xml:space="preserve"> PAGEREF _Toc519432927 \h </w:instrText>
            </w:r>
            <w:r w:rsidR="00367C65">
              <w:rPr>
                <w:noProof/>
                <w:webHidden/>
              </w:rPr>
            </w:r>
            <w:r w:rsidR="00367C65">
              <w:rPr>
                <w:noProof/>
                <w:webHidden/>
              </w:rPr>
              <w:fldChar w:fldCharType="separate"/>
            </w:r>
            <w:r w:rsidR="004D1A75">
              <w:rPr>
                <w:noProof/>
                <w:webHidden/>
              </w:rPr>
              <w:t>12</w:t>
            </w:r>
            <w:r w:rsidR="00367C65">
              <w:rPr>
                <w:noProof/>
                <w:webHidden/>
              </w:rPr>
              <w:fldChar w:fldCharType="end"/>
            </w:r>
          </w:hyperlink>
        </w:p>
        <w:p w14:paraId="3AD03655" w14:textId="5E61BA37" w:rsidR="00367C65" w:rsidRDefault="00951171">
          <w:pPr>
            <w:pStyle w:val="TOC3"/>
            <w:tabs>
              <w:tab w:val="right" w:leader="dot" w:pos="9590"/>
            </w:tabs>
            <w:rPr>
              <w:rFonts w:asciiTheme="minorHAnsi" w:eastAsiaTheme="minorEastAsia" w:hAnsiTheme="minorHAnsi" w:cstheme="minorBidi"/>
              <w:noProof/>
            </w:rPr>
          </w:pPr>
          <w:hyperlink w:anchor="_Toc519432928" w:history="1">
            <w:r w:rsidR="00367C65" w:rsidRPr="00015ED2">
              <w:rPr>
                <w:rStyle w:val="Hyperlink"/>
                <w:noProof/>
              </w:rPr>
              <w:t>1.9.6    HITSC Recommended Vocabularies</w:t>
            </w:r>
            <w:r w:rsidR="00367C65">
              <w:rPr>
                <w:noProof/>
                <w:webHidden/>
              </w:rPr>
              <w:tab/>
            </w:r>
            <w:r w:rsidR="00367C65">
              <w:rPr>
                <w:noProof/>
                <w:webHidden/>
              </w:rPr>
              <w:fldChar w:fldCharType="begin"/>
            </w:r>
            <w:r w:rsidR="00367C65">
              <w:rPr>
                <w:noProof/>
                <w:webHidden/>
              </w:rPr>
              <w:instrText xml:space="preserve"> PAGEREF _Toc519432928 \h </w:instrText>
            </w:r>
            <w:r w:rsidR="00367C65">
              <w:rPr>
                <w:noProof/>
                <w:webHidden/>
              </w:rPr>
            </w:r>
            <w:r w:rsidR="00367C65">
              <w:rPr>
                <w:noProof/>
                <w:webHidden/>
              </w:rPr>
              <w:fldChar w:fldCharType="separate"/>
            </w:r>
            <w:r w:rsidR="004D1A75">
              <w:rPr>
                <w:noProof/>
                <w:webHidden/>
              </w:rPr>
              <w:t>13</w:t>
            </w:r>
            <w:r w:rsidR="00367C65">
              <w:rPr>
                <w:noProof/>
                <w:webHidden/>
              </w:rPr>
              <w:fldChar w:fldCharType="end"/>
            </w:r>
          </w:hyperlink>
        </w:p>
        <w:p w14:paraId="60C13D09" w14:textId="1DFE646A" w:rsidR="00367C65" w:rsidRDefault="00951171">
          <w:pPr>
            <w:pStyle w:val="TOC1"/>
            <w:tabs>
              <w:tab w:val="right" w:leader="dot" w:pos="9590"/>
            </w:tabs>
            <w:rPr>
              <w:rFonts w:asciiTheme="minorHAnsi" w:eastAsiaTheme="minorEastAsia" w:hAnsiTheme="minorHAnsi" w:cstheme="minorBidi"/>
              <w:b w:val="0"/>
              <w:bCs w:val="0"/>
              <w:noProof/>
            </w:rPr>
          </w:pPr>
          <w:hyperlink w:anchor="_Toc519432929" w:history="1">
            <w:r w:rsidR="00367C65" w:rsidRPr="00015ED2">
              <w:rPr>
                <w:rStyle w:val="Hyperlink"/>
                <w:noProof/>
              </w:rPr>
              <w:t>2</w:t>
            </w:r>
            <w:r w:rsidR="00367C65">
              <w:rPr>
                <w:rFonts w:asciiTheme="minorHAnsi" w:eastAsiaTheme="minorEastAsia" w:hAnsiTheme="minorHAnsi" w:cstheme="minorBidi"/>
                <w:b w:val="0"/>
                <w:bCs w:val="0"/>
                <w:noProof/>
              </w:rPr>
              <w:tab/>
            </w:r>
            <w:r w:rsidR="00367C65" w:rsidRPr="00015ED2">
              <w:rPr>
                <w:rStyle w:val="Hyperlink"/>
                <w:noProof/>
              </w:rPr>
              <w:t>HQMF</w:t>
            </w:r>
            <w:r w:rsidR="00367C65" w:rsidRPr="00015ED2">
              <w:rPr>
                <w:rStyle w:val="Hyperlink"/>
                <w:noProof/>
                <w:spacing w:val="41"/>
              </w:rPr>
              <w:t xml:space="preserve"> </w:t>
            </w:r>
            <w:r w:rsidR="00367C65" w:rsidRPr="00015ED2">
              <w:rPr>
                <w:rStyle w:val="Hyperlink"/>
                <w:noProof/>
              </w:rPr>
              <w:t>Basics</w:t>
            </w:r>
            <w:r w:rsidR="00367C65">
              <w:rPr>
                <w:noProof/>
                <w:webHidden/>
              </w:rPr>
              <w:tab/>
            </w:r>
            <w:r w:rsidR="00367C65">
              <w:rPr>
                <w:noProof/>
                <w:webHidden/>
              </w:rPr>
              <w:fldChar w:fldCharType="begin"/>
            </w:r>
            <w:r w:rsidR="00367C65">
              <w:rPr>
                <w:noProof/>
                <w:webHidden/>
              </w:rPr>
              <w:instrText xml:space="preserve"> PAGEREF _Toc519432929 \h </w:instrText>
            </w:r>
            <w:r w:rsidR="00367C65">
              <w:rPr>
                <w:noProof/>
                <w:webHidden/>
              </w:rPr>
            </w:r>
            <w:r w:rsidR="00367C65">
              <w:rPr>
                <w:noProof/>
                <w:webHidden/>
              </w:rPr>
              <w:fldChar w:fldCharType="separate"/>
            </w:r>
            <w:r w:rsidR="004D1A75">
              <w:rPr>
                <w:noProof/>
                <w:webHidden/>
              </w:rPr>
              <w:t>13</w:t>
            </w:r>
            <w:r w:rsidR="00367C65">
              <w:rPr>
                <w:noProof/>
                <w:webHidden/>
              </w:rPr>
              <w:fldChar w:fldCharType="end"/>
            </w:r>
          </w:hyperlink>
        </w:p>
        <w:p w14:paraId="704F5A28" w14:textId="2EFAAF6A" w:rsidR="00367C65" w:rsidRDefault="00951171">
          <w:pPr>
            <w:pStyle w:val="TOC3"/>
            <w:tabs>
              <w:tab w:val="right" w:leader="dot" w:pos="9590"/>
            </w:tabs>
            <w:rPr>
              <w:rFonts w:asciiTheme="minorHAnsi" w:eastAsiaTheme="minorEastAsia" w:hAnsiTheme="minorHAnsi" w:cstheme="minorBidi"/>
              <w:noProof/>
            </w:rPr>
          </w:pPr>
          <w:hyperlink w:anchor="_Toc519432930" w:history="1">
            <w:r w:rsidR="00367C65" w:rsidRPr="00015ED2">
              <w:rPr>
                <w:rStyle w:val="Hyperlink"/>
                <w:noProof/>
              </w:rPr>
              <w:t>2.2.1    Including ELM</w:t>
            </w:r>
            <w:r w:rsidR="00367C65">
              <w:rPr>
                <w:noProof/>
                <w:webHidden/>
              </w:rPr>
              <w:tab/>
            </w:r>
            <w:r w:rsidR="00367C65">
              <w:rPr>
                <w:noProof/>
                <w:webHidden/>
              </w:rPr>
              <w:fldChar w:fldCharType="begin"/>
            </w:r>
            <w:r w:rsidR="00367C65">
              <w:rPr>
                <w:noProof/>
                <w:webHidden/>
              </w:rPr>
              <w:instrText xml:space="preserve"> PAGEREF _Toc519432930 \h </w:instrText>
            </w:r>
            <w:r w:rsidR="00367C65">
              <w:rPr>
                <w:noProof/>
                <w:webHidden/>
              </w:rPr>
            </w:r>
            <w:r w:rsidR="00367C65">
              <w:rPr>
                <w:noProof/>
                <w:webHidden/>
              </w:rPr>
              <w:fldChar w:fldCharType="separate"/>
            </w:r>
            <w:r w:rsidR="004D1A75">
              <w:rPr>
                <w:noProof/>
                <w:webHidden/>
              </w:rPr>
              <w:t>16</w:t>
            </w:r>
            <w:r w:rsidR="00367C65">
              <w:rPr>
                <w:noProof/>
                <w:webHidden/>
              </w:rPr>
              <w:fldChar w:fldCharType="end"/>
            </w:r>
          </w:hyperlink>
        </w:p>
        <w:p w14:paraId="2F42B335" w14:textId="3C3460A3" w:rsidR="00367C65" w:rsidRDefault="00951171">
          <w:pPr>
            <w:pStyle w:val="TOC2"/>
            <w:tabs>
              <w:tab w:val="right" w:leader="dot" w:pos="9590"/>
            </w:tabs>
            <w:rPr>
              <w:rFonts w:asciiTheme="minorHAnsi" w:eastAsiaTheme="minorEastAsia" w:hAnsiTheme="minorHAnsi" w:cstheme="minorBidi"/>
              <w:noProof/>
            </w:rPr>
          </w:pPr>
          <w:hyperlink w:anchor="_Toc519432931" w:history="1">
            <w:r w:rsidR="00367C65" w:rsidRPr="00015ED2">
              <w:rPr>
                <w:rStyle w:val="Hyperlink"/>
                <w:noProof/>
              </w:rPr>
              <w:t>2.3    Control Variables</w:t>
            </w:r>
            <w:r w:rsidR="00367C65">
              <w:rPr>
                <w:noProof/>
                <w:webHidden/>
              </w:rPr>
              <w:tab/>
            </w:r>
            <w:r w:rsidR="00367C65">
              <w:rPr>
                <w:noProof/>
                <w:webHidden/>
              </w:rPr>
              <w:fldChar w:fldCharType="begin"/>
            </w:r>
            <w:r w:rsidR="00367C65">
              <w:rPr>
                <w:noProof/>
                <w:webHidden/>
              </w:rPr>
              <w:instrText xml:space="preserve"> PAGEREF _Toc519432931 \h </w:instrText>
            </w:r>
            <w:r w:rsidR="00367C65">
              <w:rPr>
                <w:noProof/>
                <w:webHidden/>
              </w:rPr>
            </w:r>
            <w:r w:rsidR="00367C65">
              <w:rPr>
                <w:noProof/>
                <w:webHidden/>
              </w:rPr>
              <w:fldChar w:fldCharType="separate"/>
            </w:r>
            <w:r w:rsidR="004D1A75">
              <w:rPr>
                <w:noProof/>
                <w:webHidden/>
              </w:rPr>
              <w:t>16</w:t>
            </w:r>
            <w:r w:rsidR="00367C65">
              <w:rPr>
                <w:noProof/>
                <w:webHidden/>
              </w:rPr>
              <w:fldChar w:fldCharType="end"/>
            </w:r>
          </w:hyperlink>
        </w:p>
        <w:p w14:paraId="2CE1C9B4" w14:textId="11902556" w:rsidR="00367C65" w:rsidRDefault="00951171">
          <w:pPr>
            <w:pStyle w:val="TOC1"/>
            <w:tabs>
              <w:tab w:val="right" w:leader="dot" w:pos="9590"/>
            </w:tabs>
            <w:rPr>
              <w:rFonts w:asciiTheme="minorHAnsi" w:eastAsiaTheme="minorEastAsia" w:hAnsiTheme="minorHAnsi" w:cstheme="minorBidi"/>
              <w:b w:val="0"/>
              <w:bCs w:val="0"/>
              <w:noProof/>
            </w:rPr>
          </w:pPr>
          <w:hyperlink w:anchor="_Toc519432932" w:history="1">
            <w:r w:rsidR="00367C65" w:rsidRPr="00015ED2">
              <w:rPr>
                <w:rStyle w:val="Hyperlink"/>
                <w:noProof/>
              </w:rPr>
              <w:t xml:space="preserve">3 </w:t>
            </w:r>
            <w:r w:rsidR="00367C65" w:rsidRPr="00015ED2">
              <w:rPr>
                <w:rStyle w:val="Hyperlink"/>
                <w:noProof/>
                <w:spacing w:val="-3"/>
              </w:rPr>
              <w:t>Terminology</w:t>
            </w:r>
            <w:r w:rsidR="00367C65">
              <w:rPr>
                <w:noProof/>
                <w:webHidden/>
              </w:rPr>
              <w:tab/>
            </w:r>
            <w:r w:rsidR="00367C65">
              <w:rPr>
                <w:noProof/>
                <w:webHidden/>
              </w:rPr>
              <w:fldChar w:fldCharType="begin"/>
            </w:r>
            <w:r w:rsidR="00367C65">
              <w:rPr>
                <w:noProof/>
                <w:webHidden/>
              </w:rPr>
              <w:instrText xml:space="preserve"> PAGEREF _Toc519432932 \h </w:instrText>
            </w:r>
            <w:r w:rsidR="00367C65">
              <w:rPr>
                <w:noProof/>
                <w:webHidden/>
              </w:rPr>
            </w:r>
            <w:r w:rsidR="00367C65">
              <w:rPr>
                <w:noProof/>
                <w:webHidden/>
              </w:rPr>
              <w:fldChar w:fldCharType="separate"/>
            </w:r>
            <w:r w:rsidR="004D1A75">
              <w:rPr>
                <w:noProof/>
                <w:webHidden/>
              </w:rPr>
              <w:t>17</w:t>
            </w:r>
            <w:r w:rsidR="00367C65">
              <w:rPr>
                <w:noProof/>
                <w:webHidden/>
              </w:rPr>
              <w:fldChar w:fldCharType="end"/>
            </w:r>
          </w:hyperlink>
        </w:p>
        <w:p w14:paraId="6D03C2DF" w14:textId="1232B8A1" w:rsidR="00367C65" w:rsidRDefault="00951171">
          <w:pPr>
            <w:pStyle w:val="TOC1"/>
            <w:tabs>
              <w:tab w:val="right" w:leader="dot" w:pos="9590"/>
            </w:tabs>
            <w:rPr>
              <w:rFonts w:asciiTheme="minorHAnsi" w:eastAsiaTheme="minorEastAsia" w:hAnsiTheme="minorHAnsi" w:cstheme="minorBidi"/>
              <w:b w:val="0"/>
              <w:bCs w:val="0"/>
              <w:noProof/>
            </w:rPr>
          </w:pPr>
          <w:hyperlink w:anchor="_Toc519432933" w:history="1">
            <w:r w:rsidR="00367C65" w:rsidRPr="00015ED2">
              <w:rPr>
                <w:rStyle w:val="Hyperlink"/>
                <w:noProof/>
              </w:rPr>
              <w:t>4 Data Criteria</w:t>
            </w:r>
            <w:r w:rsidR="00367C65">
              <w:rPr>
                <w:noProof/>
                <w:webHidden/>
              </w:rPr>
              <w:tab/>
            </w:r>
            <w:r w:rsidR="00367C65">
              <w:rPr>
                <w:noProof/>
                <w:webHidden/>
              </w:rPr>
              <w:fldChar w:fldCharType="begin"/>
            </w:r>
            <w:r w:rsidR="00367C65">
              <w:rPr>
                <w:noProof/>
                <w:webHidden/>
              </w:rPr>
              <w:instrText xml:space="preserve"> PAGEREF _Toc519432933 \h </w:instrText>
            </w:r>
            <w:r w:rsidR="00367C65">
              <w:rPr>
                <w:noProof/>
                <w:webHidden/>
              </w:rPr>
            </w:r>
            <w:r w:rsidR="00367C65">
              <w:rPr>
                <w:noProof/>
                <w:webHidden/>
              </w:rPr>
              <w:fldChar w:fldCharType="separate"/>
            </w:r>
            <w:r w:rsidR="004D1A75">
              <w:rPr>
                <w:noProof/>
                <w:webHidden/>
              </w:rPr>
              <w:t>18</w:t>
            </w:r>
            <w:r w:rsidR="00367C65">
              <w:rPr>
                <w:noProof/>
                <w:webHidden/>
              </w:rPr>
              <w:fldChar w:fldCharType="end"/>
            </w:r>
          </w:hyperlink>
        </w:p>
        <w:p w14:paraId="4457E5F7" w14:textId="72699615"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34" w:history="1">
            <w:r w:rsidR="00367C65" w:rsidRPr="00015ED2">
              <w:rPr>
                <w:rStyle w:val="Hyperlink"/>
                <w:noProof/>
                <w:w w:val="99"/>
              </w:rPr>
              <w:t>4.1</w:t>
            </w:r>
            <w:r w:rsidR="00367C65">
              <w:rPr>
                <w:rFonts w:asciiTheme="minorHAnsi" w:eastAsiaTheme="minorEastAsia" w:hAnsiTheme="minorHAnsi" w:cstheme="minorBidi"/>
                <w:noProof/>
              </w:rPr>
              <w:tab/>
            </w:r>
            <w:r w:rsidR="00367C65" w:rsidRPr="00015ED2">
              <w:rPr>
                <w:rStyle w:val="Hyperlink"/>
                <w:noProof/>
              </w:rPr>
              <w:t>Use of</w:t>
            </w:r>
            <w:r w:rsidR="00367C65" w:rsidRPr="00015ED2">
              <w:rPr>
                <w:rStyle w:val="Hyperlink"/>
                <w:noProof/>
                <w:spacing w:val="-7"/>
              </w:rPr>
              <w:t xml:space="preserve"> </w:t>
            </w:r>
            <w:r w:rsidR="00367C65" w:rsidRPr="00015ED2">
              <w:rPr>
                <w:rStyle w:val="Hyperlink"/>
                <w:noProof/>
              </w:rPr>
              <w:t>ELM</w:t>
            </w:r>
            <w:r w:rsidR="00367C65">
              <w:rPr>
                <w:noProof/>
                <w:webHidden/>
              </w:rPr>
              <w:tab/>
            </w:r>
            <w:r w:rsidR="00367C65">
              <w:rPr>
                <w:noProof/>
                <w:webHidden/>
              </w:rPr>
              <w:fldChar w:fldCharType="begin"/>
            </w:r>
            <w:r w:rsidR="00367C65">
              <w:rPr>
                <w:noProof/>
                <w:webHidden/>
              </w:rPr>
              <w:instrText xml:space="preserve"> PAGEREF _Toc519432934 \h </w:instrText>
            </w:r>
            <w:r w:rsidR="00367C65">
              <w:rPr>
                <w:noProof/>
                <w:webHidden/>
              </w:rPr>
            </w:r>
            <w:r w:rsidR="00367C65">
              <w:rPr>
                <w:noProof/>
                <w:webHidden/>
              </w:rPr>
              <w:fldChar w:fldCharType="separate"/>
            </w:r>
            <w:r w:rsidR="004D1A75">
              <w:rPr>
                <w:noProof/>
                <w:webHidden/>
              </w:rPr>
              <w:t>19</w:t>
            </w:r>
            <w:r w:rsidR="00367C65">
              <w:rPr>
                <w:noProof/>
                <w:webHidden/>
              </w:rPr>
              <w:fldChar w:fldCharType="end"/>
            </w:r>
          </w:hyperlink>
        </w:p>
        <w:p w14:paraId="7B1DFF6E" w14:textId="04A37CCB" w:rsidR="00367C65" w:rsidRDefault="00951171">
          <w:pPr>
            <w:pStyle w:val="TOC1"/>
            <w:tabs>
              <w:tab w:val="right" w:leader="dot" w:pos="9590"/>
            </w:tabs>
            <w:rPr>
              <w:rFonts w:asciiTheme="minorHAnsi" w:eastAsiaTheme="minorEastAsia" w:hAnsiTheme="minorHAnsi" w:cstheme="minorBidi"/>
              <w:b w:val="0"/>
              <w:bCs w:val="0"/>
              <w:noProof/>
            </w:rPr>
          </w:pPr>
          <w:hyperlink w:anchor="_Toc519432935" w:history="1">
            <w:r w:rsidR="00367C65" w:rsidRPr="00015ED2">
              <w:rPr>
                <w:rStyle w:val="Hyperlink"/>
                <w:noProof/>
              </w:rPr>
              <w:t>5     Population Criteria</w:t>
            </w:r>
            <w:r w:rsidR="00367C65">
              <w:rPr>
                <w:noProof/>
                <w:webHidden/>
              </w:rPr>
              <w:tab/>
            </w:r>
            <w:r w:rsidR="00367C65">
              <w:rPr>
                <w:noProof/>
                <w:webHidden/>
              </w:rPr>
              <w:fldChar w:fldCharType="begin"/>
            </w:r>
            <w:r w:rsidR="00367C65">
              <w:rPr>
                <w:noProof/>
                <w:webHidden/>
              </w:rPr>
              <w:instrText xml:space="preserve"> PAGEREF _Toc519432935 \h </w:instrText>
            </w:r>
            <w:r w:rsidR="00367C65">
              <w:rPr>
                <w:noProof/>
                <w:webHidden/>
              </w:rPr>
            </w:r>
            <w:r w:rsidR="00367C65">
              <w:rPr>
                <w:noProof/>
                <w:webHidden/>
              </w:rPr>
              <w:fldChar w:fldCharType="separate"/>
            </w:r>
            <w:r w:rsidR="004D1A75">
              <w:rPr>
                <w:noProof/>
                <w:webHidden/>
              </w:rPr>
              <w:t>21</w:t>
            </w:r>
            <w:r w:rsidR="00367C65">
              <w:rPr>
                <w:noProof/>
                <w:webHidden/>
              </w:rPr>
              <w:fldChar w:fldCharType="end"/>
            </w:r>
          </w:hyperlink>
        </w:p>
        <w:p w14:paraId="48DD22D6" w14:textId="3A4226E4"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36" w:history="1">
            <w:r w:rsidR="00367C65" w:rsidRPr="00015ED2">
              <w:rPr>
                <w:rStyle w:val="Hyperlink"/>
                <w:noProof/>
                <w:w w:val="99"/>
              </w:rPr>
              <w:t>5.1</w:t>
            </w:r>
            <w:r w:rsidR="00367C65">
              <w:rPr>
                <w:rFonts w:asciiTheme="minorHAnsi" w:eastAsiaTheme="minorEastAsia" w:hAnsiTheme="minorHAnsi" w:cstheme="minorBidi"/>
                <w:noProof/>
              </w:rPr>
              <w:tab/>
            </w:r>
            <w:r w:rsidR="00367C65" w:rsidRPr="00015ED2">
              <w:rPr>
                <w:rStyle w:val="Hyperlink"/>
                <w:noProof/>
              </w:rPr>
              <w:t>Criteria</w:t>
            </w:r>
            <w:r w:rsidR="00367C65" w:rsidRPr="00015ED2">
              <w:rPr>
                <w:rStyle w:val="Hyperlink"/>
                <w:noProof/>
                <w:spacing w:val="-7"/>
              </w:rPr>
              <w:t xml:space="preserve"> </w:t>
            </w:r>
            <w:r w:rsidR="00367C65" w:rsidRPr="00015ED2">
              <w:rPr>
                <w:rStyle w:val="Hyperlink"/>
                <w:noProof/>
              </w:rPr>
              <w:t>Names</w:t>
            </w:r>
            <w:r w:rsidR="00367C65">
              <w:rPr>
                <w:noProof/>
                <w:webHidden/>
              </w:rPr>
              <w:tab/>
            </w:r>
            <w:r w:rsidR="00367C65">
              <w:rPr>
                <w:noProof/>
                <w:webHidden/>
              </w:rPr>
              <w:fldChar w:fldCharType="begin"/>
            </w:r>
            <w:r w:rsidR="00367C65">
              <w:rPr>
                <w:noProof/>
                <w:webHidden/>
              </w:rPr>
              <w:instrText xml:space="preserve"> PAGEREF _Toc519432936 \h </w:instrText>
            </w:r>
            <w:r w:rsidR="00367C65">
              <w:rPr>
                <w:noProof/>
                <w:webHidden/>
              </w:rPr>
            </w:r>
            <w:r w:rsidR="00367C65">
              <w:rPr>
                <w:noProof/>
                <w:webHidden/>
              </w:rPr>
              <w:fldChar w:fldCharType="separate"/>
            </w:r>
            <w:r w:rsidR="004D1A75">
              <w:rPr>
                <w:noProof/>
                <w:webHidden/>
              </w:rPr>
              <w:t>23</w:t>
            </w:r>
            <w:r w:rsidR="00367C65">
              <w:rPr>
                <w:noProof/>
                <w:webHidden/>
              </w:rPr>
              <w:fldChar w:fldCharType="end"/>
            </w:r>
          </w:hyperlink>
        </w:p>
        <w:p w14:paraId="668E3997" w14:textId="6138B9AA"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37" w:history="1">
            <w:r w:rsidR="00367C65" w:rsidRPr="00015ED2">
              <w:rPr>
                <w:rStyle w:val="Hyperlink"/>
                <w:noProof/>
                <w:w w:val="99"/>
              </w:rPr>
              <w:t>5.2</w:t>
            </w:r>
            <w:r w:rsidR="00367C65">
              <w:rPr>
                <w:rFonts w:asciiTheme="minorHAnsi" w:eastAsiaTheme="minorEastAsia" w:hAnsiTheme="minorHAnsi" w:cstheme="minorBidi"/>
                <w:noProof/>
              </w:rPr>
              <w:tab/>
            </w:r>
            <w:r w:rsidR="00367C65" w:rsidRPr="00015ED2">
              <w:rPr>
                <w:rStyle w:val="Hyperlink"/>
                <w:noProof/>
              </w:rPr>
              <w:t>HQMF Population</w:t>
            </w:r>
            <w:r w:rsidR="00367C65" w:rsidRPr="00015ED2">
              <w:rPr>
                <w:rStyle w:val="Hyperlink"/>
                <w:noProof/>
                <w:spacing w:val="-18"/>
              </w:rPr>
              <w:t xml:space="preserve"> </w:t>
            </w:r>
            <w:r w:rsidR="00367C65" w:rsidRPr="00015ED2">
              <w:rPr>
                <w:rStyle w:val="Hyperlink"/>
                <w:noProof/>
              </w:rPr>
              <w:t>Semantics</w:t>
            </w:r>
            <w:r w:rsidR="00367C65">
              <w:rPr>
                <w:noProof/>
                <w:webHidden/>
              </w:rPr>
              <w:tab/>
            </w:r>
            <w:r w:rsidR="00367C65">
              <w:rPr>
                <w:noProof/>
                <w:webHidden/>
              </w:rPr>
              <w:fldChar w:fldCharType="begin"/>
            </w:r>
            <w:r w:rsidR="00367C65">
              <w:rPr>
                <w:noProof/>
                <w:webHidden/>
              </w:rPr>
              <w:instrText xml:space="preserve"> PAGEREF _Toc519432937 \h </w:instrText>
            </w:r>
            <w:r w:rsidR="00367C65">
              <w:rPr>
                <w:noProof/>
                <w:webHidden/>
              </w:rPr>
            </w:r>
            <w:r w:rsidR="00367C65">
              <w:rPr>
                <w:noProof/>
                <w:webHidden/>
              </w:rPr>
              <w:fldChar w:fldCharType="separate"/>
            </w:r>
            <w:r w:rsidR="004D1A75">
              <w:rPr>
                <w:noProof/>
                <w:webHidden/>
              </w:rPr>
              <w:t>23</w:t>
            </w:r>
            <w:r w:rsidR="00367C65">
              <w:rPr>
                <w:noProof/>
                <w:webHidden/>
              </w:rPr>
              <w:fldChar w:fldCharType="end"/>
            </w:r>
          </w:hyperlink>
        </w:p>
        <w:p w14:paraId="79444B7D" w14:textId="6A1D9219"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38" w:history="1">
            <w:r w:rsidR="00367C65" w:rsidRPr="00015ED2">
              <w:rPr>
                <w:rStyle w:val="Hyperlink"/>
                <w:noProof/>
                <w:w w:val="99"/>
              </w:rPr>
              <w:t>5.3</w:t>
            </w:r>
            <w:r w:rsidR="00367C65">
              <w:rPr>
                <w:rFonts w:asciiTheme="minorHAnsi" w:eastAsiaTheme="minorEastAsia" w:hAnsiTheme="minorHAnsi" w:cstheme="minorBidi"/>
                <w:noProof/>
              </w:rPr>
              <w:tab/>
            </w:r>
            <w:r w:rsidR="00367C65" w:rsidRPr="00015ED2">
              <w:rPr>
                <w:rStyle w:val="Hyperlink"/>
                <w:noProof/>
              </w:rPr>
              <w:t>Proportion</w:t>
            </w:r>
            <w:r w:rsidR="00367C65" w:rsidRPr="00015ED2">
              <w:rPr>
                <w:rStyle w:val="Hyperlink"/>
                <w:noProof/>
                <w:spacing w:val="-19"/>
              </w:rPr>
              <w:t xml:space="preserve"> </w:t>
            </w:r>
            <w:r w:rsidR="00367C65" w:rsidRPr="00015ED2">
              <w:rPr>
                <w:rStyle w:val="Hyperlink"/>
                <w:noProof/>
              </w:rPr>
              <w:t>Measures</w:t>
            </w:r>
            <w:r w:rsidR="00367C65">
              <w:rPr>
                <w:noProof/>
                <w:webHidden/>
              </w:rPr>
              <w:tab/>
            </w:r>
            <w:r w:rsidR="00367C65">
              <w:rPr>
                <w:noProof/>
                <w:webHidden/>
              </w:rPr>
              <w:fldChar w:fldCharType="begin"/>
            </w:r>
            <w:r w:rsidR="00367C65">
              <w:rPr>
                <w:noProof/>
                <w:webHidden/>
              </w:rPr>
              <w:instrText xml:space="preserve"> PAGEREF _Toc519432938 \h </w:instrText>
            </w:r>
            <w:r w:rsidR="00367C65">
              <w:rPr>
                <w:noProof/>
                <w:webHidden/>
              </w:rPr>
            </w:r>
            <w:r w:rsidR="00367C65">
              <w:rPr>
                <w:noProof/>
                <w:webHidden/>
              </w:rPr>
              <w:fldChar w:fldCharType="separate"/>
            </w:r>
            <w:r w:rsidR="004D1A75">
              <w:rPr>
                <w:noProof/>
                <w:webHidden/>
              </w:rPr>
              <w:t>25</w:t>
            </w:r>
            <w:r w:rsidR="00367C65">
              <w:rPr>
                <w:noProof/>
                <w:webHidden/>
              </w:rPr>
              <w:fldChar w:fldCharType="end"/>
            </w:r>
          </w:hyperlink>
        </w:p>
        <w:p w14:paraId="4C11015B" w14:textId="7F9A31EC" w:rsidR="00367C65" w:rsidRDefault="00951171">
          <w:pPr>
            <w:pStyle w:val="TOC3"/>
            <w:tabs>
              <w:tab w:val="left" w:pos="1647"/>
              <w:tab w:val="right" w:leader="dot" w:pos="9590"/>
            </w:tabs>
            <w:rPr>
              <w:rFonts w:asciiTheme="minorHAnsi" w:eastAsiaTheme="minorEastAsia" w:hAnsiTheme="minorHAnsi" w:cstheme="minorBidi"/>
              <w:noProof/>
            </w:rPr>
          </w:pPr>
          <w:hyperlink w:anchor="_Toc519432939" w:history="1">
            <w:r w:rsidR="00367C65" w:rsidRPr="00015ED2">
              <w:rPr>
                <w:rStyle w:val="Hyperlink"/>
                <w:noProof/>
              </w:rPr>
              <w:t>5.3.1</w:t>
            </w:r>
            <w:r w:rsidR="00367C65">
              <w:rPr>
                <w:rFonts w:asciiTheme="minorHAnsi" w:eastAsiaTheme="minorEastAsia" w:hAnsiTheme="minorHAnsi" w:cstheme="minorBidi"/>
                <w:noProof/>
              </w:rPr>
              <w:tab/>
            </w:r>
            <w:r w:rsidR="00367C65" w:rsidRPr="00015ED2">
              <w:rPr>
                <w:rStyle w:val="Hyperlink"/>
                <w:noProof/>
              </w:rPr>
              <w:t>Proportion measure</w:t>
            </w:r>
            <w:r w:rsidR="00367C65" w:rsidRPr="00015ED2">
              <w:rPr>
                <w:rStyle w:val="Hyperlink"/>
                <w:noProof/>
                <w:spacing w:val="-31"/>
              </w:rPr>
              <w:t xml:space="preserve"> </w:t>
            </w:r>
            <w:r w:rsidR="00367C65" w:rsidRPr="00015ED2">
              <w:rPr>
                <w:rStyle w:val="Hyperlink"/>
                <w:noProof/>
              </w:rPr>
              <w:t>scoring</w:t>
            </w:r>
            <w:r w:rsidR="00367C65">
              <w:rPr>
                <w:noProof/>
                <w:webHidden/>
              </w:rPr>
              <w:tab/>
            </w:r>
            <w:r w:rsidR="00367C65">
              <w:rPr>
                <w:noProof/>
                <w:webHidden/>
              </w:rPr>
              <w:fldChar w:fldCharType="begin"/>
            </w:r>
            <w:r w:rsidR="00367C65">
              <w:rPr>
                <w:noProof/>
                <w:webHidden/>
              </w:rPr>
              <w:instrText xml:space="preserve"> PAGEREF _Toc519432939 \h </w:instrText>
            </w:r>
            <w:r w:rsidR="00367C65">
              <w:rPr>
                <w:noProof/>
                <w:webHidden/>
              </w:rPr>
            </w:r>
            <w:r w:rsidR="00367C65">
              <w:rPr>
                <w:noProof/>
                <w:webHidden/>
              </w:rPr>
              <w:fldChar w:fldCharType="separate"/>
            </w:r>
            <w:r w:rsidR="004D1A75">
              <w:rPr>
                <w:noProof/>
                <w:webHidden/>
              </w:rPr>
              <w:t>25</w:t>
            </w:r>
            <w:r w:rsidR="00367C65">
              <w:rPr>
                <w:noProof/>
                <w:webHidden/>
              </w:rPr>
              <w:fldChar w:fldCharType="end"/>
            </w:r>
          </w:hyperlink>
        </w:p>
        <w:p w14:paraId="436DDF25" w14:textId="3E413159" w:rsidR="00367C65" w:rsidRDefault="00951171">
          <w:pPr>
            <w:pStyle w:val="TOC2"/>
            <w:tabs>
              <w:tab w:val="right" w:leader="dot" w:pos="9590"/>
            </w:tabs>
            <w:rPr>
              <w:rFonts w:asciiTheme="minorHAnsi" w:eastAsiaTheme="minorEastAsia" w:hAnsiTheme="minorHAnsi" w:cstheme="minorBidi"/>
              <w:noProof/>
            </w:rPr>
          </w:pPr>
          <w:hyperlink w:anchor="_Toc519432940" w:history="1">
            <w:r w:rsidR="00367C65" w:rsidRPr="00015ED2">
              <w:rPr>
                <w:rStyle w:val="Hyperlink"/>
                <w:noProof/>
              </w:rPr>
              <w:t>5.4 Ratio Measures</w:t>
            </w:r>
            <w:r w:rsidR="00367C65">
              <w:rPr>
                <w:noProof/>
                <w:webHidden/>
              </w:rPr>
              <w:tab/>
            </w:r>
            <w:r w:rsidR="00367C65">
              <w:rPr>
                <w:noProof/>
                <w:webHidden/>
              </w:rPr>
              <w:fldChar w:fldCharType="begin"/>
            </w:r>
            <w:r w:rsidR="00367C65">
              <w:rPr>
                <w:noProof/>
                <w:webHidden/>
              </w:rPr>
              <w:instrText xml:space="preserve"> PAGEREF _Toc519432940 \h </w:instrText>
            </w:r>
            <w:r w:rsidR="00367C65">
              <w:rPr>
                <w:noProof/>
                <w:webHidden/>
              </w:rPr>
            </w:r>
            <w:r w:rsidR="00367C65">
              <w:rPr>
                <w:noProof/>
                <w:webHidden/>
              </w:rPr>
              <w:fldChar w:fldCharType="separate"/>
            </w:r>
            <w:r w:rsidR="004D1A75">
              <w:rPr>
                <w:noProof/>
                <w:webHidden/>
              </w:rPr>
              <w:t>26</w:t>
            </w:r>
            <w:r w:rsidR="00367C65">
              <w:rPr>
                <w:noProof/>
                <w:webHidden/>
              </w:rPr>
              <w:fldChar w:fldCharType="end"/>
            </w:r>
          </w:hyperlink>
        </w:p>
        <w:p w14:paraId="6916552C" w14:textId="65DD0C22" w:rsidR="00367C65" w:rsidRDefault="00951171">
          <w:pPr>
            <w:pStyle w:val="TOC3"/>
            <w:tabs>
              <w:tab w:val="right" w:leader="dot" w:pos="9590"/>
            </w:tabs>
            <w:rPr>
              <w:rFonts w:asciiTheme="minorHAnsi" w:eastAsiaTheme="minorEastAsia" w:hAnsiTheme="minorHAnsi" w:cstheme="minorBidi"/>
              <w:noProof/>
            </w:rPr>
          </w:pPr>
          <w:hyperlink w:anchor="_Toc519432941" w:history="1">
            <w:r w:rsidR="00367C65" w:rsidRPr="00015ED2">
              <w:rPr>
                <w:rStyle w:val="Hyperlink"/>
                <w:noProof/>
              </w:rPr>
              <w:t>5.4.1 Ratio measure scoring</w:t>
            </w:r>
            <w:r w:rsidR="00367C65">
              <w:rPr>
                <w:noProof/>
                <w:webHidden/>
              </w:rPr>
              <w:tab/>
            </w:r>
            <w:r w:rsidR="00367C65">
              <w:rPr>
                <w:noProof/>
                <w:webHidden/>
              </w:rPr>
              <w:fldChar w:fldCharType="begin"/>
            </w:r>
            <w:r w:rsidR="00367C65">
              <w:rPr>
                <w:noProof/>
                <w:webHidden/>
              </w:rPr>
              <w:instrText xml:space="preserve"> PAGEREF _Toc519432941 \h </w:instrText>
            </w:r>
            <w:r w:rsidR="00367C65">
              <w:rPr>
                <w:noProof/>
                <w:webHidden/>
              </w:rPr>
            </w:r>
            <w:r w:rsidR="00367C65">
              <w:rPr>
                <w:noProof/>
                <w:webHidden/>
              </w:rPr>
              <w:fldChar w:fldCharType="separate"/>
            </w:r>
            <w:r w:rsidR="004D1A75">
              <w:rPr>
                <w:noProof/>
                <w:webHidden/>
              </w:rPr>
              <w:t>26</w:t>
            </w:r>
            <w:r w:rsidR="00367C65">
              <w:rPr>
                <w:noProof/>
                <w:webHidden/>
              </w:rPr>
              <w:fldChar w:fldCharType="end"/>
            </w:r>
          </w:hyperlink>
        </w:p>
        <w:p w14:paraId="18CE64CF" w14:textId="3BCCD584" w:rsidR="00367C65" w:rsidRDefault="00951171">
          <w:pPr>
            <w:pStyle w:val="TOC2"/>
            <w:tabs>
              <w:tab w:val="right" w:leader="dot" w:pos="9590"/>
            </w:tabs>
            <w:rPr>
              <w:rFonts w:asciiTheme="minorHAnsi" w:eastAsiaTheme="minorEastAsia" w:hAnsiTheme="minorHAnsi" w:cstheme="minorBidi"/>
              <w:noProof/>
            </w:rPr>
          </w:pPr>
          <w:hyperlink w:anchor="_Toc519432942" w:history="1">
            <w:r w:rsidR="00367C65" w:rsidRPr="00015ED2">
              <w:rPr>
                <w:rStyle w:val="Hyperlink"/>
                <w:noProof/>
              </w:rPr>
              <w:t>5.5 Continuous Variable Measure</w:t>
            </w:r>
            <w:r w:rsidR="00367C65">
              <w:rPr>
                <w:noProof/>
                <w:webHidden/>
              </w:rPr>
              <w:tab/>
            </w:r>
            <w:r w:rsidR="00367C65">
              <w:rPr>
                <w:noProof/>
                <w:webHidden/>
              </w:rPr>
              <w:fldChar w:fldCharType="begin"/>
            </w:r>
            <w:r w:rsidR="00367C65">
              <w:rPr>
                <w:noProof/>
                <w:webHidden/>
              </w:rPr>
              <w:instrText xml:space="preserve"> PAGEREF _Toc519432942 \h </w:instrText>
            </w:r>
            <w:r w:rsidR="00367C65">
              <w:rPr>
                <w:noProof/>
                <w:webHidden/>
              </w:rPr>
            </w:r>
            <w:r w:rsidR="00367C65">
              <w:rPr>
                <w:noProof/>
                <w:webHidden/>
              </w:rPr>
              <w:fldChar w:fldCharType="separate"/>
            </w:r>
            <w:r w:rsidR="004D1A75">
              <w:rPr>
                <w:noProof/>
                <w:webHidden/>
              </w:rPr>
              <w:t>27</w:t>
            </w:r>
            <w:r w:rsidR="00367C65">
              <w:rPr>
                <w:noProof/>
                <w:webHidden/>
              </w:rPr>
              <w:fldChar w:fldCharType="end"/>
            </w:r>
          </w:hyperlink>
        </w:p>
        <w:p w14:paraId="40FE1B49" w14:textId="64620A0A" w:rsidR="00367C65" w:rsidRDefault="00951171">
          <w:pPr>
            <w:pStyle w:val="TOC3"/>
            <w:tabs>
              <w:tab w:val="right" w:leader="dot" w:pos="9590"/>
            </w:tabs>
            <w:rPr>
              <w:rFonts w:asciiTheme="minorHAnsi" w:eastAsiaTheme="minorEastAsia" w:hAnsiTheme="minorHAnsi" w:cstheme="minorBidi"/>
              <w:noProof/>
            </w:rPr>
          </w:pPr>
          <w:hyperlink w:anchor="_Toc519432943" w:history="1">
            <w:r w:rsidR="00367C65" w:rsidRPr="00015ED2">
              <w:rPr>
                <w:rStyle w:val="Hyperlink"/>
                <w:noProof/>
              </w:rPr>
              <w:t>5.5.1 Continuous variable measure scoring</w:t>
            </w:r>
            <w:r w:rsidR="00367C65">
              <w:rPr>
                <w:noProof/>
                <w:webHidden/>
              </w:rPr>
              <w:tab/>
            </w:r>
            <w:r w:rsidR="00367C65">
              <w:rPr>
                <w:noProof/>
                <w:webHidden/>
              </w:rPr>
              <w:fldChar w:fldCharType="begin"/>
            </w:r>
            <w:r w:rsidR="00367C65">
              <w:rPr>
                <w:noProof/>
                <w:webHidden/>
              </w:rPr>
              <w:instrText xml:space="preserve"> PAGEREF _Toc519432943 \h </w:instrText>
            </w:r>
            <w:r w:rsidR="00367C65">
              <w:rPr>
                <w:noProof/>
                <w:webHidden/>
              </w:rPr>
            </w:r>
            <w:r w:rsidR="00367C65">
              <w:rPr>
                <w:noProof/>
                <w:webHidden/>
              </w:rPr>
              <w:fldChar w:fldCharType="separate"/>
            </w:r>
            <w:r w:rsidR="004D1A75">
              <w:rPr>
                <w:noProof/>
                <w:webHidden/>
              </w:rPr>
              <w:t>29</w:t>
            </w:r>
            <w:r w:rsidR="00367C65">
              <w:rPr>
                <w:noProof/>
                <w:webHidden/>
              </w:rPr>
              <w:fldChar w:fldCharType="end"/>
            </w:r>
          </w:hyperlink>
        </w:p>
        <w:p w14:paraId="6F69A14C" w14:textId="3B87C45E"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44" w:history="1">
            <w:r w:rsidR="00367C65" w:rsidRPr="00015ED2">
              <w:rPr>
                <w:rStyle w:val="Hyperlink"/>
                <w:noProof/>
                <w:w w:val="99"/>
              </w:rPr>
              <w:t>5.6</w:t>
            </w:r>
            <w:r w:rsidR="00367C65">
              <w:rPr>
                <w:rFonts w:asciiTheme="minorHAnsi" w:eastAsiaTheme="minorEastAsia" w:hAnsiTheme="minorHAnsi" w:cstheme="minorBidi"/>
                <w:noProof/>
              </w:rPr>
              <w:tab/>
            </w:r>
            <w:r w:rsidR="00367C65" w:rsidRPr="00015ED2">
              <w:rPr>
                <w:rStyle w:val="Hyperlink"/>
                <w:noProof/>
              </w:rPr>
              <w:t>Cohort</w:t>
            </w:r>
            <w:r w:rsidR="00367C65" w:rsidRPr="00015ED2">
              <w:rPr>
                <w:rStyle w:val="Hyperlink"/>
                <w:noProof/>
                <w:spacing w:val="-22"/>
              </w:rPr>
              <w:t xml:space="preserve"> </w:t>
            </w:r>
            <w:r w:rsidR="00367C65" w:rsidRPr="00015ED2">
              <w:rPr>
                <w:rStyle w:val="Hyperlink"/>
                <w:noProof/>
              </w:rPr>
              <w:t>Definitions</w:t>
            </w:r>
            <w:r w:rsidR="00367C65">
              <w:rPr>
                <w:noProof/>
                <w:webHidden/>
              </w:rPr>
              <w:tab/>
            </w:r>
            <w:r w:rsidR="00367C65">
              <w:rPr>
                <w:noProof/>
                <w:webHidden/>
              </w:rPr>
              <w:fldChar w:fldCharType="begin"/>
            </w:r>
            <w:r w:rsidR="00367C65">
              <w:rPr>
                <w:noProof/>
                <w:webHidden/>
              </w:rPr>
              <w:instrText xml:space="preserve"> PAGEREF _Toc519432944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425DE263" w14:textId="27E7FC6A"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45" w:history="1">
            <w:r w:rsidR="00367C65" w:rsidRPr="00015ED2">
              <w:rPr>
                <w:rStyle w:val="Hyperlink"/>
                <w:noProof/>
                <w:w w:val="99"/>
              </w:rPr>
              <w:t>5.7</w:t>
            </w:r>
            <w:r w:rsidR="00367C65">
              <w:rPr>
                <w:rFonts w:asciiTheme="minorHAnsi" w:eastAsiaTheme="minorEastAsia" w:hAnsiTheme="minorHAnsi" w:cstheme="minorBidi"/>
                <w:noProof/>
              </w:rPr>
              <w:tab/>
            </w:r>
            <w:r w:rsidR="00367C65" w:rsidRPr="00015ED2">
              <w:rPr>
                <w:rStyle w:val="Hyperlink"/>
                <w:noProof/>
              </w:rPr>
              <w:t>Measures with Multiple</w:t>
            </w:r>
            <w:r w:rsidR="00367C65" w:rsidRPr="00015ED2">
              <w:rPr>
                <w:rStyle w:val="Hyperlink"/>
                <w:noProof/>
                <w:spacing w:val="-27"/>
              </w:rPr>
              <w:t xml:space="preserve"> </w:t>
            </w:r>
            <w:r w:rsidR="00367C65" w:rsidRPr="00015ED2">
              <w:rPr>
                <w:rStyle w:val="Hyperlink"/>
                <w:noProof/>
              </w:rPr>
              <w:t>Populations</w:t>
            </w:r>
            <w:r w:rsidR="00367C65">
              <w:rPr>
                <w:noProof/>
                <w:webHidden/>
              </w:rPr>
              <w:tab/>
            </w:r>
            <w:r w:rsidR="00367C65">
              <w:rPr>
                <w:noProof/>
                <w:webHidden/>
              </w:rPr>
              <w:fldChar w:fldCharType="begin"/>
            </w:r>
            <w:r w:rsidR="00367C65">
              <w:rPr>
                <w:noProof/>
                <w:webHidden/>
              </w:rPr>
              <w:instrText xml:space="preserve"> PAGEREF _Toc519432945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26C2BA85" w14:textId="51C3C821"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46" w:history="1">
            <w:r w:rsidR="00367C65" w:rsidRPr="00015ED2">
              <w:rPr>
                <w:rStyle w:val="Hyperlink"/>
                <w:noProof/>
                <w:w w:val="99"/>
              </w:rPr>
              <w:t>5.8</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_Toc519432946 \h </w:instrText>
            </w:r>
            <w:r w:rsidR="00367C65">
              <w:rPr>
                <w:noProof/>
                <w:webHidden/>
              </w:rPr>
            </w:r>
            <w:r w:rsidR="00367C65">
              <w:rPr>
                <w:noProof/>
                <w:webHidden/>
              </w:rPr>
              <w:fldChar w:fldCharType="separate"/>
            </w:r>
            <w:r w:rsidR="004D1A75">
              <w:rPr>
                <w:noProof/>
                <w:webHidden/>
              </w:rPr>
              <w:t>30</w:t>
            </w:r>
            <w:r w:rsidR="00367C65">
              <w:rPr>
                <w:noProof/>
                <w:webHidden/>
              </w:rPr>
              <w:fldChar w:fldCharType="end"/>
            </w:r>
          </w:hyperlink>
        </w:p>
        <w:p w14:paraId="177A4FE5" w14:textId="0DA63557"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47" w:history="1">
            <w:r w:rsidR="00367C65" w:rsidRPr="00015ED2">
              <w:rPr>
                <w:rStyle w:val="Hyperlink"/>
                <w:noProof/>
                <w:w w:val="99"/>
              </w:rPr>
              <w:t>5.9</w:t>
            </w:r>
            <w:r w:rsidR="00367C65">
              <w:rPr>
                <w:rFonts w:asciiTheme="minorHAnsi" w:eastAsiaTheme="minorEastAsia" w:hAnsiTheme="minorHAnsi" w:cstheme="minorBidi"/>
                <w:noProof/>
              </w:rPr>
              <w:tab/>
            </w:r>
            <w:r w:rsidR="00367C65" w:rsidRPr="00015ED2">
              <w:rPr>
                <w:rStyle w:val="Hyperlink"/>
                <w:noProof/>
              </w:rPr>
              <w:t>Supplemental Data</w:t>
            </w:r>
            <w:r w:rsidR="00367C65" w:rsidRPr="00015ED2">
              <w:rPr>
                <w:rStyle w:val="Hyperlink"/>
                <w:noProof/>
                <w:spacing w:val="-13"/>
              </w:rPr>
              <w:t xml:space="preserve"> </w:t>
            </w:r>
            <w:r w:rsidR="00367C65" w:rsidRPr="00015ED2">
              <w:rPr>
                <w:rStyle w:val="Hyperlink"/>
                <w:noProof/>
              </w:rPr>
              <w:t>Elements</w:t>
            </w:r>
            <w:r w:rsidR="00367C65">
              <w:rPr>
                <w:noProof/>
                <w:webHidden/>
              </w:rPr>
              <w:tab/>
            </w:r>
            <w:r w:rsidR="00367C65">
              <w:rPr>
                <w:noProof/>
                <w:webHidden/>
              </w:rPr>
              <w:fldChar w:fldCharType="begin"/>
            </w:r>
            <w:r w:rsidR="00367C65">
              <w:rPr>
                <w:noProof/>
                <w:webHidden/>
              </w:rPr>
              <w:instrText xml:space="preserve"> PAGEREF _Toc519432947 \h </w:instrText>
            </w:r>
            <w:r w:rsidR="00367C65">
              <w:rPr>
                <w:noProof/>
                <w:webHidden/>
              </w:rPr>
            </w:r>
            <w:r w:rsidR="00367C65">
              <w:rPr>
                <w:noProof/>
                <w:webHidden/>
              </w:rPr>
              <w:fldChar w:fldCharType="separate"/>
            </w:r>
            <w:r w:rsidR="004D1A75">
              <w:rPr>
                <w:noProof/>
                <w:webHidden/>
              </w:rPr>
              <w:t>31</w:t>
            </w:r>
            <w:r w:rsidR="00367C65">
              <w:rPr>
                <w:noProof/>
                <w:webHidden/>
              </w:rPr>
              <w:fldChar w:fldCharType="end"/>
            </w:r>
          </w:hyperlink>
        </w:p>
        <w:p w14:paraId="4A57B3EC" w14:textId="3FCFDE01" w:rsidR="00367C65" w:rsidRDefault="00951171">
          <w:pPr>
            <w:pStyle w:val="TOC2"/>
            <w:tabs>
              <w:tab w:val="left" w:pos="1647"/>
              <w:tab w:val="right" w:leader="dot" w:pos="9590"/>
            </w:tabs>
            <w:rPr>
              <w:rFonts w:asciiTheme="minorHAnsi" w:eastAsiaTheme="minorEastAsia" w:hAnsiTheme="minorHAnsi" w:cstheme="minorBidi"/>
              <w:noProof/>
            </w:rPr>
          </w:pPr>
          <w:hyperlink w:anchor="_Toc519432948" w:history="1">
            <w:r w:rsidR="00367C65" w:rsidRPr="00015ED2">
              <w:rPr>
                <w:rStyle w:val="Hyperlink"/>
                <w:noProof/>
                <w:w w:val="99"/>
              </w:rPr>
              <w:t>5.10</w:t>
            </w:r>
            <w:r w:rsidR="00367C65">
              <w:rPr>
                <w:rFonts w:asciiTheme="minorHAnsi" w:eastAsiaTheme="minorEastAsia" w:hAnsiTheme="minorHAnsi" w:cstheme="minorBidi"/>
                <w:noProof/>
              </w:rPr>
              <w:tab/>
            </w:r>
            <w:r w:rsidR="00367C65" w:rsidRPr="00015ED2">
              <w:rPr>
                <w:rStyle w:val="Hyperlink"/>
                <w:noProof/>
              </w:rPr>
              <w:t>Risk</w:t>
            </w:r>
            <w:r w:rsidR="00367C65" w:rsidRPr="00015ED2">
              <w:rPr>
                <w:rStyle w:val="Hyperlink"/>
                <w:noProof/>
                <w:spacing w:val="-8"/>
              </w:rPr>
              <w:t xml:space="preserve"> </w:t>
            </w:r>
            <w:r w:rsidR="00367C65" w:rsidRPr="00015ED2">
              <w:rPr>
                <w:rStyle w:val="Hyperlink"/>
                <w:noProof/>
              </w:rPr>
              <w:t>Adjustment</w:t>
            </w:r>
            <w:r w:rsidR="00367C65">
              <w:rPr>
                <w:noProof/>
                <w:webHidden/>
              </w:rPr>
              <w:tab/>
            </w:r>
            <w:r w:rsidR="00367C65">
              <w:rPr>
                <w:noProof/>
                <w:webHidden/>
              </w:rPr>
              <w:fldChar w:fldCharType="begin"/>
            </w:r>
            <w:r w:rsidR="00367C65">
              <w:rPr>
                <w:noProof/>
                <w:webHidden/>
              </w:rPr>
              <w:instrText xml:space="preserve"> PAGEREF _Toc519432948 \h </w:instrText>
            </w:r>
            <w:r w:rsidR="00367C65">
              <w:rPr>
                <w:noProof/>
                <w:webHidden/>
              </w:rPr>
            </w:r>
            <w:r w:rsidR="00367C65">
              <w:rPr>
                <w:noProof/>
                <w:webHidden/>
              </w:rPr>
              <w:fldChar w:fldCharType="separate"/>
            </w:r>
            <w:r w:rsidR="004D1A75">
              <w:rPr>
                <w:noProof/>
                <w:webHidden/>
              </w:rPr>
              <w:t>32</w:t>
            </w:r>
            <w:r w:rsidR="00367C65">
              <w:rPr>
                <w:noProof/>
                <w:webHidden/>
              </w:rPr>
              <w:fldChar w:fldCharType="end"/>
            </w:r>
          </w:hyperlink>
        </w:p>
        <w:p w14:paraId="219E3343" w14:textId="0FDD6B15" w:rsidR="00367C65" w:rsidRDefault="00951171">
          <w:pPr>
            <w:pStyle w:val="TOC1"/>
            <w:tabs>
              <w:tab w:val="right" w:leader="dot" w:pos="9590"/>
            </w:tabs>
            <w:rPr>
              <w:rFonts w:asciiTheme="minorHAnsi" w:eastAsiaTheme="minorEastAsia" w:hAnsiTheme="minorHAnsi" w:cstheme="minorBidi"/>
              <w:b w:val="0"/>
              <w:bCs w:val="0"/>
              <w:noProof/>
            </w:rPr>
          </w:pPr>
          <w:hyperlink w:anchor="_Toc519432949" w:history="1">
            <w:r w:rsidR="00367C65" w:rsidRPr="00015ED2">
              <w:rPr>
                <w:rStyle w:val="Hyperlink"/>
                <w:noProof/>
                <w:w w:val="102"/>
              </w:rPr>
              <w:t>6</w:t>
            </w:r>
            <w:r w:rsidR="00367C65">
              <w:rPr>
                <w:rFonts w:asciiTheme="minorHAnsi" w:eastAsiaTheme="minorEastAsia" w:hAnsiTheme="minorHAnsi" w:cstheme="minorBidi"/>
                <w:b w:val="0"/>
                <w:bCs w:val="0"/>
                <w:noProof/>
              </w:rPr>
              <w:tab/>
            </w:r>
            <w:r w:rsidR="00367C65" w:rsidRPr="00015ED2">
              <w:rPr>
                <w:rStyle w:val="Hyperlink"/>
                <w:noProof/>
              </w:rPr>
              <w:t>Composite Measure</w:t>
            </w:r>
            <w:r w:rsidR="00367C65" w:rsidRPr="00015ED2">
              <w:rPr>
                <w:rStyle w:val="Hyperlink"/>
                <w:noProof/>
                <w:spacing w:val="14"/>
              </w:rPr>
              <w:t xml:space="preserve"> </w:t>
            </w:r>
            <w:r w:rsidR="00367C65" w:rsidRPr="00015ED2">
              <w:rPr>
                <w:rStyle w:val="Hyperlink"/>
                <w:noProof/>
              </w:rPr>
              <w:t>Development</w:t>
            </w:r>
            <w:r w:rsidR="00367C65">
              <w:rPr>
                <w:noProof/>
                <w:webHidden/>
              </w:rPr>
              <w:tab/>
            </w:r>
            <w:r w:rsidR="00367C65">
              <w:rPr>
                <w:noProof/>
                <w:webHidden/>
              </w:rPr>
              <w:fldChar w:fldCharType="begin"/>
            </w:r>
            <w:r w:rsidR="00367C65">
              <w:rPr>
                <w:noProof/>
                <w:webHidden/>
              </w:rPr>
              <w:instrText xml:space="preserve"> PAGEREF _Toc519432949 \h </w:instrText>
            </w:r>
            <w:r w:rsidR="00367C65">
              <w:rPr>
                <w:noProof/>
                <w:webHidden/>
              </w:rPr>
            </w:r>
            <w:r w:rsidR="00367C65">
              <w:rPr>
                <w:noProof/>
                <w:webHidden/>
              </w:rPr>
              <w:fldChar w:fldCharType="separate"/>
            </w:r>
            <w:r w:rsidR="004D1A75">
              <w:rPr>
                <w:noProof/>
                <w:webHidden/>
              </w:rPr>
              <w:t>33</w:t>
            </w:r>
            <w:r w:rsidR="00367C65">
              <w:rPr>
                <w:noProof/>
                <w:webHidden/>
              </w:rPr>
              <w:fldChar w:fldCharType="end"/>
            </w:r>
          </w:hyperlink>
        </w:p>
        <w:p w14:paraId="4D21529A" w14:textId="0E47D9CF"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50" w:history="1">
            <w:r w:rsidR="00367C65" w:rsidRPr="00015ED2">
              <w:rPr>
                <w:rStyle w:val="Hyperlink"/>
                <w:noProof/>
                <w:w w:val="99"/>
              </w:rPr>
              <w:t>6.1</w:t>
            </w:r>
            <w:r w:rsidR="00367C65">
              <w:rPr>
                <w:rFonts w:asciiTheme="minorHAnsi" w:eastAsiaTheme="minorEastAsia" w:hAnsiTheme="minorHAnsi" w:cstheme="minorBidi"/>
                <w:noProof/>
              </w:rPr>
              <w:tab/>
            </w:r>
            <w:r w:rsidR="00367C65" w:rsidRPr="00015ED2">
              <w:rPr>
                <w:rStyle w:val="Hyperlink"/>
                <w:noProof/>
                <w:spacing w:val="-3"/>
              </w:rPr>
              <w:t>All-or-nothing Scoring</w:t>
            </w:r>
            <w:r w:rsidR="00367C65">
              <w:rPr>
                <w:noProof/>
                <w:webHidden/>
              </w:rPr>
              <w:tab/>
            </w:r>
            <w:r w:rsidR="00367C65">
              <w:rPr>
                <w:noProof/>
                <w:webHidden/>
              </w:rPr>
              <w:fldChar w:fldCharType="begin"/>
            </w:r>
            <w:r w:rsidR="00367C65">
              <w:rPr>
                <w:noProof/>
                <w:webHidden/>
              </w:rPr>
              <w:instrText xml:space="preserve"> PAGEREF _Toc519432950 \h </w:instrText>
            </w:r>
            <w:r w:rsidR="00367C65">
              <w:rPr>
                <w:noProof/>
                <w:webHidden/>
              </w:rPr>
            </w:r>
            <w:r w:rsidR="00367C65">
              <w:rPr>
                <w:noProof/>
                <w:webHidden/>
              </w:rPr>
              <w:fldChar w:fldCharType="separate"/>
            </w:r>
            <w:r w:rsidR="004D1A75">
              <w:rPr>
                <w:noProof/>
                <w:webHidden/>
              </w:rPr>
              <w:t>34</w:t>
            </w:r>
            <w:r w:rsidR="00367C65">
              <w:rPr>
                <w:noProof/>
                <w:webHidden/>
              </w:rPr>
              <w:fldChar w:fldCharType="end"/>
            </w:r>
          </w:hyperlink>
        </w:p>
        <w:p w14:paraId="126ABFCE" w14:textId="1FF6F786"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51" w:history="1">
            <w:r w:rsidR="00367C65" w:rsidRPr="00015ED2">
              <w:rPr>
                <w:rStyle w:val="Hyperlink"/>
                <w:noProof/>
                <w:w w:val="99"/>
              </w:rPr>
              <w:t>6.2</w:t>
            </w:r>
            <w:r w:rsidR="00367C65">
              <w:rPr>
                <w:rFonts w:asciiTheme="minorHAnsi" w:eastAsiaTheme="minorEastAsia" w:hAnsiTheme="minorHAnsi" w:cstheme="minorBidi"/>
                <w:noProof/>
              </w:rPr>
              <w:tab/>
            </w:r>
            <w:r w:rsidR="00367C65" w:rsidRPr="00015ED2">
              <w:rPr>
                <w:rStyle w:val="Hyperlink"/>
                <w:noProof/>
              </w:rPr>
              <w:t>Opportunity Scoring</w:t>
            </w:r>
            <w:r w:rsidR="00367C65">
              <w:rPr>
                <w:noProof/>
                <w:webHidden/>
              </w:rPr>
              <w:tab/>
            </w:r>
            <w:r w:rsidR="00367C65">
              <w:rPr>
                <w:noProof/>
                <w:webHidden/>
              </w:rPr>
              <w:fldChar w:fldCharType="begin"/>
            </w:r>
            <w:r w:rsidR="00367C65">
              <w:rPr>
                <w:noProof/>
                <w:webHidden/>
              </w:rPr>
              <w:instrText xml:space="preserve"> PAGEREF _Toc519432951 \h </w:instrText>
            </w:r>
            <w:r w:rsidR="00367C65">
              <w:rPr>
                <w:noProof/>
                <w:webHidden/>
              </w:rPr>
            </w:r>
            <w:r w:rsidR="00367C65">
              <w:rPr>
                <w:noProof/>
                <w:webHidden/>
              </w:rPr>
              <w:fldChar w:fldCharType="separate"/>
            </w:r>
            <w:r w:rsidR="004D1A75">
              <w:rPr>
                <w:noProof/>
                <w:webHidden/>
              </w:rPr>
              <w:t>36</w:t>
            </w:r>
            <w:r w:rsidR="00367C65">
              <w:rPr>
                <w:noProof/>
                <w:webHidden/>
              </w:rPr>
              <w:fldChar w:fldCharType="end"/>
            </w:r>
          </w:hyperlink>
        </w:p>
        <w:p w14:paraId="244CFDDB" w14:textId="09E2E7B9"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52" w:history="1">
            <w:r w:rsidR="00367C65" w:rsidRPr="00015ED2">
              <w:rPr>
                <w:rStyle w:val="Hyperlink"/>
                <w:noProof/>
                <w:w w:val="99"/>
              </w:rPr>
              <w:t>6.3</w:t>
            </w:r>
            <w:r w:rsidR="00367C65">
              <w:rPr>
                <w:rFonts w:asciiTheme="minorHAnsi" w:eastAsiaTheme="minorEastAsia" w:hAnsiTheme="minorHAnsi" w:cstheme="minorBidi"/>
                <w:noProof/>
              </w:rPr>
              <w:tab/>
            </w:r>
            <w:r w:rsidR="00367C65" w:rsidRPr="00015ED2">
              <w:rPr>
                <w:rStyle w:val="Hyperlink"/>
                <w:noProof/>
                <w:spacing w:val="-3"/>
              </w:rPr>
              <w:t>Patient-level Linear Combination Scoring</w:t>
            </w:r>
            <w:r w:rsidR="00367C65">
              <w:rPr>
                <w:noProof/>
                <w:webHidden/>
              </w:rPr>
              <w:tab/>
            </w:r>
            <w:r w:rsidR="00367C65">
              <w:rPr>
                <w:noProof/>
                <w:webHidden/>
              </w:rPr>
              <w:fldChar w:fldCharType="begin"/>
            </w:r>
            <w:r w:rsidR="00367C65">
              <w:rPr>
                <w:noProof/>
                <w:webHidden/>
              </w:rPr>
              <w:instrText xml:space="preserve"> PAGEREF _Toc519432952 \h </w:instrText>
            </w:r>
            <w:r w:rsidR="00367C65">
              <w:rPr>
                <w:noProof/>
                <w:webHidden/>
              </w:rPr>
            </w:r>
            <w:r w:rsidR="00367C65">
              <w:rPr>
                <w:noProof/>
                <w:webHidden/>
              </w:rPr>
              <w:fldChar w:fldCharType="separate"/>
            </w:r>
            <w:r w:rsidR="004D1A75">
              <w:rPr>
                <w:noProof/>
                <w:webHidden/>
              </w:rPr>
              <w:t>38</w:t>
            </w:r>
            <w:r w:rsidR="00367C65">
              <w:rPr>
                <w:noProof/>
                <w:webHidden/>
              </w:rPr>
              <w:fldChar w:fldCharType="end"/>
            </w:r>
          </w:hyperlink>
        </w:p>
        <w:p w14:paraId="38B380FE" w14:textId="1BF7CA93"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53" w:history="1">
            <w:r w:rsidR="00367C65" w:rsidRPr="00015ED2">
              <w:rPr>
                <w:rStyle w:val="Hyperlink"/>
                <w:noProof/>
                <w:w w:val="99"/>
              </w:rPr>
              <w:t>6.4</w:t>
            </w:r>
            <w:r w:rsidR="00367C65">
              <w:rPr>
                <w:rFonts w:asciiTheme="minorHAnsi" w:eastAsiaTheme="minorEastAsia" w:hAnsiTheme="minorHAnsi" w:cstheme="minorBidi"/>
                <w:noProof/>
              </w:rPr>
              <w:tab/>
            </w:r>
            <w:r w:rsidR="00367C65" w:rsidRPr="00015ED2">
              <w:rPr>
                <w:rStyle w:val="Hyperlink"/>
                <w:noProof/>
                <w:spacing w:val="-3"/>
              </w:rPr>
              <w:t>Weighted Scoring</w:t>
            </w:r>
            <w:r w:rsidR="00367C65">
              <w:rPr>
                <w:noProof/>
                <w:webHidden/>
              </w:rPr>
              <w:tab/>
            </w:r>
            <w:r w:rsidR="00367C65">
              <w:rPr>
                <w:noProof/>
                <w:webHidden/>
              </w:rPr>
              <w:fldChar w:fldCharType="begin"/>
            </w:r>
            <w:r w:rsidR="00367C65">
              <w:rPr>
                <w:noProof/>
                <w:webHidden/>
              </w:rPr>
              <w:instrText xml:space="preserve"> PAGEREF _Toc519432953 \h </w:instrText>
            </w:r>
            <w:r w:rsidR="00367C65">
              <w:rPr>
                <w:noProof/>
                <w:webHidden/>
              </w:rPr>
            </w:r>
            <w:r w:rsidR="00367C65">
              <w:rPr>
                <w:noProof/>
                <w:webHidden/>
              </w:rPr>
              <w:fldChar w:fldCharType="separate"/>
            </w:r>
            <w:r w:rsidR="004D1A75">
              <w:rPr>
                <w:noProof/>
                <w:webHidden/>
              </w:rPr>
              <w:t>41</w:t>
            </w:r>
            <w:r w:rsidR="00367C65">
              <w:rPr>
                <w:noProof/>
                <w:webHidden/>
              </w:rPr>
              <w:fldChar w:fldCharType="end"/>
            </w:r>
          </w:hyperlink>
        </w:p>
        <w:p w14:paraId="59686038" w14:textId="3A17B569"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54" w:history="1">
            <w:r w:rsidR="00367C65" w:rsidRPr="00015ED2">
              <w:rPr>
                <w:rStyle w:val="Hyperlink"/>
                <w:noProof/>
                <w:w w:val="99"/>
              </w:rPr>
              <w:t>6.5</w:t>
            </w:r>
            <w:r w:rsidR="00367C65">
              <w:rPr>
                <w:rFonts w:asciiTheme="minorHAnsi" w:eastAsiaTheme="minorEastAsia" w:hAnsiTheme="minorHAnsi" w:cstheme="minorBidi"/>
                <w:noProof/>
              </w:rPr>
              <w:tab/>
            </w:r>
            <w:r w:rsidR="00367C65" w:rsidRPr="00015ED2">
              <w:rPr>
                <w:rStyle w:val="Hyperlink"/>
                <w:noProof/>
              </w:rPr>
              <w:t>Measure Types</w:t>
            </w:r>
            <w:r w:rsidR="00367C65">
              <w:rPr>
                <w:noProof/>
                <w:webHidden/>
              </w:rPr>
              <w:tab/>
            </w:r>
            <w:r w:rsidR="00367C65">
              <w:rPr>
                <w:noProof/>
                <w:webHidden/>
              </w:rPr>
              <w:fldChar w:fldCharType="begin"/>
            </w:r>
            <w:r w:rsidR="00367C65">
              <w:rPr>
                <w:noProof/>
                <w:webHidden/>
              </w:rPr>
              <w:instrText xml:space="preserve"> PAGEREF _Toc519432954 \h </w:instrText>
            </w:r>
            <w:r w:rsidR="00367C65">
              <w:rPr>
                <w:noProof/>
                <w:webHidden/>
              </w:rPr>
            </w:r>
            <w:r w:rsidR="00367C65">
              <w:rPr>
                <w:noProof/>
                <w:webHidden/>
              </w:rPr>
              <w:fldChar w:fldCharType="separate"/>
            </w:r>
            <w:r w:rsidR="004D1A75">
              <w:rPr>
                <w:noProof/>
                <w:webHidden/>
              </w:rPr>
              <w:t>42</w:t>
            </w:r>
            <w:r w:rsidR="00367C65">
              <w:rPr>
                <w:noProof/>
                <w:webHidden/>
              </w:rPr>
              <w:fldChar w:fldCharType="end"/>
            </w:r>
          </w:hyperlink>
        </w:p>
        <w:p w14:paraId="14403D48" w14:textId="5ADF93FE"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55" w:history="1">
            <w:r w:rsidR="00367C65" w:rsidRPr="00015ED2">
              <w:rPr>
                <w:rStyle w:val="Hyperlink"/>
                <w:noProof/>
                <w:w w:val="99"/>
              </w:rPr>
              <w:t>6.6</w:t>
            </w:r>
            <w:r w:rsidR="00367C65">
              <w:rPr>
                <w:rFonts w:asciiTheme="minorHAnsi" w:eastAsiaTheme="minorEastAsia" w:hAnsiTheme="minorHAnsi" w:cstheme="minorBidi"/>
                <w:noProof/>
              </w:rPr>
              <w:tab/>
            </w:r>
            <w:r w:rsidR="00367C65" w:rsidRPr="00015ED2">
              <w:rPr>
                <w:rStyle w:val="Hyperlink"/>
                <w:noProof/>
              </w:rPr>
              <w:t>Measure Basis</w:t>
            </w:r>
            <w:r w:rsidR="00367C65">
              <w:rPr>
                <w:noProof/>
                <w:webHidden/>
              </w:rPr>
              <w:tab/>
            </w:r>
            <w:r w:rsidR="00367C65">
              <w:rPr>
                <w:noProof/>
                <w:webHidden/>
              </w:rPr>
              <w:fldChar w:fldCharType="begin"/>
            </w:r>
            <w:r w:rsidR="00367C65">
              <w:rPr>
                <w:noProof/>
                <w:webHidden/>
              </w:rPr>
              <w:instrText xml:space="preserve"> PAGEREF _Toc519432955 \h </w:instrText>
            </w:r>
            <w:r w:rsidR="00367C65">
              <w:rPr>
                <w:noProof/>
                <w:webHidden/>
              </w:rPr>
            </w:r>
            <w:r w:rsidR="00367C65">
              <w:rPr>
                <w:noProof/>
                <w:webHidden/>
              </w:rPr>
              <w:fldChar w:fldCharType="separate"/>
            </w:r>
            <w:r w:rsidR="004D1A75">
              <w:rPr>
                <w:noProof/>
                <w:webHidden/>
              </w:rPr>
              <w:t>42</w:t>
            </w:r>
            <w:r w:rsidR="00367C65">
              <w:rPr>
                <w:noProof/>
                <w:webHidden/>
              </w:rPr>
              <w:fldChar w:fldCharType="end"/>
            </w:r>
          </w:hyperlink>
        </w:p>
        <w:p w14:paraId="7F7BAD13" w14:textId="2500ED4F"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84" w:history="1">
            <w:r w:rsidR="00367C65" w:rsidRPr="00015ED2">
              <w:rPr>
                <w:rStyle w:val="Hyperlink"/>
                <w:noProof/>
                <w:w w:val="99"/>
              </w:rPr>
              <w:t>6.7</w:t>
            </w:r>
            <w:r w:rsidR="00367C65">
              <w:rPr>
                <w:rFonts w:asciiTheme="minorHAnsi" w:eastAsiaTheme="minorEastAsia" w:hAnsiTheme="minorHAnsi" w:cstheme="minorBidi"/>
                <w:noProof/>
              </w:rPr>
              <w:tab/>
            </w:r>
            <w:r w:rsidR="00367C65" w:rsidRPr="00015ED2">
              <w:rPr>
                <w:rStyle w:val="Hyperlink"/>
                <w:noProof/>
              </w:rPr>
              <w:t>Stratification</w:t>
            </w:r>
            <w:r w:rsidR="00367C65">
              <w:rPr>
                <w:noProof/>
                <w:webHidden/>
              </w:rPr>
              <w:tab/>
            </w:r>
            <w:r w:rsidR="00367C65">
              <w:rPr>
                <w:noProof/>
                <w:webHidden/>
              </w:rPr>
              <w:fldChar w:fldCharType="begin"/>
            </w:r>
            <w:r w:rsidR="00367C65">
              <w:rPr>
                <w:noProof/>
                <w:webHidden/>
              </w:rPr>
              <w:instrText xml:space="preserve"> PAGEREF _Toc519432984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46AB9B67" w14:textId="283AFADD"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85" w:history="1">
            <w:r w:rsidR="00367C65" w:rsidRPr="00015ED2">
              <w:rPr>
                <w:rStyle w:val="Hyperlink"/>
                <w:noProof/>
                <w:w w:val="99"/>
              </w:rPr>
              <w:t>6.8</w:t>
            </w:r>
            <w:r w:rsidR="00367C65">
              <w:rPr>
                <w:rFonts w:asciiTheme="minorHAnsi" w:eastAsiaTheme="minorEastAsia" w:hAnsiTheme="minorHAnsi" w:cstheme="minorBidi"/>
                <w:noProof/>
              </w:rPr>
              <w:tab/>
            </w:r>
            <w:r w:rsidR="00367C65" w:rsidRPr="00015ED2">
              <w:rPr>
                <w:rStyle w:val="Hyperlink"/>
                <w:noProof/>
              </w:rPr>
              <w:t>Multiple Populations</w:t>
            </w:r>
            <w:r w:rsidR="00367C65">
              <w:rPr>
                <w:noProof/>
                <w:webHidden/>
              </w:rPr>
              <w:tab/>
            </w:r>
            <w:r w:rsidR="00367C65">
              <w:rPr>
                <w:noProof/>
                <w:webHidden/>
              </w:rPr>
              <w:fldChar w:fldCharType="begin"/>
            </w:r>
            <w:r w:rsidR="00367C65">
              <w:rPr>
                <w:noProof/>
                <w:webHidden/>
              </w:rPr>
              <w:instrText xml:space="preserve"> PAGEREF _Toc519432985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40758EAB" w14:textId="73D40689" w:rsidR="00367C65" w:rsidRDefault="00951171">
          <w:pPr>
            <w:pStyle w:val="TOC2"/>
            <w:tabs>
              <w:tab w:val="left" w:pos="949"/>
              <w:tab w:val="right" w:leader="dot" w:pos="9590"/>
            </w:tabs>
            <w:rPr>
              <w:rFonts w:asciiTheme="minorHAnsi" w:eastAsiaTheme="minorEastAsia" w:hAnsiTheme="minorHAnsi" w:cstheme="minorBidi"/>
              <w:noProof/>
            </w:rPr>
          </w:pPr>
          <w:hyperlink w:anchor="_Toc519432986" w:history="1">
            <w:r w:rsidR="00367C65" w:rsidRPr="00015ED2">
              <w:rPr>
                <w:rStyle w:val="Hyperlink"/>
                <w:noProof/>
                <w:w w:val="99"/>
              </w:rPr>
              <w:t>6.9</w:t>
            </w:r>
            <w:r w:rsidR="00367C65">
              <w:rPr>
                <w:rFonts w:asciiTheme="minorHAnsi" w:eastAsiaTheme="minorEastAsia" w:hAnsiTheme="minorHAnsi" w:cstheme="minorBidi"/>
                <w:noProof/>
              </w:rPr>
              <w:tab/>
            </w:r>
            <w:r w:rsidR="00367C65" w:rsidRPr="00015ED2">
              <w:rPr>
                <w:rStyle w:val="Hyperlink"/>
                <w:noProof/>
              </w:rPr>
              <w:t>Supplemental Data Elements and Risk Adjustment Variables</w:t>
            </w:r>
            <w:r w:rsidR="00367C65">
              <w:rPr>
                <w:noProof/>
                <w:webHidden/>
              </w:rPr>
              <w:tab/>
            </w:r>
            <w:r w:rsidR="00367C65">
              <w:rPr>
                <w:noProof/>
                <w:webHidden/>
              </w:rPr>
              <w:fldChar w:fldCharType="begin"/>
            </w:r>
            <w:r w:rsidR="00367C65">
              <w:rPr>
                <w:noProof/>
                <w:webHidden/>
              </w:rPr>
              <w:instrText xml:space="preserve"> PAGEREF _Toc519432986 \h </w:instrText>
            </w:r>
            <w:r w:rsidR="00367C65">
              <w:rPr>
                <w:noProof/>
                <w:webHidden/>
              </w:rPr>
            </w:r>
            <w:r w:rsidR="00367C65">
              <w:rPr>
                <w:noProof/>
                <w:webHidden/>
              </w:rPr>
              <w:fldChar w:fldCharType="separate"/>
            </w:r>
            <w:r w:rsidR="004D1A75">
              <w:rPr>
                <w:noProof/>
                <w:webHidden/>
              </w:rPr>
              <w:t>43</w:t>
            </w:r>
            <w:r w:rsidR="00367C65">
              <w:rPr>
                <w:noProof/>
                <w:webHidden/>
              </w:rPr>
              <w:fldChar w:fldCharType="end"/>
            </w:r>
          </w:hyperlink>
        </w:p>
        <w:p w14:paraId="78EEFE33" w14:textId="645C62AF" w:rsidR="00367C65" w:rsidRDefault="00951171">
          <w:pPr>
            <w:pStyle w:val="TOC2"/>
            <w:tabs>
              <w:tab w:val="left" w:pos="1647"/>
              <w:tab w:val="right" w:leader="dot" w:pos="9590"/>
            </w:tabs>
            <w:rPr>
              <w:rFonts w:asciiTheme="minorHAnsi" w:eastAsiaTheme="minorEastAsia" w:hAnsiTheme="minorHAnsi" w:cstheme="minorBidi"/>
              <w:noProof/>
            </w:rPr>
          </w:pPr>
          <w:hyperlink w:anchor="_Toc519432987" w:history="1">
            <w:r w:rsidR="00367C65" w:rsidRPr="00015ED2">
              <w:rPr>
                <w:rStyle w:val="Hyperlink"/>
                <w:noProof/>
                <w:w w:val="99"/>
              </w:rPr>
              <w:t>6.10</w:t>
            </w:r>
            <w:r w:rsidR="00367C65">
              <w:rPr>
                <w:rFonts w:asciiTheme="minorHAnsi" w:eastAsiaTheme="minorEastAsia" w:hAnsiTheme="minorHAnsi" w:cstheme="minorBidi"/>
                <w:noProof/>
              </w:rPr>
              <w:tab/>
            </w:r>
            <w:r w:rsidR="00367C65" w:rsidRPr="00015ED2">
              <w:rPr>
                <w:rStyle w:val="Hyperlink"/>
                <w:noProof/>
              </w:rPr>
              <w:t>Component Quality Measures</w:t>
            </w:r>
            <w:r w:rsidR="00367C65">
              <w:rPr>
                <w:noProof/>
                <w:webHidden/>
              </w:rPr>
              <w:tab/>
            </w:r>
            <w:r w:rsidR="00367C65">
              <w:rPr>
                <w:noProof/>
                <w:webHidden/>
              </w:rPr>
              <w:fldChar w:fldCharType="begin"/>
            </w:r>
            <w:r w:rsidR="00367C65">
              <w:rPr>
                <w:noProof/>
                <w:webHidden/>
              </w:rPr>
              <w:instrText xml:space="preserve"> PAGEREF _Toc519432987 \h </w:instrText>
            </w:r>
            <w:r w:rsidR="00367C65">
              <w:rPr>
                <w:noProof/>
                <w:webHidden/>
              </w:rPr>
            </w:r>
            <w:r w:rsidR="00367C65">
              <w:rPr>
                <w:noProof/>
                <w:webHidden/>
              </w:rPr>
              <w:fldChar w:fldCharType="separate"/>
            </w:r>
            <w:r w:rsidR="004D1A75">
              <w:rPr>
                <w:noProof/>
                <w:webHidden/>
              </w:rPr>
              <w:t>44</w:t>
            </w:r>
            <w:r w:rsidR="00367C65">
              <w:rPr>
                <w:noProof/>
                <w:webHidden/>
              </w:rPr>
              <w:fldChar w:fldCharType="end"/>
            </w:r>
          </w:hyperlink>
        </w:p>
        <w:p w14:paraId="039AE0B1" w14:textId="6844FC2A" w:rsidR="00367C65" w:rsidRDefault="00951171">
          <w:pPr>
            <w:pStyle w:val="TOC1"/>
            <w:tabs>
              <w:tab w:val="right" w:leader="dot" w:pos="9590"/>
            </w:tabs>
            <w:rPr>
              <w:rFonts w:asciiTheme="minorHAnsi" w:eastAsiaTheme="minorEastAsia" w:hAnsiTheme="minorHAnsi" w:cstheme="minorBidi"/>
              <w:b w:val="0"/>
              <w:bCs w:val="0"/>
              <w:noProof/>
            </w:rPr>
          </w:pPr>
          <w:hyperlink w:anchor="_Toc519432988" w:history="1">
            <w:r w:rsidR="00367C65" w:rsidRPr="00015ED2">
              <w:rPr>
                <w:rStyle w:val="Hyperlink"/>
                <w:noProof/>
              </w:rPr>
              <w:t>References</w:t>
            </w:r>
            <w:r w:rsidR="00367C65">
              <w:rPr>
                <w:noProof/>
                <w:webHidden/>
              </w:rPr>
              <w:tab/>
            </w:r>
            <w:r w:rsidR="00367C65">
              <w:rPr>
                <w:noProof/>
                <w:webHidden/>
              </w:rPr>
              <w:fldChar w:fldCharType="begin"/>
            </w:r>
            <w:r w:rsidR="00367C65">
              <w:rPr>
                <w:noProof/>
                <w:webHidden/>
              </w:rPr>
              <w:instrText xml:space="preserve"> PAGEREF _Toc519432988 \h </w:instrText>
            </w:r>
            <w:r w:rsidR="00367C65">
              <w:rPr>
                <w:noProof/>
                <w:webHidden/>
              </w:rPr>
            </w:r>
            <w:r w:rsidR="00367C65">
              <w:rPr>
                <w:noProof/>
                <w:webHidden/>
              </w:rPr>
              <w:fldChar w:fldCharType="separate"/>
            </w:r>
            <w:r w:rsidR="004D1A75">
              <w:rPr>
                <w:noProof/>
                <w:webHidden/>
              </w:rPr>
              <w:t>45</w:t>
            </w:r>
            <w:r w:rsidR="00367C65">
              <w:rPr>
                <w:noProof/>
                <w:webHidden/>
              </w:rPr>
              <w:fldChar w:fldCharType="end"/>
            </w:r>
          </w:hyperlink>
        </w:p>
        <w:p w14:paraId="2195E5B4" w14:textId="00FD2477" w:rsidR="00082C37" w:rsidRDefault="00082C37">
          <w:r>
            <w:rPr>
              <w:b/>
              <w:bCs/>
              <w:noProof/>
            </w:rPr>
            <w:fldChar w:fldCharType="end"/>
          </w:r>
        </w:p>
      </w:sdtContent>
    </w:sdt>
    <w:p w14:paraId="0333F412" w14:textId="77777777" w:rsidR="00082C37" w:rsidRDefault="00082C37"/>
    <w:p w14:paraId="69550A68" w14:textId="29C4EFE5" w:rsidR="00082C37" w:rsidRDefault="00082C37">
      <w:pPr>
        <w:sectPr w:rsidR="00082C37">
          <w:type w:val="continuous"/>
          <w:pgSz w:w="12240" w:h="15840"/>
          <w:pgMar w:top="666" w:right="1320" w:bottom="1678" w:left="1320" w:header="720" w:footer="720" w:gutter="0"/>
          <w:cols w:space="720"/>
        </w:sectPr>
      </w:pPr>
    </w:p>
    <w:p w14:paraId="7E7D2639" w14:textId="77777777" w:rsidR="00A0534D" w:rsidRDefault="00A0534D">
      <w:pPr>
        <w:pStyle w:val="BodyText"/>
        <w:rPr>
          <w:b/>
        </w:rPr>
      </w:pPr>
    </w:p>
    <w:p w14:paraId="324E85B9" w14:textId="77777777" w:rsidR="00A0534D" w:rsidRDefault="0083059C">
      <w:pPr>
        <w:pStyle w:val="Heading1"/>
        <w:spacing w:before="153"/>
        <w:ind w:right="110"/>
        <w:jc w:val="left"/>
      </w:pPr>
      <w:bookmarkStart w:id="0" w:name="List_of_Figures"/>
      <w:bookmarkStart w:id="1" w:name="_Toc519432906"/>
      <w:bookmarkEnd w:id="0"/>
      <w:r>
        <w:t>List of Figures</w:t>
      </w:r>
      <w:bookmarkEnd w:id="1"/>
    </w:p>
    <w:p w14:paraId="096CD357" w14:textId="77777777" w:rsidR="00A0534D" w:rsidRPr="00B904DE" w:rsidRDefault="00A0534D">
      <w:pPr>
        <w:pStyle w:val="BodyText"/>
        <w:spacing w:before="6"/>
        <w:rPr>
          <w:b/>
          <w:sz w:val="33"/>
        </w:rPr>
      </w:pPr>
    </w:p>
    <w:p w14:paraId="2EF46EDF" w14:textId="1A4E2B86" w:rsidR="00A0534D" w:rsidRDefault="0083059C" w:rsidP="0040431D">
      <w:pPr>
        <w:pStyle w:val="ListParagraph"/>
        <w:numPr>
          <w:ilvl w:val="0"/>
          <w:numId w:val="47"/>
        </w:numPr>
        <w:tabs>
          <w:tab w:val="left" w:pos="949"/>
          <w:tab w:val="left" w:pos="950"/>
          <w:tab w:val="left" w:leader="dot" w:pos="9261"/>
        </w:tabs>
        <w:spacing w:before="0"/>
      </w:pPr>
      <w:r w:rsidRPr="00B904DE">
        <w:t>Relationship</w:t>
      </w:r>
      <w:r w:rsidRPr="00B904DE">
        <w:rPr>
          <w:spacing w:val="-6"/>
        </w:rPr>
        <w:t xml:space="preserve"> </w:t>
      </w:r>
      <w:r w:rsidRPr="00B904DE">
        <w:t>between</w:t>
      </w:r>
      <w:r w:rsidRPr="00B904DE">
        <w:rPr>
          <w:spacing w:val="-6"/>
        </w:rPr>
        <w:t xml:space="preserve"> </w:t>
      </w:r>
      <w:r w:rsidRPr="00B904DE">
        <w:t>QDM,</w:t>
      </w:r>
      <w:r w:rsidRPr="00B904DE">
        <w:rPr>
          <w:spacing w:val="-6"/>
        </w:rPr>
        <w:t xml:space="preserve"> </w:t>
      </w:r>
      <w:r w:rsidRPr="00B904DE">
        <w:t>CQL,</w:t>
      </w:r>
      <w:r w:rsidRPr="00B904DE">
        <w:rPr>
          <w:spacing w:val="-6"/>
        </w:rPr>
        <w:t xml:space="preserve"> </w:t>
      </w:r>
      <w:r w:rsidR="00060767">
        <w:t>eCQM</w:t>
      </w:r>
      <w:r w:rsidRPr="00B904DE">
        <w:t>,</w:t>
      </w:r>
      <w:r w:rsidRPr="00B904DE">
        <w:rPr>
          <w:spacing w:val="-6"/>
        </w:rPr>
        <w:t xml:space="preserve"> </w:t>
      </w:r>
      <w:r w:rsidRPr="00B904DE">
        <w:t>and</w:t>
      </w:r>
      <w:r w:rsidRPr="00B904DE">
        <w:rPr>
          <w:spacing w:val="-6"/>
        </w:rPr>
        <w:t xml:space="preserve"> </w:t>
      </w:r>
      <w:r w:rsidRPr="00B904DE">
        <w:t>the</w:t>
      </w:r>
      <w:r w:rsidRPr="00B904DE">
        <w:rPr>
          <w:spacing w:val="-6"/>
        </w:rPr>
        <w:t xml:space="preserve"> </w:t>
      </w:r>
      <w:r w:rsidRPr="00B904DE">
        <w:t>volumes</w:t>
      </w:r>
      <w:r w:rsidRPr="00B904DE">
        <w:rPr>
          <w:spacing w:val="-6"/>
        </w:rPr>
        <w:t xml:space="preserve"> </w:t>
      </w:r>
      <w:r w:rsidRPr="00B904DE">
        <w:t>of</w:t>
      </w:r>
      <w:r w:rsidRPr="00B904DE">
        <w:rPr>
          <w:spacing w:val="-6"/>
        </w:rPr>
        <w:t xml:space="preserve"> </w:t>
      </w:r>
      <w:r w:rsidRPr="00B904DE">
        <w:t>this</w:t>
      </w:r>
      <w:r w:rsidRPr="00B904DE">
        <w:rPr>
          <w:spacing w:val="-6"/>
        </w:rPr>
        <w:t xml:space="preserve"> </w:t>
      </w:r>
      <w:r w:rsidRPr="00B904DE">
        <w:t>IG.</w:t>
      </w:r>
      <w:r w:rsidRPr="00B904DE">
        <w:tab/>
      </w:r>
      <w:hyperlink w:anchor="_bookmark7" w:history="1">
        <w:r w:rsidR="004D1A75" w:rsidRPr="004D1A75">
          <w:t>7</w:t>
        </w:r>
      </w:hyperlink>
    </w:p>
    <w:p w14:paraId="724E38AD" w14:textId="44E165AE" w:rsidR="00A0534D" w:rsidRDefault="0083059C" w:rsidP="0040431D">
      <w:pPr>
        <w:pStyle w:val="ListParagraph"/>
        <w:numPr>
          <w:ilvl w:val="0"/>
          <w:numId w:val="47"/>
        </w:numPr>
        <w:tabs>
          <w:tab w:val="left" w:pos="949"/>
          <w:tab w:val="left" w:pos="950"/>
          <w:tab w:val="left" w:leader="dot" w:pos="9261"/>
        </w:tabs>
        <w:spacing w:before="143"/>
      </w:pPr>
      <w:r>
        <w:t xml:space="preserve">Relationship between QDM based and CQL </w:t>
      </w:r>
      <w:r w:rsidRPr="00B904DE">
        <w:t>based</w:t>
      </w:r>
      <w:r w:rsidRPr="00B904DE">
        <w:rPr>
          <w:spacing w:val="-34"/>
        </w:rPr>
        <w:t xml:space="preserve"> </w:t>
      </w:r>
      <w:r w:rsidRPr="00B904DE">
        <w:t>HQMF</w:t>
      </w:r>
      <w:r w:rsidRPr="00B904DE">
        <w:rPr>
          <w:spacing w:val="-5"/>
        </w:rPr>
        <w:t xml:space="preserve"> </w:t>
      </w:r>
      <w:r w:rsidRPr="00B904DE">
        <w:rPr>
          <w:spacing w:val="-3"/>
        </w:rPr>
        <w:t>IG’s.</w:t>
      </w:r>
      <w:r w:rsidRPr="00B904DE">
        <w:rPr>
          <w:spacing w:val="-3"/>
        </w:rPr>
        <w:tab/>
      </w:r>
      <w:hyperlink w:anchor="_bookmark14" w:history="1">
        <w:r w:rsidR="00B72523" w:rsidRPr="004D1A75">
          <w:t>1</w:t>
        </w:r>
      </w:hyperlink>
      <w:r w:rsidR="004D1A75" w:rsidRPr="004D1A75">
        <w:t>0</w:t>
      </w:r>
    </w:p>
    <w:p w14:paraId="3DE1329E" w14:textId="278CCEA5" w:rsidR="00A0534D" w:rsidRDefault="0083059C" w:rsidP="0040431D">
      <w:pPr>
        <w:pStyle w:val="ListParagraph"/>
        <w:numPr>
          <w:ilvl w:val="0"/>
          <w:numId w:val="47"/>
        </w:numPr>
        <w:tabs>
          <w:tab w:val="left" w:pos="949"/>
          <w:tab w:val="left" w:pos="950"/>
          <w:tab w:val="right" w:leader="dot" w:pos="9479"/>
        </w:tabs>
        <w:spacing w:before="143"/>
      </w:pPr>
      <w:r>
        <w:t>HQMF with linked</w:t>
      </w:r>
      <w:r>
        <w:rPr>
          <w:spacing w:val="-5"/>
        </w:rPr>
        <w:t xml:space="preserve"> </w:t>
      </w:r>
      <w:r>
        <w:t>expression</w:t>
      </w:r>
      <w:r>
        <w:rPr>
          <w:spacing w:val="-2"/>
        </w:rPr>
        <w:t xml:space="preserve"> </w:t>
      </w:r>
      <w:r w:rsidRPr="00B904DE">
        <w:t>document</w:t>
      </w:r>
      <w:r w:rsidRPr="00B904DE">
        <w:tab/>
      </w:r>
      <w:hyperlink w:anchor="_bookmark54" w:history="1">
        <w:r w:rsidR="004D1A75" w:rsidRPr="004D1A75">
          <w:t>21</w:t>
        </w:r>
      </w:hyperlink>
    </w:p>
    <w:p w14:paraId="09BA7BDA" w14:textId="77777777" w:rsidR="00A0534D" w:rsidRDefault="00A0534D">
      <w:pPr>
        <w:pStyle w:val="BodyText"/>
        <w:spacing w:before="11"/>
        <w:rPr>
          <w:sz w:val="36"/>
        </w:rPr>
      </w:pPr>
    </w:p>
    <w:p w14:paraId="522E14DD" w14:textId="77777777" w:rsidR="00A0534D" w:rsidRDefault="0083059C">
      <w:pPr>
        <w:pStyle w:val="Heading1"/>
        <w:spacing w:before="0"/>
        <w:ind w:right="110"/>
        <w:jc w:val="left"/>
      </w:pPr>
      <w:bookmarkStart w:id="2" w:name="List_of_Tables"/>
      <w:bookmarkStart w:id="3" w:name="_Toc519432907"/>
      <w:bookmarkEnd w:id="2"/>
      <w:r>
        <w:t>List of Tables</w:t>
      </w:r>
      <w:bookmarkEnd w:id="3"/>
    </w:p>
    <w:p w14:paraId="4CE344BE" w14:textId="39C0AEF5" w:rsidR="00A0534D" w:rsidRDefault="0083059C" w:rsidP="0040431D">
      <w:pPr>
        <w:pStyle w:val="ListParagraph"/>
        <w:numPr>
          <w:ilvl w:val="0"/>
          <w:numId w:val="46"/>
        </w:numPr>
        <w:tabs>
          <w:tab w:val="left" w:pos="949"/>
          <w:tab w:val="left" w:pos="950"/>
          <w:tab w:val="left" w:leader="dot" w:pos="9370"/>
        </w:tabs>
        <w:spacing w:before="355"/>
      </w:pPr>
      <w:r>
        <w:t>Contents of</w:t>
      </w:r>
      <w:r>
        <w:rPr>
          <w:spacing w:val="-10"/>
        </w:rPr>
        <w:t xml:space="preserve"> </w:t>
      </w:r>
      <w:r>
        <w:t>the</w:t>
      </w:r>
      <w:r>
        <w:rPr>
          <w:spacing w:val="-5"/>
        </w:rPr>
        <w:t xml:space="preserve"> </w:t>
      </w:r>
      <w:r w:rsidRPr="00B904DE">
        <w:t>Packages.</w:t>
      </w:r>
      <w:r w:rsidRPr="00B904DE">
        <w:tab/>
      </w:r>
      <w:hyperlink w:anchor="_bookmark3" w:history="1">
        <w:r w:rsidR="004D1A75" w:rsidRPr="004D1A75">
          <w:t>6</w:t>
        </w:r>
      </w:hyperlink>
    </w:p>
    <w:p w14:paraId="45D0FA6D" w14:textId="27B690C9" w:rsidR="00A0534D" w:rsidRDefault="0083059C" w:rsidP="0040431D">
      <w:pPr>
        <w:pStyle w:val="ListParagraph"/>
        <w:numPr>
          <w:ilvl w:val="0"/>
          <w:numId w:val="46"/>
        </w:numPr>
        <w:tabs>
          <w:tab w:val="left" w:pos="949"/>
          <w:tab w:val="left" w:pos="950"/>
          <w:tab w:val="left" w:leader="dot" w:pos="9261"/>
        </w:tabs>
        <w:spacing w:before="138"/>
      </w:pPr>
      <w:r>
        <w:t>Measure populations based on types of</w:t>
      </w:r>
      <w:r>
        <w:rPr>
          <w:spacing w:val="-31"/>
        </w:rPr>
        <w:t xml:space="preserve"> </w:t>
      </w:r>
      <w:r>
        <w:t>measure</w:t>
      </w:r>
      <w:r>
        <w:rPr>
          <w:spacing w:val="-6"/>
        </w:rPr>
        <w:t xml:space="preserve"> </w:t>
      </w:r>
      <w:r w:rsidRPr="00B904DE">
        <w:t>scoring.</w:t>
      </w:r>
      <w:r w:rsidRPr="00B904DE">
        <w:tab/>
      </w:r>
      <w:hyperlink w:anchor="_bookmark61" w:history="1">
        <w:r w:rsidR="004D1A75" w:rsidRPr="004D1A75">
          <w:t>24</w:t>
        </w:r>
      </w:hyperlink>
    </w:p>
    <w:p w14:paraId="7D23F36C" w14:textId="46050488" w:rsidR="00A0534D" w:rsidRDefault="0083059C" w:rsidP="0040431D">
      <w:pPr>
        <w:pStyle w:val="ListParagraph"/>
        <w:numPr>
          <w:ilvl w:val="0"/>
          <w:numId w:val="46"/>
        </w:numPr>
        <w:tabs>
          <w:tab w:val="left" w:pos="949"/>
          <w:tab w:val="left" w:pos="950"/>
          <w:tab w:val="left" w:leader="dot" w:pos="9261"/>
        </w:tabs>
        <w:spacing w:before="138"/>
      </w:pPr>
      <w:r>
        <w:t>Patient-based and Episode-of-Care</w:t>
      </w:r>
      <w:r>
        <w:rPr>
          <w:spacing w:val="-23"/>
        </w:rPr>
        <w:t xml:space="preserve"> </w:t>
      </w:r>
      <w:r w:rsidRPr="00B904DE">
        <w:t>Measure</w:t>
      </w:r>
      <w:r w:rsidRPr="00B904DE">
        <w:rPr>
          <w:spacing w:val="-8"/>
        </w:rPr>
        <w:t xml:space="preserve"> </w:t>
      </w:r>
      <w:r w:rsidRPr="00B904DE">
        <w:t>Examples</w:t>
      </w:r>
      <w:r w:rsidRPr="00B904DE">
        <w:tab/>
      </w:r>
      <w:hyperlink w:anchor="_bookmark65" w:history="1">
        <w:r w:rsidR="004D1A75" w:rsidRPr="004D1A75">
          <w:t>25</w:t>
        </w:r>
      </w:hyperlink>
    </w:p>
    <w:p w14:paraId="23149656" w14:textId="77777777" w:rsidR="00A0534D" w:rsidRDefault="00204EE5">
      <w:pPr>
        <w:spacing w:before="261"/>
        <w:ind w:left="120" w:right="110"/>
        <w:rPr>
          <w:b/>
          <w:sz w:val="28"/>
        </w:rPr>
      </w:pPr>
      <w:bookmarkStart w:id="4" w:name="List_of_Snippets"/>
      <w:bookmarkStart w:id="5" w:name="List_of_Conformance_Requirements"/>
      <w:bookmarkEnd w:id="4"/>
      <w:bookmarkEnd w:id="5"/>
      <w:r>
        <w:rPr>
          <w:noProof/>
        </w:rPr>
        <mc:AlternateContent>
          <mc:Choice Requires="wps">
            <w:drawing>
              <wp:anchor distT="0" distB="0" distL="114300" distR="114300" simplePos="0" relativeHeight="251621376" behindDoc="1" locked="0" layoutInCell="1" allowOverlap="1" wp14:anchorId="2D458AF0" wp14:editId="2C3CE010">
                <wp:simplePos x="0" y="0"/>
                <wp:positionH relativeFrom="page">
                  <wp:posOffset>1154430</wp:posOffset>
                </wp:positionH>
                <wp:positionV relativeFrom="paragraph">
                  <wp:posOffset>820420</wp:posOffset>
                </wp:positionV>
                <wp:extent cx="38100" cy="0"/>
                <wp:effectExtent l="11430" t="7620" r="26670" b="30480"/>
                <wp:wrapNone/>
                <wp:docPr id="28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14F8F" id="Line 247" o:spid="_x0000_s1026" style="position:absolute;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64.6pt" to="93.9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22400" behindDoc="1" locked="0" layoutInCell="1" allowOverlap="1" wp14:anchorId="11A1B85C" wp14:editId="366C8E9B">
                <wp:simplePos x="0" y="0"/>
                <wp:positionH relativeFrom="page">
                  <wp:posOffset>1351915</wp:posOffset>
                </wp:positionH>
                <wp:positionV relativeFrom="paragraph">
                  <wp:posOffset>820420</wp:posOffset>
                </wp:positionV>
                <wp:extent cx="38100" cy="0"/>
                <wp:effectExtent l="18415" t="7620" r="19685" b="30480"/>
                <wp:wrapNone/>
                <wp:docPr id="280"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2F716" id="Line 246"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64.6pt" to="109.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4448" behindDoc="1" locked="0" layoutInCell="1" allowOverlap="1" wp14:anchorId="666114BA" wp14:editId="7DA7A8C2">
                <wp:simplePos x="0" y="0"/>
                <wp:positionH relativeFrom="page">
                  <wp:posOffset>1624965</wp:posOffset>
                </wp:positionH>
                <wp:positionV relativeFrom="paragraph">
                  <wp:posOffset>820420</wp:posOffset>
                </wp:positionV>
                <wp:extent cx="38100" cy="0"/>
                <wp:effectExtent l="12065" t="7620" r="26035" b="30480"/>
                <wp:wrapNone/>
                <wp:docPr id="279"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E7D79" id="Line 245"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64.6pt" to="130.9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XlwgEAAGsDAAAOAAAAZHJzL2Uyb0RvYy54bWysU01z2yAQvXem/4HhXkt24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5472" behindDoc="1" locked="0" layoutInCell="1" allowOverlap="1" wp14:anchorId="7F9C6854" wp14:editId="240217E9">
                <wp:simplePos x="0" y="0"/>
                <wp:positionH relativeFrom="page">
                  <wp:posOffset>1974215</wp:posOffset>
                </wp:positionH>
                <wp:positionV relativeFrom="paragraph">
                  <wp:posOffset>820420</wp:posOffset>
                </wp:positionV>
                <wp:extent cx="38100" cy="0"/>
                <wp:effectExtent l="18415" t="7620" r="19685" b="30480"/>
                <wp:wrapNone/>
                <wp:docPr id="27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2EFB8" id="Line 244"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64.6pt" to="158.4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27520" behindDoc="1" locked="0" layoutInCell="1" allowOverlap="1" wp14:anchorId="020E4D71" wp14:editId="7F5BFBD0">
                <wp:simplePos x="0" y="0"/>
                <wp:positionH relativeFrom="page">
                  <wp:posOffset>2096135</wp:posOffset>
                </wp:positionH>
                <wp:positionV relativeFrom="paragraph">
                  <wp:posOffset>820420</wp:posOffset>
                </wp:positionV>
                <wp:extent cx="37465" cy="0"/>
                <wp:effectExtent l="13335" t="7620" r="25400" b="30480"/>
                <wp:wrapNone/>
                <wp:docPr id="27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9CE8E" id="Line 243"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05pt,64.6pt" to="168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28544" behindDoc="1" locked="0" layoutInCell="1" allowOverlap="1" wp14:anchorId="77555A9F" wp14:editId="06D86748">
                <wp:simplePos x="0" y="0"/>
                <wp:positionH relativeFrom="page">
                  <wp:posOffset>1141095</wp:posOffset>
                </wp:positionH>
                <wp:positionV relativeFrom="paragraph">
                  <wp:posOffset>992505</wp:posOffset>
                </wp:positionV>
                <wp:extent cx="38100" cy="0"/>
                <wp:effectExtent l="10795" t="14605" r="27305" b="23495"/>
                <wp:wrapNone/>
                <wp:docPr id="276"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435C7" id="Line 242"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78.15pt" to="92.8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ZMwgEAAGsDAAAOAAAAZHJzL2Uyb0RvYy54bWysU02P2yAQvVfqf0DcGzvu7nZl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0592" behindDoc="1" locked="0" layoutInCell="1" allowOverlap="1" wp14:anchorId="4BDB5526" wp14:editId="36FEED6E">
                <wp:simplePos x="0" y="0"/>
                <wp:positionH relativeFrom="page">
                  <wp:posOffset>1718310</wp:posOffset>
                </wp:positionH>
                <wp:positionV relativeFrom="paragraph">
                  <wp:posOffset>992505</wp:posOffset>
                </wp:positionV>
                <wp:extent cx="38100" cy="0"/>
                <wp:effectExtent l="16510" t="14605" r="21590" b="23495"/>
                <wp:wrapNone/>
                <wp:docPr id="275"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8BD13" id="Line 241"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78.15pt" to="138.3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631616" behindDoc="1" locked="0" layoutInCell="1" allowOverlap="1" wp14:anchorId="1830367D" wp14:editId="6CE7583E">
                <wp:simplePos x="0" y="0"/>
                <wp:positionH relativeFrom="page">
                  <wp:posOffset>1154430</wp:posOffset>
                </wp:positionH>
                <wp:positionV relativeFrom="paragraph">
                  <wp:posOffset>1169670</wp:posOffset>
                </wp:positionV>
                <wp:extent cx="38100" cy="0"/>
                <wp:effectExtent l="11430" t="13970" r="26670" b="24130"/>
                <wp:wrapNone/>
                <wp:docPr id="274"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D867C" id="Line 240"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92.1pt" to="93.9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2640" behindDoc="1" locked="0" layoutInCell="1" allowOverlap="1" wp14:anchorId="019D3B82" wp14:editId="02314713">
                <wp:simplePos x="0" y="0"/>
                <wp:positionH relativeFrom="page">
                  <wp:posOffset>1351915</wp:posOffset>
                </wp:positionH>
                <wp:positionV relativeFrom="paragraph">
                  <wp:posOffset>1169670</wp:posOffset>
                </wp:positionV>
                <wp:extent cx="38100" cy="0"/>
                <wp:effectExtent l="18415" t="13970" r="19685" b="24130"/>
                <wp:wrapNone/>
                <wp:docPr id="273"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8B885" id="Line 23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92.1pt" to="109.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4688" behindDoc="1" locked="0" layoutInCell="1" allowOverlap="1" wp14:anchorId="1BC5A786" wp14:editId="378063D1">
                <wp:simplePos x="0" y="0"/>
                <wp:positionH relativeFrom="page">
                  <wp:posOffset>1624965</wp:posOffset>
                </wp:positionH>
                <wp:positionV relativeFrom="paragraph">
                  <wp:posOffset>1169670</wp:posOffset>
                </wp:positionV>
                <wp:extent cx="38100" cy="0"/>
                <wp:effectExtent l="12065" t="13970" r="26035" b="24130"/>
                <wp:wrapNone/>
                <wp:docPr id="272"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EA48C" id="Line 238"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92.1pt" to="130.9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5712" behindDoc="1" locked="0" layoutInCell="1" allowOverlap="1" wp14:anchorId="26648FEF" wp14:editId="53822072">
                <wp:simplePos x="0" y="0"/>
                <wp:positionH relativeFrom="page">
                  <wp:posOffset>1974215</wp:posOffset>
                </wp:positionH>
                <wp:positionV relativeFrom="paragraph">
                  <wp:posOffset>1169670</wp:posOffset>
                </wp:positionV>
                <wp:extent cx="38100" cy="0"/>
                <wp:effectExtent l="18415" t="13970" r="19685" b="24130"/>
                <wp:wrapNone/>
                <wp:docPr id="271"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18A34" id="Line 237"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92.1pt" to="158.4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7760" behindDoc="1" locked="0" layoutInCell="1" allowOverlap="1" wp14:anchorId="471795B2" wp14:editId="422385E3">
                <wp:simplePos x="0" y="0"/>
                <wp:positionH relativeFrom="page">
                  <wp:posOffset>2171700</wp:posOffset>
                </wp:positionH>
                <wp:positionV relativeFrom="paragraph">
                  <wp:posOffset>1169670</wp:posOffset>
                </wp:positionV>
                <wp:extent cx="38100" cy="0"/>
                <wp:effectExtent l="12700" t="13970" r="25400" b="24130"/>
                <wp:wrapNone/>
                <wp:docPr id="270"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3CA41" id="Line 236"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92.1pt" to="174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38784" behindDoc="1" locked="0" layoutInCell="1" allowOverlap="1" wp14:anchorId="3AED9CA8" wp14:editId="67D43273">
                <wp:simplePos x="0" y="0"/>
                <wp:positionH relativeFrom="page">
                  <wp:posOffset>1141095</wp:posOffset>
                </wp:positionH>
                <wp:positionV relativeFrom="paragraph">
                  <wp:posOffset>1341755</wp:posOffset>
                </wp:positionV>
                <wp:extent cx="38100" cy="0"/>
                <wp:effectExtent l="10795" t="8255" r="27305" b="29845"/>
                <wp:wrapNone/>
                <wp:docPr id="269"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57EAA" id="Line 235"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9.85pt,105.65pt" to="92.85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IIwgEAAGsDAAAOAAAAZHJzL2Uyb0RvYy54bWysU01vGyEQvVfqf0Dc6107d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39808" behindDoc="1" locked="0" layoutInCell="1" allowOverlap="1" wp14:anchorId="32EB57AF" wp14:editId="52A04F93">
                <wp:simplePos x="0" y="0"/>
                <wp:positionH relativeFrom="page">
                  <wp:posOffset>1718310</wp:posOffset>
                </wp:positionH>
                <wp:positionV relativeFrom="paragraph">
                  <wp:posOffset>1341755</wp:posOffset>
                </wp:positionV>
                <wp:extent cx="38100" cy="0"/>
                <wp:effectExtent l="16510" t="8255" r="21590" b="29845"/>
                <wp:wrapNone/>
                <wp:docPr id="26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CC87B" id="Line 234"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3pt,105.65pt" to="138.3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0832" behindDoc="1" locked="0" layoutInCell="1" allowOverlap="1" wp14:anchorId="656B4979" wp14:editId="6B19A686">
                <wp:simplePos x="0" y="0"/>
                <wp:positionH relativeFrom="page">
                  <wp:posOffset>1154430</wp:posOffset>
                </wp:positionH>
                <wp:positionV relativeFrom="paragraph">
                  <wp:posOffset>1518920</wp:posOffset>
                </wp:positionV>
                <wp:extent cx="38100" cy="0"/>
                <wp:effectExtent l="11430" t="7620" r="26670" b="30480"/>
                <wp:wrapNone/>
                <wp:docPr id="26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5EEC2" id="Line 233"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pt,119.6pt" to="93.9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1856" behindDoc="1" locked="0" layoutInCell="1" allowOverlap="1" wp14:anchorId="6178A299" wp14:editId="521640A4">
                <wp:simplePos x="0" y="0"/>
                <wp:positionH relativeFrom="page">
                  <wp:posOffset>1351915</wp:posOffset>
                </wp:positionH>
                <wp:positionV relativeFrom="paragraph">
                  <wp:posOffset>1518920</wp:posOffset>
                </wp:positionV>
                <wp:extent cx="38100" cy="0"/>
                <wp:effectExtent l="18415" t="7620" r="19685" b="30480"/>
                <wp:wrapNone/>
                <wp:docPr id="266"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7A6D3" id="Line 232"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45pt,119.6pt" to="109.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642880" behindDoc="1" locked="0" layoutInCell="1" allowOverlap="1" wp14:anchorId="40D705C7" wp14:editId="3ABAA507">
                <wp:simplePos x="0" y="0"/>
                <wp:positionH relativeFrom="page">
                  <wp:posOffset>1624965</wp:posOffset>
                </wp:positionH>
                <wp:positionV relativeFrom="paragraph">
                  <wp:posOffset>1518920</wp:posOffset>
                </wp:positionV>
                <wp:extent cx="38100" cy="0"/>
                <wp:effectExtent l="12065" t="7620" r="26035" b="30480"/>
                <wp:wrapNone/>
                <wp:docPr id="265"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7F4CB" id="Line 231"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95pt,119.6pt" to="130.9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" strokeweight=".14039mm">
                <w10:wrap anchorx="page"/>
              </v:line>
            </w:pict>
          </mc:Fallback>
        </mc:AlternateContent>
      </w:r>
      <w:r>
        <w:rPr>
          <w:noProof/>
        </w:rPr>
        <mc:AlternateContent>
          <mc:Choice Requires="wps">
            <w:drawing>
              <wp:anchor distT="0" distB="0" distL="114300" distR="114300" simplePos="0" relativeHeight="251643904" behindDoc="1" locked="0" layoutInCell="1" allowOverlap="1" wp14:anchorId="33BABAB6" wp14:editId="2559C208">
                <wp:simplePos x="0" y="0"/>
                <wp:positionH relativeFrom="page">
                  <wp:posOffset>1974215</wp:posOffset>
                </wp:positionH>
                <wp:positionV relativeFrom="paragraph">
                  <wp:posOffset>1518920</wp:posOffset>
                </wp:positionV>
                <wp:extent cx="38100" cy="0"/>
                <wp:effectExtent l="18415" t="7620" r="19685" b="30480"/>
                <wp:wrapNone/>
                <wp:docPr id="264"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9ADDA" id="Line 230"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5pt,119.6pt" to="158.4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" strokeweight=".14039mm">
                <w10:wrap anchorx="page"/>
              </v:line>
            </w:pict>
          </mc:Fallback>
        </mc:AlternateContent>
      </w:r>
      <w:r>
        <w:rPr>
          <w:noProof/>
        </w:rPr>
        <mc:AlternateContent>
          <mc:Choice Requires="wps">
            <w:drawing>
              <wp:anchor distT="0" distB="0" distL="114300" distR="114300" simplePos="0" relativeHeight="251644928" behindDoc="1" locked="0" layoutInCell="1" allowOverlap="1" wp14:anchorId="2B1C2363" wp14:editId="7F756121">
                <wp:simplePos x="0" y="0"/>
                <wp:positionH relativeFrom="page">
                  <wp:posOffset>2171700</wp:posOffset>
                </wp:positionH>
                <wp:positionV relativeFrom="paragraph">
                  <wp:posOffset>1518920</wp:posOffset>
                </wp:positionV>
                <wp:extent cx="38100" cy="0"/>
                <wp:effectExtent l="12700" t="7620" r="25400" b="30480"/>
                <wp:wrapNone/>
                <wp:docPr id="263"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D5269" id="Line 2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1pt,119.6pt" to="174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" strokeweight=".14039mm">
                <w10:wrap anchorx="page"/>
              </v:line>
            </w:pict>
          </mc:Fallback>
        </mc:AlternateContent>
      </w:r>
      <w:r w:rsidR="0083059C">
        <w:rPr>
          <w:b/>
          <w:sz w:val="28"/>
        </w:rPr>
        <w:t>Specification</w:t>
      </w:r>
      <w:r w:rsidR="0083059C">
        <w:rPr>
          <w:b/>
          <w:spacing w:val="52"/>
          <w:sz w:val="28"/>
        </w:rPr>
        <w:t xml:space="preserve"> </w:t>
      </w:r>
      <w:r w:rsidR="0083059C">
        <w:rPr>
          <w:b/>
          <w:sz w:val="28"/>
        </w:rPr>
        <w:t>Materials</w:t>
      </w:r>
    </w:p>
    <w:p w14:paraId="67D83190" w14:textId="77777777" w:rsidR="00A0534D" w:rsidRDefault="00A0534D">
      <w:pPr>
        <w:pStyle w:val="BodyText"/>
        <w:spacing w:before="6" w:after="1"/>
        <w:rPr>
          <w:b/>
          <w:sz w:val="20"/>
        </w:rPr>
      </w:pP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3804"/>
        <w:gridCol w:w="3429"/>
        <w:gridCol w:w="2119"/>
      </w:tblGrid>
      <w:tr w:rsidR="00A0534D" w14:paraId="02FCE5BA" w14:textId="77777777">
        <w:trPr>
          <w:trHeight w:hRule="exact" w:val="279"/>
        </w:trPr>
        <w:tc>
          <w:tcPr>
            <w:tcW w:w="3804" w:type="dxa"/>
            <w:shd w:val="clear" w:color="auto" w:fill="D8D8D8"/>
          </w:tcPr>
          <w:p w14:paraId="6BF256B9" w14:textId="77777777" w:rsidR="00A0534D" w:rsidRDefault="0083059C">
            <w:pPr>
              <w:pStyle w:val="TableParagraph"/>
              <w:spacing w:line="237" w:lineRule="exact"/>
              <w:rPr>
                <w:b/>
              </w:rPr>
            </w:pPr>
            <w:bookmarkStart w:id="6" w:name="Specification_Material"/>
            <w:bookmarkEnd w:id="6"/>
            <w:r>
              <w:rPr>
                <w:b/>
              </w:rPr>
              <w:t>Filename</w:t>
            </w:r>
          </w:p>
        </w:tc>
        <w:tc>
          <w:tcPr>
            <w:tcW w:w="3429" w:type="dxa"/>
            <w:shd w:val="clear" w:color="auto" w:fill="D8D8D8"/>
          </w:tcPr>
          <w:p w14:paraId="4AF5E93F" w14:textId="77777777" w:rsidR="00A0534D" w:rsidRDefault="0083059C">
            <w:pPr>
              <w:pStyle w:val="TableParagraph"/>
              <w:spacing w:line="237" w:lineRule="exact"/>
              <w:rPr>
                <w:b/>
              </w:rPr>
            </w:pPr>
            <w:r>
              <w:rPr>
                <w:b/>
              </w:rPr>
              <w:t>Description</w:t>
            </w:r>
          </w:p>
        </w:tc>
        <w:tc>
          <w:tcPr>
            <w:tcW w:w="2119" w:type="dxa"/>
            <w:shd w:val="clear" w:color="auto" w:fill="D8D8D8"/>
          </w:tcPr>
          <w:p w14:paraId="57020168" w14:textId="77777777" w:rsidR="00A0534D" w:rsidRDefault="0083059C">
            <w:pPr>
              <w:pStyle w:val="TableParagraph"/>
              <w:spacing w:line="237" w:lineRule="exact"/>
              <w:rPr>
                <w:b/>
              </w:rPr>
            </w:pPr>
            <w:r>
              <w:rPr>
                <w:b/>
              </w:rPr>
              <w:t>Ballot Applicability</w:t>
            </w:r>
          </w:p>
        </w:tc>
      </w:tr>
      <w:tr w:rsidR="00A0534D" w14:paraId="640AD5C3" w14:textId="77777777">
        <w:trPr>
          <w:trHeight w:hRule="exact" w:val="550"/>
        </w:trPr>
        <w:tc>
          <w:tcPr>
            <w:tcW w:w="3804" w:type="dxa"/>
          </w:tcPr>
          <w:p w14:paraId="3B05B61C" w14:textId="3E0BED0D"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sidR="002E5925">
              <w:rPr>
                <w:rFonts w:ascii="Courier New"/>
                <w:sz w:val="20"/>
              </w:rPr>
              <w:t>R1</w:t>
            </w:r>
            <w:r w:rsidR="002E5925">
              <w:rPr>
                <w:rFonts w:ascii="Courier New"/>
                <w:spacing w:val="-51"/>
                <w:sz w:val="20"/>
              </w:rPr>
              <w:t>_</w:t>
            </w:r>
            <w:r w:rsidR="00515823">
              <w:rPr>
                <w:rFonts w:ascii="Courier New"/>
                <w:sz w:val="20"/>
              </w:rPr>
              <w:t>D</w:t>
            </w:r>
            <w:r w:rsidR="001C638B">
              <w:rPr>
                <w:rFonts w:ascii="Courier New"/>
                <w:sz w:val="20"/>
              </w:rPr>
              <w:t>4.1</w:t>
            </w:r>
          </w:p>
          <w:p w14:paraId="65282A16" w14:textId="7BA7A8D7"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D1199F">
              <w:rPr>
                <w:rFonts w:ascii="Courier New"/>
                <w:sz w:val="20"/>
              </w:rPr>
              <w:t>Vol</w:t>
            </w:r>
            <w:r w:rsidR="0083059C">
              <w:rPr>
                <w:rFonts w:ascii="Courier New"/>
                <w:sz w:val="20"/>
              </w:rPr>
              <w:t>1.pdf</w:t>
            </w:r>
          </w:p>
        </w:tc>
        <w:tc>
          <w:tcPr>
            <w:tcW w:w="3429" w:type="dxa"/>
          </w:tcPr>
          <w:p w14:paraId="50E37DA2" w14:textId="77777777" w:rsidR="00A0534D" w:rsidRDefault="0083059C">
            <w:pPr>
              <w:pStyle w:val="TableParagraph"/>
              <w:spacing w:line="237" w:lineRule="exact"/>
            </w:pPr>
            <w:r>
              <w:t>This guide - HQMF   representation</w:t>
            </w:r>
          </w:p>
          <w:p w14:paraId="4257A26B" w14:textId="53C72C51" w:rsidR="00A0534D" w:rsidRDefault="0083059C">
            <w:pPr>
              <w:pStyle w:val="TableParagraph"/>
              <w:spacing w:before="18"/>
            </w:pPr>
            <w:r>
              <w:t>of CQL</w:t>
            </w:r>
            <w:r w:rsidR="00FD1C09">
              <w:t>-</w:t>
            </w:r>
            <w:r>
              <w:t>based Measures</w:t>
            </w:r>
          </w:p>
        </w:tc>
        <w:tc>
          <w:tcPr>
            <w:tcW w:w="2119" w:type="dxa"/>
          </w:tcPr>
          <w:p w14:paraId="36FEB24C" w14:textId="77777777" w:rsidR="00A0534D" w:rsidRDefault="0083059C">
            <w:pPr>
              <w:pStyle w:val="TableParagraph"/>
              <w:spacing w:line="237" w:lineRule="exact"/>
            </w:pPr>
            <w:r>
              <w:t>STU</w:t>
            </w:r>
          </w:p>
        </w:tc>
      </w:tr>
      <w:tr w:rsidR="00A0534D" w14:paraId="425100A0" w14:textId="77777777">
        <w:trPr>
          <w:trHeight w:hRule="exact" w:val="550"/>
        </w:trPr>
        <w:tc>
          <w:tcPr>
            <w:tcW w:w="3804" w:type="dxa"/>
          </w:tcPr>
          <w:p w14:paraId="0EB796F9" w14:textId="6A91F106"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r w:rsidR="00126EC4">
              <w:rPr>
                <w:rFonts w:ascii="Courier New"/>
                <w:sz w:val="20"/>
              </w:rPr>
              <w:t>D</w:t>
            </w:r>
            <w:r w:rsidR="001C638B">
              <w:rPr>
                <w:rFonts w:ascii="Courier New"/>
                <w:sz w:val="20"/>
              </w:rPr>
              <w:t>4.1</w:t>
            </w:r>
          </w:p>
          <w:p w14:paraId="34278EF9" w14:textId="1B637685"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Vol2.pdf</w:t>
            </w:r>
          </w:p>
        </w:tc>
        <w:tc>
          <w:tcPr>
            <w:tcW w:w="3429" w:type="dxa"/>
          </w:tcPr>
          <w:p w14:paraId="6CA4A8FE" w14:textId="1AFC0D6C" w:rsidR="00A0534D" w:rsidRDefault="0083059C">
            <w:pPr>
              <w:pStyle w:val="TableParagraph"/>
              <w:spacing w:line="237" w:lineRule="exact"/>
            </w:pPr>
            <w:r>
              <w:t>Using QDM in CQL</w:t>
            </w:r>
            <w:r w:rsidR="00FD1C09">
              <w:t>-</w:t>
            </w:r>
            <w:r>
              <w:t>based Measures</w:t>
            </w:r>
          </w:p>
        </w:tc>
        <w:tc>
          <w:tcPr>
            <w:tcW w:w="2119" w:type="dxa"/>
          </w:tcPr>
          <w:p w14:paraId="03F3FD81" w14:textId="77777777" w:rsidR="00A0534D" w:rsidRDefault="0083059C">
            <w:pPr>
              <w:pStyle w:val="TableParagraph"/>
              <w:spacing w:line="237" w:lineRule="exact"/>
            </w:pPr>
            <w:r>
              <w:t>STU</w:t>
            </w:r>
          </w:p>
        </w:tc>
      </w:tr>
      <w:tr w:rsidR="00A0534D" w14:paraId="0526978A" w14:textId="77777777">
        <w:trPr>
          <w:trHeight w:hRule="exact" w:val="550"/>
        </w:trPr>
        <w:tc>
          <w:tcPr>
            <w:tcW w:w="3804" w:type="dxa"/>
          </w:tcPr>
          <w:p w14:paraId="3891CDE5" w14:textId="7BD86332" w:rsidR="00A0534D" w:rsidRDefault="0083059C">
            <w:pPr>
              <w:pStyle w:val="TableParagraph"/>
              <w:spacing w:before="23"/>
              <w:rPr>
                <w:rFonts w:ascii="Courier New"/>
                <w:sz w:val="20"/>
              </w:rPr>
            </w:pPr>
            <w:r>
              <w:rPr>
                <w:rFonts w:ascii="Courier New"/>
                <w:sz w:val="20"/>
              </w:rPr>
              <w:t>V3</w:t>
            </w:r>
            <w:r>
              <w:rPr>
                <w:rFonts w:ascii="Courier New"/>
                <w:spacing w:val="-51"/>
                <w:sz w:val="20"/>
              </w:rPr>
              <w:t xml:space="preserve"> </w:t>
            </w:r>
            <w:r>
              <w:rPr>
                <w:rFonts w:ascii="Courier New"/>
                <w:sz w:val="20"/>
              </w:rPr>
              <w:t>IG</w:t>
            </w:r>
            <w:r>
              <w:rPr>
                <w:rFonts w:ascii="Courier New"/>
                <w:spacing w:val="-51"/>
                <w:sz w:val="20"/>
              </w:rPr>
              <w:t xml:space="preserve"> </w:t>
            </w:r>
            <w:r>
              <w:rPr>
                <w:rFonts w:ascii="Courier New"/>
                <w:sz w:val="20"/>
              </w:rPr>
              <w:t>CQL</w:t>
            </w:r>
            <w:r>
              <w:rPr>
                <w:rFonts w:ascii="Courier New"/>
                <w:spacing w:val="-51"/>
                <w:sz w:val="20"/>
              </w:rPr>
              <w:t xml:space="preserve"> </w:t>
            </w:r>
            <w:r>
              <w:rPr>
                <w:rFonts w:ascii="Courier New"/>
                <w:sz w:val="20"/>
              </w:rPr>
              <w:t>HQMF</w:t>
            </w:r>
            <w:r>
              <w:rPr>
                <w:rFonts w:ascii="Courier New"/>
                <w:spacing w:val="-51"/>
                <w:sz w:val="20"/>
              </w:rPr>
              <w:t xml:space="preserve"> </w:t>
            </w:r>
            <w:r>
              <w:rPr>
                <w:rFonts w:ascii="Courier New"/>
                <w:sz w:val="20"/>
              </w:rPr>
              <w:t>R1</w:t>
            </w:r>
            <w:r>
              <w:rPr>
                <w:rFonts w:ascii="Courier New"/>
                <w:spacing w:val="-51"/>
                <w:sz w:val="20"/>
              </w:rPr>
              <w:t xml:space="preserve"> </w:t>
            </w:r>
            <w:r w:rsidR="00126EC4">
              <w:rPr>
                <w:rFonts w:ascii="Courier New"/>
                <w:sz w:val="20"/>
              </w:rPr>
              <w:t>D</w:t>
            </w:r>
            <w:r w:rsidR="001C638B">
              <w:rPr>
                <w:rFonts w:ascii="Courier New"/>
                <w:sz w:val="20"/>
              </w:rPr>
              <w:t>4.1</w:t>
            </w:r>
          </w:p>
          <w:p w14:paraId="4C94A6E1" w14:textId="24393646" w:rsidR="00A0534D" w:rsidRDefault="00C73815">
            <w:pPr>
              <w:pStyle w:val="TableParagraph"/>
              <w:spacing w:before="44"/>
              <w:ind w:left="409"/>
              <w:rPr>
                <w:rFonts w:ascii="Courier New"/>
                <w:sz w:val="20"/>
              </w:rPr>
            </w:pPr>
            <w:r>
              <w:rPr>
                <w:rFonts w:ascii="Courier New"/>
                <w:sz w:val="20"/>
              </w:rPr>
              <w:t>FINAL</w:t>
            </w:r>
            <w:r>
              <w:rPr>
                <w:rFonts w:ascii="Courier New"/>
                <w:spacing w:val="-56"/>
                <w:sz w:val="20"/>
              </w:rPr>
              <w:t xml:space="preserve"> </w:t>
            </w:r>
            <w:r w:rsidR="0083059C">
              <w:rPr>
                <w:rFonts w:ascii="Courier New"/>
                <w:sz w:val="20"/>
              </w:rPr>
              <w:t>Vol3.pdf</w:t>
            </w:r>
          </w:p>
        </w:tc>
        <w:tc>
          <w:tcPr>
            <w:tcW w:w="3429" w:type="dxa"/>
          </w:tcPr>
          <w:p w14:paraId="7DD2D3A9" w14:textId="529BB496" w:rsidR="00A0534D" w:rsidRDefault="0083059C">
            <w:pPr>
              <w:pStyle w:val="TableParagraph"/>
              <w:spacing w:line="237" w:lineRule="exact"/>
            </w:pPr>
            <w:r>
              <w:t>QDM</w:t>
            </w:r>
            <w:r w:rsidR="00FD1C09">
              <w:t>-</w:t>
            </w:r>
            <w:r>
              <w:t>based HQMF templates</w:t>
            </w:r>
          </w:p>
        </w:tc>
        <w:tc>
          <w:tcPr>
            <w:tcW w:w="2119" w:type="dxa"/>
          </w:tcPr>
          <w:p w14:paraId="1C0EF701" w14:textId="77777777" w:rsidR="00A0534D" w:rsidRDefault="0083059C">
            <w:pPr>
              <w:pStyle w:val="TableParagraph"/>
              <w:spacing w:line="237" w:lineRule="exact"/>
            </w:pPr>
            <w:r>
              <w:t>STU</w:t>
            </w:r>
          </w:p>
        </w:tc>
      </w:tr>
      <w:tr w:rsidR="00A0534D" w14:paraId="77B49C82" w14:textId="77777777">
        <w:trPr>
          <w:trHeight w:hRule="exact" w:val="279"/>
        </w:trPr>
        <w:tc>
          <w:tcPr>
            <w:tcW w:w="3804" w:type="dxa"/>
            <w:shd w:val="clear" w:color="auto" w:fill="F2F2F2"/>
          </w:tcPr>
          <w:p w14:paraId="3490491F" w14:textId="77777777" w:rsidR="00A0534D" w:rsidRDefault="0083059C">
            <w:pPr>
              <w:pStyle w:val="TableParagraph"/>
              <w:spacing w:before="23"/>
              <w:rPr>
                <w:rFonts w:ascii="Courier New"/>
                <w:b/>
                <w:sz w:val="20"/>
              </w:rPr>
            </w:pPr>
            <w:r>
              <w:rPr>
                <w:rFonts w:ascii="Courier New"/>
                <w:b/>
                <w:sz w:val="20"/>
              </w:rPr>
              <w:t>HQMF</w:t>
            </w:r>
            <w:r>
              <w:rPr>
                <w:rFonts w:ascii="Courier New"/>
                <w:b/>
                <w:spacing w:val="-51"/>
                <w:sz w:val="20"/>
              </w:rPr>
              <w:t xml:space="preserve"> </w:t>
            </w:r>
            <w:r>
              <w:rPr>
                <w:rFonts w:ascii="Courier New"/>
                <w:b/>
                <w:sz w:val="20"/>
              </w:rPr>
              <w:t>N1</w:t>
            </w:r>
            <w:r>
              <w:rPr>
                <w:rFonts w:ascii="Courier New"/>
                <w:b/>
                <w:spacing w:val="-51"/>
                <w:sz w:val="20"/>
              </w:rPr>
              <w:t xml:space="preserve"> </w:t>
            </w:r>
            <w:r>
              <w:rPr>
                <w:rFonts w:ascii="Courier New"/>
                <w:b/>
                <w:sz w:val="20"/>
              </w:rPr>
              <w:t>XSD</w:t>
            </w:r>
            <w:r>
              <w:rPr>
                <w:rFonts w:ascii="Courier New"/>
                <w:b/>
                <w:spacing w:val="-51"/>
                <w:sz w:val="20"/>
              </w:rPr>
              <w:t xml:space="preserve"> </w:t>
            </w:r>
            <w:r>
              <w:rPr>
                <w:rFonts w:ascii="Courier New"/>
                <w:b/>
                <w:sz w:val="20"/>
              </w:rPr>
              <w:t>EXT/</w:t>
            </w:r>
          </w:p>
        </w:tc>
        <w:tc>
          <w:tcPr>
            <w:tcW w:w="3429" w:type="dxa"/>
            <w:shd w:val="clear" w:color="auto" w:fill="F2F2F2"/>
          </w:tcPr>
          <w:p w14:paraId="1E5208C0" w14:textId="77777777" w:rsidR="00A0534D" w:rsidRDefault="0083059C">
            <w:pPr>
              <w:pStyle w:val="TableParagraph"/>
              <w:spacing w:line="237" w:lineRule="exact"/>
            </w:pPr>
            <w:r>
              <w:t>CQL specific extensions to HQMF</w:t>
            </w:r>
          </w:p>
        </w:tc>
        <w:tc>
          <w:tcPr>
            <w:tcW w:w="2119" w:type="dxa"/>
            <w:shd w:val="clear" w:color="auto" w:fill="F2F2F2"/>
          </w:tcPr>
          <w:p w14:paraId="4C266319" w14:textId="77777777" w:rsidR="00A0534D" w:rsidRDefault="0083059C">
            <w:pPr>
              <w:pStyle w:val="TableParagraph"/>
              <w:spacing w:line="237" w:lineRule="exact"/>
            </w:pPr>
            <w:r>
              <w:t>Informative</w:t>
            </w:r>
          </w:p>
        </w:tc>
      </w:tr>
      <w:tr w:rsidR="00A0534D" w14:paraId="4A3FEC4B" w14:textId="77777777">
        <w:trPr>
          <w:trHeight w:hRule="exact" w:val="279"/>
        </w:trPr>
        <w:tc>
          <w:tcPr>
            <w:tcW w:w="3804" w:type="dxa"/>
            <w:shd w:val="clear" w:color="auto" w:fill="F2F2F2"/>
          </w:tcPr>
          <w:p w14:paraId="66E50CAD" w14:textId="77777777" w:rsidR="00A0534D" w:rsidRDefault="0083059C">
            <w:pPr>
              <w:pStyle w:val="TableParagraph"/>
              <w:spacing w:before="23"/>
              <w:rPr>
                <w:rFonts w:ascii="Courier New"/>
                <w:b/>
                <w:sz w:val="20"/>
              </w:rPr>
            </w:pPr>
            <w:r>
              <w:rPr>
                <w:rFonts w:ascii="Courier New"/>
                <w:b/>
                <w:sz w:val="20"/>
              </w:rPr>
              <w:t>examples/</w:t>
            </w:r>
          </w:p>
        </w:tc>
        <w:tc>
          <w:tcPr>
            <w:tcW w:w="3429" w:type="dxa"/>
            <w:shd w:val="clear" w:color="auto" w:fill="F2F2F2"/>
          </w:tcPr>
          <w:p w14:paraId="7C2446F3" w14:textId="77777777" w:rsidR="00A0534D" w:rsidRDefault="00A0534D"/>
        </w:tc>
        <w:tc>
          <w:tcPr>
            <w:tcW w:w="2119" w:type="dxa"/>
            <w:shd w:val="clear" w:color="auto" w:fill="F2F2F2"/>
          </w:tcPr>
          <w:p w14:paraId="16C2CD05" w14:textId="77777777" w:rsidR="00A0534D" w:rsidRDefault="00A0534D"/>
        </w:tc>
      </w:tr>
      <w:tr w:rsidR="00A0534D" w14:paraId="2D7664EE" w14:textId="77777777">
        <w:trPr>
          <w:trHeight w:hRule="exact" w:val="279"/>
        </w:trPr>
        <w:tc>
          <w:tcPr>
            <w:tcW w:w="3804" w:type="dxa"/>
          </w:tcPr>
          <w:p w14:paraId="1158CAEC" w14:textId="41E3D786" w:rsidR="00A0534D" w:rsidRDefault="0083059C">
            <w:pPr>
              <w:pStyle w:val="TableParagraph"/>
              <w:spacing w:before="23"/>
              <w:ind w:left="337"/>
              <w:rPr>
                <w:rFonts w:ascii="Courier New"/>
                <w:sz w:val="20"/>
              </w:rPr>
            </w:pPr>
            <w:r>
              <w:rPr>
                <w:rFonts w:ascii="Courier New"/>
                <w:sz w:val="20"/>
              </w:rPr>
              <w:t>sample</w:t>
            </w:r>
            <w:r>
              <w:rPr>
                <w:rFonts w:ascii="Courier New"/>
                <w:spacing w:val="-58"/>
                <w:sz w:val="20"/>
              </w:rPr>
              <w:t xml:space="preserve"> </w:t>
            </w:r>
            <w:r w:rsidR="00060767">
              <w:rPr>
                <w:rFonts w:ascii="Courier New"/>
                <w:sz w:val="20"/>
              </w:rPr>
              <w:t>eCQM</w:t>
            </w:r>
            <w:r>
              <w:rPr>
                <w:rFonts w:ascii="Courier New"/>
                <w:sz w:val="20"/>
              </w:rPr>
              <w:t>.xml</w:t>
            </w:r>
          </w:p>
        </w:tc>
        <w:tc>
          <w:tcPr>
            <w:tcW w:w="3429" w:type="dxa"/>
          </w:tcPr>
          <w:p w14:paraId="166D72C3" w14:textId="77777777" w:rsidR="00A0534D" w:rsidRDefault="0083059C">
            <w:pPr>
              <w:pStyle w:val="TableParagraph"/>
              <w:spacing w:line="237" w:lineRule="exact"/>
            </w:pPr>
            <w:r>
              <w:t>HQMF structure</w:t>
            </w:r>
          </w:p>
        </w:tc>
        <w:tc>
          <w:tcPr>
            <w:tcW w:w="2119" w:type="dxa"/>
          </w:tcPr>
          <w:p w14:paraId="7FD87110" w14:textId="77777777" w:rsidR="00A0534D" w:rsidRDefault="0083059C">
            <w:pPr>
              <w:pStyle w:val="TableParagraph"/>
              <w:spacing w:line="237" w:lineRule="exact"/>
            </w:pPr>
            <w:r>
              <w:t>Informative</w:t>
            </w:r>
          </w:p>
        </w:tc>
      </w:tr>
      <w:tr w:rsidR="00224AD8" w14:paraId="25F677BB" w14:textId="77777777" w:rsidTr="00CE29A8">
        <w:trPr>
          <w:trHeight w:hRule="exact" w:val="279"/>
        </w:trPr>
        <w:tc>
          <w:tcPr>
            <w:tcW w:w="3804" w:type="dxa"/>
            <w:shd w:val="clear" w:color="auto" w:fill="F2F2F2"/>
          </w:tcPr>
          <w:p w14:paraId="7E85C629" w14:textId="20D2AAA0" w:rsidR="00224AD8" w:rsidRDefault="00224AD8" w:rsidP="00224AD8">
            <w:pPr>
              <w:pStyle w:val="TableParagraph"/>
              <w:spacing w:before="23"/>
              <w:rPr>
                <w:rFonts w:ascii="Courier New"/>
                <w:b/>
                <w:sz w:val="20"/>
              </w:rPr>
            </w:pPr>
            <w:r>
              <w:rPr>
                <w:rFonts w:ascii="Courier New"/>
                <w:b/>
                <w:sz w:val="20"/>
              </w:rPr>
              <w:t>examples/terminology/</w:t>
            </w:r>
          </w:p>
        </w:tc>
        <w:tc>
          <w:tcPr>
            <w:tcW w:w="3429" w:type="dxa"/>
            <w:shd w:val="clear" w:color="auto" w:fill="F2F2F2"/>
          </w:tcPr>
          <w:p w14:paraId="6D1010D9" w14:textId="77777777" w:rsidR="00224AD8" w:rsidRDefault="00224AD8" w:rsidP="00224AD8"/>
        </w:tc>
        <w:tc>
          <w:tcPr>
            <w:tcW w:w="2119" w:type="dxa"/>
            <w:shd w:val="clear" w:color="auto" w:fill="F2F2F2"/>
          </w:tcPr>
          <w:p w14:paraId="1C633BB6" w14:textId="6ED2AEF8" w:rsidR="00224AD8" w:rsidRDefault="00224AD8" w:rsidP="004D5BAB">
            <w:pPr>
              <w:pStyle w:val="TableParagraph"/>
              <w:spacing w:line="237" w:lineRule="exact"/>
            </w:pPr>
            <w:r>
              <w:t>Informative</w:t>
            </w:r>
          </w:p>
        </w:tc>
      </w:tr>
      <w:tr w:rsidR="00224AD8" w14:paraId="09388112" w14:textId="77777777">
        <w:trPr>
          <w:trHeight w:hRule="exact" w:val="279"/>
        </w:trPr>
        <w:tc>
          <w:tcPr>
            <w:tcW w:w="3804" w:type="dxa"/>
            <w:shd w:val="clear" w:color="auto" w:fill="F2F2F2"/>
          </w:tcPr>
          <w:p w14:paraId="0778CF08" w14:textId="77777777" w:rsidR="00224AD8" w:rsidRDefault="00224AD8" w:rsidP="00224AD8">
            <w:pPr>
              <w:pStyle w:val="TableParagraph"/>
              <w:spacing w:before="23"/>
              <w:rPr>
                <w:rFonts w:ascii="Courier New"/>
                <w:b/>
                <w:sz w:val="20"/>
              </w:rPr>
            </w:pPr>
            <w:r>
              <w:rPr>
                <w:rFonts w:ascii="Courier New"/>
                <w:b/>
                <w:sz w:val="20"/>
              </w:rPr>
              <w:t>examples/EXM146v4/</w:t>
            </w:r>
          </w:p>
        </w:tc>
        <w:tc>
          <w:tcPr>
            <w:tcW w:w="3429" w:type="dxa"/>
            <w:shd w:val="clear" w:color="auto" w:fill="F2F2F2"/>
          </w:tcPr>
          <w:p w14:paraId="40AB10FE" w14:textId="77777777" w:rsidR="00224AD8" w:rsidRDefault="00224AD8" w:rsidP="00224AD8"/>
        </w:tc>
        <w:tc>
          <w:tcPr>
            <w:tcW w:w="2119" w:type="dxa"/>
            <w:shd w:val="clear" w:color="auto" w:fill="F2F2F2"/>
          </w:tcPr>
          <w:p w14:paraId="7DB7A4C1" w14:textId="76F9DBFE" w:rsidR="00224AD8" w:rsidRDefault="00224AD8" w:rsidP="004D5BAB">
            <w:pPr>
              <w:pStyle w:val="TableParagraph"/>
              <w:spacing w:line="237" w:lineRule="exact"/>
            </w:pPr>
            <w:r>
              <w:t>Informative</w:t>
            </w:r>
          </w:p>
        </w:tc>
      </w:tr>
      <w:tr w:rsidR="00224AD8" w14:paraId="0D104D90" w14:textId="77777777" w:rsidTr="004D5BAB">
        <w:trPr>
          <w:trHeight w:hRule="exact" w:val="517"/>
        </w:trPr>
        <w:tc>
          <w:tcPr>
            <w:tcW w:w="3804" w:type="dxa"/>
            <w:shd w:val="clear" w:color="auto" w:fill="F2F2F2"/>
          </w:tcPr>
          <w:p w14:paraId="5484EF4E" w14:textId="14D6F32B" w:rsidR="00224AD8" w:rsidRDefault="00224AD8" w:rsidP="00224AD8">
            <w:pPr>
              <w:pStyle w:val="TableParagraph"/>
              <w:spacing w:before="23"/>
              <w:rPr>
                <w:rFonts w:ascii="Courier New"/>
                <w:b/>
                <w:sz w:val="20"/>
              </w:rPr>
            </w:pPr>
            <w:r>
              <w:rPr>
                <w:rFonts w:ascii="Courier New"/>
                <w:b/>
                <w:sz w:val="20"/>
              </w:rPr>
              <w:t>examples/AllOrNothing_v5_4_Artifacts/</w:t>
            </w:r>
          </w:p>
        </w:tc>
        <w:tc>
          <w:tcPr>
            <w:tcW w:w="3429" w:type="dxa"/>
            <w:shd w:val="clear" w:color="auto" w:fill="F2F2F2"/>
          </w:tcPr>
          <w:p w14:paraId="0ADD70CF" w14:textId="3D6F9E95" w:rsidR="00224AD8" w:rsidRDefault="00224AD8" w:rsidP="004D5BAB">
            <w:pPr>
              <w:pStyle w:val="TableParagraph"/>
              <w:spacing w:line="237" w:lineRule="exact"/>
            </w:pPr>
            <w:r>
              <w:t>All-or-nothing composite measure example</w:t>
            </w:r>
          </w:p>
        </w:tc>
        <w:tc>
          <w:tcPr>
            <w:tcW w:w="2119" w:type="dxa"/>
            <w:shd w:val="clear" w:color="auto" w:fill="F2F2F2"/>
          </w:tcPr>
          <w:p w14:paraId="6C3D7722" w14:textId="0510FB34" w:rsidR="00224AD8" w:rsidRDefault="00224AD8" w:rsidP="004D5BAB">
            <w:pPr>
              <w:pStyle w:val="TableParagraph"/>
              <w:spacing w:line="237" w:lineRule="exact"/>
            </w:pPr>
            <w:r>
              <w:t>Informative</w:t>
            </w:r>
          </w:p>
        </w:tc>
      </w:tr>
      <w:tr w:rsidR="00224AD8" w14:paraId="363F1A09" w14:textId="77777777" w:rsidTr="004D5BAB">
        <w:trPr>
          <w:trHeight w:hRule="exact" w:val="589"/>
        </w:trPr>
        <w:tc>
          <w:tcPr>
            <w:tcW w:w="3804" w:type="dxa"/>
            <w:shd w:val="clear" w:color="auto" w:fill="F2F2F2"/>
          </w:tcPr>
          <w:p w14:paraId="630A691B" w14:textId="40512189" w:rsidR="00224AD8" w:rsidRDefault="00224AD8" w:rsidP="00224AD8">
            <w:pPr>
              <w:pStyle w:val="TableParagraph"/>
              <w:spacing w:before="23"/>
              <w:rPr>
                <w:rFonts w:ascii="Courier New"/>
                <w:b/>
                <w:sz w:val="20"/>
              </w:rPr>
            </w:pPr>
            <w:r>
              <w:rPr>
                <w:rFonts w:ascii="Courier New"/>
                <w:b/>
                <w:sz w:val="20"/>
              </w:rPr>
              <w:t>examples/Opportunity_v5_4_Artifacts/</w:t>
            </w:r>
          </w:p>
        </w:tc>
        <w:tc>
          <w:tcPr>
            <w:tcW w:w="3429" w:type="dxa"/>
            <w:shd w:val="clear" w:color="auto" w:fill="F2F2F2"/>
          </w:tcPr>
          <w:p w14:paraId="216F2420" w14:textId="75A61FAD" w:rsidR="00224AD8" w:rsidRDefault="00224AD8" w:rsidP="004D5BAB">
            <w:pPr>
              <w:pStyle w:val="TableParagraph"/>
              <w:spacing w:line="237" w:lineRule="exact"/>
            </w:pPr>
            <w:r>
              <w:t>Opportunity composite measure example</w:t>
            </w:r>
          </w:p>
        </w:tc>
        <w:tc>
          <w:tcPr>
            <w:tcW w:w="2119" w:type="dxa"/>
            <w:shd w:val="clear" w:color="auto" w:fill="F2F2F2"/>
          </w:tcPr>
          <w:p w14:paraId="3FC9A802" w14:textId="6272D872" w:rsidR="00224AD8" w:rsidRDefault="00224AD8" w:rsidP="004D5BAB">
            <w:pPr>
              <w:pStyle w:val="TableParagraph"/>
              <w:spacing w:line="237" w:lineRule="exact"/>
            </w:pPr>
            <w:r>
              <w:t>Informative</w:t>
            </w:r>
          </w:p>
        </w:tc>
      </w:tr>
      <w:tr w:rsidR="00224AD8" w14:paraId="3743AF40" w14:textId="77777777" w:rsidTr="004D5BAB">
        <w:trPr>
          <w:trHeight w:hRule="exact" w:val="589"/>
        </w:trPr>
        <w:tc>
          <w:tcPr>
            <w:tcW w:w="3804" w:type="dxa"/>
            <w:shd w:val="clear" w:color="auto" w:fill="F2F2F2"/>
          </w:tcPr>
          <w:p w14:paraId="690233AD" w14:textId="254981D0" w:rsidR="00224AD8" w:rsidRDefault="00224AD8" w:rsidP="00224AD8">
            <w:pPr>
              <w:pStyle w:val="TableParagraph"/>
              <w:spacing w:before="23"/>
              <w:rPr>
                <w:rFonts w:ascii="Courier New"/>
                <w:b/>
                <w:sz w:val="20"/>
              </w:rPr>
            </w:pPr>
            <w:r>
              <w:rPr>
                <w:rFonts w:ascii="Courier New"/>
                <w:b/>
                <w:sz w:val="20"/>
              </w:rPr>
              <w:t>examples/PatientLinearCombination_v5_4_Artifacts/</w:t>
            </w:r>
          </w:p>
        </w:tc>
        <w:tc>
          <w:tcPr>
            <w:tcW w:w="3429" w:type="dxa"/>
            <w:shd w:val="clear" w:color="auto" w:fill="F2F2F2"/>
          </w:tcPr>
          <w:p w14:paraId="148550FD" w14:textId="569C242D" w:rsidR="00224AD8" w:rsidRDefault="00224AD8" w:rsidP="004D5BAB">
            <w:pPr>
              <w:pStyle w:val="TableParagraph"/>
              <w:spacing w:line="237" w:lineRule="exact"/>
            </w:pPr>
            <w:r>
              <w:t>Patient-level linear combination composite measure example</w:t>
            </w:r>
          </w:p>
        </w:tc>
        <w:tc>
          <w:tcPr>
            <w:tcW w:w="2119" w:type="dxa"/>
            <w:shd w:val="clear" w:color="auto" w:fill="F2F2F2"/>
          </w:tcPr>
          <w:p w14:paraId="5980A4EB" w14:textId="081F7C3E" w:rsidR="00224AD8" w:rsidRDefault="00224AD8" w:rsidP="004D5BAB">
            <w:pPr>
              <w:pStyle w:val="TableParagraph"/>
              <w:spacing w:line="237" w:lineRule="exact"/>
            </w:pPr>
            <w:r>
              <w:t>Informative</w:t>
            </w:r>
          </w:p>
        </w:tc>
      </w:tr>
      <w:tr w:rsidR="00593E45" w14:paraId="5A5FB7DE" w14:textId="77777777" w:rsidTr="00927CF3">
        <w:trPr>
          <w:trHeight w:hRule="exact" w:val="760"/>
        </w:trPr>
        <w:tc>
          <w:tcPr>
            <w:tcW w:w="3804" w:type="dxa"/>
            <w:shd w:val="clear" w:color="auto" w:fill="F2F2F2"/>
          </w:tcPr>
          <w:p w14:paraId="21B9233D" w14:textId="1F244B61" w:rsidR="00593E45" w:rsidRDefault="00593E45" w:rsidP="00224AD8">
            <w:pPr>
              <w:pStyle w:val="TableParagraph"/>
              <w:spacing w:before="23"/>
              <w:rPr>
                <w:rFonts w:ascii="Courier New"/>
                <w:b/>
                <w:sz w:val="20"/>
              </w:rPr>
            </w:pPr>
            <w:r>
              <w:rPr>
                <w:rFonts w:ascii="Courier New"/>
                <w:b/>
                <w:sz w:val="20"/>
              </w:rPr>
              <w:t>examples/</w:t>
            </w:r>
            <w:proofErr w:type="spellStart"/>
            <w:r>
              <w:rPr>
                <w:rFonts w:ascii="Courier New"/>
                <w:b/>
                <w:sz w:val="20"/>
              </w:rPr>
              <w:t>RelatedContextRetrieve</w:t>
            </w:r>
            <w:proofErr w:type="spellEnd"/>
          </w:p>
        </w:tc>
        <w:tc>
          <w:tcPr>
            <w:tcW w:w="3429" w:type="dxa"/>
            <w:shd w:val="clear" w:color="auto" w:fill="F2F2F2"/>
          </w:tcPr>
          <w:p w14:paraId="5689AB68" w14:textId="28940F6D" w:rsidR="00593E45" w:rsidRDefault="00593E45" w:rsidP="004D5BAB">
            <w:pPr>
              <w:pStyle w:val="TableParagraph"/>
              <w:spacing w:line="237" w:lineRule="exact"/>
            </w:pPr>
            <w:r>
              <w:t xml:space="preserve">Example of using </w:t>
            </w:r>
            <w:proofErr w:type="gramStart"/>
            <w:r>
              <w:t>related-context</w:t>
            </w:r>
            <w:proofErr w:type="gramEnd"/>
            <w:r>
              <w:t xml:space="preserve"> retrieves to access information from a related patient record</w:t>
            </w:r>
          </w:p>
        </w:tc>
        <w:tc>
          <w:tcPr>
            <w:tcW w:w="2119" w:type="dxa"/>
            <w:shd w:val="clear" w:color="auto" w:fill="F2F2F2"/>
          </w:tcPr>
          <w:p w14:paraId="7A81A339" w14:textId="2D6E9ACC" w:rsidR="00593E45" w:rsidRDefault="00593E45" w:rsidP="004D5BAB">
            <w:pPr>
              <w:pStyle w:val="TableParagraph"/>
              <w:spacing w:line="237" w:lineRule="exact"/>
            </w:pPr>
            <w:r>
              <w:t>Informative</w:t>
            </w:r>
          </w:p>
        </w:tc>
      </w:tr>
      <w:tr w:rsidR="00224AD8" w14:paraId="2C0FB5A3" w14:textId="77777777" w:rsidTr="004D5BAB">
        <w:trPr>
          <w:trHeight w:hRule="exact" w:val="589"/>
        </w:trPr>
        <w:tc>
          <w:tcPr>
            <w:tcW w:w="3804" w:type="dxa"/>
            <w:shd w:val="clear" w:color="auto" w:fill="F2F2F2"/>
          </w:tcPr>
          <w:p w14:paraId="59D92062" w14:textId="53B9F980" w:rsidR="00224AD8" w:rsidRDefault="00224AD8" w:rsidP="00224AD8">
            <w:pPr>
              <w:pStyle w:val="TableParagraph"/>
              <w:spacing w:before="23"/>
              <w:rPr>
                <w:rFonts w:ascii="Courier New"/>
                <w:b/>
                <w:sz w:val="20"/>
              </w:rPr>
            </w:pPr>
            <w:r>
              <w:rPr>
                <w:rFonts w:ascii="Courier New"/>
                <w:b/>
                <w:sz w:val="20"/>
              </w:rPr>
              <w:t>examples/TestCMS55v5/</w:t>
            </w:r>
          </w:p>
        </w:tc>
        <w:tc>
          <w:tcPr>
            <w:tcW w:w="3429" w:type="dxa"/>
            <w:shd w:val="clear" w:color="auto" w:fill="F2F2F2"/>
          </w:tcPr>
          <w:p w14:paraId="79BC3F64" w14:textId="5BC4B99F" w:rsidR="00224AD8" w:rsidRDefault="00224AD8" w:rsidP="004D5BAB">
            <w:pPr>
              <w:pStyle w:val="TableParagraph"/>
              <w:spacing w:line="237" w:lineRule="exact"/>
            </w:pPr>
            <w:r>
              <w:t>Continuous variable measure example</w:t>
            </w:r>
          </w:p>
        </w:tc>
        <w:tc>
          <w:tcPr>
            <w:tcW w:w="2119" w:type="dxa"/>
            <w:shd w:val="clear" w:color="auto" w:fill="F2F2F2"/>
          </w:tcPr>
          <w:p w14:paraId="45D8DFD5" w14:textId="0FB9C1BD" w:rsidR="00224AD8" w:rsidRDefault="00224AD8" w:rsidP="004D5BAB">
            <w:pPr>
              <w:pStyle w:val="TableParagraph"/>
              <w:spacing w:line="237" w:lineRule="exact"/>
            </w:pPr>
            <w:r>
              <w:t>Informative</w:t>
            </w:r>
          </w:p>
        </w:tc>
      </w:tr>
      <w:tr w:rsidR="00224AD8" w14:paraId="2CA246B5" w14:textId="77777777" w:rsidTr="00CE29A8">
        <w:trPr>
          <w:trHeight w:hRule="exact" w:val="279"/>
        </w:trPr>
        <w:tc>
          <w:tcPr>
            <w:tcW w:w="3804" w:type="dxa"/>
            <w:shd w:val="clear" w:color="auto" w:fill="F2F2F2"/>
          </w:tcPr>
          <w:p w14:paraId="20A57D7E" w14:textId="77E52BCD" w:rsidR="00224AD8" w:rsidRDefault="00224AD8" w:rsidP="00224AD8">
            <w:pPr>
              <w:pStyle w:val="TableParagraph"/>
              <w:spacing w:before="23"/>
              <w:rPr>
                <w:rFonts w:ascii="Courier New"/>
                <w:b/>
                <w:sz w:val="20"/>
              </w:rPr>
            </w:pPr>
            <w:r>
              <w:rPr>
                <w:rFonts w:ascii="Courier New"/>
                <w:b/>
                <w:sz w:val="20"/>
              </w:rPr>
              <w:t>examples/</w:t>
            </w:r>
            <w:proofErr w:type="spellStart"/>
            <w:r>
              <w:rPr>
                <w:rFonts w:ascii="Courier New"/>
                <w:b/>
                <w:sz w:val="20"/>
              </w:rPr>
              <w:t>TestComposite</w:t>
            </w:r>
            <w:proofErr w:type="spellEnd"/>
            <w:r>
              <w:rPr>
                <w:rFonts w:ascii="Courier New"/>
                <w:b/>
                <w:sz w:val="20"/>
              </w:rPr>
              <w:t>/</w:t>
            </w:r>
          </w:p>
        </w:tc>
        <w:tc>
          <w:tcPr>
            <w:tcW w:w="3429" w:type="dxa"/>
            <w:shd w:val="clear" w:color="auto" w:fill="F2F2F2"/>
          </w:tcPr>
          <w:p w14:paraId="07CC0406" w14:textId="58D66F42" w:rsidR="00224AD8" w:rsidRDefault="00224AD8" w:rsidP="004D5BAB">
            <w:pPr>
              <w:pStyle w:val="TableParagraph"/>
              <w:spacing w:line="237" w:lineRule="exact"/>
            </w:pPr>
            <w:r>
              <w:t>Composite measure example</w:t>
            </w:r>
          </w:p>
        </w:tc>
        <w:tc>
          <w:tcPr>
            <w:tcW w:w="2119" w:type="dxa"/>
            <w:shd w:val="clear" w:color="auto" w:fill="F2F2F2"/>
          </w:tcPr>
          <w:p w14:paraId="38C304F7" w14:textId="701AA5D6" w:rsidR="00224AD8" w:rsidRDefault="00224AD8" w:rsidP="004D5BAB">
            <w:pPr>
              <w:pStyle w:val="TableParagraph"/>
              <w:spacing w:line="237" w:lineRule="exact"/>
            </w:pPr>
            <w:r>
              <w:t>Informative</w:t>
            </w:r>
          </w:p>
        </w:tc>
      </w:tr>
      <w:tr w:rsidR="00224AD8" w14:paraId="67D15E98" w14:textId="77777777" w:rsidTr="00CE29A8">
        <w:trPr>
          <w:trHeight w:hRule="exact" w:val="279"/>
        </w:trPr>
        <w:tc>
          <w:tcPr>
            <w:tcW w:w="3804" w:type="dxa"/>
            <w:shd w:val="clear" w:color="auto" w:fill="F2F2F2"/>
          </w:tcPr>
          <w:p w14:paraId="2DCE55BA" w14:textId="360F8C10" w:rsidR="00224AD8" w:rsidRDefault="00224AD8" w:rsidP="00224AD8">
            <w:pPr>
              <w:pStyle w:val="TableParagraph"/>
              <w:spacing w:before="23"/>
              <w:rPr>
                <w:rFonts w:ascii="Courier New"/>
                <w:b/>
                <w:sz w:val="20"/>
              </w:rPr>
            </w:pPr>
            <w:r>
              <w:rPr>
                <w:rFonts w:ascii="Courier New"/>
                <w:b/>
                <w:sz w:val="20"/>
              </w:rPr>
              <w:t>examples/TestRiskAdj_v5_1/</w:t>
            </w:r>
          </w:p>
        </w:tc>
        <w:tc>
          <w:tcPr>
            <w:tcW w:w="3429" w:type="dxa"/>
            <w:shd w:val="clear" w:color="auto" w:fill="F2F2F2"/>
          </w:tcPr>
          <w:p w14:paraId="5FBB9CF5" w14:textId="1D8D8F2C" w:rsidR="00224AD8" w:rsidRDefault="00224AD8" w:rsidP="004D5BAB">
            <w:pPr>
              <w:pStyle w:val="TableParagraph"/>
              <w:spacing w:line="237" w:lineRule="exact"/>
            </w:pPr>
            <w:r>
              <w:t>Risk Adjustment measure example</w:t>
            </w:r>
          </w:p>
        </w:tc>
        <w:tc>
          <w:tcPr>
            <w:tcW w:w="2119" w:type="dxa"/>
            <w:shd w:val="clear" w:color="auto" w:fill="F2F2F2"/>
          </w:tcPr>
          <w:p w14:paraId="3B813B6B" w14:textId="6F5F2724" w:rsidR="00224AD8" w:rsidRDefault="00224AD8" w:rsidP="004D5BAB">
            <w:pPr>
              <w:pStyle w:val="TableParagraph"/>
              <w:spacing w:line="237" w:lineRule="exact"/>
            </w:pPr>
            <w:r>
              <w:t>Informative</w:t>
            </w:r>
          </w:p>
        </w:tc>
      </w:tr>
      <w:tr w:rsidR="00593E45" w14:paraId="3E7716AB" w14:textId="77777777" w:rsidTr="00927CF3">
        <w:trPr>
          <w:trHeight w:hRule="exact" w:val="697"/>
        </w:trPr>
        <w:tc>
          <w:tcPr>
            <w:tcW w:w="3804" w:type="dxa"/>
            <w:shd w:val="clear" w:color="auto" w:fill="F2F2F2"/>
          </w:tcPr>
          <w:p w14:paraId="1F8A945D" w14:textId="66EA731F" w:rsidR="00593E45" w:rsidRDefault="00593E45" w:rsidP="00224AD8">
            <w:pPr>
              <w:pStyle w:val="TableParagraph"/>
              <w:spacing w:before="23"/>
              <w:rPr>
                <w:rFonts w:ascii="Courier New"/>
                <w:b/>
                <w:sz w:val="20"/>
              </w:rPr>
            </w:pPr>
            <w:r>
              <w:rPr>
                <w:rFonts w:ascii="Courier New"/>
                <w:b/>
                <w:sz w:val="20"/>
              </w:rPr>
              <w:t>examples/</w:t>
            </w:r>
            <w:proofErr w:type="spellStart"/>
            <w:r>
              <w:rPr>
                <w:rFonts w:ascii="Courier New"/>
                <w:b/>
                <w:sz w:val="20"/>
              </w:rPr>
              <w:t>TimingExample</w:t>
            </w:r>
            <w:proofErr w:type="spellEnd"/>
          </w:p>
        </w:tc>
        <w:tc>
          <w:tcPr>
            <w:tcW w:w="3429" w:type="dxa"/>
            <w:shd w:val="clear" w:color="auto" w:fill="F2F2F2"/>
          </w:tcPr>
          <w:p w14:paraId="226A8370" w14:textId="18D067A4" w:rsidR="00593E45" w:rsidRDefault="00593E45" w:rsidP="004D5BAB">
            <w:pPr>
              <w:pStyle w:val="TableParagraph"/>
              <w:spacing w:line="237" w:lineRule="exact"/>
            </w:pPr>
            <w:r>
              <w:t xml:space="preserve">Examples of </w:t>
            </w:r>
            <w:proofErr w:type="spellStart"/>
            <w:r>
              <w:t>relevantPeriod</w:t>
            </w:r>
            <w:proofErr w:type="spellEnd"/>
            <w:r>
              <w:t xml:space="preserve"> vs </w:t>
            </w:r>
            <w:proofErr w:type="spellStart"/>
            <w:r>
              <w:t>relevantDatetime</w:t>
            </w:r>
            <w:proofErr w:type="spellEnd"/>
            <w:r>
              <w:t xml:space="preserve"> and </w:t>
            </w:r>
            <w:proofErr w:type="spellStart"/>
            <w:r>
              <w:t>authorDatetime</w:t>
            </w:r>
            <w:proofErr w:type="spellEnd"/>
          </w:p>
        </w:tc>
        <w:tc>
          <w:tcPr>
            <w:tcW w:w="2119" w:type="dxa"/>
            <w:shd w:val="clear" w:color="auto" w:fill="F2F2F2"/>
          </w:tcPr>
          <w:p w14:paraId="6B412D63" w14:textId="5BC736F3" w:rsidR="00593E45" w:rsidRDefault="00593E45" w:rsidP="004D5BAB">
            <w:pPr>
              <w:pStyle w:val="TableParagraph"/>
              <w:spacing w:line="237" w:lineRule="exact"/>
            </w:pPr>
            <w:r>
              <w:t>Informative</w:t>
            </w:r>
          </w:p>
        </w:tc>
      </w:tr>
    </w:tbl>
    <w:p w14:paraId="4985C966" w14:textId="77777777" w:rsidR="00931C4B" w:rsidRDefault="00931C4B" w:rsidP="004D5BAB">
      <w:pPr>
        <w:pStyle w:val="BodyText"/>
        <w:spacing w:line="237" w:lineRule="exact"/>
        <w:ind w:left="67" w:right="119"/>
        <w:jc w:val="center"/>
      </w:pPr>
      <w:r>
        <w:t>Table 1: Contents of the Packages.</w:t>
      </w:r>
    </w:p>
    <w:p w14:paraId="7310E277" w14:textId="5F1A05F5" w:rsidR="00A0534D" w:rsidRDefault="00A0534D">
      <w:pPr>
        <w:pStyle w:val="BodyText"/>
        <w:rPr>
          <w:sz w:val="20"/>
        </w:rPr>
      </w:pPr>
    </w:p>
    <w:p w14:paraId="04636418" w14:textId="38884AFA" w:rsidR="00526B39" w:rsidRDefault="00526B39">
      <w:pPr>
        <w:pStyle w:val="BodyText"/>
        <w:rPr>
          <w:sz w:val="20"/>
        </w:rPr>
      </w:pPr>
    </w:p>
    <w:p w14:paraId="5FB134FB" w14:textId="77777777" w:rsidR="00526B39" w:rsidRDefault="00526B39">
      <w:pPr>
        <w:pStyle w:val="BodyText"/>
        <w:rPr>
          <w:sz w:val="20"/>
        </w:rPr>
      </w:pPr>
    </w:p>
    <w:p w14:paraId="69CCEF81" w14:textId="77777777" w:rsidR="00A0534D" w:rsidRDefault="0083059C" w:rsidP="0040431D">
      <w:pPr>
        <w:pStyle w:val="Heading1"/>
        <w:numPr>
          <w:ilvl w:val="0"/>
          <w:numId w:val="43"/>
        </w:numPr>
        <w:tabs>
          <w:tab w:val="left" w:pos="551"/>
        </w:tabs>
        <w:ind w:hanging="430"/>
      </w:pPr>
      <w:bookmarkStart w:id="7" w:name="1_Introduction"/>
      <w:bookmarkStart w:id="8" w:name="_Toc519432908"/>
      <w:bookmarkEnd w:id="7"/>
      <w:r>
        <w:lastRenderedPageBreak/>
        <w:t>Introduction</w:t>
      </w:r>
      <w:bookmarkEnd w:id="8"/>
    </w:p>
    <w:p w14:paraId="760D26DD" w14:textId="77777777" w:rsidR="00A0534D" w:rsidRDefault="00A0534D">
      <w:pPr>
        <w:pStyle w:val="BodyText"/>
        <w:spacing w:before="5"/>
        <w:rPr>
          <w:b/>
          <w:sz w:val="30"/>
        </w:rPr>
      </w:pPr>
    </w:p>
    <w:p w14:paraId="7198E7EA" w14:textId="77777777" w:rsidR="00A0534D" w:rsidRDefault="0083059C" w:rsidP="0040431D">
      <w:pPr>
        <w:pStyle w:val="Heading2"/>
        <w:numPr>
          <w:ilvl w:val="1"/>
          <w:numId w:val="43"/>
        </w:numPr>
        <w:tabs>
          <w:tab w:val="left" w:pos="658"/>
        </w:tabs>
      </w:pPr>
      <w:bookmarkStart w:id="9" w:name="1.1_Purpose"/>
      <w:bookmarkStart w:id="10" w:name="_Toc519432909"/>
      <w:bookmarkEnd w:id="9"/>
      <w:r>
        <w:t>Purpose</w:t>
      </w:r>
      <w:bookmarkEnd w:id="10"/>
    </w:p>
    <w:p w14:paraId="1205F120" w14:textId="77777777" w:rsidR="00A0534D" w:rsidRDefault="00A0534D">
      <w:pPr>
        <w:pStyle w:val="BodyText"/>
        <w:spacing w:before="3"/>
        <w:rPr>
          <w:b/>
          <w:sz w:val="25"/>
        </w:rPr>
      </w:pPr>
    </w:p>
    <w:p w14:paraId="09000882" w14:textId="3E897669" w:rsidR="00A0534D" w:rsidRDefault="0083059C">
      <w:pPr>
        <w:pStyle w:val="BodyText"/>
        <w:spacing w:before="1" w:line="256" w:lineRule="auto"/>
        <w:ind w:left="120" w:right="119"/>
        <w:jc w:val="both"/>
      </w:pPr>
      <w:r>
        <w:t>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(eCQMs)</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61531953" w14:textId="77777777" w:rsidR="00A0534D" w:rsidRDefault="00A0534D">
      <w:pPr>
        <w:pStyle w:val="BodyText"/>
      </w:pPr>
    </w:p>
    <w:p w14:paraId="4BFF6489" w14:textId="42DD8743" w:rsidR="00A0534D" w:rsidRDefault="00693CDF" w:rsidP="006C0BCD">
      <w:pPr>
        <w:pStyle w:val="ListParagraph"/>
        <w:numPr>
          <w:ilvl w:val="0"/>
          <w:numId w:val="75"/>
        </w:numPr>
        <w:tabs>
          <w:tab w:val="left" w:pos="666"/>
        </w:tabs>
        <w:spacing w:before="146"/>
        <w:ind w:hanging="717"/>
      </w:pPr>
      <w:r>
        <w:t>Quality Data Model (QDM) v5.</w:t>
      </w:r>
      <w:r w:rsidR="00BF277A">
        <w:t>6</w:t>
      </w:r>
      <w:r w:rsidR="0083059C" w:rsidRPr="006C0BCD">
        <w:rPr>
          <w:spacing w:val="-31"/>
        </w:rPr>
        <w:t xml:space="preserve"> </w:t>
      </w:r>
      <w:r w:rsidR="0083059C">
        <w:t>[</w:t>
      </w:r>
      <w:hyperlink w:anchor="_bookmark99" w:history="1">
        <w:r w:rsidR="00C268F0">
          <w:rPr>
            <w:color w:val="0000FF"/>
          </w:rPr>
          <w:t>1</w:t>
        </w:r>
      </w:hyperlink>
      <w:r w:rsidR="0083059C">
        <w:t>]</w:t>
      </w:r>
    </w:p>
    <w:p w14:paraId="1FC0BE61" w14:textId="5D541668" w:rsidR="00A0534D" w:rsidRDefault="0083059C" w:rsidP="006C0BCD">
      <w:pPr>
        <w:pStyle w:val="ListParagraph"/>
        <w:numPr>
          <w:ilvl w:val="0"/>
          <w:numId w:val="75"/>
        </w:numPr>
        <w:tabs>
          <w:tab w:val="left" w:pos="666"/>
        </w:tabs>
        <w:spacing w:before="225"/>
        <w:ind w:hanging="717"/>
      </w:pPr>
      <w:r>
        <w:t>Clinical Quality Language (CQL) R1.</w:t>
      </w:r>
      <w:r w:rsidR="00540D94">
        <w:t>4</w:t>
      </w:r>
      <w:r w:rsidR="00540D94" w:rsidRPr="006C0BCD">
        <w:rPr>
          <w:spacing w:val="-34"/>
        </w:rPr>
        <w:t xml:space="preserve"> </w:t>
      </w:r>
      <w:r>
        <w:t>[</w:t>
      </w:r>
      <w:hyperlink w:anchor="_bookmark100" w:history="1">
        <w:r w:rsidR="00C268F0">
          <w:rPr>
            <w:color w:val="0000FF"/>
          </w:rPr>
          <w:t>2</w:t>
        </w:r>
      </w:hyperlink>
      <w:r>
        <w:t>]</w:t>
      </w:r>
    </w:p>
    <w:p w14:paraId="40544437" w14:textId="7DEC6AFF" w:rsidR="00A0534D" w:rsidRDefault="0083059C" w:rsidP="006C0BCD">
      <w:pPr>
        <w:pStyle w:val="ListParagraph"/>
        <w:numPr>
          <w:ilvl w:val="0"/>
          <w:numId w:val="75"/>
        </w:numPr>
        <w:tabs>
          <w:tab w:val="left" w:pos="666"/>
        </w:tabs>
        <w:spacing w:before="225"/>
        <w:ind w:hanging="717"/>
      </w:pPr>
      <w:r>
        <w:t>Health</w:t>
      </w:r>
      <w:r w:rsidRPr="006C0BCD">
        <w:rPr>
          <w:spacing w:val="-9"/>
        </w:rPr>
        <w:t xml:space="preserve"> </w:t>
      </w:r>
      <w:r>
        <w:t>Quality</w:t>
      </w:r>
      <w:r w:rsidRPr="006C0BCD">
        <w:rPr>
          <w:spacing w:val="-9"/>
        </w:rPr>
        <w:t xml:space="preserve"> </w:t>
      </w:r>
      <w:r>
        <w:t>Measures</w:t>
      </w:r>
      <w:r w:rsidRPr="006C0BCD">
        <w:rPr>
          <w:spacing w:val="-9"/>
        </w:rPr>
        <w:t xml:space="preserve"> </w:t>
      </w:r>
      <w:r>
        <w:t>Format</w:t>
      </w:r>
      <w:r w:rsidRPr="006C0BCD">
        <w:rPr>
          <w:spacing w:val="-9"/>
        </w:rPr>
        <w:t xml:space="preserve"> </w:t>
      </w:r>
      <w:r>
        <w:t>Release</w:t>
      </w:r>
      <w:r w:rsidRPr="006C0BCD">
        <w:rPr>
          <w:spacing w:val="-9"/>
        </w:rPr>
        <w:t xml:space="preserve"> </w:t>
      </w:r>
      <w:r>
        <w:t>1</w:t>
      </w:r>
      <w:r w:rsidRPr="006C0BCD">
        <w:rPr>
          <w:spacing w:val="-9"/>
        </w:rPr>
        <w:t xml:space="preserve"> </w:t>
      </w:r>
      <w:r>
        <w:t>Normative</w:t>
      </w:r>
      <w:r w:rsidRPr="006C0BCD">
        <w:rPr>
          <w:spacing w:val="-9"/>
        </w:rPr>
        <w:t xml:space="preserve"> </w:t>
      </w:r>
      <w:r>
        <w:t>(HQMF</w:t>
      </w:r>
      <w:r w:rsidRPr="006C0BCD">
        <w:rPr>
          <w:spacing w:val="-9"/>
        </w:rPr>
        <w:t xml:space="preserve"> </w:t>
      </w:r>
      <w:r>
        <w:t>R1</w:t>
      </w:r>
      <w:r w:rsidRPr="006C0BCD">
        <w:rPr>
          <w:spacing w:val="-9"/>
        </w:rPr>
        <w:t xml:space="preserve"> </w:t>
      </w:r>
      <w:r>
        <w:t>Normative)</w:t>
      </w:r>
      <w:r w:rsidRPr="006C0BCD">
        <w:rPr>
          <w:spacing w:val="-9"/>
        </w:rPr>
        <w:t xml:space="preserve"> </w:t>
      </w:r>
      <w:r>
        <w:t>[</w:t>
      </w:r>
      <w:hyperlink w:anchor="_bookmark101" w:history="1">
        <w:r w:rsidR="00C268F0">
          <w:rPr>
            <w:color w:val="0000FF"/>
          </w:rPr>
          <w:t>3</w:t>
        </w:r>
      </w:hyperlink>
      <w:r>
        <w:t>]</w:t>
      </w:r>
    </w:p>
    <w:p w14:paraId="7BC9B590" w14:textId="77777777" w:rsidR="00A0534D" w:rsidRDefault="00A0534D">
      <w:pPr>
        <w:pStyle w:val="BodyText"/>
        <w:spacing w:before="6"/>
        <w:rPr>
          <w:sz w:val="35"/>
        </w:rPr>
      </w:pPr>
    </w:p>
    <w:p w14:paraId="04474F60" w14:textId="71D1A2F5" w:rsidR="00A0534D" w:rsidRDefault="0083059C">
      <w:pPr>
        <w:pStyle w:val="BodyText"/>
        <w:spacing w:line="256" w:lineRule="auto"/>
        <w:ind w:left="120" w:right="119"/>
        <w:jc w:val="both"/>
      </w:pPr>
      <w:r>
        <w:t>Although the specification is based on the 1.</w:t>
      </w:r>
      <w:r w:rsidR="009768FC">
        <w:t>4</w:t>
      </w:r>
      <w:r>
        <w:t xml:space="preserve"> version of CQL, </w:t>
      </w:r>
      <w:r w:rsidR="00837B3B">
        <w:t>backwards-compatible</w:t>
      </w:r>
      <w:r>
        <w:t xml:space="preserve"> future versions of CQL can be used as well.</w:t>
      </w:r>
      <w:r w:rsidR="007E14D7">
        <w:t xml:space="preserve"> In addition, if necessary, the 1.2 version of CQL can be used without loss of functionality for this Implementation Guide.</w:t>
      </w:r>
    </w:p>
    <w:p w14:paraId="3EBCC54E" w14:textId="77777777" w:rsidR="00A0534D" w:rsidRDefault="0083059C">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AEA1A59" w14:textId="77777777" w:rsidR="00A0534D" w:rsidRDefault="0083059C">
      <w:pPr>
        <w:pStyle w:val="BodyText"/>
        <w:spacing w:before="120"/>
        <w:ind w:left="120"/>
        <w:jc w:val="both"/>
      </w:pPr>
      <w:r>
        <w:t>Except where noted, material from the above specifications is not reproduced here.</w:t>
      </w:r>
    </w:p>
    <w:p w14:paraId="3201C071" w14:textId="77777777" w:rsidR="00A0534D" w:rsidRDefault="00A0534D">
      <w:pPr>
        <w:pStyle w:val="BodyText"/>
      </w:pPr>
    </w:p>
    <w:p w14:paraId="08408F7D" w14:textId="77777777" w:rsidR="00A0534D" w:rsidRDefault="00A0534D">
      <w:pPr>
        <w:pStyle w:val="BodyText"/>
        <w:spacing w:before="5"/>
        <w:rPr>
          <w:sz w:val="21"/>
        </w:rPr>
      </w:pPr>
    </w:p>
    <w:p w14:paraId="2FCD591F" w14:textId="77777777" w:rsidR="00A0534D" w:rsidRDefault="0083059C" w:rsidP="0040431D">
      <w:pPr>
        <w:pStyle w:val="Heading2"/>
        <w:numPr>
          <w:ilvl w:val="1"/>
          <w:numId w:val="43"/>
        </w:numPr>
        <w:tabs>
          <w:tab w:val="left" w:pos="658"/>
        </w:tabs>
      </w:pPr>
      <w:bookmarkStart w:id="11" w:name="1.2_Structure_of_this_Guide"/>
      <w:bookmarkStart w:id="12" w:name="_Toc519432910"/>
      <w:bookmarkEnd w:id="11"/>
      <w:r>
        <w:t>Structure of this</w:t>
      </w:r>
      <w:r>
        <w:rPr>
          <w:spacing w:val="-17"/>
        </w:rPr>
        <w:t xml:space="preserve"> </w:t>
      </w:r>
      <w:r>
        <w:t>Guide</w:t>
      </w:r>
      <w:bookmarkEnd w:id="12"/>
    </w:p>
    <w:p w14:paraId="73E0C244" w14:textId="77777777" w:rsidR="00A0534D" w:rsidRDefault="00A0534D">
      <w:pPr>
        <w:pStyle w:val="BodyText"/>
        <w:spacing w:before="3"/>
        <w:rPr>
          <w:b/>
          <w:sz w:val="25"/>
        </w:rPr>
      </w:pPr>
    </w:p>
    <w:p w14:paraId="108999E6" w14:textId="348EF7CC" w:rsidR="00A0534D" w:rsidRDefault="0083059C">
      <w:pPr>
        <w:spacing w:before="1" w:line="256" w:lineRule="auto"/>
        <w:ind w:left="120" w:right="118"/>
        <w:jc w:val="both"/>
      </w:pPr>
      <w:r>
        <w:t xml:space="preserve">Three volumes comprise this </w:t>
      </w:r>
      <w:r>
        <w:rPr>
          <w:i/>
        </w:rPr>
        <w:t xml:space="preserve">HL7 Version 3 Implementation Guide: Clinical Quality Language (CQL)- based Health Quality Measure Format (HQMF), Release 1 </w:t>
      </w:r>
      <w:r w:rsidR="00126EC4">
        <w:rPr>
          <w:i/>
        </w:rPr>
        <w:t>STU</w:t>
      </w:r>
      <w:r w:rsidR="001C638B">
        <w:rPr>
          <w:i/>
        </w:rPr>
        <w:t>4.1</w:t>
      </w:r>
      <w:r w:rsidR="00126EC4">
        <w:rPr>
          <w:i/>
        </w:rPr>
        <w:t xml:space="preserve"> </w:t>
      </w:r>
      <w:r>
        <w:rPr>
          <w:i/>
        </w:rPr>
        <w:t>(US Realm), Standard for Trial Use</w:t>
      </w:r>
      <w:r>
        <w:t>:</w:t>
      </w:r>
    </w:p>
    <w:p w14:paraId="09E1D550" w14:textId="2F9C2AAA" w:rsidR="00A0534D" w:rsidRDefault="00AF099B" w:rsidP="00AF099B">
      <w:pPr>
        <w:pStyle w:val="BodyText"/>
        <w:spacing w:before="6"/>
        <w:ind w:left="1440" w:firstLine="540"/>
        <w:rPr>
          <w:sz w:val="17"/>
        </w:rPr>
      </w:pPr>
      <w:r>
        <w:rPr>
          <w:noProof/>
          <w:sz w:val="17"/>
        </w:rPr>
        <w:drawing>
          <wp:inline distT="0" distB="0" distL="0" distR="0" wp14:anchorId="151D7FCC" wp14:editId="5180CAF4">
            <wp:extent cx="3562985" cy="2584288"/>
            <wp:effectExtent l="0" t="0" r="0" b="698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29">
                      <a:extLst>
                        <a:ext uri="{28A0092B-C50C-407E-A947-70E740481C1C}">
                          <a14:useLocalDpi xmlns:a14="http://schemas.microsoft.com/office/drawing/2010/main" val="0"/>
                        </a:ext>
                      </a:extLst>
                    </a:blip>
                    <a:stretch>
                      <a:fillRect/>
                    </a:stretch>
                  </pic:blipFill>
                  <pic:spPr>
                    <a:xfrm>
                      <a:off x="0" y="0"/>
                      <a:ext cx="3564371" cy="2585293"/>
                    </a:xfrm>
                    <a:prstGeom prst="rect">
                      <a:avLst/>
                    </a:prstGeom>
                  </pic:spPr>
                </pic:pic>
              </a:graphicData>
            </a:graphic>
          </wp:inline>
        </w:drawing>
      </w:r>
    </w:p>
    <w:p w14:paraId="37C11FDA" w14:textId="1C1D7C73" w:rsidR="00A0534D" w:rsidRDefault="0083059C">
      <w:pPr>
        <w:pStyle w:val="BodyText"/>
        <w:ind w:left="1153" w:right="110"/>
      </w:pPr>
      <w:bookmarkStart w:id="13" w:name="_bookmark7"/>
      <w:bookmarkEnd w:id="13"/>
      <w:r>
        <w:t xml:space="preserve">Figure 1: Relationship between QDM, CQL, </w:t>
      </w:r>
      <w:r w:rsidR="00060767">
        <w:t>eCQM</w:t>
      </w:r>
      <w:r>
        <w:t>, and the volumes of this IG.</w:t>
      </w:r>
    </w:p>
    <w:p w14:paraId="06EFB41B" w14:textId="77777777" w:rsidR="00A0534D" w:rsidRDefault="00A0534D">
      <w:pPr>
        <w:sectPr w:rsidR="00A0534D">
          <w:headerReference w:type="even" r:id="rId30"/>
          <w:headerReference w:type="default" r:id="rId31"/>
          <w:pgSz w:w="12240" w:h="15840"/>
          <w:pgMar w:top="660" w:right="1320" w:bottom="1120" w:left="1320" w:header="467" w:footer="993" w:gutter="0"/>
          <w:cols w:space="720"/>
        </w:sectPr>
      </w:pPr>
    </w:p>
    <w:p w14:paraId="34DD3558" w14:textId="77777777" w:rsidR="00A0534D" w:rsidRDefault="00A0534D">
      <w:pPr>
        <w:pStyle w:val="BodyText"/>
        <w:rPr>
          <w:sz w:val="20"/>
        </w:rPr>
      </w:pPr>
    </w:p>
    <w:p w14:paraId="25543A07" w14:textId="77777777" w:rsidR="00A0534D" w:rsidRDefault="00A0534D">
      <w:pPr>
        <w:pStyle w:val="BodyText"/>
        <w:spacing w:before="3"/>
        <w:rPr>
          <w:sz w:val="19"/>
        </w:rPr>
      </w:pPr>
    </w:p>
    <w:p w14:paraId="2B42D5D7" w14:textId="77777777"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for representing CQL-based eCQMs in</w:t>
      </w:r>
      <w:r>
        <w:rPr>
          <w:spacing w:val="-36"/>
        </w:rPr>
        <w:t xml:space="preserve"> </w:t>
      </w:r>
      <w:r>
        <w:rPr>
          <w:spacing w:val="-4"/>
        </w:rPr>
        <w:t>HQMF.</w:t>
      </w:r>
    </w:p>
    <w:p w14:paraId="3E1274E5" w14:textId="77777777" w:rsidR="00A0534D" w:rsidRDefault="00A0534D">
      <w:pPr>
        <w:pStyle w:val="BodyText"/>
        <w:spacing w:before="7"/>
        <w:rPr>
          <w:sz w:val="23"/>
        </w:rPr>
      </w:pPr>
    </w:p>
    <w:p w14:paraId="651B3C39" w14:textId="461C3096"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515823">
        <w:t>5.</w:t>
      </w:r>
      <w:r w:rsidR="00BF277A">
        <w:t>6</w:t>
      </w:r>
      <w:r w:rsidR="00CE29A8">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r>
        <w:t>eCQM</w:t>
      </w:r>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60E2380A" w14:textId="77777777" w:rsidR="00A0534D" w:rsidRDefault="00A0534D">
      <w:pPr>
        <w:pStyle w:val="BodyText"/>
        <w:spacing w:before="7"/>
        <w:rPr>
          <w:sz w:val="23"/>
        </w:rPr>
      </w:pPr>
    </w:p>
    <w:p w14:paraId="618CAF99" w14:textId="3A6BBBDA" w:rsidR="00A0534D" w:rsidRDefault="0083059C">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Contains the HQMF templates for QDM data elements, necessary</w:t>
      </w:r>
      <w:r w:rsidR="00515823">
        <w:t xml:space="preserve"> </w:t>
      </w:r>
      <w:r>
        <w:t>for</w:t>
      </w:r>
      <w:r>
        <w:rPr>
          <w:spacing w:val="22"/>
        </w:rPr>
        <w:t xml:space="preserve"> </w:t>
      </w:r>
      <w:r>
        <w:t>constructing</w:t>
      </w:r>
      <w:r>
        <w:rPr>
          <w:w w:val="99"/>
        </w:rPr>
        <w:t xml:space="preserve"> </w:t>
      </w:r>
      <w:r>
        <w:t>QDM+CQL-based HQMF</w:t>
      </w:r>
      <w:r>
        <w:rPr>
          <w:spacing w:val="-29"/>
        </w:rPr>
        <w:t xml:space="preserve"> </w:t>
      </w:r>
      <w:r>
        <w:t>measures.</w:t>
      </w:r>
    </w:p>
    <w:p w14:paraId="6D3963DC" w14:textId="77777777" w:rsidR="00A0534D" w:rsidRDefault="00A0534D">
      <w:pPr>
        <w:pStyle w:val="BodyText"/>
      </w:pPr>
    </w:p>
    <w:p w14:paraId="4DB8E29C" w14:textId="77777777" w:rsidR="00A0534D" w:rsidRDefault="0083059C" w:rsidP="0040431D">
      <w:pPr>
        <w:pStyle w:val="Heading2"/>
        <w:numPr>
          <w:ilvl w:val="1"/>
          <w:numId w:val="43"/>
        </w:numPr>
        <w:tabs>
          <w:tab w:val="left" w:pos="658"/>
        </w:tabs>
        <w:spacing w:before="176"/>
      </w:pPr>
      <w:bookmarkStart w:id="14" w:name="1.3_Structure_of_this_Volume"/>
      <w:bookmarkStart w:id="15" w:name="_Toc519432911"/>
      <w:bookmarkEnd w:id="14"/>
      <w:r>
        <w:t>Structure of this</w:t>
      </w:r>
      <w:r>
        <w:rPr>
          <w:spacing w:val="-17"/>
        </w:rPr>
        <w:t xml:space="preserve"> </w:t>
      </w:r>
      <w:r>
        <w:rPr>
          <w:spacing w:val="-4"/>
        </w:rPr>
        <w:t>Volume</w:t>
      </w:r>
      <w:bookmarkEnd w:id="15"/>
    </w:p>
    <w:p w14:paraId="48DA65E5" w14:textId="77777777" w:rsidR="00A0534D" w:rsidRDefault="00A0534D">
      <w:pPr>
        <w:pStyle w:val="BodyText"/>
        <w:spacing w:before="7"/>
        <w:rPr>
          <w:b/>
          <w:sz w:val="24"/>
        </w:rPr>
      </w:pPr>
    </w:p>
    <w:p w14:paraId="7D83D941" w14:textId="6BC50AFF" w:rsidR="00A0534D" w:rsidRDefault="0083059C">
      <w:pPr>
        <w:spacing w:line="256" w:lineRule="auto"/>
        <w:ind w:left="120" w:right="119"/>
        <w:jc w:val="both"/>
      </w:pPr>
      <w:r>
        <w:t>In this section</w:t>
      </w:r>
      <w:r w:rsidR="00837B3B">
        <w:t>,</w:t>
      </w:r>
      <w:r>
        <w:t xml:space="preserve"> we present an outline of this volume of this </w:t>
      </w:r>
      <w:r>
        <w:rPr>
          <w:i/>
        </w:rPr>
        <w:t xml:space="preserve">HL7 Version 3 Implementation Guide: Clinical Quality Language (CQL)-based Health Quality Measure Format (HQMF), Release 1 </w:t>
      </w:r>
      <w:r w:rsidR="00126EC4">
        <w:rPr>
          <w:i/>
        </w:rPr>
        <w:t>STU</w:t>
      </w:r>
      <w:r w:rsidR="001C638B">
        <w:rPr>
          <w:i/>
        </w:rPr>
        <w:t>4.1</w:t>
      </w:r>
      <w:r w:rsidR="00126EC4">
        <w:rPr>
          <w:i/>
        </w:rPr>
        <w:t xml:space="preserve"> </w:t>
      </w:r>
      <w:r>
        <w:rPr>
          <w:i/>
        </w:rPr>
        <w:t>(US Realm), Standard for Trial Use</w:t>
      </w:r>
      <w:r>
        <w:t>.</w:t>
      </w:r>
    </w:p>
    <w:p w14:paraId="4632955D" w14:textId="52128079" w:rsidR="00A0534D" w:rsidRDefault="0083059C">
      <w:pPr>
        <w:pStyle w:val="BodyText"/>
        <w:spacing w:before="120" w:line="256" w:lineRule="auto"/>
        <w:ind w:left="120" w:right="119"/>
        <w:jc w:val="both"/>
      </w:pPr>
      <w:r>
        <w:t xml:space="preserve">This volume is divided into 6 chapters. Chapters </w:t>
      </w:r>
      <w:hyperlink w:anchor="_bookmark28" w:history="1">
        <w:r>
          <w:rPr>
            <w:color w:val="0000FF"/>
          </w:rPr>
          <w:t>2</w:t>
        </w:r>
      </w:hyperlink>
      <w:r>
        <w:rPr>
          <w:color w:val="0000FF"/>
        </w:rPr>
        <w:t xml:space="preserve"> </w:t>
      </w:r>
      <w:r>
        <w:t xml:space="preserve">- </w:t>
      </w:r>
      <w:hyperlink w:anchor="_bookmark91" w:history="1">
        <w:r>
          <w:rPr>
            <w:color w:val="0000FF"/>
          </w:rPr>
          <w:t>6</w:t>
        </w:r>
      </w:hyperlink>
      <w:r>
        <w:rPr>
          <w:color w:val="0000FF"/>
        </w:rPr>
        <w:t xml:space="preserve"> </w:t>
      </w:r>
      <w:r>
        <w:t>describe how to construct a CQL</w:t>
      </w:r>
      <w:r w:rsidR="00FD1C09">
        <w:t>-</w:t>
      </w:r>
      <w:r>
        <w:t>based HQMF document</w:t>
      </w:r>
      <w:r>
        <w:rPr>
          <w:spacing w:val="-11"/>
        </w:rPr>
        <w:t xml:space="preserve"> </w:t>
      </w:r>
      <w:r>
        <w:t>and</w:t>
      </w:r>
      <w:r>
        <w:rPr>
          <w:spacing w:val="-11"/>
        </w:rPr>
        <w:t xml:space="preserve"> </w:t>
      </w:r>
      <w:r>
        <w:t>follow</w:t>
      </w:r>
      <w:r>
        <w:rPr>
          <w:spacing w:val="-11"/>
        </w:rPr>
        <w:t xml:space="preserve"> </w:t>
      </w:r>
      <w:r>
        <w:t>the</w:t>
      </w:r>
      <w:r>
        <w:rPr>
          <w:spacing w:val="-11"/>
        </w:rPr>
        <w:t xml:space="preserve"> </w:t>
      </w:r>
      <w:r>
        <w:t>structure</w:t>
      </w:r>
      <w:r>
        <w:rPr>
          <w:spacing w:val="-11"/>
        </w:rPr>
        <w:t xml:space="preserve"> </w:t>
      </w:r>
      <w:r>
        <w:t>of</w:t>
      </w:r>
      <w:r>
        <w:rPr>
          <w:spacing w:val="-11"/>
        </w:rPr>
        <w:t xml:space="preserve"> </w:t>
      </w:r>
      <w:r>
        <w:t>an</w:t>
      </w:r>
      <w:r>
        <w:rPr>
          <w:spacing w:val="-11"/>
        </w:rPr>
        <w:t xml:space="preserve"> </w:t>
      </w:r>
      <w:r>
        <w:t>HQMF</w:t>
      </w:r>
      <w:r>
        <w:rPr>
          <w:spacing w:val="-11"/>
        </w:rPr>
        <w:t xml:space="preserve"> </w:t>
      </w:r>
      <w:r>
        <w:t>document</w:t>
      </w:r>
      <w:r>
        <w:rPr>
          <w:spacing w:val="-11"/>
        </w:rPr>
        <w:t xml:space="preserve"> </w:t>
      </w:r>
      <w:r>
        <w:t>(metadata,</w:t>
      </w:r>
      <w:r>
        <w:rPr>
          <w:spacing w:val="-10"/>
        </w:rPr>
        <w:t xml:space="preserve"> </w:t>
      </w:r>
      <w:r>
        <w:t>data</w:t>
      </w:r>
      <w:r>
        <w:rPr>
          <w:spacing w:val="-11"/>
        </w:rPr>
        <w:t xml:space="preserve"> </w:t>
      </w:r>
      <w:r>
        <w:t>criteria,</w:t>
      </w:r>
      <w:r>
        <w:rPr>
          <w:spacing w:val="-10"/>
        </w:rPr>
        <w:t xml:space="preserve"> </w:t>
      </w:r>
      <w:r>
        <w:t>population</w:t>
      </w:r>
      <w:r>
        <w:rPr>
          <w:spacing w:val="-11"/>
        </w:rPr>
        <w:t xml:space="preserve"> </w:t>
      </w:r>
      <w:r>
        <w:t>criteria,</w:t>
      </w:r>
      <w:r>
        <w:rPr>
          <w:spacing w:val="-10"/>
        </w:rPr>
        <w:t xml:space="preserve"> </w:t>
      </w:r>
      <w:r>
        <w:t>stratification</w:t>
      </w:r>
      <w:r>
        <w:rPr>
          <w:spacing w:val="-25"/>
        </w:rPr>
        <w:t xml:space="preserve"> </w:t>
      </w:r>
      <w:r>
        <w:t>criteria).</w:t>
      </w:r>
    </w:p>
    <w:p w14:paraId="1D98E947" w14:textId="77777777" w:rsidR="00A0534D" w:rsidRDefault="00A0534D">
      <w:pPr>
        <w:pStyle w:val="BodyText"/>
        <w:spacing w:before="9"/>
        <w:rPr>
          <w:sz w:val="26"/>
        </w:rPr>
      </w:pPr>
    </w:p>
    <w:p w14:paraId="0E3A1021" w14:textId="77777777" w:rsidR="00A0534D" w:rsidRDefault="00951171">
      <w:pPr>
        <w:pStyle w:val="BodyText"/>
        <w:spacing w:line="256" w:lineRule="auto"/>
        <w:ind w:left="408" w:right="407"/>
        <w:jc w:val="both"/>
      </w:pPr>
      <w:hyperlink w:anchor="_bookmark4" w:history="1">
        <w:r w:rsidR="0083059C">
          <w:rPr>
            <w:color w:val="0000FF"/>
          </w:rPr>
          <w:t>Chapter 1</w:t>
        </w:r>
      </w:hyperlink>
      <w:r w:rsidR="0083059C">
        <w:rPr>
          <w:color w:val="0000FF"/>
        </w:rPr>
        <w:t xml:space="preserve"> </w:t>
      </w:r>
      <w:r w:rsidR="0083059C">
        <w:t>provides an introduction to this IG, gives a brief history of the IG, describes some of the standards</w:t>
      </w:r>
      <w:r w:rsidR="0083059C">
        <w:rPr>
          <w:spacing w:val="-12"/>
        </w:rPr>
        <w:t xml:space="preserve"> </w:t>
      </w:r>
      <w:r w:rsidR="0083059C">
        <w:t>upon</w:t>
      </w:r>
      <w:r w:rsidR="0083059C">
        <w:rPr>
          <w:spacing w:val="-12"/>
        </w:rPr>
        <w:t xml:space="preserve"> </w:t>
      </w:r>
      <w:r w:rsidR="0083059C">
        <w:t>which</w:t>
      </w:r>
      <w:r w:rsidR="0083059C">
        <w:rPr>
          <w:spacing w:val="-12"/>
        </w:rPr>
        <w:t xml:space="preserve"> </w:t>
      </w:r>
      <w:r w:rsidR="0083059C">
        <w:t>this</w:t>
      </w:r>
      <w:r w:rsidR="0083059C">
        <w:rPr>
          <w:spacing w:val="-12"/>
        </w:rPr>
        <w:t xml:space="preserve"> </w:t>
      </w:r>
      <w:r w:rsidR="0083059C">
        <w:t>IG</w:t>
      </w:r>
      <w:r w:rsidR="0083059C">
        <w:rPr>
          <w:spacing w:val="-12"/>
        </w:rPr>
        <w:t xml:space="preserve"> </w:t>
      </w:r>
      <w:r w:rsidR="0083059C">
        <w:t>was</w:t>
      </w:r>
      <w:r w:rsidR="0083059C">
        <w:rPr>
          <w:spacing w:val="-12"/>
        </w:rPr>
        <w:t xml:space="preserve"> </w:t>
      </w:r>
      <w:r w:rsidR="0083059C">
        <w:t>built,</w:t>
      </w:r>
      <w:r w:rsidR="0083059C">
        <w:rPr>
          <w:spacing w:val="-11"/>
        </w:rPr>
        <w:t xml:space="preserve"> </w:t>
      </w:r>
      <w:r w:rsidR="0083059C">
        <w:t>and</w:t>
      </w:r>
      <w:r w:rsidR="0083059C">
        <w:rPr>
          <w:spacing w:val="-12"/>
        </w:rPr>
        <w:t xml:space="preserve"> </w:t>
      </w:r>
      <w:r w:rsidR="0083059C">
        <w:t>briefly</w:t>
      </w:r>
      <w:r w:rsidR="0083059C">
        <w:rPr>
          <w:spacing w:val="-12"/>
        </w:rPr>
        <w:t xml:space="preserve"> </w:t>
      </w:r>
      <w:r w:rsidR="0083059C">
        <w:t>references</w:t>
      </w:r>
      <w:r w:rsidR="0083059C">
        <w:rPr>
          <w:spacing w:val="-12"/>
        </w:rPr>
        <w:t xml:space="preserve"> </w:t>
      </w:r>
      <w:r w:rsidR="0083059C">
        <w:t>other</w:t>
      </w:r>
      <w:r w:rsidR="0083059C">
        <w:rPr>
          <w:spacing w:val="-12"/>
        </w:rPr>
        <w:t xml:space="preserve"> </w:t>
      </w:r>
      <w:r w:rsidR="0083059C">
        <w:t>standards</w:t>
      </w:r>
      <w:r w:rsidR="0083059C">
        <w:rPr>
          <w:spacing w:val="-12"/>
        </w:rPr>
        <w:t xml:space="preserve"> </w:t>
      </w:r>
      <w:r w:rsidR="0083059C">
        <w:t>and</w:t>
      </w:r>
      <w:r w:rsidR="0083059C">
        <w:rPr>
          <w:spacing w:val="-12"/>
        </w:rPr>
        <w:t xml:space="preserve"> </w:t>
      </w:r>
      <w:r w:rsidR="0083059C">
        <w:t>tools</w:t>
      </w:r>
      <w:r w:rsidR="0083059C">
        <w:rPr>
          <w:spacing w:val="-12"/>
        </w:rPr>
        <w:t xml:space="preserve"> </w:t>
      </w:r>
      <w:r w:rsidR="0083059C">
        <w:t>present</w:t>
      </w:r>
      <w:r w:rsidR="0083059C">
        <w:rPr>
          <w:spacing w:val="-12"/>
        </w:rPr>
        <w:t xml:space="preserve"> </w:t>
      </w:r>
      <w:r w:rsidR="0083059C">
        <w:t>in</w:t>
      </w:r>
      <w:r w:rsidR="0083059C">
        <w:rPr>
          <w:spacing w:val="-12"/>
        </w:rPr>
        <w:t xml:space="preserve"> </w:t>
      </w:r>
      <w:r w:rsidR="0083059C">
        <w:t>the ecosystem of which this IG is</w:t>
      </w:r>
      <w:r w:rsidR="0083059C">
        <w:rPr>
          <w:spacing w:val="-29"/>
        </w:rPr>
        <w:t xml:space="preserve"> </w:t>
      </w:r>
      <w:r w:rsidR="0083059C">
        <w:t>part.</w:t>
      </w:r>
    </w:p>
    <w:p w14:paraId="64897277" w14:textId="77777777" w:rsidR="00A0534D" w:rsidRDefault="00951171">
      <w:pPr>
        <w:pStyle w:val="BodyText"/>
        <w:spacing w:before="191" w:line="256" w:lineRule="auto"/>
        <w:ind w:left="408" w:right="407"/>
        <w:jc w:val="both"/>
      </w:pPr>
      <w:hyperlink w:anchor="_bookmark28" w:history="1">
        <w:r w:rsidR="0083059C">
          <w:rPr>
            <w:color w:val="0000FF"/>
          </w:rPr>
          <w:t>Chapter</w:t>
        </w:r>
        <w:r w:rsidR="0083059C">
          <w:rPr>
            <w:color w:val="0000FF"/>
            <w:spacing w:val="-8"/>
          </w:rPr>
          <w:t xml:space="preserve"> </w:t>
        </w:r>
        <w:r w:rsidR="0083059C">
          <w:rPr>
            <w:color w:val="0000FF"/>
          </w:rPr>
          <w:t>2</w:t>
        </w:r>
      </w:hyperlink>
      <w:r w:rsidR="0083059C">
        <w:rPr>
          <w:color w:val="0000FF"/>
          <w:spacing w:val="-8"/>
        </w:rPr>
        <w:t xml:space="preserve"> </w:t>
      </w:r>
      <w:r w:rsidR="0083059C">
        <w:t>provides</w:t>
      </w:r>
      <w:r w:rsidR="0083059C">
        <w:rPr>
          <w:spacing w:val="-8"/>
        </w:rPr>
        <w:t xml:space="preserve"> </w:t>
      </w:r>
      <w:r w:rsidR="0083059C">
        <w:t>an</w:t>
      </w:r>
      <w:r w:rsidR="0083059C">
        <w:rPr>
          <w:spacing w:val="-8"/>
        </w:rPr>
        <w:t xml:space="preserve"> </w:t>
      </w:r>
      <w:r w:rsidR="0083059C">
        <w:t>overview</w:t>
      </w:r>
      <w:r w:rsidR="0083059C">
        <w:rPr>
          <w:spacing w:val="-8"/>
        </w:rPr>
        <w:t xml:space="preserve"> </w:t>
      </w:r>
      <w:r w:rsidR="0083059C">
        <w:t>of</w:t>
      </w:r>
      <w:r w:rsidR="0083059C">
        <w:rPr>
          <w:spacing w:val="-8"/>
        </w:rPr>
        <w:t xml:space="preserve"> </w:t>
      </w:r>
      <w:r w:rsidR="0083059C">
        <w:t>HQMF</w:t>
      </w:r>
      <w:r w:rsidR="0083059C">
        <w:rPr>
          <w:spacing w:val="-8"/>
        </w:rPr>
        <w:t xml:space="preserve"> </w:t>
      </w:r>
      <w:r w:rsidR="0083059C">
        <w:t>structure,</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reference</w:t>
      </w:r>
      <w:r w:rsidR="0083059C">
        <w:rPr>
          <w:spacing w:val="-8"/>
        </w:rPr>
        <w:t xml:space="preserve"> </w:t>
      </w:r>
      <w:r w:rsidR="0083059C">
        <w:t>CQL</w:t>
      </w:r>
      <w:r w:rsidR="0083059C">
        <w:rPr>
          <w:spacing w:val="-8"/>
        </w:rPr>
        <w:t xml:space="preserve"> </w:t>
      </w:r>
      <w:r w:rsidR="0083059C">
        <w:t>documents</w:t>
      </w:r>
      <w:r w:rsidR="0083059C">
        <w:rPr>
          <w:spacing w:val="-8"/>
        </w:rPr>
        <w:t xml:space="preserve"> </w:t>
      </w:r>
      <w:r w:rsidR="0083059C">
        <w:t>in</w:t>
      </w:r>
      <w:r w:rsidR="0083059C">
        <w:rPr>
          <w:spacing w:val="-8"/>
        </w:rPr>
        <w:t xml:space="preserve"> </w:t>
      </w:r>
      <w:r w:rsidR="0083059C">
        <w:t>the</w:t>
      </w:r>
      <w:r w:rsidR="0083059C">
        <w:rPr>
          <w:spacing w:val="-8"/>
        </w:rPr>
        <w:t xml:space="preserve"> </w:t>
      </w:r>
      <w:r w:rsidR="0083059C">
        <w:t>HQMF document,</w:t>
      </w:r>
      <w:r w:rsidR="0083059C">
        <w:rPr>
          <w:spacing w:val="-8"/>
        </w:rPr>
        <w:t xml:space="preserve"> </w:t>
      </w:r>
      <w:r w:rsidR="0083059C">
        <w:t>and</w:t>
      </w:r>
      <w:r w:rsidR="0083059C">
        <w:rPr>
          <w:spacing w:val="-8"/>
        </w:rPr>
        <w:t xml:space="preserve"> </w:t>
      </w:r>
      <w:r w:rsidR="0083059C">
        <w:t>how</w:t>
      </w:r>
      <w:r w:rsidR="0083059C">
        <w:rPr>
          <w:spacing w:val="-8"/>
        </w:rPr>
        <w:t xml:space="preserve"> </w:t>
      </w:r>
      <w:r w:rsidR="0083059C">
        <w:t>to</w:t>
      </w:r>
      <w:r w:rsidR="0083059C">
        <w:rPr>
          <w:spacing w:val="-8"/>
        </w:rPr>
        <w:t xml:space="preserve"> </w:t>
      </w:r>
      <w:r w:rsidR="0083059C">
        <w:t>specify</w:t>
      </w:r>
      <w:r w:rsidR="0083059C">
        <w:rPr>
          <w:spacing w:val="-8"/>
        </w:rPr>
        <w:t xml:space="preserve"> </w:t>
      </w:r>
      <w:r w:rsidR="0083059C">
        <w:t>control</w:t>
      </w:r>
      <w:r w:rsidR="0083059C">
        <w:rPr>
          <w:spacing w:val="-8"/>
        </w:rPr>
        <w:t xml:space="preserve"> </w:t>
      </w:r>
      <w:r w:rsidR="0083059C">
        <w:t>variables</w:t>
      </w:r>
      <w:r w:rsidR="0083059C">
        <w:rPr>
          <w:spacing w:val="-8"/>
        </w:rPr>
        <w:t xml:space="preserve"> </w:t>
      </w:r>
      <w:r w:rsidR="0083059C">
        <w:t>(measure</w:t>
      </w:r>
      <w:r w:rsidR="0083059C">
        <w:rPr>
          <w:spacing w:val="-8"/>
        </w:rPr>
        <w:t xml:space="preserve"> </w:t>
      </w:r>
      <w:r w:rsidR="0083059C">
        <w:t>period).</w:t>
      </w:r>
    </w:p>
    <w:p w14:paraId="07F92D14" w14:textId="77777777" w:rsidR="00A0534D" w:rsidRDefault="00951171">
      <w:pPr>
        <w:pStyle w:val="BodyText"/>
        <w:spacing w:before="191" w:line="436" w:lineRule="auto"/>
        <w:ind w:left="408" w:right="632"/>
      </w:pPr>
      <w:hyperlink w:anchor="_bookmark41" w:history="1">
        <w:r w:rsidR="0083059C">
          <w:rPr>
            <w:color w:val="0000FF"/>
          </w:rPr>
          <w:t>Chapter 3</w:t>
        </w:r>
      </w:hyperlink>
      <w:r w:rsidR="0083059C">
        <w:rPr>
          <w:color w:val="0000FF"/>
        </w:rPr>
        <w:t xml:space="preserve"> </w:t>
      </w:r>
      <w:r w:rsidR="0083059C">
        <w:t xml:space="preserve">describes how to reference codes and </w:t>
      </w:r>
      <w:proofErr w:type="spellStart"/>
      <w:r w:rsidR="0083059C">
        <w:t>valuesets</w:t>
      </w:r>
      <w:proofErr w:type="spellEnd"/>
      <w:r w:rsidR="0083059C">
        <w:t xml:space="preserve"> in CQL and the accompanying </w:t>
      </w:r>
      <w:r w:rsidR="0083059C">
        <w:rPr>
          <w:spacing w:val="-4"/>
        </w:rPr>
        <w:t xml:space="preserve">HQMF. </w:t>
      </w:r>
      <w:hyperlink w:anchor="_bookmark45" w:history="1">
        <w:r w:rsidR="0083059C">
          <w:rPr>
            <w:color w:val="0000FF"/>
          </w:rPr>
          <w:t>Chapter 4</w:t>
        </w:r>
      </w:hyperlink>
      <w:r w:rsidR="0083059C">
        <w:rPr>
          <w:color w:val="0000FF"/>
        </w:rPr>
        <w:t xml:space="preserve"> </w:t>
      </w:r>
      <w:r w:rsidR="0083059C">
        <w:t xml:space="preserve">describes how to construct the </w:t>
      </w:r>
      <w:proofErr w:type="spellStart"/>
      <w:r w:rsidR="0083059C">
        <w:rPr>
          <w:rFonts w:ascii="Courier New"/>
          <w:sz w:val="20"/>
        </w:rPr>
        <w:t>dataCriteriaSection</w:t>
      </w:r>
      <w:proofErr w:type="spellEnd"/>
      <w:r w:rsidR="0083059C">
        <w:rPr>
          <w:rFonts w:ascii="Courier New"/>
          <w:spacing w:val="-72"/>
          <w:sz w:val="20"/>
        </w:rPr>
        <w:t xml:space="preserve"> </w:t>
      </w:r>
      <w:r w:rsidR="0083059C">
        <w:t>of the HQMF document.</w:t>
      </w:r>
    </w:p>
    <w:p w14:paraId="7D4316AD" w14:textId="77777777" w:rsidR="00A0534D" w:rsidRDefault="00951171">
      <w:pPr>
        <w:pStyle w:val="BodyText"/>
        <w:spacing w:line="239" w:lineRule="exact"/>
        <w:ind w:left="408"/>
        <w:jc w:val="both"/>
      </w:pPr>
      <w:hyperlink w:anchor="_bookmark52" w:history="1">
        <w:r w:rsidR="0083059C">
          <w:rPr>
            <w:color w:val="0000FF"/>
          </w:rPr>
          <w:t>Chapter 5</w:t>
        </w:r>
      </w:hyperlink>
      <w:r w:rsidR="0083059C">
        <w:rPr>
          <w:color w:val="0000FF"/>
        </w:rPr>
        <w:t xml:space="preserve"> </w:t>
      </w:r>
      <w:r w:rsidR="0083059C">
        <w:t>discusses measure scoring types, how to specify population criteria in the HQMF document</w:t>
      </w:r>
    </w:p>
    <w:p w14:paraId="11C9F6D1" w14:textId="77777777" w:rsidR="00A0534D" w:rsidRDefault="0083059C">
      <w:pPr>
        <w:pStyle w:val="BodyText"/>
        <w:spacing w:before="18" w:line="256" w:lineRule="auto"/>
        <w:ind w:left="408" w:right="407"/>
        <w:jc w:val="both"/>
      </w:pPr>
      <w:r>
        <w:t>using CQL, and how to specify measure populations in CQL. There are also sections discussing stratification, inclusion of supplemental data, and defining risk adjustment variables.</w:t>
      </w:r>
    </w:p>
    <w:p w14:paraId="0C0E6F18" w14:textId="77777777" w:rsidR="00A0534D" w:rsidRDefault="00951171">
      <w:pPr>
        <w:pStyle w:val="BodyText"/>
        <w:spacing w:before="191"/>
        <w:ind w:left="408"/>
        <w:jc w:val="both"/>
      </w:pPr>
      <w:hyperlink w:anchor="_bookmark91" w:history="1">
        <w:r w:rsidR="0083059C">
          <w:rPr>
            <w:color w:val="0000FF"/>
          </w:rPr>
          <w:t>Chapter 6</w:t>
        </w:r>
      </w:hyperlink>
      <w:r w:rsidR="0083059C">
        <w:rPr>
          <w:color w:val="0000FF"/>
        </w:rPr>
        <w:t xml:space="preserve"> </w:t>
      </w:r>
      <w:r w:rsidR="0083059C">
        <w:t>contains a discussion of composite measures and HQMF examples of composite measures.</w:t>
      </w:r>
    </w:p>
    <w:p w14:paraId="20C8A3EB" w14:textId="77777777" w:rsidR="00A0534D" w:rsidRDefault="00A0534D">
      <w:pPr>
        <w:pStyle w:val="BodyText"/>
      </w:pPr>
    </w:p>
    <w:p w14:paraId="4C452AB0" w14:textId="77777777" w:rsidR="00A0534D" w:rsidRDefault="00A0534D">
      <w:pPr>
        <w:pStyle w:val="BodyText"/>
        <w:spacing w:before="11"/>
        <w:rPr>
          <w:sz w:val="17"/>
        </w:rPr>
      </w:pPr>
    </w:p>
    <w:p w14:paraId="1483843F" w14:textId="77777777" w:rsidR="00A0534D" w:rsidRDefault="0083059C" w:rsidP="0040431D">
      <w:pPr>
        <w:pStyle w:val="Heading2"/>
        <w:numPr>
          <w:ilvl w:val="1"/>
          <w:numId w:val="43"/>
        </w:numPr>
        <w:tabs>
          <w:tab w:val="left" w:pos="658"/>
        </w:tabs>
      </w:pPr>
      <w:bookmarkStart w:id="16" w:name="1.4_Audience"/>
      <w:bookmarkStart w:id="17" w:name="_Toc519432912"/>
      <w:bookmarkEnd w:id="16"/>
      <w:r>
        <w:t>Audience</w:t>
      </w:r>
      <w:bookmarkEnd w:id="17"/>
    </w:p>
    <w:p w14:paraId="1475245B" w14:textId="77777777" w:rsidR="00A0534D" w:rsidRDefault="00A0534D">
      <w:pPr>
        <w:pStyle w:val="BodyText"/>
        <w:spacing w:before="7"/>
        <w:rPr>
          <w:b/>
          <w:sz w:val="24"/>
        </w:rPr>
      </w:pPr>
    </w:p>
    <w:p w14:paraId="6D0064C3" w14:textId="77777777" w:rsidR="00A0534D" w:rsidRDefault="0083059C">
      <w:pPr>
        <w:pStyle w:val="BodyText"/>
        <w:spacing w:line="256" w:lineRule="auto"/>
        <w:ind w:left="120" w:right="119"/>
        <w:jc w:val="both"/>
      </w:pPr>
      <w:r>
        <w:t xml:space="preserve">The audience for this IG includes software developers of the Measure Authoring </w:t>
      </w:r>
      <w:r>
        <w:rPr>
          <w:spacing w:val="-5"/>
        </w:rPr>
        <w:t xml:space="preserve">Tool (MAT); </w:t>
      </w:r>
      <w:r>
        <w:t>measure developers who will specify clinical quality measures in HQMF; software developers and implementers who</w:t>
      </w:r>
      <w:r>
        <w:rPr>
          <w:spacing w:val="-15"/>
        </w:rPr>
        <w:t xml:space="preserve"> </w:t>
      </w:r>
      <w:r>
        <w:t>will</w:t>
      </w:r>
      <w:r>
        <w:rPr>
          <w:spacing w:val="-15"/>
        </w:rPr>
        <w:t xml:space="preserve"> </w:t>
      </w:r>
      <w:r>
        <w:t>implement</w:t>
      </w:r>
      <w:r>
        <w:rPr>
          <w:spacing w:val="-15"/>
        </w:rPr>
        <w:t xml:space="preserve"> </w:t>
      </w:r>
      <w:r>
        <w:t>the</w:t>
      </w:r>
      <w:r>
        <w:rPr>
          <w:spacing w:val="-15"/>
        </w:rPr>
        <w:t xml:space="preserve"> </w:t>
      </w:r>
      <w:r>
        <w:t>quality</w:t>
      </w:r>
      <w:r>
        <w:rPr>
          <w:spacing w:val="-15"/>
        </w:rPr>
        <w:t xml:space="preserve"> </w:t>
      </w:r>
      <w:r>
        <w:t>measures</w:t>
      </w:r>
      <w:r>
        <w:rPr>
          <w:spacing w:val="-15"/>
        </w:rPr>
        <w:t xml:space="preserve"> </w:t>
      </w:r>
      <w:r>
        <w:t>specified</w:t>
      </w:r>
      <w:r>
        <w:rPr>
          <w:spacing w:val="-15"/>
        </w:rPr>
        <w:t xml:space="preserve"> </w:t>
      </w:r>
      <w:r>
        <w:t>in</w:t>
      </w:r>
      <w:r>
        <w:rPr>
          <w:spacing w:val="-15"/>
        </w:rPr>
        <w:t xml:space="preserve"> </w:t>
      </w:r>
      <w:r>
        <w:t>HQMF</w:t>
      </w:r>
      <w:r>
        <w:rPr>
          <w:spacing w:val="-15"/>
        </w:rPr>
        <w:t xml:space="preserve"> </w:t>
      </w:r>
      <w:r>
        <w:t>in</w:t>
      </w:r>
      <w:r>
        <w:rPr>
          <w:spacing w:val="-15"/>
        </w:rPr>
        <w:t xml:space="preserve"> </w:t>
      </w:r>
      <w:r>
        <w:t>their</w:t>
      </w:r>
      <w:r>
        <w:rPr>
          <w:spacing w:val="-15"/>
        </w:rPr>
        <w:t xml:space="preserve"> </w:t>
      </w:r>
      <w:r>
        <w:t>institutions</w:t>
      </w:r>
      <w:r>
        <w:rPr>
          <w:spacing w:val="-15"/>
        </w:rPr>
        <w:t xml:space="preserve"> </w:t>
      </w:r>
      <w:r>
        <w:t>or</w:t>
      </w:r>
      <w:r>
        <w:rPr>
          <w:spacing w:val="-15"/>
        </w:rPr>
        <w:t xml:space="preserve"> </w:t>
      </w:r>
      <w:r>
        <w:t>in</w:t>
      </w:r>
      <w:r>
        <w:rPr>
          <w:spacing w:val="-15"/>
        </w:rPr>
        <w:t xml:space="preserve"> </w:t>
      </w:r>
      <w:r>
        <w:t>their</w:t>
      </w:r>
      <w:r>
        <w:rPr>
          <w:spacing w:val="-15"/>
        </w:rPr>
        <w:t xml:space="preserve"> </w:t>
      </w:r>
      <w:r>
        <w:t>vendor</w:t>
      </w:r>
      <w:r>
        <w:rPr>
          <w:spacing w:val="-15"/>
        </w:rPr>
        <w:t xml:space="preserve"> </w:t>
      </w:r>
      <w:r>
        <w:t>products; and local, regional, and national quality reporting agencies who wish to receive and process quality report documents</w:t>
      </w:r>
      <w:r>
        <w:rPr>
          <w:spacing w:val="-8"/>
        </w:rPr>
        <w:t xml:space="preserve"> </w:t>
      </w:r>
      <w:r>
        <w:t>that</w:t>
      </w:r>
      <w:r>
        <w:rPr>
          <w:spacing w:val="-8"/>
        </w:rPr>
        <w:t xml:space="preserve"> </w:t>
      </w:r>
      <w:r>
        <w:t>are</w:t>
      </w:r>
      <w:r>
        <w:rPr>
          <w:spacing w:val="-8"/>
        </w:rPr>
        <w:t xml:space="preserve"> </w:t>
      </w:r>
      <w:r>
        <w:t>based</w:t>
      </w:r>
      <w:r>
        <w:rPr>
          <w:spacing w:val="-8"/>
        </w:rPr>
        <w:t xml:space="preserve"> </w:t>
      </w:r>
      <w:r>
        <w:t>on</w:t>
      </w:r>
      <w:r>
        <w:rPr>
          <w:spacing w:val="-8"/>
        </w:rPr>
        <w:t xml:space="preserve"> </w:t>
      </w:r>
      <w:r>
        <w:t>measures</w:t>
      </w:r>
      <w:r>
        <w:rPr>
          <w:spacing w:val="-8"/>
        </w:rPr>
        <w:t xml:space="preserve"> </w:t>
      </w:r>
      <w:r>
        <w:t>specified</w:t>
      </w:r>
      <w:r>
        <w:rPr>
          <w:spacing w:val="-8"/>
        </w:rPr>
        <w:t xml:space="preserve"> </w:t>
      </w:r>
      <w:r>
        <w:t>in</w:t>
      </w:r>
      <w:r>
        <w:rPr>
          <w:spacing w:val="-8"/>
        </w:rPr>
        <w:t xml:space="preserve"> </w:t>
      </w:r>
      <w:r>
        <w:rPr>
          <w:spacing w:val="-4"/>
        </w:rPr>
        <w:t>HQMF.</w:t>
      </w:r>
    </w:p>
    <w:p w14:paraId="43268566" w14:textId="77777777" w:rsidR="00A0534D" w:rsidRDefault="00A0534D">
      <w:pPr>
        <w:pStyle w:val="BodyText"/>
      </w:pPr>
    </w:p>
    <w:p w14:paraId="37D87DEF" w14:textId="77777777" w:rsidR="00A0534D" w:rsidRDefault="0083059C" w:rsidP="0040431D">
      <w:pPr>
        <w:pStyle w:val="Heading2"/>
        <w:numPr>
          <w:ilvl w:val="1"/>
          <w:numId w:val="43"/>
        </w:numPr>
        <w:tabs>
          <w:tab w:val="left" w:pos="658"/>
        </w:tabs>
        <w:spacing w:before="189"/>
      </w:pPr>
      <w:bookmarkStart w:id="18" w:name="1.5_Approach"/>
      <w:bookmarkStart w:id="19" w:name="_Toc519432913"/>
      <w:bookmarkEnd w:id="18"/>
      <w:r>
        <w:t>Approach</w:t>
      </w:r>
      <w:bookmarkEnd w:id="19"/>
    </w:p>
    <w:p w14:paraId="0764188A" w14:textId="77777777" w:rsidR="00A0534D" w:rsidRDefault="00A0534D">
      <w:pPr>
        <w:pStyle w:val="BodyText"/>
        <w:spacing w:before="7"/>
        <w:rPr>
          <w:b/>
          <w:sz w:val="24"/>
        </w:rPr>
      </w:pPr>
    </w:p>
    <w:p w14:paraId="260E0A06" w14:textId="77777777" w:rsidR="00A0534D" w:rsidRDefault="0083059C">
      <w:pPr>
        <w:pStyle w:val="BodyText"/>
        <w:spacing w:line="256" w:lineRule="auto"/>
        <w:ind w:left="120" w:right="119"/>
        <w:jc w:val="both"/>
      </w:pPr>
      <w:r>
        <w:t>The approach taken here is consistent with balloted IGs for Clinical Document Architecture (CDA).</w:t>
      </w:r>
      <w:r>
        <w:rPr>
          <w:spacing w:val="-26"/>
        </w:rPr>
        <w:t xml:space="preserve"> </w:t>
      </w:r>
      <w:r>
        <w:t>These publications</w:t>
      </w:r>
      <w:r>
        <w:rPr>
          <w:spacing w:val="-6"/>
        </w:rPr>
        <w:t xml:space="preserve"> </w:t>
      </w:r>
      <w:r>
        <w:t>view</w:t>
      </w:r>
      <w:r>
        <w:rPr>
          <w:spacing w:val="-6"/>
        </w:rPr>
        <w:t xml:space="preserve"> </w:t>
      </w:r>
      <w:r>
        <w:t>the</w:t>
      </w:r>
      <w:r>
        <w:rPr>
          <w:spacing w:val="-6"/>
        </w:rPr>
        <w:t xml:space="preserve"> </w:t>
      </w:r>
      <w:r>
        <w:t>ultimate</w:t>
      </w:r>
      <w:r>
        <w:rPr>
          <w:spacing w:val="-6"/>
        </w:rPr>
        <w:t xml:space="preserve"> </w:t>
      </w:r>
      <w:r>
        <w:t>implementation</w:t>
      </w:r>
      <w:r>
        <w:rPr>
          <w:spacing w:val="-6"/>
        </w:rPr>
        <w:t xml:space="preserve"> </w:t>
      </w:r>
      <w:r>
        <w:t>specification</w:t>
      </w:r>
      <w:r>
        <w:rPr>
          <w:spacing w:val="-6"/>
        </w:rPr>
        <w:t xml:space="preserve"> </w:t>
      </w:r>
      <w:r>
        <w:t>as</w:t>
      </w:r>
      <w:r>
        <w:rPr>
          <w:spacing w:val="-6"/>
        </w:rPr>
        <w:t xml:space="preserve"> </w:t>
      </w:r>
      <w:r>
        <w:t>a</w:t>
      </w:r>
      <w:r>
        <w:rPr>
          <w:spacing w:val="-6"/>
        </w:rPr>
        <w:t xml:space="preserve"> </w:t>
      </w:r>
      <w:r>
        <w:t>series</w:t>
      </w:r>
      <w:r>
        <w:rPr>
          <w:spacing w:val="-6"/>
        </w:rPr>
        <w:t xml:space="preserve"> </w:t>
      </w:r>
      <w:r>
        <w:t>of</w:t>
      </w:r>
      <w:r>
        <w:rPr>
          <w:spacing w:val="-6"/>
        </w:rPr>
        <w:t xml:space="preserve"> </w:t>
      </w:r>
      <w:r>
        <w:t>layered</w:t>
      </w:r>
      <w:r>
        <w:rPr>
          <w:spacing w:val="-6"/>
        </w:rPr>
        <w:t xml:space="preserve"> </w:t>
      </w:r>
      <w:r>
        <w:t>constraints.</w:t>
      </w:r>
      <w:r>
        <w:rPr>
          <w:spacing w:val="9"/>
        </w:rPr>
        <w:t xml:space="preserve"> </w:t>
      </w:r>
      <w:r>
        <w:t>HQMF</w:t>
      </w:r>
      <w:r>
        <w:rPr>
          <w:spacing w:val="-6"/>
        </w:rPr>
        <w:t xml:space="preserve"> </w:t>
      </w:r>
      <w:r>
        <w:t>itself</w:t>
      </w:r>
    </w:p>
    <w:p w14:paraId="03A3623F" w14:textId="77777777" w:rsidR="00A0534D" w:rsidRDefault="00A0534D">
      <w:pPr>
        <w:spacing w:line="256" w:lineRule="auto"/>
        <w:jc w:val="both"/>
        <w:sectPr w:rsidR="00A0534D">
          <w:pgSz w:w="12240" w:h="15840"/>
          <w:pgMar w:top="660" w:right="1320" w:bottom="1180" w:left="1320" w:header="467" w:footer="993" w:gutter="0"/>
          <w:cols w:space="720"/>
        </w:sectPr>
      </w:pPr>
    </w:p>
    <w:p w14:paraId="2DFCCB1A" w14:textId="77777777" w:rsidR="00A0534D" w:rsidRDefault="00A0534D">
      <w:pPr>
        <w:pStyle w:val="BodyText"/>
        <w:rPr>
          <w:sz w:val="20"/>
        </w:rPr>
      </w:pPr>
    </w:p>
    <w:p w14:paraId="56087178" w14:textId="77777777" w:rsidR="00A0534D" w:rsidRDefault="00A0534D">
      <w:pPr>
        <w:pStyle w:val="BodyText"/>
        <w:spacing w:before="5"/>
        <w:rPr>
          <w:sz w:val="16"/>
        </w:rPr>
      </w:pPr>
    </w:p>
    <w:p w14:paraId="1CF5FE4F" w14:textId="77777777" w:rsidR="00A0534D" w:rsidRDefault="0083059C">
      <w:pPr>
        <w:pStyle w:val="BodyText"/>
        <w:spacing w:before="62" w:line="256" w:lineRule="auto"/>
        <w:ind w:left="120" w:right="119"/>
        <w:jc w:val="both"/>
      </w:pPr>
      <w:r>
        <w:t>is a set of constraints on the Health Level Seven (HL7) Reference Information Model (RIM). IGs such as this</w:t>
      </w:r>
      <w:r>
        <w:rPr>
          <w:spacing w:val="-4"/>
        </w:rPr>
        <w:t xml:space="preserve"> </w:t>
      </w:r>
      <w:r>
        <w:t>add</w:t>
      </w:r>
      <w:r>
        <w:rPr>
          <w:spacing w:val="-4"/>
        </w:rPr>
        <w:t xml:space="preserve"> </w:t>
      </w:r>
      <w:r>
        <w:t>constraints</w:t>
      </w:r>
      <w:r>
        <w:rPr>
          <w:spacing w:val="-4"/>
        </w:rPr>
        <w:t xml:space="preserve"> </w:t>
      </w:r>
      <w:r>
        <w:t>to</w:t>
      </w:r>
      <w:r>
        <w:rPr>
          <w:spacing w:val="-4"/>
        </w:rPr>
        <w:t xml:space="preserve"> </w:t>
      </w:r>
      <w:r>
        <w:t>HQMF</w:t>
      </w:r>
      <w:r>
        <w:rPr>
          <w:spacing w:val="-4"/>
        </w:rPr>
        <w:t xml:space="preserve"> </w:t>
      </w:r>
      <w:r>
        <w:t>through</w:t>
      </w:r>
      <w:r>
        <w:rPr>
          <w:spacing w:val="-4"/>
        </w:rPr>
        <w:t xml:space="preserve"> </w:t>
      </w:r>
      <w:r>
        <w:t>conformance</w:t>
      </w:r>
      <w:r>
        <w:rPr>
          <w:spacing w:val="-4"/>
        </w:rPr>
        <w:t xml:space="preserve"> </w:t>
      </w:r>
      <w:r>
        <w:t>statements</w:t>
      </w:r>
      <w:r>
        <w:rPr>
          <w:spacing w:val="-4"/>
        </w:rPr>
        <w:t xml:space="preserve"> </w:t>
      </w:r>
      <w:r>
        <w:t>that</w:t>
      </w:r>
      <w:r>
        <w:rPr>
          <w:spacing w:val="-4"/>
        </w:rPr>
        <w:t xml:space="preserve"> </w:t>
      </w:r>
      <w:r>
        <w:t>further</w:t>
      </w:r>
      <w:r>
        <w:rPr>
          <w:spacing w:val="-4"/>
        </w:rPr>
        <w:t xml:space="preserve"> </w:t>
      </w:r>
      <w:r>
        <w:t>define</w:t>
      </w:r>
      <w:r>
        <w:rPr>
          <w:spacing w:val="-4"/>
        </w:rPr>
        <w:t xml:space="preserve"> </w:t>
      </w:r>
      <w:r>
        <w:t>and</w:t>
      </w:r>
      <w:r>
        <w:rPr>
          <w:spacing w:val="-4"/>
        </w:rPr>
        <w:t xml:space="preserve"> </w:t>
      </w:r>
      <w:r>
        <w:t>restrict</w:t>
      </w:r>
      <w:r>
        <w:rPr>
          <w:spacing w:val="-4"/>
        </w:rPr>
        <w:t xml:space="preserve"> </w:t>
      </w:r>
      <w:r>
        <w:t>the</w:t>
      </w:r>
      <w:r>
        <w:rPr>
          <w:spacing w:val="-4"/>
        </w:rPr>
        <w:t xml:space="preserve"> </w:t>
      </w:r>
      <w:r>
        <w:t>sequence and</w:t>
      </w:r>
      <w:r>
        <w:rPr>
          <w:spacing w:val="-7"/>
        </w:rPr>
        <w:t xml:space="preserve"> </w:t>
      </w:r>
      <w:r>
        <w:t>cardinality</w:t>
      </w:r>
      <w:r>
        <w:rPr>
          <w:spacing w:val="-7"/>
        </w:rPr>
        <w:t xml:space="preserve"> </w:t>
      </w:r>
      <w:r>
        <w:t>of</w:t>
      </w:r>
      <w:r>
        <w:rPr>
          <w:spacing w:val="-7"/>
        </w:rPr>
        <w:t xml:space="preserve"> </w:t>
      </w:r>
      <w:r>
        <w:t>HQMF</w:t>
      </w:r>
      <w:r>
        <w:rPr>
          <w:spacing w:val="-7"/>
        </w:rPr>
        <w:t xml:space="preserve"> </w:t>
      </w:r>
      <w:proofErr w:type="gramStart"/>
      <w:r>
        <w:t>objects</w:t>
      </w:r>
      <w:proofErr w:type="gramEnd"/>
      <w:r>
        <w:rPr>
          <w:spacing w:val="-7"/>
        </w:rPr>
        <w:t xml:space="preserve"> </w:t>
      </w:r>
      <w:r>
        <w:t>and</w:t>
      </w:r>
      <w:r>
        <w:rPr>
          <w:spacing w:val="-7"/>
        </w:rPr>
        <w:t xml:space="preserve"> </w:t>
      </w:r>
      <w:r>
        <w:t>the</w:t>
      </w:r>
      <w:r>
        <w:rPr>
          <w:spacing w:val="-7"/>
        </w:rPr>
        <w:t xml:space="preserve"> </w:t>
      </w:r>
      <w:r>
        <w:t>vocabulary</w:t>
      </w:r>
      <w:r>
        <w:rPr>
          <w:spacing w:val="-7"/>
        </w:rPr>
        <w:t xml:space="preserve"> </w:t>
      </w:r>
      <w:r>
        <w:t>sets</w:t>
      </w:r>
      <w:r>
        <w:rPr>
          <w:spacing w:val="-7"/>
        </w:rPr>
        <w:t xml:space="preserve"> </w:t>
      </w:r>
      <w:r>
        <w:t>for</w:t>
      </w:r>
      <w:r>
        <w:rPr>
          <w:spacing w:val="-7"/>
        </w:rPr>
        <w:t xml:space="preserve"> </w:t>
      </w:r>
      <w:r>
        <w:t>coded</w:t>
      </w:r>
      <w:r>
        <w:rPr>
          <w:spacing w:val="-7"/>
        </w:rPr>
        <w:t xml:space="preserve"> </w:t>
      </w:r>
      <w:r>
        <w:t>elements.</w:t>
      </w:r>
    </w:p>
    <w:p w14:paraId="2429DDE4" w14:textId="0143DA31" w:rsidR="00A0534D" w:rsidRDefault="0083059C">
      <w:pPr>
        <w:pStyle w:val="BodyText"/>
        <w:spacing w:before="120" w:line="256" w:lineRule="auto"/>
        <w:ind w:left="120" w:right="119"/>
        <w:jc w:val="both"/>
      </w:pPr>
      <w:r>
        <w:t xml:space="preserve">This IG is </w:t>
      </w:r>
      <w:r w:rsidR="00126EC4">
        <w:t>STU</w:t>
      </w:r>
      <w:r w:rsidR="001C638B">
        <w:t>4.1</w:t>
      </w:r>
      <w:r w:rsidR="00126EC4">
        <w:t xml:space="preserve"> </w:t>
      </w:r>
      <w:r>
        <w:t xml:space="preserve">of the CQL-based HQMF Standard for Trial Use (STU). </w:t>
      </w:r>
      <w:hyperlink w:anchor="_bookmark13" w:history="1">
        <w:r>
          <w:rPr>
            <w:color w:val="0000FF"/>
          </w:rPr>
          <w:t>Section 1.8</w:t>
        </w:r>
      </w:hyperlink>
      <w:r>
        <w:rPr>
          <w:color w:val="0000FF"/>
        </w:rPr>
        <w:t xml:space="preserve"> </w:t>
      </w:r>
      <w:r>
        <w:t>describes the</w:t>
      </w:r>
      <w:r>
        <w:rPr>
          <w:spacing w:val="-33"/>
        </w:rPr>
        <w:t xml:space="preserve"> </w:t>
      </w:r>
      <w:r w:rsidR="00515823">
        <w:t>devel</w:t>
      </w:r>
      <w:r>
        <w:t>opment of this</w:t>
      </w:r>
      <w:r>
        <w:rPr>
          <w:spacing w:val="-17"/>
        </w:rPr>
        <w:t xml:space="preserve"> </w:t>
      </w:r>
      <w:r>
        <w:t>STU.</w:t>
      </w:r>
    </w:p>
    <w:p w14:paraId="7532285A" w14:textId="77777777" w:rsidR="00A0534D" w:rsidRDefault="00A0534D">
      <w:pPr>
        <w:pStyle w:val="BodyText"/>
      </w:pPr>
    </w:p>
    <w:p w14:paraId="2042EB33" w14:textId="77777777" w:rsidR="00A0534D" w:rsidRDefault="00A0534D">
      <w:pPr>
        <w:pStyle w:val="BodyText"/>
        <w:spacing w:before="4"/>
        <w:rPr>
          <w:sz w:val="25"/>
        </w:rPr>
      </w:pPr>
    </w:p>
    <w:p w14:paraId="4245C996" w14:textId="77777777" w:rsidR="00A0534D" w:rsidRDefault="0083059C" w:rsidP="0040431D">
      <w:pPr>
        <w:pStyle w:val="Heading2"/>
        <w:numPr>
          <w:ilvl w:val="1"/>
          <w:numId w:val="43"/>
        </w:numPr>
        <w:tabs>
          <w:tab w:val="left" w:pos="658"/>
        </w:tabs>
      </w:pPr>
      <w:bookmarkStart w:id="20" w:name="1.6_Scope"/>
      <w:bookmarkStart w:id="21" w:name="_Toc519432914"/>
      <w:bookmarkEnd w:id="20"/>
      <w:r>
        <w:t>Scope</w:t>
      </w:r>
      <w:bookmarkEnd w:id="21"/>
    </w:p>
    <w:p w14:paraId="0A5352F7" w14:textId="77777777" w:rsidR="00A0534D" w:rsidRDefault="00A0534D">
      <w:pPr>
        <w:pStyle w:val="BodyText"/>
        <w:spacing w:before="4"/>
        <w:rPr>
          <w:b/>
          <w:sz w:val="26"/>
        </w:rPr>
      </w:pPr>
    </w:p>
    <w:p w14:paraId="39A28E8B" w14:textId="4C6D899D" w:rsidR="00A0534D" w:rsidRDefault="0083059C">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106" w:history="1">
        <w:r w:rsidR="00EA778B">
          <w:rPr>
            <w:color w:val="0000FF"/>
          </w:rPr>
          <w:t>8</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This IG </w:t>
      </w:r>
      <w:r>
        <w:rPr>
          <w:spacing w:val="-4"/>
        </w:rPr>
        <w:t xml:space="preserve">(Volumes </w:t>
      </w:r>
      <w:r>
        <w:t>1, 2, and 3) does not describe every aspect of HQMF Release 1 Normative. Rather, it defines constraints on the base HQMF used in a CQL-based HQMF document in the US Realm. Additional optional HQMF elements, not included here, can be included and the result will be compliant with</w:t>
      </w:r>
      <w:r>
        <w:rPr>
          <w:spacing w:val="-9"/>
        </w:rPr>
        <w:t xml:space="preserve"> </w:t>
      </w:r>
      <w:r>
        <w:t>the</w:t>
      </w:r>
      <w:r>
        <w:rPr>
          <w:spacing w:val="-9"/>
        </w:rPr>
        <w:t xml:space="preserve"> </w:t>
      </w:r>
      <w:r>
        <w:t>specifications</w:t>
      </w:r>
      <w:r>
        <w:rPr>
          <w:spacing w:val="-9"/>
        </w:rPr>
        <w:t xml:space="preserve"> </w:t>
      </w:r>
      <w:r>
        <w:t>in</w:t>
      </w:r>
      <w:r>
        <w:rPr>
          <w:spacing w:val="-9"/>
        </w:rPr>
        <w:t xml:space="preserve"> </w:t>
      </w:r>
      <w:r>
        <w:t>this</w:t>
      </w:r>
      <w:r>
        <w:rPr>
          <w:spacing w:val="-9"/>
        </w:rPr>
        <w:t xml:space="preserve"> </w:t>
      </w:r>
      <w:r>
        <w:t>guide.</w:t>
      </w:r>
    </w:p>
    <w:p w14:paraId="2C4348E8" w14:textId="77777777" w:rsidR="00A0534D" w:rsidRDefault="00A0534D">
      <w:pPr>
        <w:pStyle w:val="BodyText"/>
      </w:pPr>
    </w:p>
    <w:p w14:paraId="2C50C107" w14:textId="77777777" w:rsidR="00A0534D" w:rsidRDefault="00A0534D">
      <w:pPr>
        <w:pStyle w:val="BodyText"/>
        <w:spacing w:before="4"/>
        <w:rPr>
          <w:sz w:val="25"/>
        </w:rPr>
      </w:pPr>
    </w:p>
    <w:p w14:paraId="3109EDBB" w14:textId="77777777" w:rsidR="00A0534D" w:rsidRDefault="0083059C" w:rsidP="0040431D">
      <w:pPr>
        <w:pStyle w:val="Heading2"/>
        <w:numPr>
          <w:ilvl w:val="1"/>
          <w:numId w:val="43"/>
        </w:numPr>
        <w:tabs>
          <w:tab w:val="left" w:pos="658"/>
        </w:tabs>
      </w:pPr>
      <w:bookmarkStart w:id="22" w:name="1.7_Conventions"/>
      <w:bookmarkStart w:id="23" w:name="_Toc519432915"/>
      <w:bookmarkEnd w:id="22"/>
      <w:r>
        <w:t>Conventions</w:t>
      </w:r>
      <w:bookmarkEnd w:id="23"/>
    </w:p>
    <w:p w14:paraId="64F1DDA6" w14:textId="77777777" w:rsidR="00A0534D" w:rsidRDefault="00A0534D">
      <w:pPr>
        <w:pStyle w:val="BodyText"/>
        <w:spacing w:before="4"/>
        <w:rPr>
          <w:b/>
          <w:sz w:val="26"/>
        </w:rPr>
      </w:pPr>
    </w:p>
    <w:p w14:paraId="2DD1046B" w14:textId="77777777" w:rsidR="00A0534D" w:rsidRDefault="0083059C">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46A351EA" w14:textId="77777777" w:rsidR="00A0534D" w:rsidRDefault="00A0534D">
      <w:pPr>
        <w:pStyle w:val="BodyText"/>
      </w:pPr>
    </w:p>
    <w:p w14:paraId="028A5E12" w14:textId="10B0D335" w:rsidR="00A0534D" w:rsidRDefault="0083059C" w:rsidP="0040431D">
      <w:pPr>
        <w:pStyle w:val="ListParagraph"/>
        <w:numPr>
          <w:ilvl w:val="0"/>
          <w:numId w:val="74"/>
        </w:numPr>
        <w:tabs>
          <w:tab w:val="left" w:pos="0"/>
          <w:tab w:val="left" w:pos="666"/>
        </w:tabs>
        <w:spacing w:before="196" w:line="252" w:lineRule="auto"/>
        <w:ind w:left="630" w:right="119" w:hanging="180"/>
        <w:jc w:val="both"/>
      </w:pPr>
      <w:r w:rsidRPr="0040431D">
        <w:rPr>
          <w:b/>
        </w:rPr>
        <w:t>SHALL</w:t>
      </w:r>
      <w:r>
        <w:t xml:space="preserve">: an absolute requirement for the </w:t>
      </w:r>
      <w:proofErr w:type="gramStart"/>
      <w:r>
        <w:t>particular element</w:t>
      </w:r>
      <w:proofErr w:type="gramEnd"/>
      <w:r>
        <w:t xml:space="preserve">. Where a SHALL constraint is applied to an XML element, that element must be present in an instance but may </w:t>
      </w:r>
      <w:r w:rsidRPr="0040431D">
        <w:rPr>
          <w:spacing w:val="-3"/>
        </w:rPr>
        <w:t xml:space="preserve">have </w:t>
      </w:r>
      <w:r>
        <w:t>an exceptional value (i.e.,</w:t>
      </w:r>
      <w:r w:rsidRPr="0040431D">
        <w:rPr>
          <w:spacing w:val="-6"/>
        </w:rPr>
        <w:t xml:space="preserve"> </w:t>
      </w:r>
      <w:r>
        <w:t>may</w:t>
      </w:r>
      <w:r w:rsidRPr="0040431D">
        <w:rPr>
          <w:spacing w:val="-6"/>
        </w:rPr>
        <w:t xml:space="preserve"> </w:t>
      </w:r>
      <w:r w:rsidRPr="0040431D">
        <w:rPr>
          <w:spacing w:val="-3"/>
        </w:rPr>
        <w:t>have</w:t>
      </w:r>
      <w:r w:rsidRPr="0040431D">
        <w:rPr>
          <w:spacing w:val="-6"/>
        </w:rPr>
        <w:t xml:space="preserve"> </w:t>
      </w:r>
      <w:r>
        <w:t>a</w:t>
      </w:r>
      <w:r w:rsidRPr="0040431D">
        <w:rPr>
          <w:spacing w:val="-6"/>
        </w:rPr>
        <w:t xml:space="preserve"> </w:t>
      </w:r>
      <w:proofErr w:type="spellStart"/>
      <w:r>
        <w:t>nullFlavor</w:t>
      </w:r>
      <w:proofErr w:type="spellEnd"/>
      <w:r>
        <w:t>),</w:t>
      </w:r>
      <w:r w:rsidRPr="0040431D">
        <w:rPr>
          <w:spacing w:val="-6"/>
        </w:rPr>
        <w:t xml:space="preserve"> </w:t>
      </w:r>
      <w:r>
        <w:t>unless</w:t>
      </w:r>
      <w:r w:rsidRPr="0040431D">
        <w:rPr>
          <w:spacing w:val="-6"/>
        </w:rPr>
        <w:t xml:space="preserve"> </w:t>
      </w:r>
      <w:r>
        <w:t>explicitly</w:t>
      </w:r>
      <w:r w:rsidRPr="0040431D">
        <w:rPr>
          <w:spacing w:val="-6"/>
        </w:rPr>
        <w:t xml:space="preserve"> </w:t>
      </w:r>
      <w:r>
        <w:t>precluded.</w:t>
      </w:r>
      <w:r w:rsidRPr="0040431D">
        <w:rPr>
          <w:spacing w:val="5"/>
        </w:rPr>
        <w:t xml:space="preserve"> </w:t>
      </w:r>
      <w:r>
        <w:t>Where</w:t>
      </w:r>
      <w:r w:rsidRPr="0040431D">
        <w:rPr>
          <w:spacing w:val="-6"/>
        </w:rPr>
        <w:t xml:space="preserve"> </w:t>
      </w:r>
      <w:r>
        <w:t>a</w:t>
      </w:r>
      <w:r w:rsidRPr="0040431D">
        <w:rPr>
          <w:spacing w:val="-6"/>
        </w:rPr>
        <w:t xml:space="preserve"> </w:t>
      </w:r>
      <w:r>
        <w:t>SHALL</w:t>
      </w:r>
      <w:r w:rsidRPr="0040431D">
        <w:rPr>
          <w:spacing w:val="-6"/>
        </w:rPr>
        <w:t xml:space="preserve"> </w:t>
      </w:r>
      <w:r>
        <w:t>constraint</w:t>
      </w:r>
      <w:r w:rsidRPr="0040431D">
        <w:rPr>
          <w:spacing w:val="-6"/>
        </w:rPr>
        <w:t xml:space="preserve"> </w:t>
      </w:r>
      <w:r>
        <w:t>is</w:t>
      </w:r>
      <w:r w:rsidRPr="0040431D">
        <w:rPr>
          <w:spacing w:val="-6"/>
        </w:rPr>
        <w:t xml:space="preserve"> </w:t>
      </w:r>
      <w:r>
        <w:t>applied</w:t>
      </w:r>
      <w:r w:rsidRPr="0040431D">
        <w:rPr>
          <w:spacing w:val="-6"/>
        </w:rPr>
        <w:t xml:space="preserve"> </w:t>
      </w:r>
      <w:r>
        <w:t>to</w:t>
      </w:r>
      <w:r w:rsidRPr="0040431D">
        <w:rPr>
          <w:spacing w:val="-6"/>
        </w:rPr>
        <w:t xml:space="preserve"> </w:t>
      </w:r>
      <w:r>
        <w:t>an XML</w:t>
      </w:r>
      <w:r w:rsidRPr="0040431D">
        <w:rPr>
          <w:spacing w:val="-7"/>
        </w:rPr>
        <w:t xml:space="preserve"> </w:t>
      </w:r>
      <w:r>
        <w:t>attribute,</w:t>
      </w:r>
      <w:r w:rsidRPr="0040431D">
        <w:rPr>
          <w:spacing w:val="-7"/>
        </w:rPr>
        <w:t xml:space="preserve"> </w:t>
      </w:r>
      <w:r>
        <w:t>that</w:t>
      </w:r>
      <w:r w:rsidRPr="0040431D">
        <w:rPr>
          <w:spacing w:val="-7"/>
        </w:rPr>
        <w:t xml:space="preserve"> </w:t>
      </w:r>
      <w:r>
        <w:t>attribute</w:t>
      </w:r>
      <w:r w:rsidRPr="0040431D">
        <w:rPr>
          <w:spacing w:val="-7"/>
        </w:rPr>
        <w:t xml:space="preserve"> </w:t>
      </w:r>
      <w:r>
        <w:t>must</w:t>
      </w:r>
      <w:r w:rsidRPr="0040431D">
        <w:rPr>
          <w:spacing w:val="-7"/>
        </w:rPr>
        <w:t xml:space="preserve"> </w:t>
      </w:r>
      <w:r>
        <w:t>be</w:t>
      </w:r>
      <w:r w:rsidRPr="0040431D">
        <w:rPr>
          <w:spacing w:val="-7"/>
        </w:rPr>
        <w:t xml:space="preserve"> </w:t>
      </w:r>
      <w:r>
        <w:t>present</w:t>
      </w:r>
      <w:r w:rsidRPr="0040431D">
        <w:rPr>
          <w:spacing w:val="-7"/>
        </w:rPr>
        <w:t xml:space="preserve"> </w:t>
      </w:r>
      <w:r>
        <w:t>and</w:t>
      </w:r>
      <w:r w:rsidRPr="0040431D">
        <w:rPr>
          <w:spacing w:val="-7"/>
        </w:rPr>
        <w:t xml:space="preserve"> </w:t>
      </w:r>
      <w:r>
        <w:t>must</w:t>
      </w:r>
      <w:r w:rsidRPr="0040431D">
        <w:rPr>
          <w:spacing w:val="-7"/>
        </w:rPr>
        <w:t xml:space="preserve"> </w:t>
      </w:r>
      <w:r>
        <w:t>contain</w:t>
      </w:r>
      <w:r w:rsidRPr="0040431D">
        <w:rPr>
          <w:spacing w:val="-7"/>
        </w:rPr>
        <w:t xml:space="preserve"> </w:t>
      </w:r>
      <w:r>
        <w:t>a</w:t>
      </w:r>
      <w:r w:rsidRPr="0040431D">
        <w:rPr>
          <w:spacing w:val="-7"/>
        </w:rPr>
        <w:t xml:space="preserve"> </w:t>
      </w:r>
      <w:r>
        <w:t>conformant</w:t>
      </w:r>
      <w:r w:rsidRPr="0040431D">
        <w:rPr>
          <w:spacing w:val="-7"/>
        </w:rPr>
        <w:t xml:space="preserve"> </w:t>
      </w:r>
      <w:r>
        <w:t>value.</w:t>
      </w:r>
    </w:p>
    <w:p w14:paraId="114786C6" w14:textId="77777777" w:rsidR="00A0534D" w:rsidRDefault="00A0534D" w:rsidP="0040431D">
      <w:pPr>
        <w:pStyle w:val="BodyText"/>
        <w:tabs>
          <w:tab w:val="left" w:pos="0"/>
          <w:tab w:val="left" w:pos="666"/>
        </w:tabs>
        <w:spacing w:before="10"/>
        <w:ind w:left="630" w:hanging="90"/>
        <w:rPr>
          <w:sz w:val="23"/>
        </w:rPr>
      </w:pPr>
    </w:p>
    <w:p w14:paraId="000A102F" w14:textId="77777777" w:rsidR="00A0534D" w:rsidRDefault="0083059C" w:rsidP="0040431D">
      <w:pPr>
        <w:pStyle w:val="ListParagraph"/>
        <w:numPr>
          <w:ilvl w:val="0"/>
          <w:numId w:val="74"/>
        </w:numPr>
        <w:tabs>
          <w:tab w:val="left" w:pos="0"/>
          <w:tab w:val="left" w:pos="666"/>
        </w:tabs>
        <w:ind w:left="630" w:hanging="180"/>
      </w:pPr>
      <w:r w:rsidRPr="0040431D">
        <w:rPr>
          <w:b/>
        </w:rPr>
        <w:t>SHALL</w:t>
      </w:r>
      <w:r w:rsidRPr="0040431D">
        <w:rPr>
          <w:b/>
          <w:spacing w:val="-8"/>
        </w:rPr>
        <w:t xml:space="preserve"> </w:t>
      </w:r>
      <w:r w:rsidRPr="0040431D">
        <w:rPr>
          <w:b/>
          <w:spacing w:val="-3"/>
        </w:rPr>
        <w:t>NOT</w:t>
      </w:r>
      <w:r w:rsidRPr="0040431D">
        <w:rPr>
          <w:spacing w:val="-3"/>
        </w:rPr>
        <w:t>:</w:t>
      </w:r>
      <w:r w:rsidRPr="0040431D">
        <w:rPr>
          <w:spacing w:val="-8"/>
        </w:rPr>
        <w:t xml:space="preserve"> </w:t>
      </w:r>
      <w:r>
        <w:t>an</w:t>
      </w:r>
      <w:r w:rsidRPr="0040431D">
        <w:rPr>
          <w:spacing w:val="-8"/>
        </w:rPr>
        <w:t xml:space="preserve"> </w:t>
      </w:r>
      <w:r>
        <w:t>absolute</w:t>
      </w:r>
      <w:r w:rsidRPr="0040431D">
        <w:rPr>
          <w:spacing w:val="-8"/>
        </w:rPr>
        <w:t xml:space="preserve"> </w:t>
      </w:r>
      <w:r>
        <w:t>prohibition</w:t>
      </w:r>
      <w:r w:rsidRPr="0040431D">
        <w:rPr>
          <w:spacing w:val="-8"/>
        </w:rPr>
        <w:t xml:space="preserve"> </w:t>
      </w:r>
      <w:r>
        <w:t>against</w:t>
      </w:r>
      <w:r w:rsidRPr="0040431D">
        <w:rPr>
          <w:spacing w:val="-8"/>
        </w:rPr>
        <w:t xml:space="preserve"> </w:t>
      </w:r>
      <w:r>
        <w:t>inclusion</w:t>
      </w:r>
    </w:p>
    <w:p w14:paraId="1D1B92AC" w14:textId="77777777" w:rsidR="00A0534D" w:rsidRDefault="00A0534D" w:rsidP="0040431D">
      <w:pPr>
        <w:pStyle w:val="BodyText"/>
        <w:tabs>
          <w:tab w:val="left" w:pos="0"/>
          <w:tab w:val="left" w:pos="666"/>
        </w:tabs>
        <w:spacing w:before="11"/>
        <w:ind w:left="630" w:hanging="90"/>
        <w:rPr>
          <w:sz w:val="23"/>
        </w:rPr>
      </w:pPr>
    </w:p>
    <w:p w14:paraId="45D6A1C8" w14:textId="77777777" w:rsidR="00A0534D" w:rsidRDefault="0083059C" w:rsidP="0040431D">
      <w:pPr>
        <w:pStyle w:val="ListParagraph"/>
        <w:numPr>
          <w:ilvl w:val="0"/>
          <w:numId w:val="74"/>
        </w:numPr>
        <w:tabs>
          <w:tab w:val="left" w:pos="0"/>
          <w:tab w:val="left" w:pos="666"/>
        </w:tabs>
        <w:spacing w:line="252" w:lineRule="auto"/>
        <w:ind w:left="630" w:right="117" w:hanging="180"/>
        <w:jc w:val="both"/>
      </w:pPr>
      <w:r w:rsidRPr="0040431D">
        <w:rPr>
          <w:b/>
        </w:rPr>
        <w:t xml:space="preserve">SHOULD/SHOULD </w:t>
      </w:r>
      <w:r w:rsidRPr="0040431D">
        <w:rPr>
          <w:b/>
          <w:spacing w:val="-3"/>
        </w:rPr>
        <w:t>NOT</w:t>
      </w:r>
      <w:r w:rsidRPr="0040431D">
        <w:rPr>
          <w:spacing w:val="-3"/>
        </w:rPr>
        <w:t xml:space="preserve">: </w:t>
      </w:r>
      <w:r>
        <w:t>best practice or recommendation. There may be valid reasons to ignore an</w:t>
      </w:r>
      <w:r w:rsidRPr="0040431D">
        <w:rPr>
          <w:spacing w:val="-20"/>
        </w:rPr>
        <w:t xml:space="preserve"> </w:t>
      </w:r>
      <w:r>
        <w:t>item,</w:t>
      </w:r>
      <w:r w:rsidRPr="0040431D">
        <w:rPr>
          <w:spacing w:val="-17"/>
        </w:rPr>
        <w:t xml:space="preserve"> </w:t>
      </w:r>
      <w:r>
        <w:t>but</w:t>
      </w:r>
      <w:r w:rsidRPr="0040431D">
        <w:rPr>
          <w:spacing w:val="-20"/>
        </w:rPr>
        <w:t xml:space="preserve"> </w:t>
      </w:r>
      <w:r>
        <w:t>the</w:t>
      </w:r>
      <w:r w:rsidRPr="0040431D">
        <w:rPr>
          <w:spacing w:val="-20"/>
        </w:rPr>
        <w:t xml:space="preserve"> </w:t>
      </w:r>
      <w:r>
        <w:t>full</w:t>
      </w:r>
      <w:r w:rsidRPr="0040431D">
        <w:rPr>
          <w:spacing w:val="-20"/>
        </w:rPr>
        <w:t xml:space="preserve"> </w:t>
      </w:r>
      <w:r>
        <w:t>implications</w:t>
      </w:r>
      <w:r w:rsidRPr="0040431D">
        <w:rPr>
          <w:spacing w:val="-20"/>
        </w:rPr>
        <w:t xml:space="preserve"> </w:t>
      </w:r>
      <w:r>
        <w:t>must</w:t>
      </w:r>
      <w:r w:rsidRPr="0040431D">
        <w:rPr>
          <w:spacing w:val="-20"/>
        </w:rPr>
        <w:t xml:space="preserve"> </w:t>
      </w:r>
      <w:r>
        <w:t>be</w:t>
      </w:r>
      <w:r w:rsidRPr="0040431D">
        <w:rPr>
          <w:spacing w:val="-20"/>
        </w:rPr>
        <w:t xml:space="preserve"> </w:t>
      </w:r>
      <w:r>
        <w:t>understood</w:t>
      </w:r>
      <w:r w:rsidRPr="0040431D">
        <w:rPr>
          <w:spacing w:val="-20"/>
        </w:rPr>
        <w:t xml:space="preserve"> </w:t>
      </w:r>
      <w:r>
        <w:t>and</w:t>
      </w:r>
      <w:r w:rsidRPr="0040431D">
        <w:rPr>
          <w:spacing w:val="-20"/>
        </w:rPr>
        <w:t xml:space="preserve"> </w:t>
      </w:r>
      <w:r>
        <w:t>carefully</w:t>
      </w:r>
      <w:r w:rsidRPr="0040431D">
        <w:rPr>
          <w:spacing w:val="-20"/>
        </w:rPr>
        <w:t xml:space="preserve"> </w:t>
      </w:r>
      <w:r>
        <w:t>weighed</w:t>
      </w:r>
      <w:r w:rsidRPr="0040431D">
        <w:rPr>
          <w:spacing w:val="-20"/>
        </w:rPr>
        <w:t xml:space="preserve"> </w:t>
      </w:r>
      <w:r>
        <w:t>before</w:t>
      </w:r>
      <w:r w:rsidRPr="0040431D">
        <w:rPr>
          <w:spacing w:val="-20"/>
        </w:rPr>
        <w:t xml:space="preserve"> </w:t>
      </w:r>
      <w:r>
        <w:t>choosing</w:t>
      </w:r>
      <w:r w:rsidRPr="0040431D">
        <w:rPr>
          <w:spacing w:val="-20"/>
        </w:rPr>
        <w:t xml:space="preserve"> </w:t>
      </w:r>
      <w:r>
        <w:t>a</w:t>
      </w:r>
      <w:r w:rsidRPr="0040431D">
        <w:rPr>
          <w:spacing w:val="-20"/>
        </w:rPr>
        <w:t xml:space="preserve"> </w:t>
      </w:r>
      <w:r>
        <w:t>different course</w:t>
      </w:r>
    </w:p>
    <w:p w14:paraId="56096034" w14:textId="77777777" w:rsidR="00A0534D" w:rsidRDefault="00A0534D" w:rsidP="0040431D">
      <w:pPr>
        <w:pStyle w:val="BodyText"/>
        <w:tabs>
          <w:tab w:val="left" w:pos="0"/>
          <w:tab w:val="left" w:pos="666"/>
        </w:tabs>
        <w:spacing w:before="10"/>
        <w:ind w:left="630" w:hanging="90"/>
        <w:rPr>
          <w:sz w:val="23"/>
        </w:rPr>
      </w:pPr>
    </w:p>
    <w:p w14:paraId="40BC8FF8" w14:textId="6AA343DD" w:rsidR="00A0534D" w:rsidRDefault="0083059C" w:rsidP="0040431D">
      <w:pPr>
        <w:pStyle w:val="ListParagraph"/>
        <w:numPr>
          <w:ilvl w:val="0"/>
          <w:numId w:val="74"/>
        </w:numPr>
        <w:tabs>
          <w:tab w:val="left" w:pos="0"/>
          <w:tab w:val="left" w:pos="540"/>
          <w:tab w:val="left" w:pos="720"/>
        </w:tabs>
        <w:spacing w:line="244" w:lineRule="auto"/>
        <w:ind w:left="630" w:right="117" w:hanging="180"/>
        <w:jc w:val="both"/>
      </w:pPr>
      <w:r w:rsidRPr="0040431D">
        <w:rPr>
          <w:b/>
          <w:spacing w:val="-3"/>
        </w:rPr>
        <w:t>MAY/NEED</w:t>
      </w:r>
      <w:r w:rsidRPr="0040431D">
        <w:rPr>
          <w:b/>
          <w:spacing w:val="-5"/>
        </w:rPr>
        <w:t xml:space="preserve"> </w:t>
      </w:r>
      <w:r w:rsidRPr="0040431D">
        <w:rPr>
          <w:b/>
          <w:spacing w:val="-3"/>
        </w:rPr>
        <w:t>NOT</w:t>
      </w:r>
      <w:r w:rsidRPr="0040431D">
        <w:rPr>
          <w:spacing w:val="-3"/>
        </w:rPr>
        <w:t>:</w:t>
      </w:r>
      <w:r w:rsidRPr="0040431D">
        <w:rPr>
          <w:spacing w:val="-5"/>
        </w:rPr>
        <w:t xml:space="preserve"> </w:t>
      </w:r>
      <w:r>
        <w:t>truly</w:t>
      </w:r>
      <w:r w:rsidRPr="0040431D">
        <w:rPr>
          <w:spacing w:val="-5"/>
        </w:rPr>
        <w:t xml:space="preserve"> </w:t>
      </w:r>
      <w:r>
        <w:t>optional;</w:t>
      </w:r>
      <w:r w:rsidRPr="0040431D">
        <w:rPr>
          <w:spacing w:val="-4"/>
        </w:rPr>
        <w:t xml:space="preserve"> </w:t>
      </w:r>
      <w:r>
        <w:t>can</w:t>
      </w:r>
      <w:r w:rsidRPr="0040431D">
        <w:rPr>
          <w:spacing w:val="-5"/>
        </w:rPr>
        <w:t xml:space="preserve"> </w:t>
      </w:r>
      <w:r>
        <w:t>be</w:t>
      </w:r>
      <w:r w:rsidRPr="0040431D">
        <w:rPr>
          <w:spacing w:val="-5"/>
        </w:rPr>
        <w:t xml:space="preserve"> </w:t>
      </w:r>
      <w:r>
        <w:t>included</w:t>
      </w:r>
      <w:r w:rsidRPr="0040431D">
        <w:rPr>
          <w:spacing w:val="-5"/>
        </w:rPr>
        <w:t xml:space="preserve"> </w:t>
      </w:r>
      <w:r>
        <w:t>or</w:t>
      </w:r>
      <w:r w:rsidRPr="0040431D">
        <w:rPr>
          <w:spacing w:val="-5"/>
        </w:rPr>
        <w:t xml:space="preserve"> </w:t>
      </w:r>
      <w:r>
        <w:t>omitted</w:t>
      </w:r>
      <w:r w:rsidRPr="0040431D">
        <w:rPr>
          <w:spacing w:val="-5"/>
        </w:rPr>
        <w:t xml:space="preserve"> </w:t>
      </w:r>
      <w:r>
        <w:t>as</w:t>
      </w:r>
      <w:r w:rsidRPr="0040431D">
        <w:rPr>
          <w:spacing w:val="-5"/>
        </w:rPr>
        <w:t xml:space="preserve"> </w:t>
      </w:r>
      <w:r>
        <w:t>the</w:t>
      </w:r>
      <w:r w:rsidRPr="0040431D">
        <w:rPr>
          <w:spacing w:val="-5"/>
        </w:rPr>
        <w:t xml:space="preserve"> </w:t>
      </w:r>
      <w:r>
        <w:t>author</w:t>
      </w:r>
      <w:r w:rsidRPr="0040431D">
        <w:rPr>
          <w:spacing w:val="-5"/>
        </w:rPr>
        <w:t xml:space="preserve"> </w:t>
      </w:r>
      <w:r>
        <w:t>decides</w:t>
      </w:r>
      <w:r w:rsidRPr="0040431D">
        <w:rPr>
          <w:spacing w:val="-5"/>
        </w:rPr>
        <w:t xml:space="preserve"> </w:t>
      </w:r>
      <w:r>
        <w:t>with</w:t>
      </w:r>
      <w:r w:rsidRPr="0040431D">
        <w:rPr>
          <w:spacing w:val="-5"/>
        </w:rPr>
        <w:t xml:space="preserve"> </w:t>
      </w:r>
      <w:r>
        <w:t>no</w:t>
      </w:r>
      <w:r w:rsidRPr="0040431D">
        <w:rPr>
          <w:spacing w:val="-5"/>
        </w:rPr>
        <w:t xml:space="preserve"> </w:t>
      </w:r>
      <w:r>
        <w:t>implications</w:t>
      </w:r>
    </w:p>
    <w:p w14:paraId="1CEBF836" w14:textId="77777777" w:rsidR="00A0534D" w:rsidRDefault="00A0534D">
      <w:pPr>
        <w:pStyle w:val="BodyText"/>
      </w:pPr>
    </w:p>
    <w:p w14:paraId="239DDE4D" w14:textId="77777777" w:rsidR="00A0534D" w:rsidRDefault="00A0534D">
      <w:pPr>
        <w:pStyle w:val="BodyText"/>
        <w:spacing w:before="4"/>
        <w:rPr>
          <w:sz w:val="26"/>
        </w:rPr>
      </w:pPr>
    </w:p>
    <w:p w14:paraId="7A65E9AA" w14:textId="77777777" w:rsidR="00A0534D" w:rsidRDefault="0083059C" w:rsidP="0040431D">
      <w:pPr>
        <w:pStyle w:val="Heading2"/>
        <w:numPr>
          <w:ilvl w:val="1"/>
          <w:numId w:val="43"/>
        </w:numPr>
        <w:tabs>
          <w:tab w:val="left" w:pos="658"/>
        </w:tabs>
        <w:spacing w:before="1"/>
      </w:pPr>
      <w:bookmarkStart w:id="24" w:name="1.8_Background"/>
      <w:bookmarkStart w:id="25" w:name="_Toc519432916"/>
      <w:bookmarkEnd w:id="24"/>
      <w:r>
        <w:t>Background</w:t>
      </w:r>
      <w:bookmarkEnd w:id="25"/>
    </w:p>
    <w:p w14:paraId="32C219B7" w14:textId="77777777" w:rsidR="00A0534D" w:rsidRDefault="00A0534D">
      <w:pPr>
        <w:pStyle w:val="BodyText"/>
        <w:spacing w:before="4"/>
        <w:rPr>
          <w:b/>
          <w:sz w:val="26"/>
        </w:rPr>
      </w:pPr>
    </w:p>
    <w:p w14:paraId="5B615E2A" w14:textId="21452B45" w:rsidR="00A0534D" w:rsidRDefault="0083059C">
      <w:pPr>
        <w:pStyle w:val="BodyText"/>
        <w:spacing w:line="256" w:lineRule="auto"/>
        <w:ind w:left="120" w:right="119"/>
        <w:jc w:val="both"/>
      </w:pPr>
      <w:r>
        <w:t>This Implementation Guide (IG) defines an approach to using CQL with Health Quality Measures Format Release 1 Normative (HQMF) [</w:t>
      </w:r>
      <w:hyperlink w:anchor="_bookmark101" w:history="1">
        <w:r w:rsidR="00EA778B">
          <w:rPr>
            <w:color w:val="0000FF"/>
          </w:rPr>
          <w:t>3</w:t>
        </w:r>
      </w:hyperlink>
      <w:r>
        <w:t xml:space="preserve">] for defining </w:t>
      </w:r>
      <w:r w:rsidR="00060767">
        <w:t>eCQMs</w:t>
      </w:r>
      <w:r>
        <w:t>.   This IG is split into three volumes, volume    1 (this volume) contains the instruction on how to use HQMF with CQL, volume 2 describes how to use QDM</w:t>
      </w:r>
      <w:r>
        <w:rPr>
          <w:spacing w:val="-15"/>
        </w:rPr>
        <w:t xml:space="preserve"> </w:t>
      </w:r>
      <w:r>
        <w:t>with</w:t>
      </w:r>
      <w:r>
        <w:rPr>
          <w:spacing w:val="-15"/>
        </w:rPr>
        <w:t xml:space="preserve"> </w:t>
      </w:r>
      <w:r>
        <w:t>CQL,</w:t>
      </w:r>
      <w:r>
        <w:rPr>
          <w:spacing w:val="-15"/>
        </w:rPr>
        <w:t xml:space="preserve"> </w:t>
      </w:r>
      <w:r>
        <w:t>and</w:t>
      </w:r>
      <w:r>
        <w:rPr>
          <w:spacing w:val="-15"/>
        </w:rPr>
        <w:t xml:space="preserve"> </w:t>
      </w:r>
      <w:r>
        <w:t>volume</w:t>
      </w:r>
      <w:r>
        <w:rPr>
          <w:spacing w:val="-15"/>
        </w:rPr>
        <w:t xml:space="preserve"> </w:t>
      </w:r>
      <w:r>
        <w:t>3</w:t>
      </w:r>
      <w:r>
        <w:rPr>
          <w:spacing w:val="-15"/>
        </w:rPr>
        <w:t xml:space="preserve"> </w:t>
      </w:r>
      <w:r>
        <w:t>contains</w:t>
      </w:r>
      <w:r>
        <w:rPr>
          <w:spacing w:val="-15"/>
        </w:rPr>
        <w:t xml:space="preserve"> </w:t>
      </w:r>
      <w:r>
        <w:t>all</w:t>
      </w:r>
      <w:r>
        <w:rPr>
          <w:spacing w:val="-15"/>
        </w:rPr>
        <w:t xml:space="preserve"> </w:t>
      </w:r>
      <w:r>
        <w:t>the</w:t>
      </w:r>
      <w:r>
        <w:rPr>
          <w:spacing w:val="-15"/>
        </w:rPr>
        <w:t xml:space="preserve"> </w:t>
      </w:r>
      <w:r>
        <w:t>necessary</w:t>
      </w:r>
      <w:r>
        <w:rPr>
          <w:spacing w:val="-15"/>
        </w:rPr>
        <w:t xml:space="preserve"> </w:t>
      </w:r>
      <w:r>
        <w:t>QDM</w:t>
      </w:r>
      <w:r>
        <w:rPr>
          <w:spacing w:val="-15"/>
        </w:rPr>
        <w:t xml:space="preserve"> </w:t>
      </w:r>
      <w:r>
        <w:t>based</w:t>
      </w:r>
      <w:r>
        <w:rPr>
          <w:spacing w:val="-15"/>
        </w:rPr>
        <w:t xml:space="preserve"> </w:t>
      </w:r>
      <w:r>
        <w:t>HQMF</w:t>
      </w:r>
      <w:r>
        <w:rPr>
          <w:spacing w:val="-15"/>
        </w:rPr>
        <w:t xml:space="preserve"> </w:t>
      </w:r>
      <w:r>
        <w:t>templates</w:t>
      </w:r>
      <w:r>
        <w:rPr>
          <w:spacing w:val="-15"/>
        </w:rPr>
        <w:t xml:space="preserve"> </w:t>
      </w:r>
      <w:r>
        <w:t>for</w:t>
      </w:r>
      <w:r>
        <w:rPr>
          <w:spacing w:val="-15"/>
        </w:rPr>
        <w:t xml:space="preserve"> </w:t>
      </w:r>
      <w:r>
        <w:t>defining</w:t>
      </w:r>
      <w:r>
        <w:rPr>
          <w:spacing w:val="-15"/>
        </w:rPr>
        <w:t xml:space="preserve"> </w:t>
      </w:r>
      <w:r>
        <w:t>a</w:t>
      </w:r>
      <w:r>
        <w:rPr>
          <w:spacing w:val="-15"/>
        </w:rPr>
        <w:t xml:space="preserve"> </w:t>
      </w:r>
      <w:r>
        <w:t>QDM based</w:t>
      </w:r>
      <w:r>
        <w:rPr>
          <w:spacing w:val="-11"/>
        </w:rPr>
        <w:t xml:space="preserve"> </w:t>
      </w:r>
      <w:r>
        <w:t>eCQM.</w:t>
      </w:r>
    </w:p>
    <w:p w14:paraId="4166658C" w14:textId="7599CABC" w:rsidR="00A0534D" w:rsidRDefault="0083059C">
      <w:pPr>
        <w:pStyle w:val="BodyText"/>
        <w:spacing w:before="120" w:line="256" w:lineRule="auto"/>
        <w:ind w:left="120" w:right="119"/>
        <w:jc w:val="both"/>
      </w:pPr>
      <w:r>
        <w:t>This Implementation Guide is the successor of the QDM-based HQMF IG R1.4 (</w:t>
      </w:r>
      <w:hyperlink w:anchor="_bookmark14" w:history="1">
        <w:r>
          <w:rPr>
            <w:color w:val="0000FF"/>
          </w:rPr>
          <w:t>Figure 2a</w:t>
        </w:r>
      </w:hyperlink>
      <w:r>
        <w:t>) and the CQL- Based HQMF IG R1 STU</w:t>
      </w:r>
      <w:r w:rsidR="00022410">
        <w:t>1</w:t>
      </w:r>
      <w:r>
        <w:t xml:space="preserve"> (</w:t>
      </w:r>
      <w:hyperlink w:anchor="_bookmark14" w:history="1">
        <w:r>
          <w:rPr>
            <w:color w:val="0000FF"/>
          </w:rPr>
          <w:t>Figure 2b</w:t>
        </w:r>
      </w:hyperlink>
      <w:r>
        <w:t>).</w:t>
      </w:r>
    </w:p>
    <w:p w14:paraId="1052821B" w14:textId="77777777" w:rsidR="00A0534D" w:rsidRDefault="00A0534D">
      <w:pPr>
        <w:spacing w:line="256" w:lineRule="auto"/>
        <w:jc w:val="both"/>
        <w:sectPr w:rsidR="00A0534D">
          <w:pgSz w:w="12240" w:h="15840"/>
          <w:pgMar w:top="660" w:right="1320" w:bottom="1180" w:left="1320" w:header="467" w:footer="993" w:gutter="0"/>
          <w:cols w:space="720"/>
        </w:sectPr>
      </w:pPr>
    </w:p>
    <w:p w14:paraId="4855FBE8" w14:textId="77777777" w:rsidR="00A0534D" w:rsidRDefault="00A0534D">
      <w:pPr>
        <w:pStyle w:val="BodyText"/>
        <w:rPr>
          <w:sz w:val="20"/>
        </w:rPr>
      </w:pPr>
    </w:p>
    <w:p w14:paraId="25ADD2AB" w14:textId="77777777" w:rsidR="00A0534D" w:rsidRDefault="00A0534D">
      <w:pPr>
        <w:pStyle w:val="BodyText"/>
        <w:spacing w:before="7"/>
        <w:rPr>
          <w:sz w:val="20"/>
        </w:rPr>
      </w:pPr>
    </w:p>
    <w:p w14:paraId="1877A65E" w14:textId="5A245B35" w:rsidR="00A0534D" w:rsidRDefault="002F352C" w:rsidP="00C75E0D">
      <w:pPr>
        <w:tabs>
          <w:tab w:val="left" w:pos="5376"/>
        </w:tabs>
        <w:ind w:left="2070" w:hanging="630"/>
        <w:rPr>
          <w:sz w:val="20"/>
        </w:rPr>
      </w:pPr>
      <w:r>
        <w:rPr>
          <w:noProof/>
          <w:sz w:val="20"/>
        </w:rPr>
        <w:drawing>
          <wp:inline distT="0" distB="0" distL="0" distR="0" wp14:anchorId="4C14F537" wp14:editId="54F6C56F">
            <wp:extent cx="1435415" cy="1416148"/>
            <wp:effectExtent l="0" t="0" r="12700" b="635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m-logic.png"/>
                    <pic:cNvPicPr/>
                  </pic:nvPicPr>
                  <pic:blipFill>
                    <a:blip r:embed="rId32">
                      <a:extLst>
                        <a:ext uri="{28A0092B-C50C-407E-A947-70E740481C1C}">
                          <a14:useLocalDpi xmlns:a14="http://schemas.microsoft.com/office/drawing/2010/main" val="0"/>
                        </a:ext>
                      </a:extLst>
                    </a:blip>
                    <a:stretch>
                      <a:fillRect/>
                    </a:stretch>
                  </pic:blipFill>
                  <pic:spPr>
                    <a:xfrm>
                      <a:off x="0" y="0"/>
                      <a:ext cx="1436171" cy="1416894"/>
                    </a:xfrm>
                    <a:prstGeom prst="rect">
                      <a:avLst/>
                    </a:prstGeom>
                  </pic:spPr>
                </pic:pic>
              </a:graphicData>
            </a:graphic>
          </wp:inline>
        </w:drawing>
      </w:r>
      <w:r w:rsidR="0083059C">
        <w:rPr>
          <w:sz w:val="20"/>
        </w:rPr>
        <w:tab/>
      </w:r>
      <w:r>
        <w:rPr>
          <w:noProof/>
          <w:sz w:val="20"/>
        </w:rPr>
        <w:drawing>
          <wp:inline distT="0" distB="0" distL="0" distR="0" wp14:anchorId="3FCBEF86" wp14:editId="1A012884">
            <wp:extent cx="1409233" cy="1395046"/>
            <wp:effectExtent l="0" t="0" r="0" b="254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ql-logic.png"/>
                    <pic:cNvPicPr/>
                  </pic:nvPicPr>
                  <pic:blipFill>
                    <a:blip r:embed="rId33">
                      <a:extLst>
                        <a:ext uri="{28A0092B-C50C-407E-A947-70E740481C1C}">
                          <a14:useLocalDpi xmlns:a14="http://schemas.microsoft.com/office/drawing/2010/main" val="0"/>
                        </a:ext>
                      </a:extLst>
                    </a:blip>
                    <a:stretch>
                      <a:fillRect/>
                    </a:stretch>
                  </pic:blipFill>
                  <pic:spPr>
                    <a:xfrm>
                      <a:off x="0" y="0"/>
                      <a:ext cx="1409921" cy="1395728"/>
                    </a:xfrm>
                    <a:prstGeom prst="rect">
                      <a:avLst/>
                    </a:prstGeom>
                  </pic:spPr>
                </pic:pic>
              </a:graphicData>
            </a:graphic>
          </wp:inline>
        </w:drawing>
      </w:r>
    </w:p>
    <w:p w14:paraId="4136191F" w14:textId="275BF6CB" w:rsidR="00A0534D" w:rsidRDefault="0083059C">
      <w:pPr>
        <w:tabs>
          <w:tab w:val="left" w:pos="3298"/>
        </w:tabs>
        <w:spacing w:before="100"/>
        <w:ind w:left="196"/>
        <w:jc w:val="center"/>
        <w:rPr>
          <w:sz w:val="20"/>
        </w:rPr>
      </w:pPr>
      <w:bookmarkStart w:id="26" w:name="_bookmark14"/>
      <w:bookmarkEnd w:id="26"/>
      <w:r>
        <w:rPr>
          <w:sz w:val="20"/>
        </w:rPr>
        <w:t>(a) QDM</w:t>
      </w:r>
      <w:r w:rsidR="00FD1C09">
        <w:rPr>
          <w:sz w:val="20"/>
        </w:rPr>
        <w:t>-</w:t>
      </w:r>
      <w:r>
        <w:rPr>
          <w:sz w:val="20"/>
        </w:rPr>
        <w:t>based HQMF</w:t>
      </w:r>
      <w:r>
        <w:rPr>
          <w:spacing w:val="-9"/>
          <w:sz w:val="20"/>
        </w:rPr>
        <w:t xml:space="preserve"> </w:t>
      </w:r>
      <w:r>
        <w:rPr>
          <w:sz w:val="20"/>
        </w:rPr>
        <w:t>IG</w:t>
      </w:r>
      <w:r>
        <w:rPr>
          <w:spacing w:val="-3"/>
          <w:sz w:val="20"/>
        </w:rPr>
        <w:t xml:space="preserve"> </w:t>
      </w:r>
      <w:r>
        <w:rPr>
          <w:sz w:val="20"/>
        </w:rPr>
        <w:t>[</w:t>
      </w:r>
      <w:hyperlink w:anchor="_bookmark102" w:history="1">
        <w:r w:rsidR="00EA778B">
          <w:rPr>
            <w:color w:val="0000FF"/>
            <w:sz w:val="20"/>
          </w:rPr>
          <w:t>4</w:t>
        </w:r>
      </w:hyperlink>
      <w:r>
        <w:rPr>
          <w:sz w:val="20"/>
        </w:rPr>
        <w:t>]</w:t>
      </w:r>
      <w:r>
        <w:rPr>
          <w:sz w:val="20"/>
        </w:rPr>
        <w:tab/>
        <w:t>(b) CQL</w:t>
      </w:r>
      <w:r w:rsidR="00FD1C09">
        <w:rPr>
          <w:sz w:val="20"/>
        </w:rPr>
        <w:t>-</w:t>
      </w:r>
      <w:r>
        <w:rPr>
          <w:sz w:val="20"/>
        </w:rPr>
        <w:t>based HQMF IG (this</w:t>
      </w:r>
      <w:r>
        <w:rPr>
          <w:spacing w:val="-16"/>
          <w:sz w:val="20"/>
        </w:rPr>
        <w:t xml:space="preserve"> </w:t>
      </w:r>
      <w:r>
        <w:rPr>
          <w:sz w:val="20"/>
        </w:rPr>
        <w:t>IG)</w:t>
      </w:r>
    </w:p>
    <w:p w14:paraId="536EA436" w14:textId="3800504D" w:rsidR="00A0534D" w:rsidRDefault="0083059C">
      <w:pPr>
        <w:pStyle w:val="BodyText"/>
        <w:spacing w:before="12"/>
        <w:ind w:left="119" w:right="119"/>
        <w:jc w:val="center"/>
      </w:pPr>
      <w:r>
        <w:t>Figure 2: Relationship between QDM</w:t>
      </w:r>
      <w:r w:rsidR="00FD1C09">
        <w:t>-</w:t>
      </w:r>
      <w:r>
        <w:t>based and CQL</w:t>
      </w:r>
      <w:r w:rsidR="00FD1C09">
        <w:t>-</w:t>
      </w:r>
      <w:r>
        <w:t>based HQMF IG’s.</w:t>
      </w:r>
    </w:p>
    <w:p w14:paraId="569E7F50" w14:textId="77777777" w:rsidR="00A0534D" w:rsidRDefault="00A0534D">
      <w:pPr>
        <w:pStyle w:val="BodyText"/>
      </w:pPr>
    </w:p>
    <w:p w14:paraId="1986F5C8" w14:textId="77777777" w:rsidR="00A0534D" w:rsidRDefault="00A0534D">
      <w:pPr>
        <w:pStyle w:val="BodyText"/>
      </w:pPr>
    </w:p>
    <w:p w14:paraId="698FCBB3" w14:textId="273487A7" w:rsidR="00A0534D" w:rsidRDefault="0083059C" w:rsidP="0040431D">
      <w:pPr>
        <w:pStyle w:val="Heading3"/>
        <w:numPr>
          <w:ilvl w:val="2"/>
          <w:numId w:val="42"/>
        </w:numPr>
        <w:tabs>
          <w:tab w:val="left" w:pos="775"/>
        </w:tabs>
        <w:spacing w:before="171"/>
        <w:ind w:hanging="654"/>
      </w:pPr>
      <w:bookmarkStart w:id="27" w:name="1.8.1_Cinical_Quality_Language_R1.1"/>
      <w:bookmarkStart w:id="28" w:name="_Toc519432917"/>
      <w:bookmarkEnd w:id="27"/>
      <w:r>
        <w:t>C</w:t>
      </w:r>
      <w:r w:rsidR="0057628D">
        <w:t>l</w:t>
      </w:r>
      <w:r>
        <w:t>inical Quality Language</w:t>
      </w:r>
      <w:r>
        <w:rPr>
          <w:spacing w:val="-26"/>
        </w:rPr>
        <w:t xml:space="preserve"> </w:t>
      </w:r>
      <w:r>
        <w:t>R1.</w:t>
      </w:r>
      <w:r w:rsidR="00022410">
        <w:t>4</w:t>
      </w:r>
      <w:bookmarkEnd w:id="28"/>
    </w:p>
    <w:p w14:paraId="4C868E42" w14:textId="77777777" w:rsidR="00A0534D" w:rsidRDefault="00A0534D">
      <w:pPr>
        <w:pStyle w:val="BodyText"/>
        <w:rPr>
          <w:b/>
        </w:rPr>
      </w:pPr>
    </w:p>
    <w:p w14:paraId="610C59F5" w14:textId="6A58B184" w:rsidR="00A0534D" w:rsidRDefault="0083059C">
      <w:pPr>
        <w:pStyle w:val="BodyText"/>
        <w:spacing w:before="145" w:line="256" w:lineRule="auto"/>
        <w:ind w:left="119" w:right="119"/>
        <w:jc w:val="both"/>
      </w:pPr>
      <w:r>
        <w:t>Clinical Quality Language R1.</w:t>
      </w:r>
      <w:r w:rsidR="00022410">
        <w:t>4</w:t>
      </w:r>
      <w:r w:rsidR="00254851">
        <w:t xml:space="preserve"> </w:t>
      </w:r>
      <w:r>
        <w:t>(CQL) is an HL7 standard for trial use (STU</w:t>
      </w:r>
      <w:proofErr w:type="gramStart"/>
      <w:r>
        <w:t>)[</w:t>
      </w:r>
      <w:proofErr w:type="gramEnd"/>
      <w:r w:rsidR="00951171">
        <w:fldChar w:fldCharType="begin"/>
      </w:r>
      <w:r w:rsidR="00951171">
        <w:instrText xml:space="preserve"> HYPERLINK \l "_bookmark100" </w:instrText>
      </w:r>
      <w:r w:rsidR="00951171">
        <w:fldChar w:fldCharType="separate"/>
      </w:r>
      <w:r w:rsidR="00EA778B">
        <w:rPr>
          <w:color w:val="0000FF"/>
        </w:rPr>
        <w:t>2</w:t>
      </w:r>
      <w:r w:rsidR="00951171">
        <w:rPr>
          <w:color w:val="0000FF"/>
        </w:rPr>
        <w:fldChar w:fldCharType="end"/>
      </w:r>
      <w:r>
        <w:t>]. It is part of the effort to harmonize standards between electronic clinical quality measures (eCQMs) and clinical decision support (CDS). CQL provides the ability to express logic that is human readable yet structured enough for processing a query electronically.</w:t>
      </w:r>
    </w:p>
    <w:p w14:paraId="31E3FFFE" w14:textId="77777777" w:rsidR="00A0534D" w:rsidRDefault="00A0534D">
      <w:pPr>
        <w:pStyle w:val="BodyText"/>
      </w:pPr>
    </w:p>
    <w:p w14:paraId="6B42CF95" w14:textId="77777777" w:rsidR="00A0534D" w:rsidRDefault="00A0534D">
      <w:pPr>
        <w:pStyle w:val="BodyText"/>
        <w:spacing w:before="8"/>
        <w:rPr>
          <w:sz w:val="21"/>
        </w:rPr>
      </w:pPr>
    </w:p>
    <w:p w14:paraId="7D2277D1" w14:textId="77777777" w:rsidR="00A0534D" w:rsidRDefault="0083059C" w:rsidP="0040431D">
      <w:pPr>
        <w:pStyle w:val="Heading3"/>
        <w:numPr>
          <w:ilvl w:val="2"/>
          <w:numId w:val="42"/>
        </w:numPr>
        <w:tabs>
          <w:tab w:val="left" w:pos="775"/>
        </w:tabs>
        <w:ind w:hanging="654"/>
      </w:pPr>
      <w:bookmarkStart w:id="29" w:name="1.8.2_QDM_based_HQMF_IG_R1.4"/>
      <w:bookmarkStart w:id="30" w:name="_Toc519432918"/>
      <w:bookmarkEnd w:id="29"/>
      <w:r>
        <w:t>QDM based HQMF IG</w:t>
      </w:r>
      <w:r>
        <w:rPr>
          <w:spacing w:val="-25"/>
        </w:rPr>
        <w:t xml:space="preserve"> </w:t>
      </w:r>
      <w:r>
        <w:t>R1.4</w:t>
      </w:r>
      <w:bookmarkEnd w:id="30"/>
    </w:p>
    <w:p w14:paraId="2E5B9453" w14:textId="77777777" w:rsidR="00A0534D" w:rsidRDefault="00A0534D">
      <w:pPr>
        <w:pStyle w:val="BodyText"/>
        <w:rPr>
          <w:b/>
        </w:rPr>
      </w:pPr>
    </w:p>
    <w:p w14:paraId="0A55F053" w14:textId="679EF935" w:rsidR="00A0534D" w:rsidRDefault="0083059C">
      <w:pPr>
        <w:pStyle w:val="BodyText"/>
        <w:spacing w:before="145" w:line="256" w:lineRule="auto"/>
        <w:ind w:left="119" w:right="119"/>
        <w:jc w:val="both"/>
      </w:pPr>
      <w:r>
        <w:t>The</w:t>
      </w:r>
      <w:r>
        <w:rPr>
          <w:spacing w:val="-13"/>
        </w:rPr>
        <w:t xml:space="preserve"> </w:t>
      </w:r>
      <w:r>
        <w:t>QDM</w:t>
      </w:r>
      <w:r>
        <w:rPr>
          <w:spacing w:val="-13"/>
        </w:rPr>
        <w:t xml:space="preserve"> </w:t>
      </w:r>
      <w:r>
        <w:t>based</w:t>
      </w:r>
      <w:r>
        <w:rPr>
          <w:spacing w:val="-13"/>
        </w:rPr>
        <w:t xml:space="preserve"> </w:t>
      </w:r>
      <w:r>
        <w:t>HQMF</w:t>
      </w:r>
      <w:r>
        <w:rPr>
          <w:spacing w:val="-13"/>
        </w:rPr>
        <w:t xml:space="preserve"> </w:t>
      </w:r>
      <w:r>
        <w:t>IG</w:t>
      </w:r>
      <w:r>
        <w:rPr>
          <w:spacing w:val="-13"/>
        </w:rPr>
        <w:t xml:space="preserve"> </w:t>
      </w:r>
      <w:r>
        <w:t>R1.4</w:t>
      </w:r>
      <w:r>
        <w:rPr>
          <w:spacing w:val="-13"/>
        </w:rPr>
        <w:t xml:space="preserve"> </w:t>
      </w:r>
      <w:r>
        <w:t>[</w:t>
      </w:r>
      <w:hyperlink w:anchor="_bookmark102" w:history="1">
        <w:r w:rsidR="00EA778B">
          <w:rPr>
            <w:color w:val="0000FF"/>
          </w:rPr>
          <w:t>4</w:t>
        </w:r>
      </w:hyperlink>
      <w:r>
        <w:t>]</w:t>
      </w:r>
      <w:r>
        <w:rPr>
          <w:spacing w:val="-13"/>
        </w:rPr>
        <w:t xml:space="preserve"> </w:t>
      </w:r>
      <w:r>
        <w:t>published</w:t>
      </w:r>
      <w:r>
        <w:rPr>
          <w:spacing w:val="-13"/>
        </w:rPr>
        <w:t xml:space="preserve"> </w:t>
      </w:r>
      <w:r>
        <w:t>October</w:t>
      </w:r>
      <w:r>
        <w:rPr>
          <w:spacing w:val="-13"/>
        </w:rPr>
        <w:t xml:space="preserve"> </w:t>
      </w:r>
      <w:r>
        <w:t>2016</w:t>
      </w:r>
      <w:r>
        <w:rPr>
          <w:spacing w:val="-13"/>
        </w:rPr>
        <w:t xml:space="preserve"> </w:t>
      </w:r>
      <w:r>
        <w:t>described</w:t>
      </w:r>
      <w:r>
        <w:rPr>
          <w:spacing w:val="-13"/>
        </w:rPr>
        <w:t xml:space="preserve"> </w:t>
      </w:r>
      <w:r>
        <w:t>how</w:t>
      </w:r>
      <w:r>
        <w:rPr>
          <w:spacing w:val="-13"/>
        </w:rPr>
        <w:t xml:space="preserve"> </w:t>
      </w:r>
      <w:r>
        <w:t>to</w:t>
      </w:r>
      <w:r>
        <w:rPr>
          <w:spacing w:val="-13"/>
        </w:rPr>
        <w:t xml:space="preserve"> </w:t>
      </w:r>
      <w:r>
        <w:t>construct</w:t>
      </w:r>
      <w:r>
        <w:rPr>
          <w:spacing w:val="-13"/>
        </w:rPr>
        <w:t xml:space="preserve"> </w:t>
      </w:r>
      <w:r>
        <w:t>an</w:t>
      </w:r>
      <w:r>
        <w:rPr>
          <w:spacing w:val="-13"/>
        </w:rPr>
        <w:t xml:space="preserve"> </w:t>
      </w:r>
      <w:r>
        <w:t>HQMF</w:t>
      </w:r>
      <w:r>
        <w:rPr>
          <w:spacing w:val="-13"/>
        </w:rPr>
        <w:t xml:space="preserve"> </w:t>
      </w:r>
      <w:r>
        <w:t>measure using</w:t>
      </w:r>
      <w:r>
        <w:rPr>
          <w:spacing w:val="-6"/>
        </w:rPr>
        <w:t xml:space="preserve"> </w:t>
      </w:r>
      <w:r>
        <w:t>QDM</w:t>
      </w:r>
      <w:r>
        <w:rPr>
          <w:spacing w:val="-6"/>
        </w:rPr>
        <w:t xml:space="preserve"> </w:t>
      </w:r>
      <w:r>
        <w:t>data</w:t>
      </w:r>
      <w:r>
        <w:rPr>
          <w:spacing w:val="-6"/>
        </w:rPr>
        <w:t xml:space="preserve"> </w:t>
      </w:r>
      <w:r>
        <w:t>elements</w:t>
      </w:r>
      <w:r>
        <w:rPr>
          <w:spacing w:val="-6"/>
        </w:rPr>
        <w:t xml:space="preserve"> </w:t>
      </w:r>
      <w:r>
        <w:t>and</w:t>
      </w:r>
      <w:r>
        <w:rPr>
          <w:spacing w:val="-6"/>
        </w:rPr>
        <w:t xml:space="preserve"> </w:t>
      </w:r>
      <w:r>
        <w:t>QDM</w:t>
      </w:r>
      <w:r>
        <w:rPr>
          <w:spacing w:val="-6"/>
        </w:rPr>
        <w:t xml:space="preserve"> </w:t>
      </w:r>
      <w:r>
        <w:t>logic</w:t>
      </w:r>
      <w:r>
        <w:rPr>
          <w:spacing w:val="-6"/>
        </w:rPr>
        <w:t xml:space="preserve"> </w:t>
      </w:r>
      <w:r>
        <w:t>(</w:t>
      </w:r>
      <w:hyperlink w:anchor="_bookmark14" w:history="1">
        <w:r>
          <w:rPr>
            <w:color w:val="0000FF"/>
          </w:rPr>
          <w:t>Figure</w:t>
        </w:r>
        <w:r>
          <w:rPr>
            <w:color w:val="0000FF"/>
            <w:spacing w:val="-6"/>
          </w:rPr>
          <w:t xml:space="preserve"> </w:t>
        </w:r>
        <w:r>
          <w:rPr>
            <w:color w:val="0000FF"/>
          </w:rPr>
          <w:t>2a</w:t>
        </w:r>
      </w:hyperlink>
      <w:r>
        <w:t>).</w:t>
      </w:r>
      <w:r>
        <w:rPr>
          <w:spacing w:val="6"/>
        </w:rPr>
        <w:t xml:space="preserve"> </w:t>
      </w:r>
      <w:r>
        <w:t>That</w:t>
      </w:r>
      <w:r>
        <w:rPr>
          <w:spacing w:val="-6"/>
        </w:rPr>
        <w:t xml:space="preserve"> </w:t>
      </w:r>
      <w:r>
        <w:t>IG</w:t>
      </w:r>
      <w:r>
        <w:rPr>
          <w:spacing w:val="-6"/>
        </w:rPr>
        <w:t xml:space="preserve"> </w:t>
      </w:r>
      <w:r>
        <w:t>was</w:t>
      </w:r>
      <w:r>
        <w:rPr>
          <w:spacing w:val="-6"/>
        </w:rPr>
        <w:t xml:space="preserve"> </w:t>
      </w:r>
      <w:r>
        <w:t>built</w:t>
      </w:r>
      <w:r>
        <w:rPr>
          <w:spacing w:val="-6"/>
        </w:rPr>
        <w:t xml:space="preserve"> </w:t>
      </w:r>
      <w:r>
        <w:t>using</w:t>
      </w:r>
      <w:r>
        <w:rPr>
          <w:spacing w:val="-6"/>
        </w:rPr>
        <w:t xml:space="preserve"> </w:t>
      </w:r>
      <w:r>
        <w:t>QDM</w:t>
      </w:r>
      <w:r>
        <w:rPr>
          <w:spacing w:val="-6"/>
        </w:rPr>
        <w:t xml:space="preserve"> </w:t>
      </w:r>
      <w:r>
        <w:t>version</w:t>
      </w:r>
      <w:r>
        <w:rPr>
          <w:spacing w:val="-6"/>
        </w:rPr>
        <w:t xml:space="preserve"> </w:t>
      </w:r>
      <w:r>
        <w:t>4.3.</w:t>
      </w:r>
    </w:p>
    <w:p w14:paraId="1B17E145" w14:textId="77777777" w:rsidR="00A0534D" w:rsidRDefault="00A0534D">
      <w:pPr>
        <w:pStyle w:val="BodyText"/>
      </w:pPr>
    </w:p>
    <w:p w14:paraId="7E29C6F0" w14:textId="77777777" w:rsidR="00A0534D" w:rsidRDefault="00A0534D">
      <w:pPr>
        <w:pStyle w:val="BodyText"/>
        <w:spacing w:before="8"/>
        <w:rPr>
          <w:sz w:val="21"/>
        </w:rPr>
      </w:pPr>
    </w:p>
    <w:p w14:paraId="23C1F234" w14:textId="7F155FCD" w:rsidR="00A0534D" w:rsidRDefault="0083059C" w:rsidP="0040431D">
      <w:pPr>
        <w:pStyle w:val="Heading3"/>
        <w:numPr>
          <w:ilvl w:val="2"/>
          <w:numId w:val="42"/>
        </w:numPr>
        <w:tabs>
          <w:tab w:val="left" w:pos="775"/>
        </w:tabs>
        <w:ind w:hanging="654"/>
      </w:pPr>
      <w:bookmarkStart w:id="31" w:name="1.8.3_CQL_based_HQMF_IG_R1_STU1"/>
      <w:bookmarkStart w:id="32" w:name="_Toc519432919"/>
      <w:bookmarkEnd w:id="31"/>
      <w:r>
        <w:t>CQL</w:t>
      </w:r>
      <w:r w:rsidR="00FD1C09">
        <w:t>-</w:t>
      </w:r>
      <w:r>
        <w:t>based HQMF IG R1</w:t>
      </w:r>
      <w:r>
        <w:rPr>
          <w:spacing w:val="-28"/>
        </w:rPr>
        <w:t xml:space="preserve"> </w:t>
      </w:r>
      <w:r>
        <w:t>STU1</w:t>
      </w:r>
      <w:bookmarkEnd w:id="32"/>
    </w:p>
    <w:p w14:paraId="62758909" w14:textId="77777777" w:rsidR="00A0534D" w:rsidRDefault="00A0534D">
      <w:pPr>
        <w:pStyle w:val="BodyText"/>
        <w:rPr>
          <w:b/>
        </w:rPr>
      </w:pPr>
    </w:p>
    <w:p w14:paraId="5216F76F" w14:textId="7E318B61" w:rsidR="00A0534D" w:rsidRDefault="0083059C">
      <w:pPr>
        <w:pStyle w:val="BodyText"/>
        <w:spacing w:before="145" w:line="256" w:lineRule="auto"/>
        <w:ind w:left="119" w:right="119"/>
        <w:jc w:val="both"/>
      </w:pPr>
      <w:r>
        <w:t>The first version of the CQL</w:t>
      </w:r>
      <w:r w:rsidR="00FD1C09">
        <w:t>-</w:t>
      </w:r>
      <w:r>
        <w:t>based HQMF IG was released in September 2015 and was intended to be used in conjunction with the QDM</w:t>
      </w:r>
      <w:r w:rsidR="00FD1C09">
        <w:t>-</w:t>
      </w:r>
      <w:r>
        <w:t xml:space="preserve">based HQMF R1 IG. Since 2015, the community and the standards </w:t>
      </w:r>
      <w:r>
        <w:rPr>
          <w:spacing w:val="-3"/>
        </w:rPr>
        <w:t xml:space="preserve">have evolved </w:t>
      </w:r>
      <w:r>
        <w:t>and QDM v5.02 no longer contains expression logic, ceding this functionality to CQL. As such,</w:t>
      </w:r>
      <w:r>
        <w:rPr>
          <w:spacing w:val="-3"/>
        </w:rPr>
        <w:t xml:space="preserve"> </w:t>
      </w:r>
      <w:r>
        <w:t>no</w:t>
      </w:r>
      <w:r>
        <w:rPr>
          <w:spacing w:val="-4"/>
        </w:rPr>
        <w:t xml:space="preserve"> </w:t>
      </w:r>
      <w:r>
        <w:t>stand</w:t>
      </w:r>
      <w:r w:rsidR="00837B3B">
        <w:rPr>
          <w:spacing w:val="-4"/>
        </w:rPr>
        <w:t>-</w:t>
      </w:r>
      <w:r>
        <w:t>alone</w:t>
      </w:r>
      <w:r>
        <w:rPr>
          <w:spacing w:val="-4"/>
        </w:rPr>
        <w:t xml:space="preserve"> </w:t>
      </w:r>
      <w:r>
        <w:t>QDM</w:t>
      </w:r>
      <w:r w:rsidR="00FD1C09">
        <w:rPr>
          <w:spacing w:val="-4"/>
        </w:rPr>
        <w:t>-</w:t>
      </w:r>
      <w:r>
        <w:t>based</w:t>
      </w:r>
      <w:r>
        <w:rPr>
          <w:spacing w:val="-4"/>
        </w:rPr>
        <w:t xml:space="preserve"> </w:t>
      </w:r>
      <w:r>
        <w:t>HQMF</w:t>
      </w:r>
      <w:r>
        <w:rPr>
          <w:spacing w:val="-4"/>
        </w:rPr>
        <w:t xml:space="preserve"> </w:t>
      </w:r>
      <w:r>
        <w:t>IG</w:t>
      </w:r>
      <w:r>
        <w:rPr>
          <w:spacing w:val="-4"/>
        </w:rPr>
        <w:t xml:space="preserve"> </w:t>
      </w:r>
      <w:r>
        <w:t>will</w:t>
      </w:r>
      <w:r>
        <w:rPr>
          <w:spacing w:val="-4"/>
        </w:rPr>
        <w:t xml:space="preserve"> </w:t>
      </w:r>
      <w:r>
        <w:t>be</w:t>
      </w:r>
      <w:r>
        <w:rPr>
          <w:spacing w:val="-4"/>
        </w:rPr>
        <w:t xml:space="preserve"> </w:t>
      </w:r>
      <w:r>
        <w:t>built</w:t>
      </w:r>
      <w:r>
        <w:rPr>
          <w:spacing w:val="-4"/>
        </w:rPr>
        <w:t xml:space="preserve"> </w:t>
      </w:r>
      <w:r>
        <w:t>upon</w:t>
      </w:r>
      <w:r>
        <w:rPr>
          <w:spacing w:val="-4"/>
        </w:rPr>
        <w:t xml:space="preserve"> </w:t>
      </w:r>
      <w:r>
        <w:t>future</w:t>
      </w:r>
      <w:r>
        <w:rPr>
          <w:spacing w:val="-4"/>
        </w:rPr>
        <w:t xml:space="preserve"> </w:t>
      </w:r>
      <w:r>
        <w:t>versions</w:t>
      </w:r>
      <w:r>
        <w:rPr>
          <w:spacing w:val="-4"/>
        </w:rPr>
        <w:t xml:space="preserve"> </w:t>
      </w:r>
      <w:r>
        <w:t>of</w:t>
      </w:r>
      <w:r>
        <w:rPr>
          <w:spacing w:val="-4"/>
        </w:rPr>
        <w:t xml:space="preserve"> </w:t>
      </w:r>
      <w:r>
        <w:t>QDM</w:t>
      </w:r>
      <w:r>
        <w:rPr>
          <w:spacing w:val="-4"/>
        </w:rPr>
        <w:t xml:space="preserve"> </w:t>
      </w:r>
      <w:r>
        <w:t>starting</w:t>
      </w:r>
      <w:r>
        <w:rPr>
          <w:spacing w:val="-4"/>
        </w:rPr>
        <w:t xml:space="preserve"> </w:t>
      </w:r>
      <w:r>
        <w:t>with</w:t>
      </w:r>
      <w:r>
        <w:rPr>
          <w:spacing w:val="-4"/>
        </w:rPr>
        <w:t xml:space="preserve"> </w:t>
      </w:r>
      <w:r>
        <w:t>QDM v5.02. Rather, this IG is intended to be the sole guide describing how to use QDM, CQL, and HQMF in combination (</w:t>
      </w:r>
      <w:hyperlink w:anchor="_bookmark14" w:history="1">
        <w:r>
          <w:rPr>
            <w:color w:val="0000FF"/>
          </w:rPr>
          <w:t>Figure</w:t>
        </w:r>
        <w:r>
          <w:rPr>
            <w:color w:val="0000FF"/>
            <w:spacing w:val="-20"/>
          </w:rPr>
          <w:t xml:space="preserve"> </w:t>
        </w:r>
        <w:r>
          <w:rPr>
            <w:color w:val="0000FF"/>
          </w:rPr>
          <w:t>2b</w:t>
        </w:r>
      </w:hyperlink>
      <w:r>
        <w:t>).</w:t>
      </w:r>
    </w:p>
    <w:p w14:paraId="561F3D02" w14:textId="7FB96AB7" w:rsidR="00A0534D" w:rsidRDefault="0083059C">
      <w:pPr>
        <w:pStyle w:val="BodyText"/>
        <w:spacing w:before="120" w:line="252" w:lineRule="auto"/>
        <w:ind w:left="119" w:right="117"/>
        <w:jc w:val="both"/>
      </w:pPr>
      <w:r>
        <w:t>A result of replacing QDM-based logic with CQL is that all QDM logic elements previously encoded in HQMF are replaced with CQL. This means that QDM data criteria specify only the data of interest (e.g. value</w:t>
      </w:r>
      <w:r>
        <w:rPr>
          <w:spacing w:val="-5"/>
        </w:rPr>
        <w:t xml:space="preserve"> </w:t>
      </w:r>
      <w:r>
        <w:t>sets,</w:t>
      </w:r>
      <w:r>
        <w:rPr>
          <w:spacing w:val="-4"/>
        </w:rPr>
        <w:t xml:space="preserve"> </w:t>
      </w:r>
      <w:r>
        <w:t>effective</w:t>
      </w:r>
      <w:r>
        <w:rPr>
          <w:spacing w:val="-5"/>
        </w:rPr>
        <w:t xml:space="preserve"> </w:t>
      </w:r>
      <w:r>
        <w:t>time,</w:t>
      </w:r>
      <w:r>
        <w:rPr>
          <w:spacing w:val="-4"/>
        </w:rPr>
        <w:t xml:space="preserve"> </w:t>
      </w:r>
      <w:r>
        <w:t>properties)</w:t>
      </w:r>
      <w:r>
        <w:rPr>
          <w:spacing w:val="-5"/>
        </w:rPr>
        <w:t xml:space="preserve"> </w:t>
      </w:r>
      <w:r>
        <w:t>for</w:t>
      </w:r>
      <w:r>
        <w:rPr>
          <w:spacing w:val="-5"/>
        </w:rPr>
        <w:t xml:space="preserve"> </w:t>
      </w:r>
      <w:r>
        <w:t>the</w:t>
      </w:r>
      <w:r>
        <w:rPr>
          <w:spacing w:val="-5"/>
        </w:rPr>
        <w:t xml:space="preserve"> </w:t>
      </w:r>
      <w:r w:rsidR="00060767">
        <w:t>eCQM</w:t>
      </w:r>
      <w:r>
        <w:t>,</w:t>
      </w:r>
      <w:r>
        <w:rPr>
          <w:spacing w:val="-4"/>
        </w:rPr>
        <w:t xml:space="preserve"> </w:t>
      </w:r>
      <w:r>
        <w:t>and</w:t>
      </w:r>
      <w:r>
        <w:rPr>
          <w:spacing w:val="-5"/>
        </w:rPr>
        <w:t xml:space="preserve"> </w:t>
      </w:r>
      <w:r>
        <w:t>the</w:t>
      </w:r>
      <w:r>
        <w:rPr>
          <w:spacing w:val="-5"/>
        </w:rPr>
        <w:t xml:space="preserve"> </w:t>
      </w:r>
      <w:r>
        <w:t>previous</w:t>
      </w:r>
      <w:r>
        <w:rPr>
          <w:spacing w:val="-5"/>
        </w:rPr>
        <w:t xml:space="preserve"> </w:t>
      </w:r>
      <w:r>
        <w:t>use</w:t>
      </w:r>
      <w:r>
        <w:rPr>
          <w:spacing w:val="-5"/>
        </w:rPr>
        <w:t xml:space="preserve"> </w:t>
      </w:r>
      <w:r>
        <w:t>of</w:t>
      </w:r>
      <w:r>
        <w:rPr>
          <w:spacing w:val="-5"/>
        </w:rPr>
        <w:t xml:space="preserve"> </w:t>
      </w:r>
      <w:r>
        <w:t>QDM</w:t>
      </w:r>
      <w:r>
        <w:rPr>
          <w:spacing w:val="-5"/>
        </w:rPr>
        <w:t xml:space="preserve"> </w:t>
      </w:r>
      <w:r>
        <w:t>expressions</w:t>
      </w:r>
      <w:r>
        <w:rPr>
          <w:spacing w:val="-5"/>
        </w:rPr>
        <w:t xml:space="preserve"> </w:t>
      </w:r>
      <w:r>
        <w:t>that</w:t>
      </w:r>
      <w:r>
        <w:rPr>
          <w:spacing w:val="-5"/>
        </w:rPr>
        <w:t xml:space="preserve"> </w:t>
      </w:r>
      <w:r>
        <w:t>captured interrelationships between data criteria (such as “</w:t>
      </w:r>
      <w:r>
        <w:rPr>
          <w:rFonts w:ascii="Courier New" w:hAnsi="Courier New"/>
          <w:sz w:val="20"/>
        </w:rPr>
        <w:t>starts after end of</w:t>
      </w:r>
      <w:r>
        <w:t>”) or identified subsets of data</w:t>
      </w:r>
      <w:r>
        <w:rPr>
          <w:spacing w:val="-5"/>
        </w:rPr>
        <w:t xml:space="preserve"> </w:t>
      </w:r>
      <w:r>
        <w:t>(such</w:t>
      </w:r>
      <w:r>
        <w:rPr>
          <w:spacing w:val="-5"/>
        </w:rPr>
        <w:t xml:space="preserve"> </w:t>
      </w:r>
      <w:r>
        <w:t>as</w:t>
      </w:r>
      <w:r>
        <w:rPr>
          <w:spacing w:val="-5"/>
        </w:rPr>
        <w:t xml:space="preserve"> </w:t>
      </w:r>
      <w:r>
        <w:rPr>
          <w:rFonts w:ascii="Courier New" w:hAnsi="Courier New"/>
          <w:sz w:val="20"/>
        </w:rPr>
        <w:t>min</w:t>
      </w:r>
      <w:r>
        <w:t>,</w:t>
      </w:r>
      <w:r>
        <w:rPr>
          <w:spacing w:val="-5"/>
        </w:rPr>
        <w:t xml:space="preserve"> </w:t>
      </w:r>
      <w:r>
        <w:rPr>
          <w:rFonts w:ascii="Courier New" w:hAnsi="Courier New"/>
          <w:sz w:val="20"/>
        </w:rPr>
        <w:t>max</w:t>
      </w:r>
      <w:r>
        <w:t>,</w:t>
      </w:r>
      <w:r>
        <w:rPr>
          <w:spacing w:val="-5"/>
        </w:rPr>
        <w:t xml:space="preserve"> </w:t>
      </w:r>
      <w:r>
        <w:rPr>
          <w:rFonts w:ascii="Courier New" w:hAnsi="Courier New"/>
          <w:sz w:val="20"/>
        </w:rPr>
        <w:t>last</w:t>
      </w:r>
      <w:r>
        <w:t>,</w:t>
      </w:r>
      <w:r>
        <w:rPr>
          <w:spacing w:val="-5"/>
        </w:rPr>
        <w:t xml:space="preserve"> </w:t>
      </w:r>
      <w:r>
        <w:t>and</w:t>
      </w:r>
      <w:r>
        <w:rPr>
          <w:spacing w:val="-5"/>
        </w:rPr>
        <w:t xml:space="preserve"> </w:t>
      </w:r>
      <w:r>
        <w:rPr>
          <w:rFonts w:ascii="Courier New" w:hAnsi="Courier New"/>
          <w:sz w:val="20"/>
        </w:rPr>
        <w:t>first</w:t>
      </w:r>
      <w:r>
        <w:t>)</w:t>
      </w:r>
      <w:r>
        <w:rPr>
          <w:spacing w:val="-5"/>
        </w:rPr>
        <w:t xml:space="preserve"> </w:t>
      </w:r>
      <w:r>
        <w:t>are</w:t>
      </w:r>
      <w:r>
        <w:rPr>
          <w:spacing w:val="-5"/>
        </w:rPr>
        <w:t xml:space="preserve"> </w:t>
      </w:r>
      <w:r>
        <w:t>now</w:t>
      </w:r>
      <w:r>
        <w:rPr>
          <w:spacing w:val="-5"/>
        </w:rPr>
        <w:t xml:space="preserve"> </w:t>
      </w:r>
      <w:r>
        <w:t>represented</w:t>
      </w:r>
      <w:r>
        <w:rPr>
          <w:spacing w:val="-5"/>
        </w:rPr>
        <w:t xml:space="preserve"> </w:t>
      </w:r>
      <w:r>
        <w:t>with</w:t>
      </w:r>
      <w:r>
        <w:rPr>
          <w:spacing w:val="-5"/>
        </w:rPr>
        <w:t xml:space="preserve"> </w:t>
      </w:r>
      <w:r>
        <w:t>CQL</w:t>
      </w:r>
      <w:r>
        <w:rPr>
          <w:spacing w:val="-5"/>
        </w:rPr>
        <w:t xml:space="preserve"> </w:t>
      </w:r>
      <w:r>
        <w:t>expressions.</w:t>
      </w:r>
      <w:r>
        <w:rPr>
          <w:spacing w:val="8"/>
        </w:rPr>
        <w:t xml:space="preserve"> </w:t>
      </w:r>
      <w:r>
        <w:t>This</w:t>
      </w:r>
      <w:r>
        <w:rPr>
          <w:spacing w:val="-5"/>
        </w:rPr>
        <w:t xml:space="preserve"> </w:t>
      </w:r>
      <w:r>
        <w:t>IG</w:t>
      </w:r>
      <w:r>
        <w:rPr>
          <w:spacing w:val="-5"/>
        </w:rPr>
        <w:t xml:space="preserve"> </w:t>
      </w:r>
      <w:r>
        <w:t xml:space="preserve">documents the full approach in detail starting in </w:t>
      </w:r>
      <w:hyperlink w:anchor="_bookmark28" w:history="1">
        <w:r>
          <w:rPr>
            <w:color w:val="0000FF"/>
          </w:rPr>
          <w:t>Chapter</w:t>
        </w:r>
        <w:r>
          <w:rPr>
            <w:color w:val="0000FF"/>
            <w:spacing w:val="-39"/>
          </w:rPr>
          <w:t xml:space="preserve"> </w:t>
        </w:r>
        <w:r>
          <w:rPr>
            <w:color w:val="0000FF"/>
          </w:rPr>
          <w:t>2</w:t>
        </w:r>
      </w:hyperlink>
      <w:r>
        <w:t>.</w:t>
      </w:r>
    </w:p>
    <w:p w14:paraId="07744DD9" w14:textId="3C4F8EE7" w:rsidR="00A0534D" w:rsidRDefault="0083059C">
      <w:pPr>
        <w:pStyle w:val="BodyText"/>
        <w:spacing w:before="125" w:line="256" w:lineRule="auto"/>
        <w:ind w:left="119" w:right="119"/>
        <w:jc w:val="both"/>
      </w:pPr>
      <w:r>
        <w:t xml:space="preserve">A separate HL7 initiative will produce an IG that covers the use of Fast Healthcare Interoperability Resources (FHIR), CQL, FHIR Quality Profiles, and other emerging approaches to define </w:t>
      </w:r>
      <w:r w:rsidR="00060767">
        <w:t>eCQMs</w:t>
      </w:r>
      <w:r>
        <w:t>.</w:t>
      </w:r>
    </w:p>
    <w:p w14:paraId="13DB2253" w14:textId="77777777" w:rsidR="00A0534D" w:rsidRDefault="00A0534D">
      <w:pPr>
        <w:spacing w:line="256" w:lineRule="auto"/>
        <w:jc w:val="both"/>
        <w:sectPr w:rsidR="00A0534D">
          <w:pgSz w:w="12240" w:h="15840"/>
          <w:pgMar w:top="660" w:right="1320" w:bottom="1180" w:left="1320" w:header="467" w:footer="993" w:gutter="0"/>
          <w:cols w:space="720"/>
        </w:sectPr>
      </w:pPr>
    </w:p>
    <w:p w14:paraId="58C08F3C" w14:textId="77777777" w:rsidR="00A0534D" w:rsidRDefault="00A0534D">
      <w:pPr>
        <w:pStyle w:val="BodyText"/>
        <w:rPr>
          <w:sz w:val="20"/>
        </w:rPr>
      </w:pPr>
    </w:p>
    <w:p w14:paraId="6E43DCC4" w14:textId="77777777" w:rsidR="00A0534D" w:rsidRDefault="00A0534D">
      <w:pPr>
        <w:pStyle w:val="BodyText"/>
        <w:spacing w:before="11"/>
        <w:rPr>
          <w:sz w:val="16"/>
        </w:rPr>
      </w:pPr>
    </w:p>
    <w:p w14:paraId="3C794197" w14:textId="77777777" w:rsidR="00A0534D" w:rsidRDefault="0083059C" w:rsidP="0040431D">
      <w:pPr>
        <w:pStyle w:val="Heading3"/>
        <w:numPr>
          <w:ilvl w:val="2"/>
          <w:numId w:val="42"/>
        </w:numPr>
        <w:tabs>
          <w:tab w:val="left" w:pos="775"/>
        </w:tabs>
        <w:spacing w:before="56"/>
        <w:ind w:hanging="654"/>
      </w:pPr>
      <w:bookmarkStart w:id="33" w:name="1.8.4_HQMF"/>
      <w:bookmarkStart w:id="34" w:name="_Toc519432920"/>
      <w:bookmarkEnd w:id="33"/>
      <w:r>
        <w:t>HQMF</w:t>
      </w:r>
      <w:bookmarkEnd w:id="34"/>
    </w:p>
    <w:p w14:paraId="12D61766" w14:textId="77777777" w:rsidR="00A0534D" w:rsidRDefault="00A0534D">
      <w:pPr>
        <w:pStyle w:val="BodyText"/>
        <w:spacing w:before="4"/>
        <w:rPr>
          <w:b/>
        </w:rPr>
      </w:pPr>
    </w:p>
    <w:p w14:paraId="3A4C59DB" w14:textId="58CB4171" w:rsidR="00A0534D" w:rsidRDefault="0083059C">
      <w:pPr>
        <w:pStyle w:val="BodyText"/>
        <w:spacing w:before="1" w:line="256" w:lineRule="auto"/>
        <w:ind w:left="120" w:right="119"/>
        <w:jc w:val="both"/>
      </w:pPr>
      <w:r>
        <w:t>HQMF is a structured document markup standard</w:t>
      </w:r>
      <w:hyperlink w:anchor="_bookmark20" w:history="1">
        <w:r>
          <w:rPr>
            <w:rFonts w:ascii="Calibri" w:hAnsi="Calibri"/>
            <w:i/>
            <w:color w:val="0000FF"/>
            <w:position w:val="8"/>
            <w:sz w:val="16"/>
          </w:rPr>
          <w:t>*</w:t>
        </w:r>
      </w:hyperlink>
      <w:r>
        <w:rPr>
          <w:rFonts w:ascii="Calibri" w:hAnsi="Calibri"/>
          <w:i/>
          <w:color w:val="0000FF"/>
          <w:position w:val="8"/>
          <w:sz w:val="16"/>
        </w:rPr>
        <w:t xml:space="preserve"> </w:t>
      </w:r>
      <w:r>
        <w:t>“</w:t>
      </w:r>
      <w:r w:rsidR="00837B3B">
        <w:t>…</w:t>
      </w:r>
      <w:r>
        <w:t>for representing a health quality measure as an electronic document. A quality measure is a quantitative tool to assess the performance of an individual or organization’s</w:t>
      </w:r>
      <w:r>
        <w:rPr>
          <w:spacing w:val="-3"/>
        </w:rPr>
        <w:t xml:space="preserve"> </w:t>
      </w:r>
      <w:r>
        <w:t>performance</w:t>
      </w:r>
      <w:r>
        <w:rPr>
          <w:spacing w:val="-3"/>
        </w:rPr>
        <w:t xml:space="preserve"> </w:t>
      </w:r>
      <w:r>
        <w:t>in</w:t>
      </w:r>
      <w:r>
        <w:rPr>
          <w:spacing w:val="-3"/>
        </w:rPr>
        <w:t xml:space="preserve"> </w:t>
      </w:r>
      <w:r>
        <w:t>relation</w:t>
      </w:r>
      <w:r>
        <w:rPr>
          <w:spacing w:val="-3"/>
        </w:rPr>
        <w:t xml:space="preserve"> </w:t>
      </w:r>
      <w:r>
        <w:t>to</w:t>
      </w:r>
      <w:r>
        <w:rPr>
          <w:spacing w:val="-3"/>
        </w:rPr>
        <w:t xml:space="preserve"> </w:t>
      </w:r>
      <w:r>
        <w:t>a</w:t>
      </w:r>
      <w:r>
        <w:rPr>
          <w:spacing w:val="-3"/>
        </w:rPr>
        <w:t xml:space="preserve"> </w:t>
      </w:r>
      <w:r>
        <w:t>specified</w:t>
      </w:r>
      <w:r>
        <w:rPr>
          <w:spacing w:val="-3"/>
        </w:rPr>
        <w:t xml:space="preserve"> </w:t>
      </w:r>
      <w:r>
        <w:t>process</w:t>
      </w:r>
      <w:r>
        <w:rPr>
          <w:spacing w:val="-3"/>
        </w:rPr>
        <w:t xml:space="preserve"> </w:t>
      </w:r>
      <w:r>
        <w:t>or</w:t>
      </w:r>
      <w:r>
        <w:rPr>
          <w:spacing w:val="-3"/>
        </w:rPr>
        <w:t xml:space="preserve"> </w:t>
      </w:r>
      <w:r>
        <w:t>outcome</w:t>
      </w:r>
      <w:r>
        <w:rPr>
          <w:spacing w:val="-3"/>
        </w:rPr>
        <w:t xml:space="preserve"> </w:t>
      </w:r>
      <w:r>
        <w:t>via</w:t>
      </w:r>
      <w:r>
        <w:rPr>
          <w:spacing w:val="-3"/>
        </w:rPr>
        <w:t xml:space="preserve"> </w:t>
      </w:r>
      <w:r>
        <w:t>the</w:t>
      </w:r>
      <w:r>
        <w:rPr>
          <w:spacing w:val="-3"/>
        </w:rPr>
        <w:t xml:space="preserve"> </w:t>
      </w:r>
      <w:r>
        <w:t>measurement</w:t>
      </w:r>
      <w:r>
        <w:rPr>
          <w:spacing w:val="-3"/>
        </w:rPr>
        <w:t xml:space="preserve"> </w:t>
      </w:r>
      <w:r>
        <w:t>of</w:t>
      </w:r>
      <w:r>
        <w:rPr>
          <w:spacing w:val="-3"/>
        </w:rPr>
        <w:t xml:space="preserve"> </w:t>
      </w:r>
      <w:r>
        <w:t>an</w:t>
      </w:r>
      <w:r>
        <w:rPr>
          <w:spacing w:val="-3"/>
        </w:rPr>
        <w:t xml:space="preserve"> </w:t>
      </w:r>
      <w:r>
        <w:t>action, process, or outcome of clinical care. Quality measures are often derived from clinical guidelines and are designed</w:t>
      </w:r>
      <w:r>
        <w:rPr>
          <w:spacing w:val="-4"/>
        </w:rPr>
        <w:t xml:space="preserve"> </w:t>
      </w:r>
      <w:r>
        <w:t>to</w:t>
      </w:r>
      <w:r>
        <w:rPr>
          <w:spacing w:val="-4"/>
        </w:rPr>
        <w:t xml:space="preserve"> </w:t>
      </w:r>
      <w:r>
        <w:t>determine</w:t>
      </w:r>
      <w:r>
        <w:rPr>
          <w:spacing w:val="-4"/>
        </w:rPr>
        <w:t xml:space="preserve"> </w:t>
      </w:r>
      <w:r>
        <w:t>whether</w:t>
      </w:r>
      <w:r>
        <w:rPr>
          <w:spacing w:val="-4"/>
        </w:rPr>
        <w:t xml:space="preserve"> </w:t>
      </w:r>
      <w:r>
        <w:t>the</w:t>
      </w:r>
      <w:r>
        <w:rPr>
          <w:spacing w:val="-4"/>
        </w:rPr>
        <w:t xml:space="preserve"> </w:t>
      </w:r>
      <w:r>
        <w:t>appropriate</w:t>
      </w:r>
      <w:r>
        <w:rPr>
          <w:spacing w:val="-4"/>
        </w:rPr>
        <w:t xml:space="preserve"> </w:t>
      </w:r>
      <w:r>
        <w:t>care</w:t>
      </w:r>
      <w:r>
        <w:rPr>
          <w:spacing w:val="-4"/>
        </w:rPr>
        <w:t xml:space="preserve"> </w:t>
      </w:r>
      <w:r>
        <w:t>has</w:t>
      </w:r>
      <w:r>
        <w:rPr>
          <w:spacing w:val="-4"/>
        </w:rPr>
        <w:t xml:space="preserve"> </w:t>
      </w:r>
      <w:r>
        <w:t>been</w:t>
      </w:r>
      <w:r>
        <w:rPr>
          <w:spacing w:val="-4"/>
        </w:rPr>
        <w:t xml:space="preserve"> </w:t>
      </w:r>
      <w:r>
        <w:t>provided</w:t>
      </w:r>
      <w:r>
        <w:rPr>
          <w:spacing w:val="-4"/>
        </w:rPr>
        <w:t xml:space="preserve"> </w:t>
      </w:r>
      <w:r>
        <w:t>given</w:t>
      </w:r>
      <w:r>
        <w:rPr>
          <w:spacing w:val="-4"/>
        </w:rPr>
        <w:t xml:space="preserve"> </w:t>
      </w:r>
      <w:r>
        <w:t>a</w:t>
      </w:r>
      <w:r>
        <w:rPr>
          <w:spacing w:val="-4"/>
        </w:rPr>
        <w:t xml:space="preserve"> </w:t>
      </w:r>
      <w:r>
        <w:t>set</w:t>
      </w:r>
      <w:r>
        <w:rPr>
          <w:spacing w:val="-4"/>
        </w:rPr>
        <w:t xml:space="preserve"> </w:t>
      </w:r>
      <w:r>
        <w:t>of</w:t>
      </w:r>
      <w:r>
        <w:rPr>
          <w:spacing w:val="-4"/>
        </w:rPr>
        <w:t xml:space="preserve"> </w:t>
      </w:r>
      <w:r>
        <w:t>clinical</w:t>
      </w:r>
      <w:r>
        <w:rPr>
          <w:spacing w:val="-4"/>
        </w:rPr>
        <w:t xml:space="preserve"> </w:t>
      </w:r>
      <w:r>
        <w:t>criteria</w:t>
      </w:r>
      <w:r>
        <w:rPr>
          <w:spacing w:val="-4"/>
        </w:rPr>
        <w:t xml:space="preserve"> </w:t>
      </w:r>
      <w:r>
        <w:t>and</w:t>
      </w:r>
      <w:r>
        <w:rPr>
          <w:spacing w:val="-4"/>
        </w:rPr>
        <w:t xml:space="preserve"> </w:t>
      </w:r>
      <w:r>
        <w:t xml:space="preserve">an evidence </w:t>
      </w:r>
      <w:r>
        <w:rPr>
          <w:spacing w:val="-3"/>
        </w:rPr>
        <w:t xml:space="preserve">base.” </w:t>
      </w:r>
      <w:r>
        <w:t>[</w:t>
      </w:r>
      <w:hyperlink w:anchor="_bookmark101" w:history="1">
        <w:r w:rsidR="00EA778B">
          <w:rPr>
            <w:color w:val="0000FF"/>
          </w:rPr>
          <w:t>3</w:t>
        </w:r>
      </w:hyperlink>
      <w:r>
        <w:t xml:space="preserve">, </w:t>
      </w:r>
      <w:r w:rsidR="00F45897" w:rsidRPr="00F45897">
        <w:rPr>
          <w:rFonts w:ascii="Calibri" w:hAnsi="Calibri" w:cs="Lucida Grande"/>
          <w:b/>
          <w:color w:val="000000"/>
        </w:rPr>
        <w:t>§</w:t>
      </w:r>
      <w:r>
        <w:t>1.1]</w:t>
      </w:r>
    </w:p>
    <w:p w14:paraId="1E1FEA12" w14:textId="77777777" w:rsidR="00A0534D" w:rsidRDefault="0083059C">
      <w:pPr>
        <w:pStyle w:val="BodyText"/>
        <w:spacing w:before="107" w:line="256" w:lineRule="auto"/>
        <w:ind w:left="120" w:right="119"/>
        <w:jc w:val="both"/>
      </w:pPr>
      <w:r>
        <w:t>HQMF defines a header for classification and management of the quality measure as well as important metadata. HQMF also defines a document body that carries the content of the quality measure.</w:t>
      </w:r>
    </w:p>
    <w:p w14:paraId="49638144" w14:textId="295D3E07" w:rsidR="00A0534D" w:rsidRDefault="0083059C">
      <w:pPr>
        <w:pStyle w:val="BodyText"/>
        <w:spacing w:before="120" w:line="256" w:lineRule="auto"/>
        <w:ind w:left="120" w:right="119"/>
        <w:jc w:val="both"/>
      </w:pPr>
      <w:r>
        <w:t>Through</w:t>
      </w:r>
      <w:r>
        <w:rPr>
          <w:spacing w:val="-10"/>
        </w:rPr>
        <w:t xml:space="preserve"> </w:t>
      </w:r>
      <w:r>
        <w:t>standardization</w:t>
      </w:r>
      <w:r>
        <w:rPr>
          <w:spacing w:val="-10"/>
        </w:rPr>
        <w:t xml:space="preserve"> </w:t>
      </w:r>
      <w:r>
        <w:t>of</w:t>
      </w:r>
      <w:r>
        <w:rPr>
          <w:spacing w:val="-10"/>
        </w:rPr>
        <w:t xml:space="preserve"> </w:t>
      </w:r>
      <w:r>
        <w:t>a</w:t>
      </w:r>
      <w:r>
        <w:rPr>
          <w:spacing w:val="-10"/>
        </w:rPr>
        <w:t xml:space="preserve"> </w:t>
      </w:r>
      <w:r>
        <w:t>measure’s</w:t>
      </w:r>
      <w:r>
        <w:rPr>
          <w:spacing w:val="-10"/>
        </w:rPr>
        <w:t xml:space="preserve"> </w:t>
      </w:r>
      <w:r>
        <w:t>structure,</w:t>
      </w:r>
      <w:r>
        <w:rPr>
          <w:spacing w:val="-10"/>
        </w:rPr>
        <w:t xml:space="preserve"> </w:t>
      </w:r>
      <w:r>
        <w:t>metadata,</w:t>
      </w:r>
      <w:r>
        <w:rPr>
          <w:spacing w:val="-10"/>
        </w:rPr>
        <w:t xml:space="preserve"> </w:t>
      </w:r>
      <w:r>
        <w:t>definitions,</w:t>
      </w:r>
      <w:r>
        <w:rPr>
          <w:spacing w:val="-10"/>
        </w:rPr>
        <w:t xml:space="preserve"> </w:t>
      </w:r>
      <w:r>
        <w:t>and</w:t>
      </w:r>
      <w:r>
        <w:rPr>
          <w:spacing w:val="-10"/>
        </w:rPr>
        <w:t xml:space="preserve"> </w:t>
      </w:r>
      <w:r>
        <w:t>logic,</w:t>
      </w:r>
      <w:r>
        <w:rPr>
          <w:spacing w:val="-10"/>
        </w:rPr>
        <w:t xml:space="preserve"> </w:t>
      </w:r>
      <w:r>
        <w:t>the</w:t>
      </w:r>
      <w:r>
        <w:rPr>
          <w:spacing w:val="-10"/>
        </w:rPr>
        <w:t xml:space="preserve"> </w:t>
      </w:r>
      <w:r>
        <w:t>HQMF</w:t>
      </w:r>
      <w:r>
        <w:rPr>
          <w:spacing w:val="-10"/>
        </w:rPr>
        <w:t xml:space="preserve"> </w:t>
      </w:r>
      <w:r>
        <w:t>ensures</w:t>
      </w:r>
      <w:r>
        <w:rPr>
          <w:spacing w:val="-10"/>
        </w:rPr>
        <w:t xml:space="preserve"> </w:t>
      </w:r>
      <w:r>
        <w:t>measure</w:t>
      </w:r>
      <w:r>
        <w:rPr>
          <w:spacing w:val="-12"/>
        </w:rPr>
        <w:t xml:space="preserve"> </w:t>
      </w:r>
      <w:r>
        <w:t>consistency</w:t>
      </w:r>
      <w:r>
        <w:rPr>
          <w:spacing w:val="-12"/>
        </w:rPr>
        <w:t xml:space="preserve"> </w:t>
      </w:r>
      <w:r>
        <w:t>and</w:t>
      </w:r>
      <w:r>
        <w:rPr>
          <w:spacing w:val="-12"/>
        </w:rPr>
        <w:t xml:space="preserve"> </w:t>
      </w:r>
      <w:r>
        <w:t>unambiguous</w:t>
      </w:r>
      <w:r>
        <w:rPr>
          <w:spacing w:val="-11"/>
        </w:rPr>
        <w:t xml:space="preserve"> </w:t>
      </w:r>
      <w:r>
        <w:t>interpretation.</w:t>
      </w:r>
      <w:r>
        <w:rPr>
          <w:spacing w:val="4"/>
        </w:rPr>
        <w:t xml:space="preserve"> </w:t>
      </w:r>
      <w:r>
        <w:t>A</w:t>
      </w:r>
      <w:r>
        <w:rPr>
          <w:spacing w:val="-12"/>
        </w:rPr>
        <w:t xml:space="preserve"> </w:t>
      </w:r>
      <w:r>
        <w:t>health</w:t>
      </w:r>
      <w:r>
        <w:rPr>
          <w:spacing w:val="-12"/>
        </w:rPr>
        <w:t xml:space="preserve"> </w:t>
      </w:r>
      <w:r>
        <w:t>quality</w:t>
      </w:r>
      <w:r>
        <w:rPr>
          <w:spacing w:val="-12"/>
        </w:rPr>
        <w:t xml:space="preserve"> </w:t>
      </w:r>
      <w:r>
        <w:t>measure</w:t>
      </w:r>
      <w:r>
        <w:rPr>
          <w:spacing w:val="-12"/>
        </w:rPr>
        <w:t xml:space="preserve"> </w:t>
      </w:r>
      <w:r>
        <w:t>encoded</w:t>
      </w:r>
      <w:r>
        <w:rPr>
          <w:spacing w:val="-12"/>
        </w:rPr>
        <w:t xml:space="preserve"> </w:t>
      </w:r>
      <w:r>
        <w:t>in</w:t>
      </w:r>
      <w:r>
        <w:rPr>
          <w:spacing w:val="-11"/>
        </w:rPr>
        <w:t xml:space="preserve"> </w:t>
      </w:r>
      <w:r>
        <w:t>the</w:t>
      </w:r>
      <w:r>
        <w:rPr>
          <w:spacing w:val="-12"/>
        </w:rPr>
        <w:t xml:space="preserve"> </w:t>
      </w:r>
      <w:r>
        <w:t>HQMF</w:t>
      </w:r>
      <w:r>
        <w:rPr>
          <w:spacing w:val="-12"/>
        </w:rPr>
        <w:t xml:space="preserve"> </w:t>
      </w:r>
      <w:r>
        <w:t>format</w:t>
      </w:r>
      <w:r>
        <w:rPr>
          <w:spacing w:val="-12"/>
        </w:rPr>
        <w:t xml:space="preserve"> </w:t>
      </w:r>
      <w:r>
        <w:t>is referred</w:t>
      </w:r>
      <w:r>
        <w:rPr>
          <w:spacing w:val="-15"/>
        </w:rPr>
        <w:t xml:space="preserve"> </w:t>
      </w:r>
      <w:r>
        <w:t>to</w:t>
      </w:r>
      <w:r>
        <w:rPr>
          <w:spacing w:val="-15"/>
        </w:rPr>
        <w:t xml:space="preserve"> </w:t>
      </w:r>
      <w:r>
        <w:t>as</w:t>
      </w:r>
      <w:r>
        <w:rPr>
          <w:spacing w:val="-15"/>
        </w:rPr>
        <w:t xml:space="preserve"> </w:t>
      </w:r>
      <w:r>
        <w:t>an</w:t>
      </w:r>
      <w:r>
        <w:rPr>
          <w:spacing w:val="-15"/>
        </w:rPr>
        <w:t xml:space="preserve"> </w:t>
      </w:r>
      <w:r>
        <w:t>electronic</w:t>
      </w:r>
      <w:r>
        <w:rPr>
          <w:spacing w:val="-15"/>
        </w:rPr>
        <w:t xml:space="preserve"> </w:t>
      </w:r>
      <w:r>
        <w:t>clinical</w:t>
      </w:r>
      <w:r>
        <w:rPr>
          <w:spacing w:val="-15"/>
        </w:rPr>
        <w:t xml:space="preserve"> </w:t>
      </w:r>
      <w:r>
        <w:t>quality</w:t>
      </w:r>
      <w:r>
        <w:rPr>
          <w:spacing w:val="-15"/>
        </w:rPr>
        <w:t xml:space="preserve"> </w:t>
      </w:r>
      <w:r>
        <w:t>measure</w:t>
      </w:r>
      <w:r>
        <w:rPr>
          <w:spacing w:val="-15"/>
        </w:rPr>
        <w:t xml:space="preserve"> </w:t>
      </w:r>
      <w:r>
        <w:t>(eCQM).</w:t>
      </w:r>
      <w:r>
        <w:rPr>
          <w:spacing w:val="-15"/>
        </w:rPr>
        <w:t xml:space="preserve"> </w:t>
      </w:r>
      <w:r>
        <w:t>Standardization</w:t>
      </w:r>
      <w:r>
        <w:rPr>
          <w:spacing w:val="-15"/>
        </w:rPr>
        <w:t xml:space="preserve"> </w:t>
      </w:r>
      <w:r>
        <w:t>of</w:t>
      </w:r>
      <w:r>
        <w:rPr>
          <w:spacing w:val="-15"/>
        </w:rPr>
        <w:t xml:space="preserve"> </w:t>
      </w:r>
      <w:r>
        <w:t>document structure</w:t>
      </w:r>
      <w:r>
        <w:rPr>
          <w:spacing w:val="-16"/>
        </w:rPr>
        <w:t xml:space="preserve"> </w:t>
      </w:r>
      <w:r>
        <w:t>(e.g.,</w:t>
      </w:r>
      <w:r>
        <w:rPr>
          <w:spacing w:val="-15"/>
        </w:rPr>
        <w:t xml:space="preserve"> </w:t>
      </w:r>
      <w:r>
        <w:t>sections),</w:t>
      </w:r>
      <w:r>
        <w:rPr>
          <w:spacing w:val="-15"/>
        </w:rPr>
        <w:t xml:space="preserve"> </w:t>
      </w:r>
      <w:r>
        <w:t>metadata</w:t>
      </w:r>
      <w:r>
        <w:rPr>
          <w:spacing w:val="-16"/>
        </w:rPr>
        <w:t xml:space="preserve"> </w:t>
      </w:r>
      <w:r>
        <w:t>(e.g.,</w:t>
      </w:r>
      <w:r>
        <w:rPr>
          <w:spacing w:val="-15"/>
        </w:rPr>
        <w:t xml:space="preserve"> </w:t>
      </w:r>
      <w:r>
        <w:t>author,</w:t>
      </w:r>
      <w:r>
        <w:rPr>
          <w:spacing w:val="-15"/>
        </w:rPr>
        <w:t xml:space="preserve"> </w:t>
      </w:r>
      <w:r>
        <w:t>verifier),</w:t>
      </w:r>
      <w:r>
        <w:rPr>
          <w:spacing w:val="-15"/>
        </w:rPr>
        <w:t xml:space="preserve"> </w:t>
      </w:r>
      <w:r>
        <w:t>and</w:t>
      </w:r>
      <w:r>
        <w:rPr>
          <w:spacing w:val="-16"/>
        </w:rPr>
        <w:t xml:space="preserve"> </w:t>
      </w:r>
      <w:r>
        <w:t>definitions</w:t>
      </w:r>
      <w:r>
        <w:rPr>
          <w:spacing w:val="-16"/>
        </w:rPr>
        <w:t xml:space="preserve"> </w:t>
      </w:r>
      <w:r>
        <w:t>(e.g.,</w:t>
      </w:r>
      <w:r>
        <w:rPr>
          <w:spacing w:val="-15"/>
        </w:rPr>
        <w:t xml:space="preserve"> </w:t>
      </w:r>
      <w:r>
        <w:t>numerator,</w:t>
      </w:r>
      <w:r>
        <w:rPr>
          <w:spacing w:val="-15"/>
        </w:rPr>
        <w:t xml:space="preserve"> </w:t>
      </w:r>
      <w:r>
        <w:t>initial</w:t>
      </w:r>
      <w:r>
        <w:rPr>
          <w:spacing w:val="-16"/>
        </w:rPr>
        <w:t xml:space="preserve"> </w:t>
      </w:r>
      <w:r>
        <w:t xml:space="preserve">population) </w:t>
      </w:r>
      <w:r w:rsidR="00837B3B">
        <w:t>enable</w:t>
      </w:r>
      <w:r>
        <w:t xml:space="preserve"> a wide range of measures currently existing in a variety of formats to achieve consistency. This formal representation of the clinical, financial, and administrative concepts and logic within an </w:t>
      </w:r>
      <w:r w:rsidR="00060767">
        <w:t xml:space="preserve">eCQM </w:t>
      </w:r>
      <w:r>
        <w:t>produce</w:t>
      </w:r>
      <w:r>
        <w:rPr>
          <w:spacing w:val="-10"/>
        </w:rPr>
        <w:t xml:space="preserve"> </w:t>
      </w:r>
      <w:r>
        <w:t>unambiguous</w:t>
      </w:r>
      <w:r>
        <w:rPr>
          <w:spacing w:val="-10"/>
        </w:rPr>
        <w:t xml:space="preserve"> </w:t>
      </w:r>
      <w:r>
        <w:t>interpretation</w:t>
      </w:r>
      <w:r>
        <w:rPr>
          <w:spacing w:val="-10"/>
        </w:rPr>
        <w:t xml:space="preserve"> </w:t>
      </w:r>
      <w:r>
        <w:t>and</w:t>
      </w:r>
      <w:r>
        <w:rPr>
          <w:spacing w:val="-10"/>
        </w:rPr>
        <w:t xml:space="preserve"> </w:t>
      </w:r>
      <w:r>
        <w:t>consistent</w:t>
      </w:r>
      <w:r>
        <w:rPr>
          <w:spacing w:val="-10"/>
        </w:rPr>
        <w:t xml:space="preserve"> </w:t>
      </w:r>
      <w:r>
        <w:t>reporting.</w:t>
      </w:r>
    </w:p>
    <w:p w14:paraId="0962E78C" w14:textId="0FAD4D5F" w:rsidR="00A0534D" w:rsidRDefault="0083059C">
      <w:pPr>
        <w:pStyle w:val="BodyText"/>
        <w:spacing w:before="120" w:line="256" w:lineRule="auto"/>
        <w:ind w:left="120" w:right="119"/>
        <w:jc w:val="both"/>
      </w:pPr>
      <w:r>
        <w:t>During the past few years, National Quality Forum (NQF), through the Health Information Technology Expert Panel (HITEP), developed the Quality Data Model (QDM) for data representation in quality measures;</w:t>
      </w:r>
      <w:r>
        <w:rPr>
          <w:spacing w:val="-4"/>
        </w:rPr>
        <w:t xml:space="preserve"> </w:t>
      </w:r>
      <w:r>
        <w:t>and</w:t>
      </w:r>
      <w:r>
        <w:rPr>
          <w:spacing w:val="-5"/>
        </w:rPr>
        <w:t xml:space="preserve"> </w:t>
      </w:r>
      <w:r>
        <w:t>HL7</w:t>
      </w:r>
      <w:r>
        <w:rPr>
          <w:spacing w:val="-5"/>
        </w:rPr>
        <w:t xml:space="preserve"> </w:t>
      </w:r>
      <w:r>
        <w:t>developed</w:t>
      </w:r>
      <w:r>
        <w:rPr>
          <w:spacing w:val="-5"/>
        </w:rPr>
        <w:t xml:space="preserve"> </w:t>
      </w:r>
      <w:r>
        <w:t>the</w:t>
      </w:r>
      <w:r>
        <w:rPr>
          <w:spacing w:val="-5"/>
        </w:rPr>
        <w:t xml:space="preserve"> </w:t>
      </w:r>
      <w:r>
        <w:t>HQMF</w:t>
      </w:r>
      <w:r>
        <w:rPr>
          <w:spacing w:val="-5"/>
        </w:rPr>
        <w:t xml:space="preserve"> </w:t>
      </w:r>
      <w:r>
        <w:t>Release</w:t>
      </w:r>
      <w:r>
        <w:rPr>
          <w:spacing w:val="-5"/>
        </w:rPr>
        <w:t xml:space="preserve"> </w:t>
      </w:r>
      <w:r>
        <w:t>1</w:t>
      </w:r>
      <w:r>
        <w:rPr>
          <w:spacing w:val="-5"/>
        </w:rPr>
        <w:t xml:space="preserve"> </w:t>
      </w:r>
      <w:r>
        <w:t>(R1)</w:t>
      </w:r>
      <w:r>
        <w:rPr>
          <w:spacing w:val="-5"/>
        </w:rPr>
        <w:t xml:space="preserve"> </w:t>
      </w:r>
      <w:r>
        <w:t>Draft</w:t>
      </w:r>
      <w:r>
        <w:rPr>
          <w:spacing w:val="-5"/>
        </w:rPr>
        <w:t xml:space="preserve"> </w:t>
      </w:r>
      <w:r>
        <w:t>Standard</w:t>
      </w:r>
      <w:r>
        <w:rPr>
          <w:spacing w:val="-5"/>
        </w:rPr>
        <w:t xml:space="preserve"> </w:t>
      </w:r>
      <w:r>
        <w:t>For</w:t>
      </w:r>
      <w:r>
        <w:rPr>
          <w:spacing w:val="-5"/>
        </w:rPr>
        <w:t xml:space="preserve"> </w:t>
      </w:r>
      <w:r>
        <w:t>Trial</w:t>
      </w:r>
      <w:r>
        <w:rPr>
          <w:spacing w:val="-5"/>
        </w:rPr>
        <w:t xml:space="preserve"> </w:t>
      </w:r>
      <w:r>
        <w:t>Use</w:t>
      </w:r>
      <w:r>
        <w:rPr>
          <w:spacing w:val="-5"/>
        </w:rPr>
        <w:t xml:space="preserve"> </w:t>
      </w:r>
      <w:r>
        <w:t>(DSTU).</w:t>
      </w:r>
      <w:r>
        <w:rPr>
          <w:spacing w:val="-5"/>
        </w:rPr>
        <w:t xml:space="preserve"> NQF, </w:t>
      </w:r>
      <w:r>
        <w:t xml:space="preserve">working with CMS, applied the QDM to HQMF R1, and implemented this solution in the Measure Authoring </w:t>
      </w:r>
      <w:r>
        <w:rPr>
          <w:spacing w:val="-5"/>
        </w:rPr>
        <w:t xml:space="preserve">Tool (MAT) </w:t>
      </w:r>
      <w:r>
        <w:t>[</w:t>
      </w:r>
      <w:hyperlink w:anchor="_bookmark104" w:history="1">
        <w:r w:rsidR="00EA778B">
          <w:rPr>
            <w:color w:val="0000FF"/>
          </w:rPr>
          <w:t>6</w:t>
        </w:r>
      </w:hyperlink>
      <w:r w:rsidR="00837B3B">
        <w:t xml:space="preserve">]. </w:t>
      </w:r>
      <w:r>
        <w:t>The team did this by creating patterns for each QDM data type and QDM attribute, mapping them to the HL7 Reference Information Model (RIM), and using standard vocabularies. The QDM-based HQMF</w:t>
      </w:r>
      <w:r>
        <w:rPr>
          <w:spacing w:val="-4"/>
        </w:rPr>
        <w:t xml:space="preserve"> </w:t>
      </w:r>
      <w:r>
        <w:t>R1</w:t>
      </w:r>
      <w:r>
        <w:rPr>
          <w:spacing w:val="-4"/>
        </w:rPr>
        <w:t xml:space="preserve"> </w:t>
      </w:r>
      <w:r>
        <w:t>was</w:t>
      </w:r>
      <w:r>
        <w:rPr>
          <w:spacing w:val="-4"/>
        </w:rPr>
        <w:t xml:space="preserve"> </w:t>
      </w:r>
      <w:r>
        <w:t>further</w:t>
      </w:r>
      <w:r>
        <w:rPr>
          <w:spacing w:val="-4"/>
        </w:rPr>
        <w:t xml:space="preserve"> </w:t>
      </w:r>
      <w:r>
        <w:t>refined</w:t>
      </w:r>
      <w:r>
        <w:rPr>
          <w:spacing w:val="-4"/>
        </w:rPr>
        <w:t xml:space="preserve"> </w:t>
      </w:r>
      <w:r>
        <w:t>(and</w:t>
      </w:r>
      <w:r>
        <w:rPr>
          <w:spacing w:val="-4"/>
        </w:rPr>
        <w:t xml:space="preserve"> </w:t>
      </w:r>
      <w:r>
        <w:t>the</w:t>
      </w:r>
      <w:r>
        <w:rPr>
          <w:spacing w:val="-4"/>
        </w:rPr>
        <w:t xml:space="preserve"> </w:t>
      </w:r>
      <w:r>
        <w:t>HQMF</w:t>
      </w:r>
      <w:r>
        <w:rPr>
          <w:spacing w:val="-4"/>
        </w:rPr>
        <w:t xml:space="preserve"> </w:t>
      </w:r>
      <w:r>
        <w:t>R1</w:t>
      </w:r>
      <w:r>
        <w:rPr>
          <w:spacing w:val="-4"/>
        </w:rPr>
        <w:t xml:space="preserve"> </w:t>
      </w:r>
      <w:r>
        <w:t>DSTU</w:t>
      </w:r>
      <w:r>
        <w:rPr>
          <w:spacing w:val="-4"/>
        </w:rPr>
        <w:t xml:space="preserve"> </w:t>
      </w:r>
      <w:r>
        <w:t>was</w:t>
      </w:r>
      <w:r>
        <w:rPr>
          <w:spacing w:val="-4"/>
        </w:rPr>
        <w:t xml:space="preserve"> </w:t>
      </w:r>
      <w:r>
        <w:t>extended)</w:t>
      </w:r>
      <w:r>
        <w:rPr>
          <w:spacing w:val="-4"/>
        </w:rPr>
        <w:t xml:space="preserve"> </w:t>
      </w:r>
      <w:r>
        <w:t>in</w:t>
      </w:r>
      <w:r>
        <w:rPr>
          <w:spacing w:val="-4"/>
        </w:rPr>
        <w:t xml:space="preserve"> </w:t>
      </w:r>
      <w:r>
        <w:t>collaboration</w:t>
      </w:r>
      <w:r>
        <w:rPr>
          <w:spacing w:val="-4"/>
        </w:rPr>
        <w:t xml:space="preserve"> </w:t>
      </w:r>
      <w:r>
        <w:t>with</w:t>
      </w:r>
      <w:r>
        <w:rPr>
          <w:spacing w:val="-4"/>
        </w:rPr>
        <w:t xml:space="preserve"> </w:t>
      </w:r>
      <w:r>
        <w:t>measure</w:t>
      </w:r>
      <w:r>
        <w:rPr>
          <w:spacing w:val="-4"/>
        </w:rPr>
        <w:t xml:space="preserve"> </w:t>
      </w:r>
      <w:r>
        <w:t xml:space="preserve">developers through the </w:t>
      </w:r>
      <w:r w:rsidR="00060767">
        <w:t xml:space="preserve">eCQM </w:t>
      </w:r>
      <w:r>
        <w:t>Issues Group (</w:t>
      </w:r>
      <w:proofErr w:type="spellStart"/>
      <w:r>
        <w:t>eMIG</w:t>
      </w:r>
      <w:proofErr w:type="spellEnd"/>
      <w:r>
        <w:t xml:space="preserve">), a consensus body of </w:t>
      </w:r>
      <w:r w:rsidR="00060767">
        <w:t xml:space="preserve">eCQM </w:t>
      </w:r>
      <w:r>
        <w:t>developers and</w:t>
      </w:r>
      <w:r>
        <w:rPr>
          <w:spacing w:val="-18"/>
        </w:rPr>
        <w:t xml:space="preserve"> </w:t>
      </w:r>
      <w:r>
        <w:t>stewards</w:t>
      </w:r>
      <w:r>
        <w:rPr>
          <w:spacing w:val="-14"/>
        </w:rPr>
        <w:t xml:space="preserve"> </w:t>
      </w:r>
      <w:r>
        <w:t>convened</w:t>
      </w:r>
      <w:r>
        <w:rPr>
          <w:spacing w:val="-14"/>
        </w:rPr>
        <w:t xml:space="preserve"> </w:t>
      </w:r>
      <w:r>
        <w:t>by</w:t>
      </w:r>
      <w:r>
        <w:rPr>
          <w:spacing w:val="-14"/>
        </w:rPr>
        <w:t xml:space="preserve"> </w:t>
      </w:r>
      <w:r>
        <w:t>CMS.</w:t>
      </w:r>
      <w:r>
        <w:rPr>
          <w:spacing w:val="-14"/>
        </w:rPr>
        <w:t xml:space="preserve"> </w:t>
      </w:r>
      <w:r>
        <w:t>The</w:t>
      </w:r>
      <w:r>
        <w:rPr>
          <w:spacing w:val="-14"/>
        </w:rPr>
        <w:t xml:space="preserve"> </w:t>
      </w:r>
      <w:r>
        <w:t>resulting</w:t>
      </w:r>
      <w:r>
        <w:rPr>
          <w:spacing w:val="-14"/>
        </w:rPr>
        <w:t xml:space="preserve"> </w:t>
      </w:r>
      <w:r>
        <w:t>QDM-based</w:t>
      </w:r>
      <w:r>
        <w:rPr>
          <w:spacing w:val="-14"/>
        </w:rPr>
        <w:t xml:space="preserve"> </w:t>
      </w:r>
      <w:r>
        <w:t>(extended)</w:t>
      </w:r>
      <w:r>
        <w:rPr>
          <w:spacing w:val="-14"/>
        </w:rPr>
        <w:t xml:space="preserve"> </w:t>
      </w:r>
      <w:r>
        <w:t>HQMF</w:t>
      </w:r>
      <w:r>
        <w:rPr>
          <w:spacing w:val="-14"/>
        </w:rPr>
        <w:t xml:space="preserve"> </w:t>
      </w:r>
      <w:r>
        <w:t>R1</w:t>
      </w:r>
      <w:r>
        <w:rPr>
          <w:spacing w:val="-14"/>
        </w:rPr>
        <w:t xml:space="preserve"> </w:t>
      </w:r>
      <w:r>
        <w:t>was</w:t>
      </w:r>
      <w:r>
        <w:rPr>
          <w:spacing w:val="-14"/>
        </w:rPr>
        <w:t xml:space="preserve"> </w:t>
      </w:r>
      <w:r>
        <w:t>implemented</w:t>
      </w:r>
      <w:r>
        <w:rPr>
          <w:spacing w:val="-14"/>
        </w:rPr>
        <w:t xml:space="preserve"> </w:t>
      </w:r>
      <w:r>
        <w:t>in</w:t>
      </w:r>
      <w:r>
        <w:rPr>
          <w:spacing w:val="-14"/>
        </w:rPr>
        <w:t xml:space="preserve"> </w:t>
      </w:r>
      <w:r>
        <w:t>the</w:t>
      </w:r>
      <w:r>
        <w:rPr>
          <w:spacing w:val="-14"/>
        </w:rPr>
        <w:t xml:space="preserve"> </w:t>
      </w:r>
      <w:proofErr w:type="gramStart"/>
      <w:r>
        <w:rPr>
          <w:spacing w:val="-11"/>
        </w:rPr>
        <w:t>MAT,</w:t>
      </w:r>
      <w:r>
        <w:rPr>
          <w:spacing w:val="-14"/>
        </w:rPr>
        <w:t xml:space="preserve"> </w:t>
      </w:r>
      <w:r>
        <w:t>and</w:t>
      </w:r>
      <w:proofErr w:type="gramEnd"/>
      <w:r>
        <w:t xml:space="preserve"> served</w:t>
      </w:r>
      <w:r>
        <w:rPr>
          <w:spacing w:val="-6"/>
        </w:rPr>
        <w:t xml:space="preserve"> </w:t>
      </w:r>
      <w:r>
        <w:t>as</w:t>
      </w:r>
      <w:r>
        <w:rPr>
          <w:spacing w:val="-6"/>
        </w:rPr>
        <w:t xml:space="preserve"> </w:t>
      </w:r>
      <w:r>
        <w:t>the</w:t>
      </w:r>
      <w:r>
        <w:rPr>
          <w:spacing w:val="-6"/>
        </w:rPr>
        <w:t xml:space="preserve"> </w:t>
      </w:r>
      <w:r>
        <w:t>basis</w:t>
      </w:r>
      <w:r>
        <w:rPr>
          <w:spacing w:val="-6"/>
        </w:rPr>
        <w:t xml:space="preserve"> </w:t>
      </w:r>
      <w:r>
        <w:t>for</w:t>
      </w:r>
      <w:r>
        <w:rPr>
          <w:spacing w:val="-6"/>
        </w:rPr>
        <w:t xml:space="preserve"> </w:t>
      </w:r>
      <w:r>
        <w:t>the</w:t>
      </w:r>
      <w:r>
        <w:rPr>
          <w:spacing w:val="-6"/>
        </w:rPr>
        <w:t xml:space="preserve"> </w:t>
      </w:r>
      <w:r>
        <w:t>creation</w:t>
      </w:r>
      <w:r>
        <w:rPr>
          <w:spacing w:val="-6"/>
        </w:rPr>
        <w:t xml:space="preserve"> </w:t>
      </w:r>
      <w:r>
        <w:t>of</w:t>
      </w:r>
      <w:r>
        <w:rPr>
          <w:spacing w:val="-6"/>
        </w:rPr>
        <w:t xml:space="preserve"> </w:t>
      </w:r>
      <w:r w:rsidR="00C258F2">
        <w:t>Promoting Interoperability Program (PIP)</w:t>
      </w:r>
      <w:r>
        <w:rPr>
          <w:spacing w:val="-6"/>
        </w:rPr>
        <w:t xml:space="preserve"> </w:t>
      </w:r>
      <w:r w:rsidR="00060767">
        <w:t>eCQMs</w:t>
      </w:r>
      <w:r>
        <w:t>.</w:t>
      </w:r>
    </w:p>
    <w:p w14:paraId="3259912B" w14:textId="2AD27BE1" w:rsidR="00A0534D" w:rsidRDefault="0083059C">
      <w:pPr>
        <w:pStyle w:val="BodyText"/>
        <w:spacing w:before="120" w:line="256" w:lineRule="auto"/>
        <w:ind w:left="120" w:right="119"/>
        <w:jc w:val="both"/>
      </w:pPr>
      <w:r>
        <w:t>This approach was subsequently standardized in the QDM-based HQMF IG [</w:t>
      </w:r>
      <w:hyperlink w:anchor="_bookmark102" w:history="1">
        <w:r w:rsidR="00EA778B">
          <w:rPr>
            <w:color w:val="0000FF"/>
          </w:rPr>
          <w:t>4</w:t>
        </w:r>
      </w:hyperlink>
      <w:r>
        <w:t xml:space="preserve">] for </w:t>
      </w:r>
      <w:r w:rsidR="00DF65D3">
        <w:t xml:space="preserve">the trial version of </w:t>
      </w:r>
      <w:r>
        <w:t xml:space="preserve">HQMF R1 STU2 along with the full list of templates for the QDM data types and QDM attributes in </w:t>
      </w:r>
      <w:r>
        <w:rPr>
          <w:spacing w:val="-5"/>
        </w:rPr>
        <w:t xml:space="preserve">Volume </w:t>
      </w:r>
      <w:r>
        <w:t>2 of the</w:t>
      </w:r>
      <w:r>
        <w:rPr>
          <w:spacing w:val="-7"/>
        </w:rPr>
        <w:t xml:space="preserve"> </w:t>
      </w:r>
      <w:r>
        <w:t xml:space="preserve">QDM- based HQMF IG, so that they could meet the needs of </w:t>
      </w:r>
      <w:r w:rsidR="00783D5C">
        <w:t>Promoting Interoperability Program (PIP)</w:t>
      </w:r>
      <w:r>
        <w:t xml:space="preserve"> </w:t>
      </w:r>
      <w:r w:rsidR="00060767">
        <w:t>eCQMs</w:t>
      </w:r>
      <w:r>
        <w:t xml:space="preserve">, and so that the QDM- based HQMF strategy would be governed by an open HL7 consensus process (as opposed to being driven by the </w:t>
      </w:r>
      <w:r>
        <w:rPr>
          <w:spacing w:val="-9"/>
        </w:rPr>
        <w:t xml:space="preserve">MAT </w:t>
      </w:r>
      <w:r>
        <w:t>tooling</w:t>
      </w:r>
      <w:r>
        <w:rPr>
          <w:spacing w:val="-19"/>
        </w:rPr>
        <w:t xml:space="preserve"> </w:t>
      </w:r>
      <w:r>
        <w:t>implementation).</w:t>
      </w:r>
    </w:p>
    <w:p w14:paraId="3122F803" w14:textId="77777777" w:rsidR="00A0534D" w:rsidRDefault="00A0534D">
      <w:pPr>
        <w:pStyle w:val="BodyText"/>
      </w:pPr>
    </w:p>
    <w:p w14:paraId="25915951" w14:textId="24E3D7B9" w:rsidR="00A0534D" w:rsidRDefault="0083059C" w:rsidP="0040431D">
      <w:pPr>
        <w:pStyle w:val="Heading3"/>
        <w:numPr>
          <w:ilvl w:val="2"/>
          <w:numId w:val="42"/>
        </w:numPr>
        <w:tabs>
          <w:tab w:val="left" w:pos="775"/>
        </w:tabs>
        <w:spacing w:before="181"/>
        <w:ind w:hanging="654"/>
      </w:pPr>
      <w:bookmarkStart w:id="35" w:name="1.8.5_HQMF_Release_1_STU1_vs_STU2"/>
      <w:bookmarkStart w:id="36" w:name="_Toc519432921"/>
      <w:bookmarkEnd w:id="35"/>
      <w:r>
        <w:t xml:space="preserve">HQMF Release 1 </w:t>
      </w:r>
      <w:r w:rsidR="00502A26">
        <w:t xml:space="preserve">Normative vs </w:t>
      </w:r>
      <w:r>
        <w:t>STU1 vs</w:t>
      </w:r>
      <w:r>
        <w:rPr>
          <w:spacing w:val="-28"/>
        </w:rPr>
        <w:t xml:space="preserve"> </w:t>
      </w:r>
      <w:r>
        <w:t>STU2</w:t>
      </w:r>
      <w:bookmarkEnd w:id="36"/>
    </w:p>
    <w:p w14:paraId="541C442D" w14:textId="77777777" w:rsidR="00A0534D" w:rsidRDefault="00A0534D">
      <w:pPr>
        <w:pStyle w:val="BodyText"/>
        <w:spacing w:before="8"/>
        <w:rPr>
          <w:b/>
          <w:sz w:val="24"/>
        </w:rPr>
      </w:pPr>
    </w:p>
    <w:p w14:paraId="5B7064B0" w14:textId="77777777" w:rsidR="00A0534D" w:rsidRDefault="0083059C">
      <w:pPr>
        <w:pStyle w:val="BodyText"/>
        <w:spacing w:before="1" w:line="256" w:lineRule="auto"/>
        <w:ind w:left="120" w:right="119"/>
        <w:jc w:val="both"/>
      </w:pPr>
      <w:r>
        <w:t>HQMF</w:t>
      </w:r>
      <w:r>
        <w:rPr>
          <w:spacing w:val="-11"/>
        </w:rPr>
        <w:t xml:space="preserve"> </w:t>
      </w:r>
      <w:r>
        <w:t>R1</w:t>
      </w:r>
      <w:r>
        <w:rPr>
          <w:spacing w:val="-11"/>
        </w:rPr>
        <w:t xml:space="preserve"> </w:t>
      </w:r>
      <w:r>
        <w:t>STU1</w:t>
      </w:r>
      <w:r>
        <w:rPr>
          <w:spacing w:val="-11"/>
        </w:rPr>
        <w:t xml:space="preserve"> </w:t>
      </w:r>
      <w:r>
        <w:t>was</w:t>
      </w:r>
      <w:r>
        <w:rPr>
          <w:spacing w:val="-11"/>
        </w:rPr>
        <w:t xml:space="preserve"> </w:t>
      </w:r>
      <w:r>
        <w:t>balloted</w:t>
      </w:r>
      <w:r>
        <w:rPr>
          <w:spacing w:val="-11"/>
        </w:rPr>
        <w:t xml:space="preserve"> </w:t>
      </w:r>
      <w:r>
        <w:t>in</w:t>
      </w:r>
      <w:r>
        <w:rPr>
          <w:spacing w:val="-11"/>
        </w:rPr>
        <w:t xml:space="preserve"> </w:t>
      </w:r>
      <w:r>
        <w:t>the</w:t>
      </w:r>
      <w:r>
        <w:rPr>
          <w:spacing w:val="-11"/>
        </w:rPr>
        <w:t xml:space="preserve"> </w:t>
      </w:r>
      <w:r>
        <w:t>September</w:t>
      </w:r>
      <w:r>
        <w:rPr>
          <w:spacing w:val="-11"/>
        </w:rPr>
        <w:t xml:space="preserve"> </w:t>
      </w:r>
      <w:r>
        <w:t>2009</w:t>
      </w:r>
      <w:r>
        <w:rPr>
          <w:spacing w:val="-11"/>
        </w:rPr>
        <w:t xml:space="preserve"> </w:t>
      </w:r>
      <w:r>
        <w:t>ballot</w:t>
      </w:r>
      <w:r>
        <w:rPr>
          <w:spacing w:val="-11"/>
        </w:rPr>
        <w:t xml:space="preserve"> </w:t>
      </w:r>
      <w:r>
        <w:t>cycle</w:t>
      </w:r>
      <w:r>
        <w:rPr>
          <w:spacing w:val="-11"/>
        </w:rPr>
        <w:t xml:space="preserve"> </w:t>
      </w:r>
      <w:r>
        <w:t>as</w:t>
      </w:r>
      <w:r>
        <w:rPr>
          <w:spacing w:val="-11"/>
        </w:rPr>
        <w:t xml:space="preserve"> </w:t>
      </w:r>
      <w:r>
        <w:t>a</w:t>
      </w:r>
      <w:r>
        <w:rPr>
          <w:spacing w:val="-11"/>
        </w:rPr>
        <w:t xml:space="preserve"> </w:t>
      </w:r>
      <w:r>
        <w:t>DSTU;</w:t>
      </w:r>
      <w:r>
        <w:rPr>
          <w:spacing w:val="-11"/>
        </w:rPr>
        <w:t xml:space="preserve"> </w:t>
      </w:r>
      <w:r>
        <w:t>it</w:t>
      </w:r>
      <w:r>
        <w:rPr>
          <w:spacing w:val="-11"/>
        </w:rPr>
        <w:t xml:space="preserve"> </w:t>
      </w:r>
      <w:r>
        <w:t>was</w:t>
      </w:r>
      <w:r>
        <w:rPr>
          <w:spacing w:val="-11"/>
        </w:rPr>
        <w:t xml:space="preserve"> </w:t>
      </w:r>
      <w:r>
        <w:t>supported</w:t>
      </w:r>
      <w:r>
        <w:rPr>
          <w:spacing w:val="-11"/>
        </w:rPr>
        <w:t xml:space="preserve"> </w:t>
      </w:r>
      <w:r>
        <w:t>by</w:t>
      </w:r>
      <w:r>
        <w:rPr>
          <w:spacing w:val="-11"/>
        </w:rPr>
        <w:t xml:space="preserve"> </w:t>
      </w:r>
      <w:r>
        <w:t>volunteer efforts and through the NQF contract with the US Department of Health and Human Services (HHS) to promote</w:t>
      </w:r>
      <w:r>
        <w:rPr>
          <w:spacing w:val="-7"/>
        </w:rPr>
        <w:t xml:space="preserve"> </w:t>
      </w:r>
      <w:r>
        <w:t>the</w:t>
      </w:r>
      <w:r>
        <w:rPr>
          <w:spacing w:val="-7"/>
        </w:rPr>
        <w:t xml:space="preserve"> </w:t>
      </w:r>
      <w:r>
        <w:t>effective</w:t>
      </w:r>
      <w:r>
        <w:rPr>
          <w:spacing w:val="-7"/>
        </w:rPr>
        <w:t xml:space="preserve"> </w:t>
      </w:r>
      <w:r>
        <w:t>use</w:t>
      </w:r>
      <w:r>
        <w:rPr>
          <w:spacing w:val="-7"/>
        </w:rPr>
        <w:t xml:space="preserve"> </w:t>
      </w:r>
      <w:r>
        <w:t>of</w:t>
      </w:r>
      <w:r>
        <w:rPr>
          <w:spacing w:val="-7"/>
        </w:rPr>
        <w:t xml:space="preserve"> </w:t>
      </w:r>
      <w:r>
        <w:t>EHR</w:t>
      </w:r>
      <w:r>
        <w:rPr>
          <w:spacing w:val="-7"/>
        </w:rPr>
        <w:t xml:space="preserve"> </w:t>
      </w:r>
      <w:r>
        <w:t>systems.</w:t>
      </w:r>
      <w:r>
        <w:rPr>
          <w:spacing w:val="5"/>
        </w:rPr>
        <w:t xml:space="preserve"> </w:t>
      </w:r>
      <w:r>
        <w:t>The</w:t>
      </w:r>
      <w:r>
        <w:rPr>
          <w:spacing w:val="-7"/>
        </w:rPr>
        <w:t xml:space="preserve"> </w:t>
      </w:r>
      <w:r>
        <w:t>DSTU</w:t>
      </w:r>
      <w:r>
        <w:rPr>
          <w:spacing w:val="-7"/>
        </w:rPr>
        <w:t xml:space="preserve"> </w:t>
      </w:r>
      <w:r>
        <w:t>period</w:t>
      </w:r>
      <w:r>
        <w:rPr>
          <w:spacing w:val="-7"/>
        </w:rPr>
        <w:t xml:space="preserve"> </w:t>
      </w:r>
      <w:r>
        <w:t>for</w:t>
      </w:r>
      <w:r>
        <w:rPr>
          <w:spacing w:val="-7"/>
        </w:rPr>
        <w:t xml:space="preserve"> </w:t>
      </w:r>
      <w:r>
        <w:t>HQMF</w:t>
      </w:r>
      <w:r>
        <w:rPr>
          <w:spacing w:val="-7"/>
        </w:rPr>
        <w:t xml:space="preserve"> </w:t>
      </w:r>
      <w:r>
        <w:t>R1</w:t>
      </w:r>
      <w:r>
        <w:rPr>
          <w:spacing w:val="-7"/>
        </w:rPr>
        <w:t xml:space="preserve"> </w:t>
      </w:r>
      <w:r>
        <w:t>STU1</w:t>
      </w:r>
      <w:r>
        <w:rPr>
          <w:spacing w:val="-7"/>
        </w:rPr>
        <w:t xml:space="preserve"> </w:t>
      </w:r>
      <w:r>
        <w:t>was</w:t>
      </w:r>
      <w:r>
        <w:rPr>
          <w:spacing w:val="-7"/>
        </w:rPr>
        <w:t xml:space="preserve"> </w:t>
      </w:r>
      <w:r>
        <w:t>two</w:t>
      </w:r>
      <w:r>
        <w:rPr>
          <w:spacing w:val="-7"/>
        </w:rPr>
        <w:t xml:space="preserve"> </w:t>
      </w:r>
      <w:r>
        <w:t>years.</w:t>
      </w:r>
    </w:p>
    <w:p w14:paraId="01D394D3" w14:textId="67E740F3" w:rsidR="00A0534D" w:rsidRPr="00792F84" w:rsidRDefault="00204EE5">
      <w:pPr>
        <w:pStyle w:val="BodyText"/>
        <w:spacing w:before="120" w:line="256" w:lineRule="auto"/>
        <w:ind w:left="120" w:right="119"/>
        <w:jc w:val="both"/>
        <w:rPr>
          <w:spacing w:val="-7"/>
        </w:rPr>
      </w:pPr>
      <w:r>
        <w:rPr>
          <w:noProof/>
        </w:rPr>
        <mc:AlternateContent>
          <mc:Choice Requires="wps">
            <w:drawing>
              <wp:anchor distT="0" distB="0" distL="0" distR="0" simplePos="0" relativeHeight="251535360" behindDoc="0" locked="0" layoutInCell="1" allowOverlap="1" wp14:anchorId="12F82B11" wp14:editId="397C06BA">
                <wp:simplePos x="0" y="0"/>
                <wp:positionH relativeFrom="page">
                  <wp:posOffset>914400</wp:posOffset>
                </wp:positionH>
                <wp:positionV relativeFrom="paragraph">
                  <wp:posOffset>1008380</wp:posOffset>
                </wp:positionV>
                <wp:extent cx="2376805" cy="0"/>
                <wp:effectExtent l="12700" t="17780" r="23495" b="20320"/>
                <wp:wrapTopAndBottom/>
                <wp:docPr id="216"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0EDAE" id="Line 182" o:spid="_x0000_s1026" style="position:absolute;z-index:251535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9.4pt" to="259.1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" strokeweight=".14039mm">
                <w10:wrap type="topAndBottom" anchorx="page"/>
              </v:line>
            </w:pict>
          </mc:Fallback>
        </mc:AlternateContent>
      </w:r>
      <w:r w:rsidR="0083059C">
        <w:t xml:space="preserve">HQMF R1 STU2 was sponsored by the Center for Clinical Standards and Quality of CMS in partnership with HL7 and the Office of the National Coordinator (ONC). A driver for developing HQMF R1 STU2 was the need to make HQMF more amenable to automated machine processing. </w:t>
      </w:r>
      <w:r w:rsidR="0083059C">
        <w:rPr>
          <w:spacing w:val="-3"/>
        </w:rPr>
        <w:t xml:space="preserve">ONC’s </w:t>
      </w:r>
      <w:r w:rsidR="0083059C">
        <w:t>Standards and Interoperability</w:t>
      </w:r>
      <w:r w:rsidR="0083059C">
        <w:rPr>
          <w:spacing w:val="-11"/>
        </w:rPr>
        <w:t xml:space="preserve"> </w:t>
      </w:r>
      <w:r w:rsidR="0083059C">
        <w:t>(S&amp;I)</w:t>
      </w:r>
      <w:r w:rsidR="0083059C">
        <w:rPr>
          <w:spacing w:val="-11"/>
        </w:rPr>
        <w:t xml:space="preserve"> </w:t>
      </w:r>
      <w:r w:rsidR="0083059C">
        <w:t>Framework</w:t>
      </w:r>
      <w:r w:rsidR="0083059C">
        <w:rPr>
          <w:spacing w:val="-11"/>
        </w:rPr>
        <w:t xml:space="preserve"> </w:t>
      </w:r>
      <w:r w:rsidR="0083059C">
        <w:t>Query</w:t>
      </w:r>
      <w:r w:rsidR="0083059C">
        <w:rPr>
          <w:spacing w:val="-11"/>
        </w:rPr>
        <w:t xml:space="preserve"> </w:t>
      </w:r>
      <w:r w:rsidR="0083059C">
        <w:t>Health</w:t>
      </w:r>
      <w:r w:rsidR="0083059C">
        <w:rPr>
          <w:spacing w:val="-11"/>
        </w:rPr>
        <w:t xml:space="preserve"> </w:t>
      </w:r>
      <w:r w:rsidR="0083059C">
        <w:t>Technical</w:t>
      </w:r>
      <w:r w:rsidR="0083059C">
        <w:rPr>
          <w:spacing w:val="-11"/>
        </w:rPr>
        <w:t xml:space="preserve"> </w:t>
      </w:r>
      <w:r w:rsidR="0083059C">
        <w:t>Workgroup</w:t>
      </w:r>
      <w:r w:rsidR="0083059C">
        <w:rPr>
          <w:spacing w:val="-11"/>
        </w:rPr>
        <w:t xml:space="preserve"> </w:t>
      </w:r>
      <w:r w:rsidR="0083059C">
        <w:t>co-hosted</w:t>
      </w:r>
      <w:r w:rsidR="0083059C">
        <w:rPr>
          <w:spacing w:val="-11"/>
        </w:rPr>
        <w:t xml:space="preserve"> </w:t>
      </w:r>
      <w:r w:rsidR="0083059C">
        <w:t>project</w:t>
      </w:r>
      <w:r w:rsidR="0083059C">
        <w:rPr>
          <w:spacing w:val="-11"/>
        </w:rPr>
        <w:t xml:space="preserve"> </w:t>
      </w:r>
      <w:r w:rsidR="0083059C">
        <w:t>meetings</w:t>
      </w:r>
      <w:r w:rsidR="00CF01F3">
        <w:rPr>
          <w:spacing w:val="1"/>
        </w:rPr>
        <w:t xml:space="preserve">. </w:t>
      </w:r>
      <w:r w:rsidR="0083059C">
        <w:t>This</w:t>
      </w:r>
      <w:r w:rsidR="0083059C">
        <w:rPr>
          <w:spacing w:val="-11"/>
        </w:rPr>
        <w:t xml:space="preserve"> </w:t>
      </w:r>
      <w:r w:rsidR="0083059C">
        <w:t>IG is</w:t>
      </w:r>
      <w:r w:rsidR="0083059C">
        <w:rPr>
          <w:spacing w:val="-7"/>
        </w:rPr>
        <w:t xml:space="preserve"> </w:t>
      </w:r>
      <w:r w:rsidR="0083059C">
        <w:t>developed</w:t>
      </w:r>
      <w:r w:rsidR="0083059C">
        <w:rPr>
          <w:spacing w:val="-7"/>
        </w:rPr>
        <w:t xml:space="preserve"> </w:t>
      </w:r>
      <w:r w:rsidR="0083059C">
        <w:t>based</w:t>
      </w:r>
      <w:r w:rsidR="0083059C">
        <w:rPr>
          <w:spacing w:val="-7"/>
        </w:rPr>
        <w:t xml:space="preserve"> </w:t>
      </w:r>
      <w:r w:rsidR="0083059C">
        <w:t>on</w:t>
      </w:r>
      <w:r w:rsidR="0083059C">
        <w:rPr>
          <w:spacing w:val="-7"/>
        </w:rPr>
        <w:t xml:space="preserve"> </w:t>
      </w:r>
      <w:r w:rsidR="00502A26">
        <w:rPr>
          <w:spacing w:val="-7"/>
        </w:rPr>
        <w:t>the</w:t>
      </w:r>
      <w:r w:rsidR="00992536">
        <w:rPr>
          <w:spacing w:val="-7"/>
        </w:rPr>
        <w:t xml:space="preserve"> </w:t>
      </w:r>
      <w:r w:rsidR="00502A26">
        <w:rPr>
          <w:spacing w:val="-7"/>
        </w:rPr>
        <w:t xml:space="preserve">normative release of </w:t>
      </w:r>
      <w:r w:rsidR="0083059C">
        <w:t>HQMF</w:t>
      </w:r>
      <w:r w:rsidR="0083059C">
        <w:rPr>
          <w:spacing w:val="-7"/>
        </w:rPr>
        <w:t xml:space="preserve"> </w:t>
      </w:r>
      <w:r w:rsidR="0083059C">
        <w:t>R1</w:t>
      </w:r>
      <w:r w:rsidR="0083059C">
        <w:rPr>
          <w:spacing w:val="-7"/>
        </w:rPr>
        <w:t xml:space="preserve"> </w:t>
      </w:r>
      <w:r w:rsidR="0083059C">
        <w:t>that</w:t>
      </w:r>
      <w:r w:rsidR="0083059C">
        <w:rPr>
          <w:spacing w:val="-7"/>
        </w:rPr>
        <w:t xml:space="preserve"> </w:t>
      </w:r>
      <w:r w:rsidR="0083059C">
        <w:t>was</w:t>
      </w:r>
      <w:r w:rsidR="0083059C">
        <w:rPr>
          <w:spacing w:val="-7"/>
        </w:rPr>
        <w:t xml:space="preserve"> </w:t>
      </w:r>
      <w:r w:rsidR="0083059C">
        <w:t>published</w:t>
      </w:r>
      <w:r w:rsidR="0083059C">
        <w:rPr>
          <w:spacing w:val="-7"/>
        </w:rPr>
        <w:t xml:space="preserve"> </w:t>
      </w:r>
      <w:r w:rsidR="0083059C">
        <w:t>in</w:t>
      </w:r>
      <w:r w:rsidR="0083059C">
        <w:rPr>
          <w:spacing w:val="-7"/>
        </w:rPr>
        <w:t xml:space="preserve"> </w:t>
      </w:r>
      <w:r w:rsidR="00502A26">
        <w:t>June of 2017</w:t>
      </w:r>
      <w:r w:rsidR="00502A26">
        <w:rPr>
          <w:spacing w:val="-7"/>
        </w:rPr>
        <w:t xml:space="preserve"> </w:t>
      </w:r>
      <w:r w:rsidR="0083059C">
        <w:t>[</w:t>
      </w:r>
      <w:hyperlink w:anchor="_bookmark101" w:history="1">
        <w:r w:rsidR="00EA778B">
          <w:rPr>
            <w:color w:val="0000FF"/>
          </w:rPr>
          <w:t>3</w:t>
        </w:r>
      </w:hyperlink>
      <w:r w:rsidR="0083059C">
        <w:t>].</w:t>
      </w:r>
    </w:p>
    <w:p w14:paraId="2D0110CF" w14:textId="6DC5B230" w:rsidR="00A0534D" w:rsidRDefault="0083059C">
      <w:pPr>
        <w:spacing w:line="254" w:lineRule="auto"/>
        <w:ind w:left="120" w:right="116" w:firstLine="231"/>
        <w:rPr>
          <w:sz w:val="18"/>
        </w:rPr>
      </w:pPr>
      <w:r>
        <w:rPr>
          <w:rFonts w:ascii="Verdana"/>
          <w:i/>
          <w:position w:val="7"/>
          <w:sz w:val="14"/>
        </w:rPr>
        <w:t>*</w:t>
      </w:r>
      <w:bookmarkStart w:id="37" w:name="_bookmark20"/>
      <w:bookmarkEnd w:id="37"/>
      <w:r>
        <w:rPr>
          <w:sz w:val="18"/>
        </w:rPr>
        <w:t>HQMF</w:t>
      </w:r>
      <w:r>
        <w:rPr>
          <w:spacing w:val="-13"/>
          <w:sz w:val="18"/>
        </w:rPr>
        <w:t xml:space="preserve"> </w:t>
      </w:r>
      <w:r>
        <w:rPr>
          <w:sz w:val="18"/>
        </w:rPr>
        <w:t>is</w:t>
      </w:r>
      <w:r>
        <w:rPr>
          <w:spacing w:val="-12"/>
          <w:sz w:val="18"/>
        </w:rPr>
        <w:t xml:space="preserve"> </w:t>
      </w:r>
      <w:r>
        <w:rPr>
          <w:sz w:val="18"/>
        </w:rPr>
        <w:t>not</w:t>
      </w:r>
      <w:r>
        <w:rPr>
          <w:spacing w:val="-13"/>
          <w:sz w:val="18"/>
        </w:rPr>
        <w:t xml:space="preserve"> </w:t>
      </w:r>
      <w:r>
        <w:rPr>
          <w:sz w:val="18"/>
        </w:rPr>
        <w:t>an</w:t>
      </w:r>
      <w:r>
        <w:rPr>
          <w:spacing w:val="-13"/>
          <w:sz w:val="18"/>
        </w:rPr>
        <w:t xml:space="preserve"> </w:t>
      </w:r>
      <w:r>
        <w:rPr>
          <w:sz w:val="18"/>
        </w:rPr>
        <w:t>HL7</w:t>
      </w:r>
      <w:r>
        <w:rPr>
          <w:spacing w:val="-12"/>
          <w:sz w:val="18"/>
        </w:rPr>
        <w:t xml:space="preserve"> </w:t>
      </w:r>
      <w:r>
        <w:rPr>
          <w:sz w:val="18"/>
        </w:rPr>
        <w:t>V3</w:t>
      </w:r>
      <w:r>
        <w:rPr>
          <w:spacing w:val="-13"/>
          <w:sz w:val="18"/>
        </w:rPr>
        <w:t xml:space="preserve"> </w:t>
      </w:r>
      <w:r>
        <w:rPr>
          <w:sz w:val="18"/>
        </w:rPr>
        <w:t>Clinical</w:t>
      </w:r>
      <w:r>
        <w:rPr>
          <w:spacing w:val="-13"/>
          <w:sz w:val="18"/>
        </w:rPr>
        <w:t xml:space="preserve"> </w:t>
      </w:r>
      <w:r>
        <w:rPr>
          <w:sz w:val="18"/>
        </w:rPr>
        <w:t>Document</w:t>
      </w:r>
      <w:r>
        <w:rPr>
          <w:spacing w:val="-12"/>
          <w:sz w:val="18"/>
        </w:rPr>
        <w:t xml:space="preserve"> </w:t>
      </w:r>
      <w:r>
        <w:rPr>
          <w:sz w:val="18"/>
        </w:rPr>
        <w:t>Architecture</w:t>
      </w:r>
      <w:r>
        <w:rPr>
          <w:spacing w:val="-12"/>
          <w:sz w:val="18"/>
        </w:rPr>
        <w:t xml:space="preserve"> </w:t>
      </w:r>
      <w:r>
        <w:rPr>
          <w:sz w:val="18"/>
        </w:rPr>
        <w:t>(CDA)</w:t>
      </w:r>
      <w:r>
        <w:rPr>
          <w:spacing w:val="-13"/>
          <w:sz w:val="18"/>
        </w:rPr>
        <w:t xml:space="preserve"> </w:t>
      </w:r>
      <w:proofErr w:type="spellStart"/>
      <w:proofErr w:type="gramStart"/>
      <w:r>
        <w:rPr>
          <w:sz w:val="18"/>
        </w:rPr>
        <w:t>standard,but</w:t>
      </w:r>
      <w:proofErr w:type="spellEnd"/>
      <w:proofErr w:type="gramEnd"/>
      <w:r>
        <w:rPr>
          <w:spacing w:val="-12"/>
          <w:sz w:val="18"/>
        </w:rPr>
        <w:t xml:space="preserve"> </w:t>
      </w:r>
      <w:r>
        <w:rPr>
          <w:sz w:val="18"/>
        </w:rPr>
        <w:t>is</w:t>
      </w:r>
      <w:r>
        <w:rPr>
          <w:spacing w:val="-13"/>
          <w:sz w:val="18"/>
        </w:rPr>
        <w:t xml:space="preserve"> </w:t>
      </w:r>
      <w:r>
        <w:rPr>
          <w:sz w:val="18"/>
        </w:rPr>
        <w:t>similar</w:t>
      </w:r>
      <w:r>
        <w:rPr>
          <w:spacing w:val="-13"/>
          <w:sz w:val="18"/>
        </w:rPr>
        <w:t xml:space="preserve"> </w:t>
      </w:r>
      <w:r>
        <w:rPr>
          <w:sz w:val="18"/>
        </w:rPr>
        <w:t>to</w:t>
      </w:r>
      <w:r>
        <w:rPr>
          <w:spacing w:val="-12"/>
          <w:sz w:val="18"/>
        </w:rPr>
        <w:t xml:space="preserve"> </w:t>
      </w:r>
      <w:r>
        <w:rPr>
          <w:spacing w:val="-3"/>
          <w:sz w:val="18"/>
        </w:rPr>
        <w:t>CDA</w:t>
      </w:r>
      <w:r>
        <w:rPr>
          <w:spacing w:val="-13"/>
          <w:sz w:val="18"/>
        </w:rPr>
        <w:t xml:space="preserve"> </w:t>
      </w:r>
      <w:r>
        <w:rPr>
          <w:sz w:val="18"/>
        </w:rPr>
        <w:t>in</w:t>
      </w:r>
      <w:r>
        <w:rPr>
          <w:spacing w:val="-13"/>
          <w:sz w:val="18"/>
        </w:rPr>
        <w:t xml:space="preserve"> </w:t>
      </w:r>
      <w:r>
        <w:rPr>
          <w:sz w:val="18"/>
        </w:rPr>
        <w:t>being</w:t>
      </w:r>
      <w:r>
        <w:rPr>
          <w:spacing w:val="-13"/>
          <w:sz w:val="18"/>
        </w:rPr>
        <w:t xml:space="preserve"> </w:t>
      </w:r>
      <w:r>
        <w:rPr>
          <w:sz w:val="18"/>
        </w:rPr>
        <w:t>a</w:t>
      </w:r>
      <w:r>
        <w:rPr>
          <w:spacing w:val="-12"/>
          <w:sz w:val="18"/>
        </w:rPr>
        <w:t xml:space="preserve"> </w:t>
      </w:r>
      <w:r>
        <w:rPr>
          <w:sz w:val="18"/>
        </w:rPr>
        <w:t>structured</w:t>
      </w:r>
      <w:r>
        <w:rPr>
          <w:spacing w:val="-13"/>
          <w:sz w:val="18"/>
        </w:rPr>
        <w:t xml:space="preserve"> </w:t>
      </w:r>
      <w:r>
        <w:rPr>
          <w:sz w:val="18"/>
        </w:rPr>
        <w:t>document markup</w:t>
      </w:r>
      <w:r>
        <w:rPr>
          <w:spacing w:val="-6"/>
          <w:sz w:val="18"/>
        </w:rPr>
        <w:t xml:space="preserve"> </w:t>
      </w:r>
      <w:r>
        <w:rPr>
          <w:sz w:val="18"/>
        </w:rPr>
        <w:t>standard.</w:t>
      </w:r>
    </w:p>
    <w:p w14:paraId="1CEEAAD9" w14:textId="77777777" w:rsidR="00A0534D" w:rsidRDefault="00A0534D">
      <w:pPr>
        <w:spacing w:line="254" w:lineRule="auto"/>
        <w:rPr>
          <w:sz w:val="18"/>
        </w:rPr>
        <w:sectPr w:rsidR="00A0534D">
          <w:pgSz w:w="12240" w:h="15840"/>
          <w:pgMar w:top="660" w:right="1320" w:bottom="1180" w:left="1320" w:header="467" w:footer="993" w:gutter="0"/>
          <w:cols w:space="720"/>
        </w:sectPr>
      </w:pPr>
    </w:p>
    <w:p w14:paraId="0B1D028E" w14:textId="77777777" w:rsidR="00A0534D" w:rsidRDefault="00A0534D">
      <w:pPr>
        <w:pStyle w:val="BodyText"/>
        <w:rPr>
          <w:sz w:val="20"/>
        </w:rPr>
      </w:pPr>
    </w:p>
    <w:p w14:paraId="72F7AC24" w14:textId="77777777" w:rsidR="00A0534D" w:rsidRDefault="00A0534D">
      <w:pPr>
        <w:pStyle w:val="BodyText"/>
        <w:spacing w:before="7"/>
        <w:rPr>
          <w:sz w:val="15"/>
        </w:rPr>
      </w:pPr>
    </w:p>
    <w:p w14:paraId="2293E7E0" w14:textId="77777777" w:rsidR="00A0534D" w:rsidRDefault="0083059C" w:rsidP="0040431D">
      <w:pPr>
        <w:pStyle w:val="Heading2"/>
        <w:numPr>
          <w:ilvl w:val="1"/>
          <w:numId w:val="41"/>
        </w:numPr>
        <w:tabs>
          <w:tab w:val="left" w:pos="658"/>
        </w:tabs>
        <w:spacing w:before="53"/>
      </w:pPr>
      <w:bookmarkStart w:id="38" w:name="1.9_Other_Related_Tools_and_Standards"/>
      <w:bookmarkStart w:id="39" w:name="_Toc519432922"/>
      <w:bookmarkEnd w:id="38"/>
      <w:r>
        <w:t xml:space="preserve">Other Related </w:t>
      </w:r>
      <w:r>
        <w:rPr>
          <w:spacing w:val="-5"/>
        </w:rPr>
        <w:t xml:space="preserve">Tools </w:t>
      </w:r>
      <w:r>
        <w:t>and</w:t>
      </w:r>
      <w:r>
        <w:rPr>
          <w:spacing w:val="-9"/>
        </w:rPr>
        <w:t xml:space="preserve"> </w:t>
      </w:r>
      <w:r>
        <w:t>Standards</w:t>
      </w:r>
      <w:bookmarkEnd w:id="39"/>
    </w:p>
    <w:p w14:paraId="1F334D86" w14:textId="77777777" w:rsidR="00A0534D" w:rsidRDefault="00A0534D">
      <w:pPr>
        <w:pStyle w:val="BodyText"/>
        <w:spacing w:before="6"/>
        <w:rPr>
          <w:b/>
          <w:sz w:val="25"/>
        </w:rPr>
      </w:pPr>
    </w:p>
    <w:p w14:paraId="0E31DCA8" w14:textId="77777777" w:rsidR="00A0534D" w:rsidRDefault="0083059C">
      <w:pPr>
        <w:pStyle w:val="BodyText"/>
        <w:ind w:left="120"/>
        <w:jc w:val="both"/>
      </w:pPr>
      <w:r>
        <w:t>This section describes other tools, standards, and resources related to electronic Clinical Quality Measures.</w:t>
      </w:r>
    </w:p>
    <w:p w14:paraId="29EADDBE" w14:textId="77777777" w:rsidR="00A0534D" w:rsidRDefault="00A0534D">
      <w:pPr>
        <w:pStyle w:val="BodyText"/>
      </w:pPr>
    </w:p>
    <w:p w14:paraId="32498B28" w14:textId="77777777" w:rsidR="00A0534D" w:rsidRDefault="00A0534D">
      <w:pPr>
        <w:pStyle w:val="BodyText"/>
        <w:spacing w:before="8"/>
        <w:rPr>
          <w:sz w:val="23"/>
        </w:rPr>
      </w:pPr>
    </w:p>
    <w:p w14:paraId="4A6C3BCC" w14:textId="77777777" w:rsidR="00A0534D" w:rsidRDefault="0083059C" w:rsidP="0040431D">
      <w:pPr>
        <w:pStyle w:val="Heading3"/>
        <w:numPr>
          <w:ilvl w:val="2"/>
          <w:numId w:val="41"/>
        </w:numPr>
        <w:tabs>
          <w:tab w:val="left" w:pos="775"/>
        </w:tabs>
        <w:ind w:hanging="654"/>
      </w:pPr>
      <w:bookmarkStart w:id="40" w:name="1.9.1_Quality_Data_Model"/>
      <w:bookmarkStart w:id="41" w:name="_Toc519432923"/>
      <w:bookmarkEnd w:id="40"/>
      <w:r>
        <w:t>Quality Data</w:t>
      </w:r>
      <w:r>
        <w:rPr>
          <w:spacing w:val="-17"/>
        </w:rPr>
        <w:t xml:space="preserve"> </w:t>
      </w:r>
      <w:r>
        <w:t>Model</w:t>
      </w:r>
      <w:bookmarkEnd w:id="41"/>
    </w:p>
    <w:p w14:paraId="353ED8C7" w14:textId="77777777" w:rsidR="00A0534D" w:rsidRDefault="00A0534D">
      <w:pPr>
        <w:pStyle w:val="BodyText"/>
        <w:spacing w:before="11"/>
        <w:rPr>
          <w:b/>
          <w:sz w:val="25"/>
        </w:rPr>
      </w:pPr>
    </w:p>
    <w:p w14:paraId="470F11B3" w14:textId="4DBCF93B" w:rsidR="00A0534D" w:rsidRDefault="0083059C">
      <w:pPr>
        <w:pStyle w:val="BodyText"/>
        <w:spacing w:line="256" w:lineRule="auto"/>
        <w:ind w:left="120" w:right="119"/>
        <w:jc w:val="both"/>
      </w:pPr>
      <w:r>
        <w:t>Volume 1 of this IG is intended to be as model agnostic as possible. However, the examples used have incorporated QDM [</w:t>
      </w:r>
      <w:hyperlink w:anchor="_bookmark99" w:history="1">
        <w:r w:rsidR="00EA778B">
          <w:rPr>
            <w:color w:val="0000FF"/>
          </w:rPr>
          <w:t>1</w:t>
        </w:r>
      </w:hyperlink>
      <w:r>
        <w:t>]. Further discussion of incorporating Q</w:t>
      </w:r>
      <w:r w:rsidR="0057628D">
        <w:t>DM into CQL</w:t>
      </w:r>
      <w:r w:rsidR="00813753">
        <w:t>-</w:t>
      </w:r>
      <w:r w:rsidR="0057628D">
        <w:t xml:space="preserve">based HQMF measures </w:t>
      </w:r>
      <w:r>
        <w:t>is discussed in Volume 2 of this IG.</w:t>
      </w:r>
    </w:p>
    <w:p w14:paraId="2826DDD7" w14:textId="77777777" w:rsidR="00A0534D" w:rsidRDefault="00A0534D">
      <w:pPr>
        <w:pStyle w:val="BodyText"/>
      </w:pPr>
    </w:p>
    <w:p w14:paraId="76194477" w14:textId="77777777" w:rsidR="00A0534D" w:rsidRDefault="00A0534D">
      <w:pPr>
        <w:pStyle w:val="BodyText"/>
        <w:spacing w:before="2"/>
      </w:pPr>
    </w:p>
    <w:p w14:paraId="42646E62" w14:textId="77777777" w:rsidR="00A0534D" w:rsidRDefault="0083059C" w:rsidP="0040431D">
      <w:pPr>
        <w:pStyle w:val="Heading3"/>
        <w:numPr>
          <w:ilvl w:val="2"/>
          <w:numId w:val="41"/>
        </w:numPr>
        <w:tabs>
          <w:tab w:val="left" w:pos="775"/>
        </w:tabs>
        <w:ind w:hanging="654"/>
      </w:pPr>
      <w:bookmarkStart w:id="42" w:name="1.9.2_Relationship_to_Quality_Reporting_"/>
      <w:bookmarkStart w:id="43" w:name="_Toc519432924"/>
      <w:bookmarkEnd w:id="42"/>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bookmarkEnd w:id="43"/>
    </w:p>
    <w:p w14:paraId="21EB87D6" w14:textId="77777777" w:rsidR="00A0534D" w:rsidRDefault="00A0534D">
      <w:pPr>
        <w:pStyle w:val="BodyText"/>
        <w:spacing w:before="11"/>
        <w:rPr>
          <w:b/>
          <w:sz w:val="25"/>
        </w:rPr>
      </w:pPr>
    </w:p>
    <w:p w14:paraId="63C6D53C" w14:textId="31317EAA" w:rsidR="00A0534D" w:rsidRDefault="0083059C" w:rsidP="00927CF3">
      <w:r>
        <w:rPr>
          <w:spacing w:val="-5"/>
        </w:rPr>
        <w:t xml:space="preserve">Volumes </w:t>
      </w:r>
      <w:r>
        <w:t>2 and 3 discuss how to incorporate QDM into CQL</w:t>
      </w:r>
      <w:r w:rsidR="00813753">
        <w:t>-</w:t>
      </w:r>
      <w:r>
        <w:t>based HQMF measures.</w:t>
      </w:r>
      <w:r w:rsidR="00593351">
        <w:rPr>
          <w:rFonts w:ascii="Helvetica" w:hAnsi="Helvetica"/>
          <w:color w:val="000000"/>
          <w:sz w:val="20"/>
          <w:szCs w:val="20"/>
          <w:shd w:val="clear" w:color="auto" w:fill="FFFFFF"/>
        </w:rPr>
        <w:t xml:space="preserve"> Quality</w:t>
      </w:r>
      <w:r w:rsidR="00593351">
        <w:t xml:space="preserve"> Reporting Document Architecture [</w:t>
      </w:r>
      <w:hyperlink w:anchor="_bookmark103" w:history="1">
        <w:r w:rsidR="00593351">
          <w:rPr>
            <w:color w:val="0000FF"/>
          </w:rPr>
          <w:t>5</w:t>
        </w:r>
      </w:hyperlink>
      <w:r w:rsidR="00593351">
        <w:t>] is a</w:t>
      </w:r>
      <w:r w:rsidR="00AD4A79">
        <w:rPr>
          <w:rFonts w:ascii="Helvetica" w:hAnsi="Helvetica"/>
          <w:color w:val="000000"/>
          <w:sz w:val="20"/>
          <w:szCs w:val="20"/>
          <w:shd w:val="clear" w:color="auto" w:fill="FFFFFF"/>
        </w:rPr>
        <w:t xml:space="preserve"> standard reporting mechanism for QDM</w:t>
      </w:r>
      <w:r w:rsidR="00813753">
        <w:rPr>
          <w:rFonts w:ascii="Helvetica" w:hAnsi="Helvetica"/>
          <w:color w:val="000000"/>
          <w:sz w:val="20"/>
          <w:szCs w:val="20"/>
          <w:shd w:val="clear" w:color="auto" w:fill="FFFFFF"/>
        </w:rPr>
        <w:t>-</w:t>
      </w:r>
      <w:r w:rsidR="00AD4A79">
        <w:rPr>
          <w:rFonts w:ascii="Helvetica" w:hAnsi="Helvetica"/>
          <w:color w:val="000000"/>
          <w:sz w:val="20"/>
          <w:szCs w:val="20"/>
          <w:shd w:val="clear" w:color="auto" w:fill="FFFFFF"/>
        </w:rPr>
        <w:t>based eCQMs</w:t>
      </w:r>
      <w:r>
        <w:t xml:space="preserve">. Further discussion of </w:t>
      </w:r>
      <w:r>
        <w:rPr>
          <w:spacing w:val="-3"/>
        </w:rPr>
        <w:t xml:space="preserve">QRDA </w:t>
      </w:r>
      <w:r>
        <w:t xml:space="preserve">is available in </w:t>
      </w:r>
      <w:r>
        <w:rPr>
          <w:spacing w:val="-5"/>
        </w:rPr>
        <w:t xml:space="preserve">Volume </w:t>
      </w:r>
      <w:r>
        <w:t xml:space="preserve">2 of </w:t>
      </w:r>
      <w:r w:rsidR="00593351">
        <w:t>this</w:t>
      </w:r>
      <w:r w:rsidR="00593351">
        <w:rPr>
          <w:spacing w:val="-35"/>
        </w:rPr>
        <w:t xml:space="preserve"> </w:t>
      </w:r>
      <w:r>
        <w:t>IG.</w:t>
      </w:r>
    </w:p>
    <w:p w14:paraId="5DEF5D59" w14:textId="77777777" w:rsidR="00A0534D" w:rsidRDefault="00A0534D">
      <w:pPr>
        <w:pStyle w:val="BodyText"/>
      </w:pPr>
    </w:p>
    <w:p w14:paraId="42DD1784" w14:textId="77777777" w:rsidR="00A0534D" w:rsidRDefault="00A0534D">
      <w:pPr>
        <w:pStyle w:val="BodyText"/>
        <w:spacing w:before="2"/>
      </w:pPr>
    </w:p>
    <w:p w14:paraId="36DC0A48" w14:textId="77777777" w:rsidR="00A0534D" w:rsidRDefault="0083059C" w:rsidP="0040431D">
      <w:pPr>
        <w:pStyle w:val="Heading3"/>
        <w:numPr>
          <w:ilvl w:val="2"/>
          <w:numId w:val="41"/>
        </w:numPr>
        <w:tabs>
          <w:tab w:val="left" w:pos="775"/>
        </w:tabs>
        <w:ind w:hanging="654"/>
      </w:pPr>
      <w:bookmarkStart w:id="44" w:name="1.9.3_Measure_Authoring_Tool"/>
      <w:bookmarkStart w:id="45" w:name="_Toc519432925"/>
      <w:bookmarkEnd w:id="44"/>
      <w:r>
        <w:t>Measure Authoring</w:t>
      </w:r>
      <w:r>
        <w:rPr>
          <w:spacing w:val="-33"/>
        </w:rPr>
        <w:t xml:space="preserve"> </w:t>
      </w:r>
      <w:r>
        <w:rPr>
          <w:spacing w:val="-6"/>
        </w:rPr>
        <w:t>Tool</w:t>
      </w:r>
      <w:bookmarkEnd w:id="45"/>
    </w:p>
    <w:p w14:paraId="32833224" w14:textId="77777777" w:rsidR="00A0534D" w:rsidRDefault="00A0534D">
      <w:pPr>
        <w:pStyle w:val="BodyText"/>
        <w:spacing w:before="11"/>
        <w:rPr>
          <w:b/>
          <w:sz w:val="25"/>
        </w:rPr>
      </w:pPr>
    </w:p>
    <w:p w14:paraId="6E275B94" w14:textId="059B58B6" w:rsidR="00A0534D" w:rsidRDefault="0083059C">
      <w:pPr>
        <w:pStyle w:val="BodyText"/>
        <w:spacing w:line="256" w:lineRule="auto"/>
        <w:ind w:left="120" w:right="119"/>
        <w:jc w:val="both"/>
      </w:pPr>
      <w:r>
        <w:t>The</w:t>
      </w:r>
      <w:r>
        <w:rPr>
          <w:spacing w:val="-5"/>
        </w:rPr>
        <w:t xml:space="preserve"> </w:t>
      </w:r>
      <w:r>
        <w:rPr>
          <w:spacing w:val="-9"/>
        </w:rPr>
        <w:t>MAT</w:t>
      </w:r>
      <w:r>
        <w:rPr>
          <w:spacing w:val="-5"/>
        </w:rPr>
        <w:t xml:space="preserve"> </w:t>
      </w:r>
      <w:r>
        <w:t>is</w:t>
      </w:r>
      <w:r>
        <w:rPr>
          <w:spacing w:val="-5"/>
        </w:rPr>
        <w:t xml:space="preserve"> </w:t>
      </w:r>
      <w:r>
        <w:t>a</w:t>
      </w:r>
      <w:r>
        <w:rPr>
          <w:spacing w:val="-5"/>
        </w:rPr>
        <w:t xml:space="preserve"> </w:t>
      </w:r>
      <w:r>
        <w:t>web-based</w:t>
      </w:r>
      <w:r>
        <w:rPr>
          <w:spacing w:val="-5"/>
        </w:rPr>
        <w:t xml:space="preserve"> </w:t>
      </w:r>
      <w:r w:rsidR="00331BA0">
        <w:t>software</w:t>
      </w:r>
      <w:r w:rsidR="00331BA0">
        <w:rPr>
          <w:spacing w:val="-5"/>
        </w:rPr>
        <w:t>-authoring</w:t>
      </w:r>
      <w:r>
        <w:rPr>
          <w:spacing w:val="-5"/>
        </w:rPr>
        <w:t xml:space="preserve"> </w:t>
      </w:r>
      <w:r>
        <w:t>tool</w:t>
      </w:r>
      <w:r>
        <w:rPr>
          <w:spacing w:val="-5"/>
        </w:rPr>
        <w:t xml:space="preserve"> </w:t>
      </w:r>
      <w:r>
        <w:t>that</w:t>
      </w:r>
      <w:r>
        <w:rPr>
          <w:spacing w:val="-5"/>
        </w:rPr>
        <w:t xml:space="preserve"> </w:t>
      </w:r>
      <w:r>
        <w:t>measure</w:t>
      </w:r>
      <w:r>
        <w:rPr>
          <w:spacing w:val="-5"/>
        </w:rPr>
        <w:t xml:space="preserve"> </w:t>
      </w:r>
      <w:r>
        <w:t>developers</w:t>
      </w:r>
      <w:r>
        <w:rPr>
          <w:spacing w:val="-5"/>
        </w:rPr>
        <w:t xml:space="preserve"> </w:t>
      </w:r>
      <w:r>
        <w:t>use</w:t>
      </w:r>
      <w:r>
        <w:rPr>
          <w:spacing w:val="-5"/>
        </w:rPr>
        <w:t xml:space="preserve"> </w:t>
      </w:r>
      <w:r>
        <w:t>to</w:t>
      </w:r>
      <w:r>
        <w:rPr>
          <w:spacing w:val="-5"/>
        </w:rPr>
        <w:t xml:space="preserve"> </w:t>
      </w:r>
      <w:r>
        <w:t>create</w:t>
      </w:r>
      <w:r>
        <w:rPr>
          <w:spacing w:val="-5"/>
        </w:rPr>
        <w:t xml:space="preserve"> </w:t>
      </w:r>
      <w:r w:rsidR="00060767">
        <w:t>eCQMs</w:t>
      </w:r>
      <w:r w:rsidR="00060767">
        <w:rPr>
          <w:spacing w:val="-5"/>
        </w:rPr>
        <w:t xml:space="preserve"> </w:t>
      </w:r>
      <w:r>
        <w:t>[</w:t>
      </w:r>
      <w:hyperlink w:anchor="_bookmark104" w:history="1">
        <w:r w:rsidR="00EA778B">
          <w:rPr>
            <w:color w:val="0000FF"/>
          </w:rPr>
          <w:t>6</w:t>
        </w:r>
      </w:hyperlink>
      <w:r>
        <w:t>].</w:t>
      </w:r>
      <w:r>
        <w:rPr>
          <w:spacing w:val="9"/>
        </w:rPr>
        <w:t xml:space="preserve"> </w:t>
      </w:r>
      <w:r>
        <w:t>The authoring</w:t>
      </w:r>
      <w:r>
        <w:rPr>
          <w:spacing w:val="-8"/>
        </w:rPr>
        <w:t xml:space="preserve"> </w:t>
      </w:r>
      <w:r>
        <w:t>tool</w:t>
      </w:r>
      <w:r>
        <w:rPr>
          <w:spacing w:val="-8"/>
        </w:rPr>
        <w:t xml:space="preserve"> </w:t>
      </w:r>
      <w:r>
        <w:t>allows</w:t>
      </w:r>
      <w:r>
        <w:rPr>
          <w:spacing w:val="-8"/>
        </w:rPr>
        <w:t xml:space="preserve"> </w:t>
      </w:r>
      <w:r>
        <w:t>measure</w:t>
      </w:r>
      <w:r>
        <w:rPr>
          <w:spacing w:val="-8"/>
        </w:rPr>
        <w:t xml:space="preserve"> </w:t>
      </w:r>
      <w:r>
        <w:t>developers</w:t>
      </w:r>
      <w:r>
        <w:rPr>
          <w:spacing w:val="-8"/>
        </w:rPr>
        <w:t xml:space="preserve"> </w:t>
      </w:r>
      <w:r>
        <w:t>to</w:t>
      </w:r>
      <w:r>
        <w:rPr>
          <w:spacing w:val="-8"/>
        </w:rPr>
        <w:t xml:space="preserve"> </w:t>
      </w:r>
      <w:r>
        <w:t>create</w:t>
      </w:r>
      <w:r>
        <w:rPr>
          <w:spacing w:val="-8"/>
        </w:rPr>
        <w:t xml:space="preserve"> </w:t>
      </w:r>
      <w:r w:rsidR="00060767">
        <w:t>eCQMs</w:t>
      </w:r>
      <w:r w:rsidR="00060767">
        <w:rPr>
          <w:spacing w:val="-8"/>
        </w:rPr>
        <w:t xml:space="preserve"> </w:t>
      </w:r>
      <w:r>
        <w:t>in</w:t>
      </w:r>
      <w:r>
        <w:rPr>
          <w:spacing w:val="-8"/>
        </w:rPr>
        <w:t xml:space="preserve"> </w:t>
      </w:r>
      <w:r>
        <w:t>a</w:t>
      </w:r>
      <w:r>
        <w:rPr>
          <w:spacing w:val="-8"/>
        </w:rPr>
        <w:t xml:space="preserve"> </w:t>
      </w:r>
      <w:r>
        <w:t>highly</w:t>
      </w:r>
      <w:r>
        <w:rPr>
          <w:spacing w:val="-8"/>
        </w:rPr>
        <w:t xml:space="preserve"> </w:t>
      </w:r>
      <w:r>
        <w:t>structured</w:t>
      </w:r>
      <w:r>
        <w:rPr>
          <w:spacing w:val="-8"/>
        </w:rPr>
        <w:t xml:space="preserve"> </w:t>
      </w:r>
      <w:r>
        <w:t>format</w:t>
      </w:r>
      <w:r>
        <w:rPr>
          <w:spacing w:val="-8"/>
        </w:rPr>
        <w:t xml:space="preserve"> </w:t>
      </w:r>
      <w:r>
        <w:t>using</w:t>
      </w:r>
      <w:r>
        <w:rPr>
          <w:spacing w:val="-8"/>
        </w:rPr>
        <w:t xml:space="preserve"> </w:t>
      </w:r>
      <w:r>
        <w:t>the</w:t>
      </w:r>
      <w:r>
        <w:rPr>
          <w:spacing w:val="-8"/>
        </w:rPr>
        <w:t xml:space="preserve"> </w:t>
      </w:r>
      <w:r>
        <w:t xml:space="preserve">QDM and healthcare industry standard vocabularies. The </w:t>
      </w:r>
      <w:r>
        <w:rPr>
          <w:spacing w:val="-9"/>
        </w:rPr>
        <w:t xml:space="preserve">MAT </w:t>
      </w:r>
      <w:r>
        <w:t xml:space="preserve">was developed by NQF under a contract with </w:t>
      </w:r>
      <w:proofErr w:type="gramStart"/>
      <w:r>
        <w:t>HHS, and</w:t>
      </w:r>
      <w:proofErr w:type="gramEnd"/>
      <w:r>
        <w:t xml:space="preserve"> has been publicly available through NQF since September 2011. All </w:t>
      </w:r>
      <w:r w:rsidR="007914CE">
        <w:t>Promoting</w:t>
      </w:r>
      <w:r w:rsidR="004B5AD1">
        <w:t xml:space="preserve"> Interoperability Program (PIP)</w:t>
      </w:r>
      <w:r>
        <w:t xml:space="preserve"> measures are authored in </w:t>
      </w:r>
      <w:r>
        <w:rPr>
          <w:spacing w:val="-9"/>
        </w:rPr>
        <w:t xml:space="preserve">MAT </w:t>
      </w:r>
      <w:r>
        <w:t>to ensure consistency in creating header metadata, population criteria, data criteria, etc.</w:t>
      </w:r>
      <w:r w:rsidR="00AD4A79">
        <w:t xml:space="preserve"> Effective January 2013, CMS assumed ownership of the MAT. </w:t>
      </w:r>
    </w:p>
    <w:p w14:paraId="2D46DC68" w14:textId="77777777" w:rsidR="00813753" w:rsidRDefault="00813753">
      <w:pPr>
        <w:pStyle w:val="BodyText"/>
        <w:spacing w:line="256" w:lineRule="auto"/>
        <w:ind w:left="120" w:right="119"/>
        <w:jc w:val="both"/>
      </w:pPr>
    </w:p>
    <w:p w14:paraId="6748BE59" w14:textId="77777777" w:rsidR="00AD4A79" w:rsidRDefault="00AD4A79">
      <w:pPr>
        <w:pStyle w:val="BodyText"/>
        <w:spacing w:before="120" w:line="256" w:lineRule="auto"/>
        <w:ind w:left="120" w:right="119"/>
        <w:jc w:val="both"/>
      </w:pPr>
    </w:p>
    <w:p w14:paraId="76F1280F" w14:textId="1FB11393" w:rsidR="00A0534D" w:rsidRDefault="0083059C">
      <w:pPr>
        <w:pStyle w:val="BodyText"/>
        <w:spacing w:before="120" w:line="256" w:lineRule="auto"/>
        <w:ind w:left="120" w:right="119"/>
        <w:jc w:val="both"/>
      </w:pPr>
      <w:r>
        <w:t>The</w:t>
      </w:r>
      <w:r>
        <w:rPr>
          <w:spacing w:val="-6"/>
        </w:rPr>
        <w:t xml:space="preserve"> </w:t>
      </w:r>
      <w:r>
        <w:t>QDM-based</w:t>
      </w:r>
      <w:r>
        <w:rPr>
          <w:spacing w:val="-6"/>
        </w:rPr>
        <w:t xml:space="preserve"> </w:t>
      </w:r>
      <w:r>
        <w:t>building-block</w:t>
      </w:r>
      <w:r>
        <w:rPr>
          <w:spacing w:val="-6"/>
        </w:rPr>
        <w:t xml:space="preserve"> </w:t>
      </w:r>
      <w:r>
        <w:t>approach</w:t>
      </w:r>
      <w:r>
        <w:rPr>
          <w:spacing w:val="-6"/>
        </w:rPr>
        <w:t xml:space="preserve"> </w:t>
      </w:r>
      <w:r>
        <w:t>to</w:t>
      </w:r>
      <w:r>
        <w:rPr>
          <w:spacing w:val="-6"/>
        </w:rPr>
        <w:t xml:space="preserve"> </w:t>
      </w:r>
      <w:r w:rsidR="00060767">
        <w:t>eCQMs</w:t>
      </w:r>
      <w:r>
        <w:t>,</w:t>
      </w:r>
      <w:r>
        <w:rPr>
          <w:spacing w:val="-6"/>
        </w:rPr>
        <w:t xml:space="preserve"> </w:t>
      </w:r>
      <w:r>
        <w:t>which</w:t>
      </w:r>
      <w:r>
        <w:rPr>
          <w:spacing w:val="-6"/>
        </w:rPr>
        <w:t xml:space="preserve"> </w:t>
      </w:r>
      <w:r>
        <w:t>is</w:t>
      </w:r>
      <w:r>
        <w:rPr>
          <w:spacing w:val="-6"/>
        </w:rPr>
        <w:t xml:space="preserve"> </w:t>
      </w:r>
      <w:r>
        <w:t>described</w:t>
      </w:r>
      <w:r>
        <w:rPr>
          <w:spacing w:val="-6"/>
        </w:rPr>
        <w:t xml:space="preserve"> </w:t>
      </w:r>
      <w:r>
        <w:t>in</w:t>
      </w:r>
      <w:r>
        <w:rPr>
          <w:spacing w:val="-6"/>
        </w:rPr>
        <w:t xml:space="preserve"> </w:t>
      </w:r>
      <w:r>
        <w:t>this</w:t>
      </w:r>
      <w:r>
        <w:rPr>
          <w:spacing w:val="-6"/>
        </w:rPr>
        <w:t xml:space="preserve"> </w:t>
      </w:r>
      <w:r>
        <w:t>IG,</w:t>
      </w:r>
      <w:r>
        <w:rPr>
          <w:spacing w:val="-6"/>
        </w:rPr>
        <w:t xml:space="preserve"> </w:t>
      </w:r>
      <w:r>
        <w:t>was</w:t>
      </w:r>
      <w:r>
        <w:rPr>
          <w:spacing w:val="-6"/>
        </w:rPr>
        <w:t xml:space="preserve"> </w:t>
      </w:r>
      <w:r>
        <w:t>implemented</w:t>
      </w:r>
      <w:r>
        <w:rPr>
          <w:spacing w:val="-6"/>
        </w:rPr>
        <w:t xml:space="preserve"> </w:t>
      </w:r>
      <w:r>
        <w:t xml:space="preserve">in the </w:t>
      </w:r>
      <w:r>
        <w:rPr>
          <w:spacing w:val="-11"/>
        </w:rPr>
        <w:t xml:space="preserve">MAT. </w:t>
      </w:r>
      <w:r>
        <w:t>It will be updated in accordance with this</w:t>
      </w:r>
      <w:r>
        <w:rPr>
          <w:spacing w:val="-35"/>
        </w:rPr>
        <w:t xml:space="preserve"> </w:t>
      </w:r>
      <w:r>
        <w:t>guide.</w:t>
      </w:r>
    </w:p>
    <w:p w14:paraId="1C9ACBDA" w14:textId="77777777" w:rsidR="00A0534D" w:rsidRDefault="00A0534D">
      <w:pPr>
        <w:pStyle w:val="BodyText"/>
      </w:pPr>
    </w:p>
    <w:p w14:paraId="798B1C2B" w14:textId="77777777" w:rsidR="00A0534D" w:rsidRDefault="00A0534D">
      <w:pPr>
        <w:pStyle w:val="BodyText"/>
        <w:spacing w:before="2"/>
      </w:pPr>
    </w:p>
    <w:p w14:paraId="68C4A3BE" w14:textId="77777777" w:rsidR="00A0534D" w:rsidRDefault="0083059C" w:rsidP="0040431D">
      <w:pPr>
        <w:pStyle w:val="Heading3"/>
        <w:numPr>
          <w:ilvl w:val="2"/>
          <w:numId w:val="41"/>
        </w:numPr>
        <w:tabs>
          <w:tab w:val="left" w:pos="775"/>
        </w:tabs>
        <w:ind w:hanging="654"/>
      </w:pPr>
      <w:bookmarkStart w:id="46" w:name="1.9.4_NLM_Value_Set_Authority_Center"/>
      <w:bookmarkStart w:id="47" w:name="_Toc519432926"/>
      <w:bookmarkEnd w:id="46"/>
      <w:r>
        <w:t xml:space="preserve">NLM </w:t>
      </w:r>
      <w:r>
        <w:rPr>
          <w:spacing w:val="-5"/>
        </w:rPr>
        <w:t xml:space="preserve">Value </w:t>
      </w:r>
      <w:r>
        <w:t>Set Authority</w:t>
      </w:r>
      <w:r>
        <w:rPr>
          <w:spacing w:val="-31"/>
        </w:rPr>
        <w:t xml:space="preserve"> </w:t>
      </w:r>
      <w:r>
        <w:t>Center</w:t>
      </w:r>
      <w:bookmarkEnd w:id="47"/>
    </w:p>
    <w:p w14:paraId="5ACA8F42" w14:textId="77777777" w:rsidR="00A0534D" w:rsidRDefault="00A0534D">
      <w:pPr>
        <w:pStyle w:val="BodyText"/>
        <w:spacing w:before="11"/>
        <w:rPr>
          <w:b/>
          <w:sz w:val="25"/>
        </w:rPr>
      </w:pPr>
    </w:p>
    <w:p w14:paraId="27E6ABA6" w14:textId="11AFF080" w:rsidR="00A0534D" w:rsidRDefault="0083059C">
      <w:pPr>
        <w:pStyle w:val="BodyText"/>
        <w:spacing w:line="256" w:lineRule="auto"/>
        <w:ind w:left="120" w:right="119"/>
        <w:jc w:val="both"/>
      </w:pPr>
      <w:r>
        <w:t xml:space="preserve">The Value Set Authority Center (VSAC) </w:t>
      </w:r>
      <w:hyperlink w:anchor="_References" w:tooltip="[9]" w:history="1">
        <w:r w:rsidRPr="00813753">
          <w:rPr>
            <w:rStyle w:val="Hyperlink"/>
          </w:rPr>
          <w:t>[</w:t>
        </w:r>
        <w:r w:rsidR="00EA778B" w:rsidRPr="00813753">
          <w:rPr>
            <w:rStyle w:val="Hyperlink"/>
          </w:rPr>
          <w:t>9</w:t>
        </w:r>
        <w:r w:rsidRPr="00813753">
          <w:rPr>
            <w:rStyle w:val="Hyperlink"/>
          </w:rPr>
          <w:t>]</w:t>
        </w:r>
      </w:hyperlink>
      <w:r>
        <w:t xml:space="preserve"> is provided by the National Library of Medicine (NLM), in collaboration with the ONC and CMS. The VSAC currently serves as the authority and central repository for the official versions of value sets that support </w:t>
      </w:r>
      <w:r w:rsidR="00FB0104">
        <w:t>Promoting Interoperability Program (PIP)</w:t>
      </w:r>
      <w:r>
        <w:t xml:space="preserve"> eCQMs. Through the VSAC, NLM draws upon the UMLS </w:t>
      </w:r>
      <w:proofErr w:type="spellStart"/>
      <w:r>
        <w:t>Metathesaurus</w:t>
      </w:r>
      <w:proofErr w:type="spellEnd"/>
      <w:r>
        <w:t xml:space="preserve"> and its responsibility as the central coordinating body for clinical terminology standards within the HHS to assure the ongoing validity and accuracy of the value sets. NLM launched the VSAC Authoring Tool on October 31, 2013. Value sets for </w:t>
      </w:r>
      <w:r w:rsidR="00060767">
        <w:t xml:space="preserve">eCQMs </w:t>
      </w:r>
      <w:r>
        <w:t>can now be authored directly in VSAC.</w:t>
      </w:r>
      <w:r w:rsidR="00266344">
        <w:t xml:space="preserve"> </w:t>
      </w:r>
      <w:r w:rsidR="00266344" w:rsidRPr="00266344">
        <w:t xml:space="preserve">In addition, direct reference codes </w:t>
      </w:r>
      <w:r w:rsidR="00266344">
        <w:t xml:space="preserve">can </w:t>
      </w:r>
      <w:r w:rsidR="00266344" w:rsidRPr="00266344">
        <w:t xml:space="preserve">be retrieved from the VSAC for </w:t>
      </w:r>
      <w:r w:rsidR="00266344">
        <w:t>use in eCQMs</w:t>
      </w:r>
      <w:r w:rsidR="00266344" w:rsidRPr="00266344">
        <w:t>.</w:t>
      </w:r>
    </w:p>
    <w:p w14:paraId="5753BC85" w14:textId="77777777" w:rsidR="00A0534D" w:rsidRDefault="00A0534D">
      <w:pPr>
        <w:pStyle w:val="BodyText"/>
      </w:pPr>
    </w:p>
    <w:p w14:paraId="42742384" w14:textId="77777777" w:rsidR="00A0534D" w:rsidRDefault="00A0534D">
      <w:pPr>
        <w:pStyle w:val="BodyText"/>
        <w:spacing w:before="2"/>
      </w:pPr>
    </w:p>
    <w:p w14:paraId="7C8359B0" w14:textId="4A25BB3C" w:rsidR="00A0534D" w:rsidRDefault="0083059C" w:rsidP="0040431D">
      <w:pPr>
        <w:pStyle w:val="Heading3"/>
        <w:numPr>
          <w:ilvl w:val="2"/>
          <w:numId w:val="41"/>
        </w:numPr>
        <w:tabs>
          <w:tab w:val="left" w:pos="775"/>
        </w:tabs>
        <w:ind w:hanging="654"/>
      </w:pPr>
      <w:bookmarkStart w:id="48" w:name="1.9.5_CMS_Measures_Management_Blueprint"/>
      <w:bookmarkStart w:id="49" w:name="_Toc519432927"/>
      <w:bookmarkEnd w:id="48"/>
      <w:r>
        <w:t>CMS Measures Management</w:t>
      </w:r>
      <w:r w:rsidR="00E75E8B">
        <w:t xml:space="preserve"> System</w:t>
      </w:r>
      <w:r w:rsidR="000154E9">
        <w:t xml:space="preserve"> </w:t>
      </w:r>
      <w:r w:rsidR="00E75E8B">
        <w:t>B</w:t>
      </w:r>
      <w:r>
        <w:t>lueprint</w:t>
      </w:r>
      <w:bookmarkEnd w:id="49"/>
    </w:p>
    <w:p w14:paraId="5614B3DD" w14:textId="77777777" w:rsidR="00A0534D" w:rsidRDefault="00A0534D">
      <w:pPr>
        <w:pStyle w:val="BodyText"/>
        <w:spacing w:before="11"/>
        <w:rPr>
          <w:b/>
          <w:sz w:val="25"/>
        </w:rPr>
      </w:pPr>
    </w:p>
    <w:p w14:paraId="73451A18" w14:textId="6EFF60C3" w:rsidR="00A0534D" w:rsidRDefault="0083059C">
      <w:pPr>
        <w:pStyle w:val="BodyText"/>
        <w:spacing w:line="256" w:lineRule="auto"/>
        <w:ind w:left="120" w:right="119"/>
        <w:jc w:val="both"/>
      </w:pPr>
      <w:r>
        <w:t>CMS</w:t>
      </w:r>
      <w:r>
        <w:rPr>
          <w:spacing w:val="-6"/>
        </w:rPr>
        <w:t xml:space="preserve"> </w:t>
      </w:r>
      <w:r>
        <w:t>has</w:t>
      </w:r>
      <w:r>
        <w:rPr>
          <w:spacing w:val="-6"/>
        </w:rPr>
        <w:t xml:space="preserve"> </w:t>
      </w:r>
      <w:r>
        <w:t>developed</w:t>
      </w:r>
      <w:r>
        <w:rPr>
          <w:spacing w:val="-6"/>
        </w:rPr>
        <w:t xml:space="preserve"> </w:t>
      </w:r>
      <w:r>
        <w:t>a</w:t>
      </w:r>
      <w:r>
        <w:rPr>
          <w:spacing w:val="-5"/>
        </w:rPr>
        <w:t xml:space="preserve"> </w:t>
      </w:r>
      <w:r>
        <w:t>standardized</w:t>
      </w:r>
      <w:r>
        <w:rPr>
          <w:spacing w:val="-6"/>
        </w:rPr>
        <w:t xml:space="preserve"> </w:t>
      </w:r>
      <w:r>
        <w:t>approach</w:t>
      </w:r>
      <w:r>
        <w:rPr>
          <w:spacing w:val="-6"/>
        </w:rPr>
        <w:t xml:space="preserve"> </w:t>
      </w:r>
      <w:r>
        <w:t>for</w:t>
      </w:r>
      <w:r>
        <w:rPr>
          <w:spacing w:val="-6"/>
        </w:rPr>
        <w:t xml:space="preserve"> </w:t>
      </w:r>
      <w:r>
        <w:t>the</w:t>
      </w:r>
      <w:r>
        <w:rPr>
          <w:spacing w:val="-6"/>
        </w:rPr>
        <w:t xml:space="preserve"> </w:t>
      </w:r>
      <w:r>
        <w:t>development</w:t>
      </w:r>
      <w:r>
        <w:rPr>
          <w:spacing w:val="-6"/>
        </w:rPr>
        <w:t xml:space="preserve"> </w:t>
      </w:r>
      <w:r>
        <w:t>and</w:t>
      </w:r>
      <w:r>
        <w:rPr>
          <w:spacing w:val="-5"/>
        </w:rPr>
        <w:t xml:space="preserve"> </w:t>
      </w:r>
      <w:r>
        <w:t>maintenance</w:t>
      </w:r>
      <w:r>
        <w:rPr>
          <w:spacing w:val="-5"/>
        </w:rPr>
        <w:t xml:space="preserve"> </w:t>
      </w:r>
      <w:r>
        <w:t>of</w:t>
      </w:r>
      <w:r>
        <w:rPr>
          <w:spacing w:val="-6"/>
        </w:rPr>
        <w:t xml:space="preserve"> </w:t>
      </w:r>
      <w:r>
        <w:t>the</w:t>
      </w:r>
      <w:r>
        <w:rPr>
          <w:spacing w:val="-6"/>
        </w:rPr>
        <w:t xml:space="preserve"> </w:t>
      </w:r>
      <w:r>
        <w:t>quality</w:t>
      </w:r>
      <w:r>
        <w:rPr>
          <w:spacing w:val="-6"/>
        </w:rPr>
        <w:t xml:space="preserve"> </w:t>
      </w:r>
      <w:r>
        <w:t>measures it uses in its various quality initiatives and programs.  The Measures Management System is composed of</w:t>
      </w:r>
    </w:p>
    <w:p w14:paraId="3D0711BD" w14:textId="77777777" w:rsidR="00A0534D" w:rsidRDefault="00A0534D">
      <w:pPr>
        <w:spacing w:line="256" w:lineRule="auto"/>
        <w:jc w:val="both"/>
        <w:sectPr w:rsidR="00A0534D">
          <w:pgSz w:w="12240" w:h="15840"/>
          <w:pgMar w:top="660" w:right="1320" w:bottom="1180" w:left="1320" w:header="467" w:footer="993" w:gutter="0"/>
          <w:cols w:space="720"/>
        </w:sectPr>
      </w:pPr>
    </w:p>
    <w:p w14:paraId="534065C9" w14:textId="77777777" w:rsidR="00A0534D" w:rsidRDefault="00A0534D">
      <w:pPr>
        <w:pStyle w:val="BodyText"/>
        <w:rPr>
          <w:sz w:val="20"/>
        </w:rPr>
      </w:pPr>
    </w:p>
    <w:p w14:paraId="688DBFF6" w14:textId="77777777" w:rsidR="00A0534D" w:rsidRDefault="00A0534D">
      <w:pPr>
        <w:pStyle w:val="BodyText"/>
        <w:spacing w:before="5"/>
        <w:rPr>
          <w:sz w:val="16"/>
        </w:rPr>
      </w:pPr>
    </w:p>
    <w:p w14:paraId="210A2872" w14:textId="46488B71" w:rsidR="00A0534D" w:rsidRDefault="0083059C">
      <w:pPr>
        <w:pStyle w:val="BodyText"/>
        <w:spacing w:before="62" w:line="256" w:lineRule="auto"/>
        <w:ind w:left="540" w:right="119"/>
        <w:jc w:val="both"/>
      </w:pPr>
      <w:r>
        <w:t>a set of business processes and decision criteria that CMS-funded measure developers follow in the creation, implementation, and maintenance of quality measures. Measures developed following the Measures Management System meet the high standards required by the NQF for consensus endorsement. The full Measures</w:t>
      </w:r>
      <w:r>
        <w:rPr>
          <w:spacing w:val="-15"/>
        </w:rPr>
        <w:t xml:space="preserve"> </w:t>
      </w:r>
      <w:r>
        <w:t>Management</w:t>
      </w:r>
      <w:r>
        <w:rPr>
          <w:spacing w:val="-15"/>
        </w:rPr>
        <w:t xml:space="preserve"> </w:t>
      </w:r>
      <w:r>
        <w:t>System</w:t>
      </w:r>
      <w:r>
        <w:rPr>
          <w:spacing w:val="-15"/>
        </w:rPr>
        <w:t xml:space="preserve"> </w:t>
      </w:r>
      <w:r>
        <w:t>set</w:t>
      </w:r>
      <w:r>
        <w:rPr>
          <w:spacing w:val="-15"/>
        </w:rPr>
        <w:t xml:space="preserve"> </w:t>
      </w:r>
      <w:r>
        <w:t>of</w:t>
      </w:r>
      <w:r>
        <w:rPr>
          <w:spacing w:val="-15"/>
        </w:rPr>
        <w:t xml:space="preserve"> </w:t>
      </w:r>
      <w:r>
        <w:t>business</w:t>
      </w:r>
      <w:r>
        <w:rPr>
          <w:spacing w:val="-15"/>
        </w:rPr>
        <w:t xml:space="preserve"> </w:t>
      </w:r>
      <w:r>
        <w:t>processes</w:t>
      </w:r>
      <w:r>
        <w:rPr>
          <w:spacing w:val="-15"/>
        </w:rPr>
        <w:t xml:space="preserve"> </w:t>
      </w:r>
      <w:r>
        <w:t>and</w:t>
      </w:r>
      <w:r>
        <w:rPr>
          <w:spacing w:val="-15"/>
        </w:rPr>
        <w:t xml:space="preserve"> </w:t>
      </w:r>
      <w:r>
        <w:t>decision</w:t>
      </w:r>
      <w:r>
        <w:rPr>
          <w:spacing w:val="-15"/>
        </w:rPr>
        <w:t xml:space="preserve"> </w:t>
      </w:r>
      <w:r>
        <w:t>criteria</w:t>
      </w:r>
      <w:r>
        <w:rPr>
          <w:spacing w:val="-15"/>
        </w:rPr>
        <w:t xml:space="preserve"> </w:t>
      </w:r>
      <w:r>
        <w:t>are</w:t>
      </w:r>
      <w:r>
        <w:rPr>
          <w:spacing w:val="-15"/>
        </w:rPr>
        <w:t xml:space="preserve"> </w:t>
      </w:r>
      <w:r>
        <w:t>documented</w:t>
      </w:r>
      <w:r>
        <w:rPr>
          <w:spacing w:val="-15"/>
        </w:rPr>
        <w:t xml:space="preserve"> </w:t>
      </w:r>
      <w:r>
        <w:t>and</w:t>
      </w:r>
      <w:r>
        <w:rPr>
          <w:spacing w:val="-15"/>
        </w:rPr>
        <w:t xml:space="preserve"> </w:t>
      </w:r>
      <w:r>
        <w:t xml:space="preserve">described in A Blueprint for the </w:t>
      </w:r>
      <w:r w:rsidR="00FA2BD3">
        <w:t xml:space="preserve">CMS </w:t>
      </w:r>
      <w:r>
        <w:t xml:space="preserve">Measures Management System (the Blueprint). Updates to the Blueprint </w:t>
      </w:r>
      <w:r>
        <w:rPr>
          <w:spacing w:val="-3"/>
        </w:rPr>
        <w:t xml:space="preserve">have </w:t>
      </w:r>
      <w:r>
        <w:t>been</w:t>
      </w:r>
      <w:r>
        <w:rPr>
          <w:spacing w:val="-8"/>
        </w:rPr>
        <w:t xml:space="preserve"> </w:t>
      </w:r>
      <w:r>
        <w:t>made</w:t>
      </w:r>
      <w:r>
        <w:rPr>
          <w:spacing w:val="-8"/>
        </w:rPr>
        <w:t xml:space="preserve"> </w:t>
      </w:r>
      <w:r>
        <w:t>every</w:t>
      </w:r>
      <w:r>
        <w:rPr>
          <w:spacing w:val="-8"/>
        </w:rPr>
        <w:t xml:space="preserve"> </w:t>
      </w:r>
      <w:r>
        <w:t>year</w:t>
      </w:r>
      <w:r>
        <w:rPr>
          <w:spacing w:val="-8"/>
        </w:rPr>
        <w:t xml:space="preserve"> </w:t>
      </w:r>
      <w:r>
        <w:t>since</w:t>
      </w:r>
      <w:r>
        <w:rPr>
          <w:spacing w:val="-8"/>
        </w:rPr>
        <w:t xml:space="preserve"> </w:t>
      </w:r>
      <w:r>
        <w:t>its</w:t>
      </w:r>
      <w:r>
        <w:rPr>
          <w:spacing w:val="-8"/>
        </w:rPr>
        <w:t xml:space="preserve"> </w:t>
      </w:r>
      <w:r>
        <w:t>first</w:t>
      </w:r>
      <w:r>
        <w:rPr>
          <w:spacing w:val="-8"/>
        </w:rPr>
        <w:t xml:space="preserve"> </w:t>
      </w:r>
      <w:r>
        <w:t>release</w:t>
      </w:r>
      <w:r>
        <w:rPr>
          <w:spacing w:val="-8"/>
        </w:rPr>
        <w:t xml:space="preserve"> </w:t>
      </w:r>
      <w:r>
        <w:t>in</w:t>
      </w:r>
      <w:r>
        <w:rPr>
          <w:spacing w:val="-8"/>
        </w:rPr>
        <w:t xml:space="preserve"> </w:t>
      </w:r>
      <w:r>
        <w:t>2003.</w:t>
      </w:r>
    </w:p>
    <w:p w14:paraId="1DBE5C5B" w14:textId="681A3AC6" w:rsidR="00A0534D" w:rsidRDefault="0083059C">
      <w:pPr>
        <w:pStyle w:val="BodyText"/>
        <w:spacing w:before="120"/>
        <w:ind w:left="540"/>
        <w:jc w:val="both"/>
      </w:pPr>
      <w:r>
        <w:rPr>
          <w:spacing w:val="-9"/>
        </w:rPr>
        <w:t xml:space="preserve">To </w:t>
      </w:r>
      <w:r>
        <w:t xml:space="preserve">support the need of </w:t>
      </w:r>
      <w:r w:rsidR="00060767">
        <w:t xml:space="preserve">eCQM </w:t>
      </w:r>
      <w:r>
        <w:t xml:space="preserve">development, the “Measures Specifications” section was added to </w:t>
      </w:r>
      <w:r>
        <w:rPr>
          <w:spacing w:val="-4"/>
        </w:rPr>
        <w:t>Version</w:t>
      </w:r>
    </w:p>
    <w:p w14:paraId="2AE9D8B7" w14:textId="33A6DE90" w:rsidR="00A0534D" w:rsidRDefault="0083059C">
      <w:pPr>
        <w:pStyle w:val="BodyText"/>
        <w:spacing w:before="18" w:line="256" w:lineRule="auto"/>
        <w:ind w:left="540" w:right="119"/>
        <w:jc w:val="both"/>
      </w:pPr>
      <w:r>
        <w:t xml:space="preserve">8.0 of the Blueprint (August 2011) to guide CMS-contracted measure developers on how to develop and document an </w:t>
      </w:r>
      <w:r w:rsidR="00060767">
        <w:t xml:space="preserve">eCQM </w:t>
      </w:r>
      <w:r>
        <w:t>for either a retooled measure or a de novo measure. The “Measure Specifications” section has since gone through several updates and has been evolved to become the “Measure Lifecycle” section with the latest being published on CMS’ website [</w:t>
      </w:r>
      <w:hyperlink w:anchor="_bookmark105" w:history="1">
        <w:r w:rsidR="00EA778B">
          <w:rPr>
            <w:color w:val="0000FF"/>
          </w:rPr>
          <w:t>7</w:t>
        </w:r>
      </w:hyperlink>
      <w:r>
        <w:t>].</w:t>
      </w:r>
    </w:p>
    <w:p w14:paraId="682BAD29" w14:textId="77777777" w:rsidR="00A0534D" w:rsidRDefault="00A0534D">
      <w:pPr>
        <w:pStyle w:val="BodyText"/>
      </w:pPr>
    </w:p>
    <w:p w14:paraId="6E9EDF13" w14:textId="23B506BE" w:rsidR="00A0534D" w:rsidRDefault="00520A3E">
      <w:pPr>
        <w:pStyle w:val="Heading3"/>
        <w:spacing w:before="189"/>
        <w:ind w:left="540" w:firstLine="0"/>
      </w:pPr>
      <w:bookmarkStart w:id="50" w:name="1.9.6_HITSC_Recommmended_Vocabularies"/>
      <w:bookmarkStart w:id="51" w:name="_Toc519432928"/>
      <w:bookmarkEnd w:id="50"/>
      <w:r>
        <w:t>1.9.6    Recom</w:t>
      </w:r>
      <w:r w:rsidR="0083059C">
        <w:t>mended Vocabularies</w:t>
      </w:r>
      <w:bookmarkEnd w:id="51"/>
    </w:p>
    <w:p w14:paraId="5FE0CC4B" w14:textId="77777777" w:rsidR="00A0534D" w:rsidRDefault="00A0534D">
      <w:pPr>
        <w:pStyle w:val="BodyText"/>
        <w:spacing w:before="9"/>
        <w:rPr>
          <w:b/>
          <w:sz w:val="24"/>
        </w:rPr>
      </w:pPr>
    </w:p>
    <w:p w14:paraId="4E0A44C5" w14:textId="2EE6DAEE" w:rsidR="00A0534D" w:rsidRDefault="0083059C">
      <w:pPr>
        <w:pStyle w:val="BodyText"/>
        <w:spacing w:line="256" w:lineRule="auto"/>
        <w:ind w:left="540" w:right="119"/>
        <w:jc w:val="both"/>
      </w:pPr>
      <w:r>
        <w:t>The list of QDM categories and their applicable recommended vocabulary standards are included in the Blueprint’s “Measure Lifecycle” section.</w:t>
      </w:r>
    </w:p>
    <w:p w14:paraId="7AFD0624" w14:textId="77777777" w:rsidR="00A0534D" w:rsidRDefault="00A0534D">
      <w:pPr>
        <w:pStyle w:val="BodyText"/>
      </w:pPr>
    </w:p>
    <w:p w14:paraId="57E18558" w14:textId="77777777" w:rsidR="00A0534D" w:rsidRDefault="00A0534D">
      <w:pPr>
        <w:pStyle w:val="BodyText"/>
        <w:spacing w:before="4"/>
        <w:rPr>
          <w:sz w:val="21"/>
        </w:rPr>
      </w:pPr>
    </w:p>
    <w:p w14:paraId="01C55AF6" w14:textId="77777777" w:rsidR="00A0534D" w:rsidRDefault="0083059C" w:rsidP="0040431D">
      <w:pPr>
        <w:pStyle w:val="Heading1"/>
        <w:numPr>
          <w:ilvl w:val="0"/>
          <w:numId w:val="41"/>
        </w:numPr>
        <w:tabs>
          <w:tab w:val="left" w:pos="971"/>
        </w:tabs>
        <w:spacing w:before="0"/>
        <w:ind w:left="970" w:hanging="430"/>
        <w:jc w:val="both"/>
      </w:pPr>
      <w:bookmarkStart w:id="52" w:name="2_HQMF_Basics"/>
      <w:bookmarkStart w:id="53" w:name="_Toc519432929"/>
      <w:bookmarkEnd w:id="52"/>
      <w:r>
        <w:t>HQMF</w:t>
      </w:r>
      <w:r>
        <w:rPr>
          <w:spacing w:val="41"/>
        </w:rPr>
        <w:t xml:space="preserve"> </w:t>
      </w:r>
      <w:r>
        <w:t>Basics</w:t>
      </w:r>
      <w:bookmarkEnd w:id="53"/>
    </w:p>
    <w:p w14:paraId="0B3F489E" w14:textId="77777777" w:rsidR="00A0534D" w:rsidRDefault="00A0534D">
      <w:pPr>
        <w:pStyle w:val="BodyText"/>
        <w:spacing w:before="6"/>
        <w:rPr>
          <w:b/>
          <w:sz w:val="30"/>
        </w:rPr>
      </w:pPr>
    </w:p>
    <w:p w14:paraId="15D18030" w14:textId="169BEF92" w:rsidR="00A0534D" w:rsidRDefault="0083059C">
      <w:pPr>
        <w:pStyle w:val="BodyText"/>
        <w:spacing w:line="252" w:lineRule="auto"/>
        <w:ind w:left="540" w:right="119"/>
        <w:jc w:val="both"/>
      </w:pPr>
      <w:r>
        <w:t xml:space="preserve">In </w:t>
      </w:r>
      <w:r>
        <w:rPr>
          <w:spacing w:val="-4"/>
        </w:rPr>
        <w:t xml:space="preserve">HQMF, </w:t>
      </w:r>
      <w:r>
        <w:t xml:space="preserve">an </w:t>
      </w:r>
      <w:r w:rsidR="00060767">
        <w:t xml:space="preserve">eCQM </w:t>
      </w:r>
      <w:r>
        <w:t xml:space="preserve">is formatted in XML as a </w:t>
      </w:r>
      <w:proofErr w:type="spellStart"/>
      <w:r>
        <w:rPr>
          <w:rFonts w:ascii="Courier New"/>
          <w:sz w:val="20"/>
        </w:rPr>
        <w:t>QualityMeasureDocument</w:t>
      </w:r>
      <w:proofErr w:type="spellEnd"/>
      <w:r>
        <w:rPr>
          <w:rFonts w:ascii="Courier New"/>
          <w:sz w:val="20"/>
        </w:rPr>
        <w:t xml:space="preserve"> </w:t>
      </w:r>
      <w:r>
        <w:t>containing metadata (the rest</w:t>
      </w:r>
      <w:r>
        <w:rPr>
          <w:spacing w:val="-8"/>
        </w:rPr>
        <w:t xml:space="preserve"> </w:t>
      </w:r>
      <w:r>
        <w:t>of</w:t>
      </w:r>
      <w:r>
        <w:rPr>
          <w:spacing w:val="-8"/>
        </w:rPr>
        <w:t xml:space="preserve"> </w:t>
      </w:r>
      <w:r>
        <w:t>this</w:t>
      </w:r>
      <w:r>
        <w:rPr>
          <w:spacing w:val="-8"/>
        </w:rPr>
        <w:t xml:space="preserve"> </w:t>
      </w:r>
      <w:r>
        <w:t>section)</w:t>
      </w:r>
      <w:r>
        <w:rPr>
          <w:spacing w:val="-8"/>
        </w:rPr>
        <w:t xml:space="preserve"> </w:t>
      </w:r>
      <w:r>
        <w:t>and</w:t>
      </w:r>
      <w:r>
        <w:rPr>
          <w:spacing w:val="-8"/>
        </w:rPr>
        <w:t xml:space="preserve"> </w:t>
      </w:r>
      <w:r>
        <w:t>terminology</w:t>
      </w:r>
      <w:r>
        <w:rPr>
          <w:spacing w:val="-8"/>
        </w:rPr>
        <w:t xml:space="preserve"> </w:t>
      </w:r>
      <w:r>
        <w:t>(</w:t>
      </w:r>
      <w:hyperlink w:anchor="_bookmark41" w:history="1">
        <w:r>
          <w:rPr>
            <w:color w:val="0000FF"/>
          </w:rPr>
          <w:t>Section</w:t>
        </w:r>
        <w:r>
          <w:rPr>
            <w:color w:val="0000FF"/>
            <w:spacing w:val="-8"/>
          </w:rPr>
          <w:t xml:space="preserve"> </w:t>
        </w:r>
        <w:r>
          <w:rPr>
            <w:color w:val="0000FF"/>
          </w:rPr>
          <w:t>3</w:t>
        </w:r>
      </w:hyperlink>
      <w:r>
        <w:t>),</w:t>
      </w:r>
      <w:r>
        <w:rPr>
          <w:spacing w:val="-8"/>
        </w:rPr>
        <w:t xml:space="preserve"> </w:t>
      </w:r>
      <w:r>
        <w:t>a</w:t>
      </w:r>
      <w:r>
        <w:rPr>
          <w:spacing w:val="-8"/>
        </w:rPr>
        <w:t xml:space="preserve"> </w:t>
      </w:r>
      <w:r>
        <w:t>data</w:t>
      </w:r>
      <w:r>
        <w:rPr>
          <w:spacing w:val="-8"/>
        </w:rPr>
        <w:t xml:space="preserve"> </w:t>
      </w:r>
      <w:r>
        <w:t>criteria</w:t>
      </w:r>
      <w:r>
        <w:rPr>
          <w:spacing w:val="-8"/>
        </w:rPr>
        <w:t xml:space="preserve"> </w:t>
      </w:r>
      <w:r>
        <w:t>section</w:t>
      </w:r>
      <w:r>
        <w:rPr>
          <w:spacing w:val="-8"/>
        </w:rPr>
        <w:t xml:space="preserve"> </w:t>
      </w:r>
      <w:r>
        <w:t>(</w:t>
      </w:r>
      <w:hyperlink w:anchor="_bookmark45" w:history="1">
        <w:r>
          <w:rPr>
            <w:color w:val="0000FF"/>
          </w:rPr>
          <w:t>Section</w:t>
        </w:r>
        <w:r>
          <w:rPr>
            <w:color w:val="0000FF"/>
            <w:spacing w:val="-8"/>
          </w:rPr>
          <w:t xml:space="preserve"> </w:t>
        </w:r>
        <w:r>
          <w:rPr>
            <w:color w:val="0000FF"/>
          </w:rPr>
          <w:t>4</w:t>
        </w:r>
      </w:hyperlink>
      <w:r>
        <w:t>),</w:t>
      </w:r>
      <w:r>
        <w:rPr>
          <w:spacing w:val="-8"/>
        </w:rPr>
        <w:t xml:space="preserve"> </w:t>
      </w:r>
      <w:r>
        <w:t>and</w:t>
      </w:r>
      <w:r>
        <w:rPr>
          <w:spacing w:val="-8"/>
        </w:rPr>
        <w:t xml:space="preserve"> </w:t>
      </w:r>
      <w:r>
        <w:t>a</w:t>
      </w:r>
      <w:r>
        <w:rPr>
          <w:spacing w:val="-8"/>
        </w:rPr>
        <w:t xml:space="preserve"> </w:t>
      </w:r>
      <w:r>
        <w:t>population</w:t>
      </w:r>
      <w:r>
        <w:rPr>
          <w:spacing w:val="-8"/>
        </w:rPr>
        <w:t xml:space="preserve"> </w:t>
      </w:r>
      <w:r>
        <w:t>criteria section</w:t>
      </w:r>
      <w:r>
        <w:rPr>
          <w:spacing w:val="-17"/>
        </w:rPr>
        <w:t xml:space="preserve"> </w:t>
      </w:r>
      <w:r>
        <w:t>(</w:t>
      </w:r>
      <w:hyperlink w:anchor="_bookmark52" w:history="1">
        <w:r>
          <w:rPr>
            <w:color w:val="0000FF"/>
          </w:rPr>
          <w:t>Section</w:t>
        </w:r>
        <w:r>
          <w:rPr>
            <w:color w:val="0000FF"/>
            <w:spacing w:val="-17"/>
          </w:rPr>
          <w:t xml:space="preserve"> </w:t>
        </w:r>
        <w:r>
          <w:rPr>
            <w:color w:val="0000FF"/>
          </w:rPr>
          <w:t>5</w:t>
        </w:r>
      </w:hyperlink>
      <w:r>
        <w:t>). The</w:t>
      </w:r>
      <w:r>
        <w:rPr>
          <w:spacing w:val="-17"/>
        </w:rPr>
        <w:t xml:space="preserve"> </w:t>
      </w:r>
      <w:r>
        <w:t>population</w:t>
      </w:r>
      <w:r>
        <w:rPr>
          <w:spacing w:val="-17"/>
        </w:rPr>
        <w:t xml:space="preserve"> </w:t>
      </w:r>
      <w:r>
        <w:t>criteria</w:t>
      </w:r>
      <w:r>
        <w:rPr>
          <w:spacing w:val="-17"/>
        </w:rPr>
        <w:t xml:space="preserve"> </w:t>
      </w:r>
      <w:r>
        <w:t>section</w:t>
      </w:r>
      <w:r>
        <w:rPr>
          <w:spacing w:val="-17"/>
        </w:rPr>
        <w:t xml:space="preserve"> </w:t>
      </w:r>
      <w:r>
        <w:t>typically</w:t>
      </w:r>
      <w:r>
        <w:rPr>
          <w:spacing w:val="-17"/>
        </w:rPr>
        <w:t xml:space="preserve"> </w:t>
      </w:r>
      <w:r>
        <w:t>contains</w:t>
      </w:r>
      <w:r>
        <w:rPr>
          <w:spacing w:val="-17"/>
        </w:rPr>
        <w:t xml:space="preserve"> </w:t>
      </w:r>
      <w:r>
        <w:t>initial</w:t>
      </w:r>
      <w:r>
        <w:rPr>
          <w:spacing w:val="-17"/>
        </w:rPr>
        <w:t xml:space="preserve"> </w:t>
      </w:r>
      <w:r>
        <w:t>population</w:t>
      </w:r>
      <w:r>
        <w:rPr>
          <w:spacing w:val="-17"/>
        </w:rPr>
        <w:t xml:space="preserve"> </w:t>
      </w:r>
      <w:r>
        <w:t>criteria,</w:t>
      </w:r>
      <w:r>
        <w:rPr>
          <w:spacing w:val="-15"/>
        </w:rPr>
        <w:t xml:space="preserve"> </w:t>
      </w:r>
      <w:r>
        <w:t>denominator criteria,</w:t>
      </w:r>
      <w:r>
        <w:rPr>
          <w:spacing w:val="-7"/>
        </w:rPr>
        <w:t xml:space="preserve"> </w:t>
      </w:r>
      <w:r>
        <w:t>and</w:t>
      </w:r>
      <w:r>
        <w:rPr>
          <w:spacing w:val="-7"/>
        </w:rPr>
        <w:t xml:space="preserve"> </w:t>
      </w:r>
      <w:r>
        <w:t>numerator</w:t>
      </w:r>
      <w:r>
        <w:rPr>
          <w:spacing w:val="-7"/>
        </w:rPr>
        <w:t xml:space="preserve"> </w:t>
      </w:r>
      <w:r>
        <w:t>criteria</w:t>
      </w:r>
      <w:r>
        <w:rPr>
          <w:spacing w:val="-7"/>
        </w:rPr>
        <w:t xml:space="preserve"> </w:t>
      </w:r>
      <w:r>
        <w:t>sub-components,</w:t>
      </w:r>
      <w:r>
        <w:rPr>
          <w:spacing w:val="-7"/>
        </w:rPr>
        <w:t xml:space="preserve"> </w:t>
      </w:r>
      <w:r>
        <w:t>among</w:t>
      </w:r>
      <w:r>
        <w:rPr>
          <w:spacing w:val="-7"/>
        </w:rPr>
        <w:t xml:space="preserve"> </w:t>
      </w:r>
      <w:r>
        <w:t>others.</w:t>
      </w:r>
      <w:r>
        <w:rPr>
          <w:spacing w:val="5"/>
        </w:rPr>
        <w:t xml:space="preserve"> </w:t>
      </w:r>
      <w:hyperlink w:anchor="_bookmark29" w:history="1">
        <w:r>
          <w:rPr>
            <w:color w:val="0000FF"/>
          </w:rPr>
          <w:t>Snippet</w:t>
        </w:r>
        <w:r>
          <w:rPr>
            <w:color w:val="0000FF"/>
            <w:spacing w:val="-7"/>
          </w:rPr>
          <w:t xml:space="preserve"> </w:t>
        </w:r>
        <w:r>
          <w:rPr>
            <w:color w:val="0000FF"/>
          </w:rPr>
          <w:t>1</w:t>
        </w:r>
      </w:hyperlink>
      <w:r>
        <w:rPr>
          <w:color w:val="0000FF"/>
          <w:spacing w:val="-7"/>
        </w:rPr>
        <w:t xml:space="preserve"> </w:t>
      </w:r>
      <w:r>
        <w:t>shows</w:t>
      </w:r>
      <w:r>
        <w:rPr>
          <w:spacing w:val="-7"/>
        </w:rPr>
        <w:t xml:space="preserve"> </w:t>
      </w:r>
      <w:r>
        <w:t>the</w:t>
      </w:r>
      <w:r>
        <w:rPr>
          <w:spacing w:val="-7"/>
        </w:rPr>
        <w:t xml:space="preserve"> </w:t>
      </w:r>
      <w:r>
        <w:t>structure</w:t>
      </w:r>
      <w:r>
        <w:rPr>
          <w:spacing w:val="-7"/>
        </w:rPr>
        <w:t xml:space="preserve"> </w:t>
      </w:r>
      <w:r>
        <w:t>of</w:t>
      </w:r>
      <w:r>
        <w:rPr>
          <w:spacing w:val="-7"/>
        </w:rPr>
        <w:t xml:space="preserve"> </w:t>
      </w:r>
      <w:r>
        <w:rPr>
          <w:spacing w:val="-4"/>
        </w:rPr>
        <w:t>HQMF.</w:t>
      </w:r>
    </w:p>
    <w:p w14:paraId="212F710B" w14:textId="77777777" w:rsidR="00A0534D" w:rsidRDefault="00204EE5">
      <w:pPr>
        <w:pStyle w:val="BodyText"/>
        <w:spacing w:before="4"/>
        <w:rPr>
          <w:sz w:val="16"/>
        </w:rPr>
      </w:pPr>
      <w:r>
        <w:rPr>
          <w:noProof/>
        </w:rPr>
        <mc:AlternateContent>
          <mc:Choice Requires="wps">
            <w:drawing>
              <wp:anchor distT="0" distB="0" distL="0" distR="0" simplePos="0" relativeHeight="251536384" behindDoc="0" locked="0" layoutInCell="1" allowOverlap="1" wp14:anchorId="66D3051F" wp14:editId="661ADEF1">
                <wp:simplePos x="0" y="0"/>
                <wp:positionH relativeFrom="page">
                  <wp:posOffset>914400</wp:posOffset>
                </wp:positionH>
                <wp:positionV relativeFrom="paragraph">
                  <wp:posOffset>146685</wp:posOffset>
                </wp:positionV>
                <wp:extent cx="5943600" cy="0"/>
                <wp:effectExtent l="12700" t="6985" r="25400" b="31115"/>
                <wp:wrapTopAndBottom/>
                <wp:docPr id="215"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FD377" id="Line 181" o:spid="_x0000_s1026" style="position:absolute;z-index:25153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" strokeweight=".14039mm">
                <w10:wrap type="topAndBottom" anchorx="page"/>
              </v:line>
            </w:pict>
          </mc:Fallback>
        </mc:AlternateContent>
      </w:r>
    </w:p>
    <w:p w14:paraId="341085C1" w14:textId="77777777" w:rsidR="00A0534D" w:rsidRDefault="0083059C" w:rsidP="0040431D">
      <w:pPr>
        <w:pStyle w:val="ListParagraph"/>
        <w:numPr>
          <w:ilvl w:val="3"/>
          <w:numId w:val="41"/>
        </w:numPr>
        <w:tabs>
          <w:tab w:val="left" w:pos="539"/>
          <w:tab w:val="left" w:pos="540"/>
        </w:tabs>
        <w:spacing w:before="0" w:line="194" w:lineRule="exact"/>
        <w:ind w:hanging="328"/>
        <w:jc w:val="left"/>
        <w:rPr>
          <w:rFonts w:ascii="Courier New"/>
          <w:b/>
          <w:sz w:val="18"/>
        </w:rPr>
      </w:pPr>
      <w:bookmarkStart w:id="54" w:name="_bookmark29"/>
      <w:bookmarkEnd w:id="54"/>
      <w:r>
        <w:rPr>
          <w:rFonts w:ascii="Courier New"/>
          <w:b/>
          <w:color w:val="008200"/>
          <w:sz w:val="18"/>
        </w:rPr>
        <w:t>&lt;</w:t>
      </w:r>
      <w:proofErr w:type="spellStart"/>
      <w:r>
        <w:rPr>
          <w:rFonts w:ascii="Courier New"/>
          <w:b/>
          <w:color w:val="008200"/>
          <w:sz w:val="18"/>
        </w:rPr>
        <w:t>QualityMeasureDocument</w:t>
      </w:r>
      <w:proofErr w:type="spellEnd"/>
      <w:r>
        <w:rPr>
          <w:rFonts w:ascii="Courier New"/>
          <w:b/>
          <w:color w:val="008200"/>
          <w:sz w:val="18"/>
        </w:rPr>
        <w:t>&gt;</w:t>
      </w:r>
    </w:p>
    <w:p w14:paraId="78E81BA2" w14:textId="77777777" w:rsidR="00A0534D" w:rsidRDefault="0083059C" w:rsidP="0040431D">
      <w:pPr>
        <w:pStyle w:val="ListParagraph"/>
        <w:numPr>
          <w:ilvl w:val="3"/>
          <w:numId w:val="41"/>
        </w:numPr>
        <w:tabs>
          <w:tab w:val="left" w:pos="755"/>
          <w:tab w:val="left" w:pos="756"/>
        </w:tabs>
        <w:ind w:left="755" w:hanging="544"/>
        <w:jc w:val="left"/>
        <w:rPr>
          <w:rFonts w:ascii="Courier New"/>
          <w:sz w:val="18"/>
        </w:rPr>
      </w:pPr>
      <w:proofErr w:type="gramStart"/>
      <w:r>
        <w:rPr>
          <w:rFonts w:ascii="Courier New"/>
          <w:color w:val="0000FF"/>
          <w:sz w:val="18"/>
        </w:rPr>
        <w:t>&lt;!--</w:t>
      </w:r>
      <w:proofErr w:type="gramEnd"/>
      <w:r>
        <w:rPr>
          <w:rFonts w:ascii="Courier New"/>
          <w:color w:val="0000FF"/>
          <w:sz w:val="18"/>
        </w:rPr>
        <w:t xml:space="preserve"> metadata for the measure -- snipped for brevity</w:t>
      </w:r>
      <w:r>
        <w:rPr>
          <w:rFonts w:ascii="Courier New"/>
          <w:color w:val="0000FF"/>
          <w:spacing w:val="-29"/>
          <w:sz w:val="18"/>
        </w:rPr>
        <w:t xml:space="preserve"> </w:t>
      </w:r>
      <w:r>
        <w:rPr>
          <w:rFonts w:ascii="Courier New"/>
          <w:color w:val="0000FF"/>
          <w:sz w:val="18"/>
        </w:rPr>
        <w:t>--&gt;</w:t>
      </w:r>
    </w:p>
    <w:p w14:paraId="7B79083A"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D3D90BA"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dataCriteriaSection</w:t>
      </w:r>
      <w:proofErr w:type="spellEnd"/>
      <w:r>
        <w:rPr>
          <w:rFonts w:ascii="Courier New"/>
          <w:b/>
          <w:color w:val="008200"/>
          <w:sz w:val="18"/>
        </w:rPr>
        <w:t>&gt;</w:t>
      </w:r>
    </w:p>
    <w:p w14:paraId="6DE632EB" w14:textId="77777777" w:rsidR="00A0534D" w:rsidRDefault="0083059C" w:rsidP="0040431D">
      <w:pPr>
        <w:pStyle w:val="ListParagraph"/>
        <w:numPr>
          <w:ilvl w:val="3"/>
          <w:numId w:val="41"/>
        </w:numPr>
        <w:tabs>
          <w:tab w:val="left" w:pos="1185"/>
          <w:tab w:val="left" w:pos="1186"/>
        </w:tabs>
        <w:ind w:left="1185" w:hanging="974"/>
        <w:jc w:val="left"/>
        <w:rPr>
          <w:rFonts w:ascii="Courier New"/>
          <w:b/>
          <w:sz w:val="18"/>
        </w:rPr>
      </w:pPr>
      <w:r>
        <w:rPr>
          <w:rFonts w:ascii="Courier New"/>
          <w:b/>
          <w:color w:val="008200"/>
          <w:sz w:val="18"/>
        </w:rPr>
        <w:t>&lt;entry&gt;...&lt;/entry&gt;</w:t>
      </w:r>
    </w:p>
    <w:p w14:paraId="333C4B3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dataCriteriaSection</w:t>
      </w:r>
      <w:proofErr w:type="spellEnd"/>
      <w:r>
        <w:rPr>
          <w:rFonts w:ascii="Courier New"/>
          <w:b/>
          <w:color w:val="008200"/>
          <w:sz w:val="18"/>
        </w:rPr>
        <w:t>&gt;</w:t>
      </w:r>
    </w:p>
    <w:p w14:paraId="2B1F7CB1"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71FF4CBE" w14:textId="77777777" w:rsidR="00A0534D" w:rsidRDefault="0083059C" w:rsidP="0040431D">
      <w:pPr>
        <w:pStyle w:val="ListParagraph"/>
        <w:numPr>
          <w:ilvl w:val="3"/>
          <w:numId w:val="41"/>
        </w:numPr>
        <w:tabs>
          <w:tab w:val="left" w:pos="755"/>
          <w:tab w:val="left" w:pos="756"/>
        </w:tabs>
        <w:ind w:left="755" w:hanging="544"/>
        <w:jc w:val="left"/>
        <w:rPr>
          <w:rFonts w:ascii="Courier New"/>
          <w:b/>
          <w:sz w:val="18"/>
        </w:rPr>
      </w:pPr>
      <w:r>
        <w:rPr>
          <w:rFonts w:ascii="Courier New"/>
          <w:b/>
          <w:color w:val="008200"/>
          <w:sz w:val="18"/>
        </w:rPr>
        <w:t>&lt;component&gt;</w:t>
      </w:r>
    </w:p>
    <w:p w14:paraId="6A3008EF" w14:textId="77777777" w:rsidR="00A0534D" w:rsidRDefault="0083059C" w:rsidP="0040431D">
      <w:pPr>
        <w:pStyle w:val="ListParagraph"/>
        <w:numPr>
          <w:ilvl w:val="3"/>
          <w:numId w:val="41"/>
        </w:numPr>
        <w:tabs>
          <w:tab w:val="left" w:pos="970"/>
          <w:tab w:val="left" w:pos="971"/>
        </w:tabs>
        <w:ind w:left="970" w:hanging="759"/>
        <w:jc w:val="left"/>
        <w:rPr>
          <w:rFonts w:ascii="Courier New"/>
          <w:b/>
          <w:sz w:val="18"/>
        </w:rPr>
      </w:pP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4FD3B907"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086E1338"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initialPopulationCriteria</w:t>
      </w:r>
      <w:proofErr w:type="spellEnd"/>
      <w:r>
        <w:rPr>
          <w:rFonts w:ascii="Courier New"/>
          <w:b/>
          <w:color w:val="008200"/>
          <w:sz w:val="18"/>
        </w:rPr>
        <w:t>&gt;...&lt;/</w:t>
      </w:r>
      <w:proofErr w:type="spellStart"/>
      <w:r>
        <w:rPr>
          <w:rFonts w:ascii="Courier New"/>
          <w:b/>
          <w:color w:val="008200"/>
          <w:sz w:val="18"/>
        </w:rPr>
        <w:t>initialPopulationCriteria</w:t>
      </w:r>
      <w:proofErr w:type="spellEnd"/>
      <w:r>
        <w:rPr>
          <w:rFonts w:ascii="Courier New"/>
          <w:b/>
          <w:color w:val="008200"/>
          <w:sz w:val="18"/>
        </w:rPr>
        <w:t>&gt;</w:t>
      </w:r>
    </w:p>
    <w:p w14:paraId="01E3FE60"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22A250B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48002E6A"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denominatorCriteria</w:t>
      </w:r>
      <w:proofErr w:type="spellEnd"/>
      <w:r>
        <w:rPr>
          <w:rFonts w:ascii="Courier New"/>
          <w:b/>
          <w:color w:val="008200"/>
          <w:sz w:val="18"/>
        </w:rPr>
        <w:t>&gt;...&lt;/</w:t>
      </w:r>
      <w:proofErr w:type="spellStart"/>
      <w:r>
        <w:rPr>
          <w:rFonts w:ascii="Courier New"/>
          <w:b/>
          <w:color w:val="008200"/>
          <w:sz w:val="18"/>
        </w:rPr>
        <w:t>denominatorCriteria</w:t>
      </w:r>
      <w:proofErr w:type="spellEnd"/>
      <w:r>
        <w:rPr>
          <w:rFonts w:ascii="Courier New"/>
          <w:b/>
          <w:color w:val="008200"/>
          <w:sz w:val="18"/>
        </w:rPr>
        <w:t>&gt;</w:t>
      </w:r>
    </w:p>
    <w:p w14:paraId="4A017B7D"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35EB423A"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D58806B" w14:textId="77777777" w:rsidR="00A0534D" w:rsidRDefault="0083059C" w:rsidP="0040431D">
      <w:pPr>
        <w:pStyle w:val="ListParagraph"/>
        <w:numPr>
          <w:ilvl w:val="3"/>
          <w:numId w:val="41"/>
        </w:numPr>
        <w:tabs>
          <w:tab w:val="left" w:pos="1400"/>
          <w:tab w:val="left" w:pos="1401"/>
        </w:tabs>
        <w:ind w:left="1400" w:hanging="1297"/>
        <w:jc w:val="left"/>
        <w:rPr>
          <w:rFonts w:ascii="Courier New"/>
          <w:b/>
          <w:sz w:val="18"/>
        </w:rPr>
      </w:pPr>
      <w:r>
        <w:rPr>
          <w:rFonts w:ascii="Courier New"/>
          <w:b/>
          <w:color w:val="008200"/>
          <w:sz w:val="18"/>
        </w:rPr>
        <w:t>&lt;</w:t>
      </w:r>
      <w:proofErr w:type="spellStart"/>
      <w:r>
        <w:rPr>
          <w:rFonts w:ascii="Courier New"/>
          <w:b/>
          <w:color w:val="008200"/>
          <w:sz w:val="18"/>
        </w:rPr>
        <w:t>numeratorCriteria</w:t>
      </w:r>
      <w:proofErr w:type="spellEnd"/>
      <w:r>
        <w:rPr>
          <w:rFonts w:ascii="Courier New"/>
          <w:b/>
          <w:color w:val="008200"/>
          <w:sz w:val="18"/>
        </w:rPr>
        <w:t>&gt;...&lt;/</w:t>
      </w:r>
      <w:proofErr w:type="spellStart"/>
      <w:r>
        <w:rPr>
          <w:rFonts w:ascii="Courier New"/>
          <w:b/>
          <w:color w:val="008200"/>
          <w:sz w:val="18"/>
        </w:rPr>
        <w:t>numeratorCriteria</w:t>
      </w:r>
      <w:proofErr w:type="spellEnd"/>
      <w:r>
        <w:rPr>
          <w:rFonts w:ascii="Courier New"/>
          <w:b/>
          <w:color w:val="008200"/>
          <w:sz w:val="18"/>
        </w:rPr>
        <w:t>&gt;</w:t>
      </w:r>
    </w:p>
    <w:p w14:paraId="67433813" w14:textId="77777777" w:rsidR="00A0534D" w:rsidRDefault="0083059C" w:rsidP="0040431D">
      <w:pPr>
        <w:pStyle w:val="ListParagraph"/>
        <w:numPr>
          <w:ilvl w:val="3"/>
          <w:numId w:val="41"/>
        </w:numPr>
        <w:tabs>
          <w:tab w:val="left" w:pos="1185"/>
          <w:tab w:val="left" w:pos="1186"/>
        </w:tabs>
        <w:ind w:left="1185" w:hanging="1082"/>
        <w:jc w:val="left"/>
        <w:rPr>
          <w:rFonts w:ascii="Courier New"/>
          <w:b/>
          <w:sz w:val="18"/>
        </w:rPr>
      </w:pPr>
      <w:r>
        <w:rPr>
          <w:rFonts w:ascii="Courier New"/>
          <w:b/>
          <w:color w:val="008200"/>
          <w:sz w:val="18"/>
        </w:rPr>
        <w:t>&lt;/component&gt;</w:t>
      </w:r>
    </w:p>
    <w:p w14:paraId="18CB1B61" w14:textId="77777777" w:rsidR="00A0534D" w:rsidRDefault="0083059C" w:rsidP="0040431D">
      <w:pPr>
        <w:pStyle w:val="ListParagraph"/>
        <w:numPr>
          <w:ilvl w:val="3"/>
          <w:numId w:val="41"/>
        </w:numPr>
        <w:tabs>
          <w:tab w:val="left" w:pos="970"/>
          <w:tab w:val="left" w:pos="971"/>
        </w:tabs>
        <w:ind w:left="970" w:hanging="867"/>
        <w:jc w:val="left"/>
        <w:rPr>
          <w:rFonts w:ascii="Courier New"/>
          <w:b/>
          <w:sz w:val="18"/>
        </w:rPr>
      </w:pP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42E60FFC" w14:textId="77777777" w:rsidR="00A0534D" w:rsidRDefault="0083059C" w:rsidP="0040431D">
      <w:pPr>
        <w:pStyle w:val="ListParagraph"/>
        <w:numPr>
          <w:ilvl w:val="3"/>
          <w:numId w:val="41"/>
        </w:numPr>
        <w:tabs>
          <w:tab w:val="left" w:pos="755"/>
          <w:tab w:val="left" w:pos="756"/>
        </w:tabs>
        <w:ind w:left="755" w:hanging="652"/>
        <w:jc w:val="left"/>
        <w:rPr>
          <w:rFonts w:ascii="Courier New"/>
          <w:b/>
          <w:sz w:val="18"/>
        </w:rPr>
      </w:pPr>
      <w:r>
        <w:rPr>
          <w:rFonts w:ascii="Courier New"/>
          <w:b/>
          <w:color w:val="008200"/>
          <w:sz w:val="18"/>
        </w:rPr>
        <w:t>&lt;/component&gt;</w:t>
      </w:r>
    </w:p>
    <w:p w14:paraId="0F0015C9" w14:textId="77777777" w:rsidR="00A0534D" w:rsidRDefault="00204EE5" w:rsidP="0040431D">
      <w:pPr>
        <w:pStyle w:val="ListParagraph"/>
        <w:numPr>
          <w:ilvl w:val="3"/>
          <w:numId w:val="41"/>
        </w:numPr>
        <w:tabs>
          <w:tab w:val="left" w:pos="539"/>
          <w:tab w:val="left" w:pos="540"/>
        </w:tabs>
        <w:ind w:hanging="436"/>
        <w:jc w:val="left"/>
        <w:rPr>
          <w:rFonts w:ascii="Courier New"/>
          <w:b/>
          <w:sz w:val="18"/>
        </w:rPr>
      </w:pPr>
      <w:r>
        <w:rPr>
          <w:noProof/>
        </w:rPr>
        <mc:AlternateContent>
          <mc:Choice Requires="wps">
            <w:drawing>
              <wp:anchor distT="0" distB="0" distL="0" distR="0" simplePos="0" relativeHeight="251537408" behindDoc="0" locked="0" layoutInCell="1" allowOverlap="1" wp14:anchorId="4AE22467" wp14:editId="2FE7A76E">
                <wp:simplePos x="0" y="0"/>
                <wp:positionH relativeFrom="page">
                  <wp:posOffset>914400</wp:posOffset>
                </wp:positionH>
                <wp:positionV relativeFrom="paragraph">
                  <wp:posOffset>173355</wp:posOffset>
                </wp:positionV>
                <wp:extent cx="5943600" cy="0"/>
                <wp:effectExtent l="12700" t="8255" r="25400" b="29845"/>
                <wp:wrapTopAndBottom/>
                <wp:docPr id="214"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65D7" id="Line 180" o:spid="_x0000_s1026" style="position:absolute;z-index:25153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QualityMeasureDocument</w:t>
      </w:r>
      <w:proofErr w:type="spellEnd"/>
      <w:r w:rsidR="0083059C">
        <w:rPr>
          <w:rFonts w:ascii="Courier New"/>
          <w:b/>
          <w:color w:val="008200"/>
          <w:sz w:val="18"/>
        </w:rPr>
        <w:t>&gt;</w:t>
      </w:r>
    </w:p>
    <w:p w14:paraId="11506E54" w14:textId="77777777" w:rsidR="00A0534D" w:rsidRDefault="00A0534D">
      <w:pPr>
        <w:pStyle w:val="BodyText"/>
        <w:spacing w:before="7"/>
        <w:rPr>
          <w:rFonts w:ascii="Courier New"/>
          <w:b/>
          <w:sz w:val="11"/>
        </w:rPr>
      </w:pPr>
    </w:p>
    <w:p w14:paraId="55A549BB" w14:textId="77428243" w:rsidR="00A0534D" w:rsidRDefault="00204EE5">
      <w:pPr>
        <w:spacing w:before="62"/>
        <w:ind w:left="1174"/>
      </w:pPr>
      <w:r>
        <w:rPr>
          <w:noProof/>
        </w:rPr>
        <mc:AlternateContent>
          <mc:Choice Requires="wps">
            <w:drawing>
              <wp:anchor distT="0" distB="0" distL="114300" distR="114300" simplePos="0" relativeHeight="251729920" behindDoc="1" locked="0" layoutInCell="1" allowOverlap="1" wp14:anchorId="41CBB05E" wp14:editId="650F05AB">
                <wp:simplePos x="0" y="0"/>
                <wp:positionH relativeFrom="page">
                  <wp:posOffset>5459730</wp:posOffset>
                </wp:positionH>
                <wp:positionV relativeFrom="paragraph">
                  <wp:posOffset>167005</wp:posOffset>
                </wp:positionV>
                <wp:extent cx="37465" cy="0"/>
                <wp:effectExtent l="11430" t="14605" r="27305" b="23495"/>
                <wp:wrapNone/>
                <wp:docPr id="21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CB1C7" id="Line 179" o:spid="_x0000_s1026" style="position:absolute;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9.9pt,13.15pt" to="432.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" strokeweight=".14039mm">
                <w10:wrap anchorx="page"/>
              </v:line>
            </w:pict>
          </mc:Fallback>
        </mc:AlternateContent>
      </w:r>
      <w:r w:rsidR="0083059C">
        <w:t xml:space="preserve">Snippet 1: HQMF document structure - abridged for clarity (from </w:t>
      </w:r>
      <w:r w:rsidR="0083059C">
        <w:rPr>
          <w:rFonts w:ascii="Courier New"/>
          <w:sz w:val="20"/>
        </w:rPr>
        <w:t>sample</w:t>
      </w:r>
      <w:r w:rsidR="0083059C">
        <w:rPr>
          <w:rFonts w:ascii="Courier New"/>
          <w:spacing w:val="-99"/>
          <w:sz w:val="20"/>
        </w:rPr>
        <w:t xml:space="preserve"> </w:t>
      </w:r>
      <w:r w:rsidR="00060767">
        <w:rPr>
          <w:rFonts w:ascii="Courier New"/>
          <w:sz w:val="20"/>
        </w:rPr>
        <w:t>eCQM</w:t>
      </w:r>
      <w:r w:rsidR="0083059C">
        <w:rPr>
          <w:rFonts w:ascii="Courier New"/>
          <w:sz w:val="20"/>
        </w:rPr>
        <w:t>.xml</w:t>
      </w:r>
      <w:r w:rsidR="0083059C">
        <w:t>)</w:t>
      </w:r>
    </w:p>
    <w:p w14:paraId="410A7422" w14:textId="77777777" w:rsidR="00A0534D" w:rsidRDefault="00A0534D">
      <w:pPr>
        <w:sectPr w:rsidR="00A0534D">
          <w:pgSz w:w="12240" w:h="15840"/>
          <w:pgMar w:top="660" w:right="1320" w:bottom="1180" w:left="900" w:header="467" w:footer="993" w:gutter="0"/>
          <w:cols w:space="720"/>
        </w:sectPr>
      </w:pPr>
    </w:p>
    <w:p w14:paraId="49161717" w14:textId="77777777" w:rsidR="00A0534D" w:rsidRDefault="00A0534D">
      <w:pPr>
        <w:pStyle w:val="BodyText"/>
        <w:rPr>
          <w:sz w:val="20"/>
        </w:rPr>
      </w:pPr>
    </w:p>
    <w:p w14:paraId="6F80A5EB" w14:textId="77777777" w:rsidR="00A0534D" w:rsidRDefault="00A0534D">
      <w:pPr>
        <w:pStyle w:val="BodyText"/>
        <w:spacing w:before="7"/>
        <w:rPr>
          <w:sz w:val="15"/>
        </w:rPr>
      </w:pPr>
    </w:p>
    <w:p w14:paraId="356A1D09" w14:textId="4D8C3675" w:rsidR="00A0534D" w:rsidRPr="00972FE0" w:rsidRDefault="00972FE0" w:rsidP="00972FE0">
      <w:pPr>
        <w:tabs>
          <w:tab w:val="left" w:pos="978"/>
        </w:tabs>
        <w:spacing w:before="53"/>
        <w:ind w:left="440"/>
        <w:jc w:val="both"/>
        <w:rPr>
          <w:b/>
          <w:sz w:val="24"/>
        </w:rPr>
      </w:pPr>
      <w:bookmarkStart w:id="55" w:name="2.1_MetaData"/>
      <w:bookmarkEnd w:id="55"/>
      <w:r>
        <w:rPr>
          <w:b/>
          <w:sz w:val="24"/>
        </w:rPr>
        <w:t xml:space="preserve">2.1    </w:t>
      </w:r>
      <w:r w:rsidR="002D5EE7" w:rsidRPr="00972FE0">
        <w:rPr>
          <w:b/>
          <w:sz w:val="24"/>
        </w:rPr>
        <w:t>Meta</w:t>
      </w:r>
      <w:r w:rsidR="002D5EE7">
        <w:rPr>
          <w:b/>
          <w:sz w:val="24"/>
        </w:rPr>
        <w:t>d</w:t>
      </w:r>
      <w:r w:rsidR="002D5EE7" w:rsidRPr="00972FE0">
        <w:rPr>
          <w:b/>
          <w:sz w:val="24"/>
        </w:rPr>
        <w:t>ata</w:t>
      </w:r>
    </w:p>
    <w:p w14:paraId="42E8B511" w14:textId="77777777" w:rsidR="00A0534D" w:rsidRDefault="00A0534D">
      <w:pPr>
        <w:pStyle w:val="BodyText"/>
        <w:spacing w:before="4"/>
        <w:rPr>
          <w:b/>
          <w:sz w:val="24"/>
        </w:rPr>
      </w:pPr>
    </w:p>
    <w:p w14:paraId="74771BFF" w14:textId="68E4BB53" w:rsidR="00A0534D" w:rsidRDefault="0083059C">
      <w:pPr>
        <w:pStyle w:val="BodyText"/>
        <w:spacing w:line="256" w:lineRule="auto"/>
        <w:ind w:left="440" w:right="119"/>
        <w:jc w:val="both"/>
      </w:pPr>
      <w:r>
        <w:t>The</w:t>
      </w:r>
      <w:r>
        <w:rPr>
          <w:spacing w:val="-20"/>
        </w:rPr>
        <w:t xml:space="preserve"> </w:t>
      </w:r>
      <w:r>
        <w:t>header</w:t>
      </w:r>
      <w:r>
        <w:rPr>
          <w:spacing w:val="-20"/>
        </w:rPr>
        <w:t xml:space="preserve"> </w:t>
      </w:r>
      <w:r>
        <w:t>of</w:t>
      </w:r>
      <w:r>
        <w:rPr>
          <w:spacing w:val="-20"/>
        </w:rPr>
        <w:t xml:space="preserve"> </w:t>
      </w:r>
      <w:r>
        <w:t>an</w:t>
      </w:r>
      <w:r>
        <w:rPr>
          <w:spacing w:val="-20"/>
        </w:rPr>
        <w:t xml:space="preserve"> </w:t>
      </w:r>
      <w:r w:rsidR="00060767">
        <w:t>eCQM</w:t>
      </w:r>
      <w:r w:rsidR="00060767">
        <w:rPr>
          <w:spacing w:val="-20"/>
        </w:rPr>
        <w:t xml:space="preserve"> </w:t>
      </w:r>
      <w:r>
        <w:t>document</w:t>
      </w:r>
      <w:r>
        <w:rPr>
          <w:spacing w:val="-20"/>
        </w:rPr>
        <w:t xml:space="preserve"> </w:t>
      </w:r>
      <w:r>
        <w:t>identifies</w:t>
      </w:r>
      <w:r>
        <w:rPr>
          <w:spacing w:val="-20"/>
        </w:rPr>
        <w:t xml:space="preserve"> </w:t>
      </w:r>
      <w:r>
        <w:t>and</w:t>
      </w:r>
      <w:r>
        <w:rPr>
          <w:spacing w:val="-20"/>
        </w:rPr>
        <w:t xml:space="preserve"> </w:t>
      </w:r>
      <w:r>
        <w:t>classifies</w:t>
      </w:r>
      <w:r>
        <w:rPr>
          <w:spacing w:val="-20"/>
        </w:rPr>
        <w:t xml:space="preserve"> </w:t>
      </w:r>
      <w:r>
        <w:t>the</w:t>
      </w:r>
      <w:r>
        <w:rPr>
          <w:spacing w:val="-20"/>
        </w:rPr>
        <w:t xml:space="preserve"> </w:t>
      </w:r>
      <w:r>
        <w:t>document</w:t>
      </w:r>
      <w:r>
        <w:rPr>
          <w:spacing w:val="-20"/>
        </w:rPr>
        <w:t xml:space="preserve"> </w:t>
      </w:r>
      <w:r>
        <w:t>and</w:t>
      </w:r>
      <w:r>
        <w:rPr>
          <w:spacing w:val="-20"/>
        </w:rPr>
        <w:t xml:space="preserve"> </w:t>
      </w:r>
      <w:r>
        <w:t>provides</w:t>
      </w:r>
      <w:r>
        <w:rPr>
          <w:spacing w:val="-20"/>
        </w:rPr>
        <w:t xml:space="preserve"> </w:t>
      </w:r>
      <w:r>
        <w:t>important</w:t>
      </w:r>
      <w:r>
        <w:rPr>
          <w:spacing w:val="-20"/>
        </w:rPr>
        <w:t xml:space="preserve"> </w:t>
      </w:r>
      <w:r>
        <w:t>metadata about</w:t>
      </w:r>
      <w:r>
        <w:rPr>
          <w:spacing w:val="-16"/>
        </w:rPr>
        <w:t xml:space="preserve"> </w:t>
      </w:r>
      <w:r>
        <w:t>the</w:t>
      </w:r>
      <w:r>
        <w:rPr>
          <w:spacing w:val="-16"/>
        </w:rPr>
        <w:t xml:space="preserve"> </w:t>
      </w:r>
      <w:r>
        <w:t>measure.</w:t>
      </w:r>
      <w:r>
        <w:rPr>
          <w:spacing w:val="2"/>
        </w:rPr>
        <w:t xml:space="preserve"> </w:t>
      </w:r>
      <w:r>
        <w:t>The</w:t>
      </w:r>
      <w:r>
        <w:rPr>
          <w:spacing w:val="-16"/>
        </w:rPr>
        <w:t xml:space="preserve"> </w:t>
      </w:r>
      <w:r>
        <w:t>Blueprint</w:t>
      </w:r>
      <w:r>
        <w:rPr>
          <w:spacing w:val="-16"/>
        </w:rPr>
        <w:t xml:space="preserve"> </w:t>
      </w:r>
      <w:r>
        <w:t>includes</w:t>
      </w:r>
      <w:r>
        <w:rPr>
          <w:spacing w:val="-16"/>
        </w:rPr>
        <w:t xml:space="preserve"> </w:t>
      </w:r>
      <w:r>
        <w:t>a</w:t>
      </w:r>
      <w:r>
        <w:rPr>
          <w:spacing w:val="-16"/>
        </w:rPr>
        <w:t xml:space="preserve"> </w:t>
      </w:r>
      <w:r>
        <w:t>list</w:t>
      </w:r>
      <w:r>
        <w:rPr>
          <w:spacing w:val="-16"/>
        </w:rPr>
        <w:t xml:space="preserve"> </w:t>
      </w:r>
      <w:r>
        <w:t>of</w:t>
      </w:r>
      <w:r>
        <w:rPr>
          <w:spacing w:val="-16"/>
        </w:rPr>
        <w:t xml:space="preserve"> </w:t>
      </w:r>
      <w:r>
        <w:t>header</w:t>
      </w:r>
      <w:r>
        <w:rPr>
          <w:spacing w:val="-16"/>
        </w:rPr>
        <w:t xml:space="preserve"> </w:t>
      </w:r>
      <w:r>
        <w:t>data</w:t>
      </w:r>
      <w:r>
        <w:rPr>
          <w:spacing w:val="-16"/>
        </w:rPr>
        <w:t xml:space="preserve"> </w:t>
      </w:r>
      <w:r>
        <w:t>elements</w:t>
      </w:r>
      <w:r>
        <w:rPr>
          <w:spacing w:val="-16"/>
        </w:rPr>
        <w:t xml:space="preserve"> </w:t>
      </w:r>
      <w:r>
        <w:t>that</w:t>
      </w:r>
      <w:r>
        <w:rPr>
          <w:spacing w:val="-16"/>
        </w:rPr>
        <w:t xml:space="preserve"> </w:t>
      </w:r>
      <w:r>
        <w:t>are</w:t>
      </w:r>
      <w:r>
        <w:rPr>
          <w:spacing w:val="-16"/>
        </w:rPr>
        <w:t xml:space="preserve"> </w:t>
      </w:r>
      <w:r>
        <w:t>specified</w:t>
      </w:r>
      <w:r>
        <w:rPr>
          <w:spacing w:val="-16"/>
        </w:rPr>
        <w:t xml:space="preserve"> </w:t>
      </w:r>
      <w:r>
        <w:t>by</w:t>
      </w:r>
      <w:r>
        <w:rPr>
          <w:spacing w:val="-16"/>
        </w:rPr>
        <w:t xml:space="preserve"> </w:t>
      </w:r>
      <w:r>
        <w:t>CMS</w:t>
      </w:r>
      <w:r>
        <w:rPr>
          <w:spacing w:val="-16"/>
        </w:rPr>
        <w:t xml:space="preserve"> </w:t>
      </w:r>
      <w:r>
        <w:t>for</w:t>
      </w:r>
      <w:r>
        <w:rPr>
          <w:spacing w:val="-16"/>
        </w:rPr>
        <w:t xml:space="preserve"> </w:t>
      </w:r>
      <w:r>
        <w:t>use</w:t>
      </w:r>
      <w:r>
        <w:rPr>
          <w:spacing w:val="-16"/>
        </w:rPr>
        <w:t xml:space="preserve"> </w:t>
      </w:r>
      <w:r>
        <w:t>by all</w:t>
      </w:r>
      <w:r>
        <w:rPr>
          <w:spacing w:val="-14"/>
        </w:rPr>
        <w:t xml:space="preserve"> </w:t>
      </w:r>
      <w:r>
        <w:t>CMS</w:t>
      </w:r>
      <w:r>
        <w:rPr>
          <w:spacing w:val="-14"/>
        </w:rPr>
        <w:t xml:space="preserve"> </w:t>
      </w:r>
      <w:r>
        <w:t>measure</w:t>
      </w:r>
      <w:r>
        <w:rPr>
          <w:spacing w:val="-14"/>
        </w:rPr>
        <w:t xml:space="preserve"> </w:t>
      </w:r>
      <w:r>
        <w:t>contractors.</w:t>
      </w:r>
      <w:r>
        <w:rPr>
          <w:spacing w:val="3"/>
        </w:rPr>
        <w:t xml:space="preserve"> </w:t>
      </w:r>
      <w:r>
        <w:t>The</w:t>
      </w:r>
      <w:r>
        <w:rPr>
          <w:spacing w:val="-14"/>
        </w:rPr>
        <w:t xml:space="preserve"> </w:t>
      </w:r>
      <w:r>
        <w:t>Blueprint</w:t>
      </w:r>
      <w:r>
        <w:rPr>
          <w:spacing w:val="-14"/>
        </w:rPr>
        <w:t xml:space="preserve"> </w:t>
      </w:r>
      <w:r>
        <w:t>header</w:t>
      </w:r>
      <w:r>
        <w:rPr>
          <w:spacing w:val="-14"/>
        </w:rPr>
        <w:t xml:space="preserve"> </w:t>
      </w:r>
      <w:r>
        <w:t>requirements</w:t>
      </w:r>
      <w:r>
        <w:rPr>
          <w:spacing w:val="-14"/>
        </w:rPr>
        <w:t xml:space="preserve"> </w:t>
      </w:r>
      <w:r>
        <w:rPr>
          <w:spacing w:val="-3"/>
        </w:rPr>
        <w:t>have</w:t>
      </w:r>
      <w:r>
        <w:rPr>
          <w:spacing w:val="-14"/>
        </w:rPr>
        <w:t xml:space="preserve"> </w:t>
      </w:r>
      <w:r>
        <w:t>been</w:t>
      </w:r>
      <w:r>
        <w:rPr>
          <w:spacing w:val="-14"/>
        </w:rPr>
        <w:t xml:space="preserve"> </w:t>
      </w:r>
      <w:r>
        <w:t>implemented</w:t>
      </w:r>
      <w:r>
        <w:rPr>
          <w:spacing w:val="-14"/>
        </w:rPr>
        <w:t xml:space="preserve"> </w:t>
      </w:r>
      <w:r>
        <w:t>in</w:t>
      </w:r>
      <w:r>
        <w:rPr>
          <w:spacing w:val="-14"/>
        </w:rPr>
        <w:t xml:space="preserve"> </w:t>
      </w:r>
      <w:r>
        <w:t>the</w:t>
      </w:r>
      <w:r>
        <w:rPr>
          <w:spacing w:val="-14"/>
        </w:rPr>
        <w:t xml:space="preserve"> </w:t>
      </w:r>
      <w:r w:rsidR="00A803B3">
        <w:t>Promoting Interoperability Program (PIP)</w:t>
      </w:r>
      <w:r>
        <w:rPr>
          <w:spacing w:val="-9"/>
        </w:rPr>
        <w:t xml:space="preserve"> </w:t>
      </w:r>
      <w:r>
        <w:t>eCQMs</w:t>
      </w:r>
      <w:r>
        <w:rPr>
          <w:spacing w:val="-8"/>
        </w:rPr>
        <w:t xml:space="preserve"> </w:t>
      </w:r>
      <w:r>
        <w:t>and</w:t>
      </w:r>
      <w:r>
        <w:rPr>
          <w:spacing w:val="-9"/>
        </w:rPr>
        <w:t xml:space="preserve"> </w:t>
      </w:r>
      <w:r w:rsidR="00A85F1C">
        <w:t xml:space="preserve">all subsequent </w:t>
      </w:r>
      <w:r>
        <w:t>annual</w:t>
      </w:r>
      <w:r>
        <w:rPr>
          <w:spacing w:val="-9"/>
        </w:rPr>
        <w:t xml:space="preserve"> </w:t>
      </w:r>
      <w:r>
        <w:t>updates.</w:t>
      </w:r>
      <w:r>
        <w:rPr>
          <w:spacing w:val="6"/>
        </w:rPr>
        <w:t xml:space="preserve"> </w:t>
      </w:r>
      <w:r>
        <w:t>This</w:t>
      </w:r>
      <w:r>
        <w:rPr>
          <w:spacing w:val="-8"/>
        </w:rPr>
        <w:t xml:space="preserve"> </w:t>
      </w:r>
      <w:r>
        <w:t>IG</w:t>
      </w:r>
      <w:r>
        <w:rPr>
          <w:spacing w:val="-9"/>
        </w:rPr>
        <w:t xml:space="preserve"> </w:t>
      </w:r>
      <w:r>
        <w:t>further</w:t>
      </w:r>
      <w:r>
        <w:rPr>
          <w:spacing w:val="-9"/>
        </w:rPr>
        <w:t xml:space="preserve"> </w:t>
      </w:r>
      <w:r>
        <w:t>constrains</w:t>
      </w:r>
      <w:r>
        <w:rPr>
          <w:spacing w:val="-9"/>
        </w:rPr>
        <w:t xml:space="preserve"> </w:t>
      </w:r>
      <w:r>
        <w:t>the</w:t>
      </w:r>
      <w:r>
        <w:rPr>
          <w:spacing w:val="-9"/>
        </w:rPr>
        <w:t xml:space="preserve"> </w:t>
      </w:r>
      <w:r>
        <w:t>header</w:t>
      </w:r>
      <w:r>
        <w:rPr>
          <w:spacing w:val="-8"/>
        </w:rPr>
        <w:t xml:space="preserve"> </w:t>
      </w:r>
      <w:r>
        <w:t>in</w:t>
      </w:r>
      <w:r>
        <w:rPr>
          <w:spacing w:val="-9"/>
        </w:rPr>
        <w:t xml:space="preserve"> </w:t>
      </w:r>
      <w:r>
        <w:t>the</w:t>
      </w:r>
      <w:r>
        <w:rPr>
          <w:spacing w:val="-9"/>
        </w:rPr>
        <w:t xml:space="preserve"> </w:t>
      </w:r>
      <w:r>
        <w:t xml:space="preserve">base HQMF standard by including the Blueprint header requirements. Details are as shown in </w:t>
      </w:r>
      <w:r>
        <w:rPr>
          <w:spacing w:val="-5"/>
        </w:rPr>
        <w:t xml:space="preserve">Volume </w:t>
      </w:r>
      <w:r>
        <w:t>3 of this IG</w:t>
      </w:r>
      <w:r>
        <w:rPr>
          <w:spacing w:val="-10"/>
        </w:rPr>
        <w:t xml:space="preserve"> </w:t>
      </w:r>
      <w:r>
        <w:t>package.</w:t>
      </w:r>
    </w:p>
    <w:p w14:paraId="187A0923" w14:textId="77777777" w:rsidR="00A0534D" w:rsidRDefault="0083059C">
      <w:pPr>
        <w:pStyle w:val="BodyText"/>
        <w:spacing w:before="120" w:line="256" w:lineRule="auto"/>
        <w:ind w:left="440" w:right="119"/>
        <w:jc w:val="both"/>
      </w:pPr>
      <w:r>
        <w:t>The rest of this section describes some of the more important components to the header, such as “Related Documents” (</w:t>
      </w:r>
      <w:hyperlink w:anchor="_bookmark31" w:history="1">
        <w:r>
          <w:rPr>
            <w:color w:val="0000FF"/>
          </w:rPr>
          <w:t>Section 2.2</w:t>
        </w:r>
      </w:hyperlink>
      <w:r>
        <w:t>), “Control Variables” (</w:t>
      </w:r>
      <w:hyperlink w:anchor="_bookmark37" w:history="1">
        <w:r>
          <w:rPr>
            <w:color w:val="0000FF"/>
          </w:rPr>
          <w:t>Section 2.3</w:t>
        </w:r>
      </w:hyperlink>
      <w:r>
        <w:t>), and “Data Criteria” (</w:t>
      </w:r>
      <w:hyperlink w:anchor="_bookmark45" w:history="1">
        <w:r>
          <w:rPr>
            <w:color w:val="0000FF"/>
          </w:rPr>
          <w:t>Section 4</w:t>
        </w:r>
      </w:hyperlink>
      <w:r>
        <w:t>).</w:t>
      </w:r>
    </w:p>
    <w:p w14:paraId="1CBD552A" w14:textId="77777777" w:rsidR="00A0534D" w:rsidRDefault="00A0534D">
      <w:pPr>
        <w:pStyle w:val="BodyText"/>
      </w:pPr>
    </w:p>
    <w:p w14:paraId="2678F0BF" w14:textId="10B76B88" w:rsidR="00A0534D" w:rsidRPr="00972FE0" w:rsidRDefault="00972FE0" w:rsidP="00972FE0">
      <w:pPr>
        <w:tabs>
          <w:tab w:val="left" w:pos="978"/>
        </w:tabs>
        <w:spacing w:before="160"/>
        <w:ind w:left="440"/>
        <w:jc w:val="both"/>
        <w:rPr>
          <w:b/>
          <w:sz w:val="24"/>
        </w:rPr>
      </w:pPr>
      <w:bookmarkStart w:id="56" w:name="2.2_Related_Documents"/>
      <w:bookmarkEnd w:id="56"/>
      <w:r>
        <w:rPr>
          <w:b/>
          <w:sz w:val="24"/>
        </w:rPr>
        <w:t xml:space="preserve">2.2    </w:t>
      </w:r>
      <w:r w:rsidR="0083059C" w:rsidRPr="00972FE0">
        <w:rPr>
          <w:b/>
          <w:sz w:val="24"/>
        </w:rPr>
        <w:t>Related</w:t>
      </w:r>
      <w:r w:rsidR="0083059C" w:rsidRPr="00972FE0">
        <w:rPr>
          <w:b/>
          <w:spacing w:val="-9"/>
          <w:sz w:val="24"/>
        </w:rPr>
        <w:t xml:space="preserve"> </w:t>
      </w:r>
      <w:r w:rsidR="0083059C" w:rsidRPr="00972FE0">
        <w:rPr>
          <w:b/>
          <w:sz w:val="24"/>
        </w:rPr>
        <w:t>Documents</w:t>
      </w:r>
    </w:p>
    <w:p w14:paraId="08B8839E" w14:textId="77777777" w:rsidR="00A0534D" w:rsidRDefault="00A0534D">
      <w:pPr>
        <w:pStyle w:val="BodyText"/>
        <w:spacing w:before="4"/>
        <w:rPr>
          <w:b/>
          <w:sz w:val="24"/>
        </w:rPr>
      </w:pPr>
    </w:p>
    <w:p w14:paraId="299DE8AA" w14:textId="77E8DFE0" w:rsidR="00A0534D" w:rsidRDefault="0083059C">
      <w:pPr>
        <w:pStyle w:val="BodyText"/>
        <w:spacing w:line="256" w:lineRule="auto"/>
        <w:ind w:left="440" w:right="119"/>
        <w:jc w:val="both"/>
      </w:pPr>
      <w:r>
        <w:t>The Clinical Quality Language R1.</w:t>
      </w:r>
      <w:r w:rsidR="00AC760E">
        <w:t>4</w:t>
      </w:r>
      <w:r>
        <w:t xml:space="preserve"> [</w:t>
      </w:r>
      <w:hyperlink w:anchor="_bookmark100" w:history="1">
        <w:r w:rsidR="00EA778B">
          <w:rPr>
            <w:color w:val="0000FF"/>
          </w:rPr>
          <w:t>2</w:t>
        </w:r>
      </w:hyperlink>
      <w:r>
        <w:t>] can be used in conjunction with HQMF to construct CQL-based HQMF measures. CQL is a domain specific language used in the Clinical Quality and Clinical Decision Support</w:t>
      </w:r>
      <w:r>
        <w:rPr>
          <w:spacing w:val="-7"/>
        </w:rPr>
        <w:t xml:space="preserve"> </w:t>
      </w:r>
      <w:r>
        <w:t>domains.</w:t>
      </w:r>
      <w:r>
        <w:rPr>
          <w:spacing w:val="7"/>
        </w:rPr>
        <w:t xml:space="preserve"> </w:t>
      </w:r>
      <w:r>
        <w:t>Measures</w:t>
      </w:r>
      <w:r>
        <w:rPr>
          <w:spacing w:val="-7"/>
        </w:rPr>
        <w:t xml:space="preserve"> </w:t>
      </w:r>
      <w:r>
        <w:t>written</w:t>
      </w:r>
      <w:r>
        <w:rPr>
          <w:spacing w:val="-7"/>
        </w:rPr>
        <w:t xml:space="preserve"> </w:t>
      </w:r>
      <w:r>
        <w:t>in</w:t>
      </w:r>
      <w:r>
        <w:rPr>
          <w:spacing w:val="-7"/>
        </w:rPr>
        <w:t xml:space="preserve"> </w:t>
      </w:r>
      <w:r>
        <w:t>CQL</w:t>
      </w:r>
      <w:r>
        <w:rPr>
          <w:spacing w:val="-7"/>
        </w:rPr>
        <w:t xml:space="preserve"> </w:t>
      </w:r>
      <w:r>
        <w:t>leverage</w:t>
      </w:r>
      <w:r>
        <w:rPr>
          <w:spacing w:val="-7"/>
        </w:rPr>
        <w:t xml:space="preserve"> </w:t>
      </w:r>
      <w:r>
        <w:t>the</w:t>
      </w:r>
      <w:r>
        <w:rPr>
          <w:spacing w:val="-7"/>
        </w:rPr>
        <w:t xml:space="preserve"> </w:t>
      </w:r>
      <w:proofErr w:type="spellStart"/>
      <w:r>
        <w:t>expressibility</w:t>
      </w:r>
      <w:proofErr w:type="spellEnd"/>
      <w:r>
        <w:rPr>
          <w:spacing w:val="-7"/>
        </w:rPr>
        <w:t xml:space="preserve"> </w:t>
      </w:r>
      <w:r>
        <w:t>and</w:t>
      </w:r>
      <w:r>
        <w:rPr>
          <w:spacing w:val="-7"/>
        </w:rPr>
        <w:t xml:space="preserve"> </w:t>
      </w:r>
      <w:r>
        <w:t>computability</w:t>
      </w:r>
      <w:r>
        <w:rPr>
          <w:spacing w:val="-7"/>
        </w:rPr>
        <w:t xml:space="preserve"> </w:t>
      </w:r>
      <w:r>
        <w:t>of</w:t>
      </w:r>
      <w:r>
        <w:rPr>
          <w:spacing w:val="-7"/>
        </w:rPr>
        <w:t xml:space="preserve"> </w:t>
      </w:r>
      <w:r>
        <w:t>CQL</w:t>
      </w:r>
      <w:r>
        <w:rPr>
          <w:spacing w:val="-7"/>
        </w:rPr>
        <w:t xml:space="preserve"> </w:t>
      </w:r>
      <w:r>
        <w:t>to</w:t>
      </w:r>
      <w:r>
        <w:rPr>
          <w:spacing w:val="-7"/>
        </w:rPr>
        <w:t xml:space="preserve"> </w:t>
      </w:r>
      <w:r>
        <w:t xml:space="preserve">define the </w:t>
      </w:r>
      <w:proofErr w:type="spellStart"/>
      <w:r>
        <w:rPr>
          <w:rFonts w:ascii="Courier New"/>
          <w:sz w:val="20"/>
        </w:rPr>
        <w:t>populationCriteria</w:t>
      </w:r>
      <w:proofErr w:type="spellEnd"/>
      <w:r>
        <w:rPr>
          <w:rFonts w:ascii="Courier New"/>
          <w:spacing w:val="-92"/>
          <w:sz w:val="20"/>
        </w:rPr>
        <w:t xml:space="preserve"> </w:t>
      </w:r>
      <w:r>
        <w:t xml:space="preserve">used in the </w:t>
      </w:r>
      <w:r>
        <w:rPr>
          <w:spacing w:val="-4"/>
        </w:rPr>
        <w:t>HQMF.</w:t>
      </w:r>
    </w:p>
    <w:p w14:paraId="29F3984D" w14:textId="77777777" w:rsidR="00A0534D" w:rsidRDefault="0083059C">
      <w:pPr>
        <w:pStyle w:val="BodyText"/>
        <w:spacing w:before="107"/>
        <w:ind w:left="440"/>
        <w:jc w:val="both"/>
      </w:pPr>
      <w:r>
        <w:t xml:space="preserve">Any included CQL library must contain a library declaration line as its first line as in </w:t>
      </w:r>
      <w:hyperlink w:anchor="_bookmark32" w:history="1">
        <w:r>
          <w:rPr>
            <w:color w:val="0000FF"/>
          </w:rPr>
          <w:t>Snippet 2</w:t>
        </w:r>
      </w:hyperlink>
      <w:r>
        <w:t>.</w:t>
      </w:r>
    </w:p>
    <w:p w14:paraId="012693F3" w14:textId="77777777" w:rsidR="00A0534D" w:rsidRDefault="00204EE5">
      <w:pPr>
        <w:pStyle w:val="BodyText"/>
        <w:spacing w:before="6"/>
        <w:rPr>
          <w:sz w:val="14"/>
        </w:rPr>
      </w:pPr>
      <w:r>
        <w:rPr>
          <w:noProof/>
        </w:rPr>
        <mc:AlternateContent>
          <mc:Choice Requires="wps">
            <w:drawing>
              <wp:anchor distT="0" distB="0" distL="0" distR="0" simplePos="0" relativeHeight="251538432" behindDoc="0" locked="0" layoutInCell="1" allowOverlap="1" wp14:anchorId="4BA0B21C" wp14:editId="0C5961BE">
                <wp:simplePos x="0" y="0"/>
                <wp:positionH relativeFrom="page">
                  <wp:posOffset>914400</wp:posOffset>
                </wp:positionH>
                <wp:positionV relativeFrom="paragraph">
                  <wp:posOffset>133350</wp:posOffset>
                </wp:positionV>
                <wp:extent cx="5943600" cy="0"/>
                <wp:effectExtent l="12700" t="19050" r="25400" b="19050"/>
                <wp:wrapTopAndBottom/>
                <wp:docPr id="212"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65570" id="Line 178" o:spid="_x0000_s1026" style="position:absolute;z-index:25153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5pt" to="540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" strokeweight=".14039mm">
                <w10:wrap type="topAndBottom" anchorx="page"/>
              </v:line>
            </w:pict>
          </mc:Fallback>
        </mc:AlternateContent>
      </w:r>
    </w:p>
    <w:p w14:paraId="400679D0" w14:textId="77777777" w:rsidR="00A0534D" w:rsidRDefault="0083059C">
      <w:pPr>
        <w:tabs>
          <w:tab w:val="left" w:pos="439"/>
        </w:tabs>
        <w:spacing w:after="51" w:line="194" w:lineRule="exact"/>
        <w:ind w:left="111"/>
        <w:rPr>
          <w:rFonts w:ascii="Courier New"/>
          <w:sz w:val="18"/>
        </w:rPr>
      </w:pPr>
      <w:r>
        <w:rPr>
          <w:rFonts w:ascii="Courier New"/>
          <w:b/>
          <w:sz w:val="18"/>
        </w:rPr>
        <w:t>1</w:t>
      </w:r>
      <w:r>
        <w:rPr>
          <w:rFonts w:ascii="Courier New"/>
          <w:b/>
          <w:sz w:val="18"/>
        </w:rPr>
        <w:tab/>
      </w:r>
      <w:bookmarkStart w:id="57" w:name="_bookmark32"/>
      <w:bookmarkEnd w:id="57"/>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537C04AB" w14:textId="77777777" w:rsidR="00A0534D" w:rsidRDefault="00204EE5">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BCFF4EC" wp14:editId="5C0769B9">
                <wp:extent cx="5948680" cy="5080"/>
                <wp:effectExtent l="0" t="0" r="7620" b="7620"/>
                <wp:docPr id="210"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11" name="Line 177"/>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F0BA323" id="Group 176"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n1nz&#10;wBUCAACNBAAADgAAAAAAAAAAAAAAAAAuAgAAZHJzL2Uyb0RvYy54bWxQSwECLQAUAAYACAAAACEA&#10;EPYsitoAAAACAQAADwAAAAAAAAAAAAAAAABvBAAAZHJzL2Rvd25yZXYueG1sUEsFBgAAAAAEAAQA&#10;8wAAAHYFAAAAAA==&#10;">
                <v:line id="Line 177"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" strokeweight=".14039mm"/>
                <w10:anchorlock/>
              </v:group>
            </w:pict>
          </mc:Fallback>
        </mc:AlternateContent>
      </w:r>
    </w:p>
    <w:p w14:paraId="57CBECD6" w14:textId="77777777" w:rsidR="00A0534D" w:rsidRDefault="00A0534D">
      <w:pPr>
        <w:pStyle w:val="BodyText"/>
        <w:spacing w:before="2"/>
        <w:rPr>
          <w:rFonts w:ascii="Courier New"/>
          <w:sz w:val="13"/>
        </w:rPr>
      </w:pPr>
    </w:p>
    <w:p w14:paraId="4549A9FB" w14:textId="77777777" w:rsidR="00A0534D" w:rsidRDefault="00204EE5">
      <w:pPr>
        <w:spacing w:before="62"/>
        <w:ind w:left="2338"/>
      </w:pPr>
      <w:r>
        <w:rPr>
          <w:noProof/>
        </w:rPr>
        <mc:AlternateContent>
          <mc:Choice Requires="wps">
            <w:drawing>
              <wp:anchor distT="0" distB="0" distL="114300" distR="114300" simplePos="0" relativeHeight="251730944" behindDoc="1" locked="0" layoutInCell="1" allowOverlap="1" wp14:anchorId="4015873A" wp14:editId="236FC4C9">
                <wp:simplePos x="0" y="0"/>
                <wp:positionH relativeFrom="page">
                  <wp:posOffset>5036185</wp:posOffset>
                </wp:positionH>
                <wp:positionV relativeFrom="paragraph">
                  <wp:posOffset>167005</wp:posOffset>
                </wp:positionV>
                <wp:extent cx="38100" cy="0"/>
                <wp:effectExtent l="6985" t="14605" r="31115" b="23495"/>
                <wp:wrapNone/>
                <wp:docPr id="209"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B262B" id="Line 175" o:spid="_x0000_s1026" style="position:absolute;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55pt,13.15pt" to="399.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" strokeweight=".14039mm">
                <w10:wrap anchorx="page"/>
              </v:line>
            </w:pict>
          </mc:Fallback>
        </mc:AlternateContent>
      </w:r>
      <w:r w:rsidR="0083059C">
        <w:t>Snippet 2: Library declaration line from (</w:t>
      </w:r>
      <w:r w:rsidR="0083059C">
        <w:rPr>
          <w:rFonts w:ascii="Courier New"/>
          <w:sz w:val="20"/>
        </w:rPr>
        <w:t>EXM146v4</w:t>
      </w:r>
      <w:r w:rsidR="0083059C">
        <w:rPr>
          <w:rFonts w:ascii="Courier New"/>
          <w:spacing w:val="-78"/>
          <w:sz w:val="20"/>
        </w:rPr>
        <w:t xml:space="preserve"> </w:t>
      </w:r>
      <w:proofErr w:type="spellStart"/>
      <w:r w:rsidR="0083059C">
        <w:rPr>
          <w:rFonts w:ascii="Courier New"/>
          <w:sz w:val="20"/>
        </w:rPr>
        <w:t>CQL.cql</w:t>
      </w:r>
      <w:proofErr w:type="spellEnd"/>
      <w:r w:rsidR="0083059C">
        <w:t>)</w:t>
      </w:r>
    </w:p>
    <w:p w14:paraId="360ACCAA" w14:textId="77777777" w:rsidR="00A0534D" w:rsidRDefault="00A0534D">
      <w:pPr>
        <w:pStyle w:val="BodyText"/>
        <w:spacing w:before="9"/>
        <w:rPr>
          <w:sz w:val="31"/>
        </w:rPr>
      </w:pPr>
    </w:p>
    <w:p w14:paraId="575A5E5D" w14:textId="77777777" w:rsidR="00A0534D" w:rsidRDefault="0083059C">
      <w:pPr>
        <w:pStyle w:val="BodyText"/>
        <w:spacing w:before="1" w:line="256" w:lineRule="auto"/>
        <w:ind w:left="440" w:right="119"/>
        <w:jc w:val="both"/>
      </w:pPr>
      <w:r>
        <w:t>When</w:t>
      </w:r>
      <w:r>
        <w:rPr>
          <w:spacing w:val="-8"/>
        </w:rPr>
        <w:t xml:space="preserve"> </w:t>
      </w:r>
      <w:r>
        <w:t>using</w:t>
      </w:r>
      <w:r>
        <w:rPr>
          <w:spacing w:val="-8"/>
        </w:rPr>
        <w:t xml:space="preserve"> </w:t>
      </w:r>
      <w:r>
        <w:t>multiple</w:t>
      </w:r>
      <w:r>
        <w:rPr>
          <w:spacing w:val="-8"/>
        </w:rPr>
        <w:t xml:space="preserve"> </w:t>
      </w:r>
      <w:r>
        <w:t>CQL</w:t>
      </w:r>
      <w:r>
        <w:rPr>
          <w:spacing w:val="-8"/>
        </w:rPr>
        <w:t xml:space="preserve"> </w:t>
      </w:r>
      <w:r>
        <w:t>libraries</w:t>
      </w:r>
      <w:r>
        <w:rPr>
          <w:spacing w:val="-8"/>
        </w:rPr>
        <w:t xml:space="preserve"> </w:t>
      </w:r>
      <w:r>
        <w:t>to</w:t>
      </w:r>
      <w:r>
        <w:rPr>
          <w:spacing w:val="-8"/>
        </w:rPr>
        <w:t xml:space="preserve"> </w:t>
      </w:r>
      <w:r>
        <w:t>define</w:t>
      </w:r>
      <w:r>
        <w:rPr>
          <w:spacing w:val="-8"/>
        </w:rPr>
        <w:t xml:space="preserve"> </w:t>
      </w:r>
      <w:r>
        <w:t>a</w:t>
      </w:r>
      <w:r>
        <w:rPr>
          <w:spacing w:val="-8"/>
        </w:rPr>
        <w:t xml:space="preserve"> </w:t>
      </w:r>
      <w:r>
        <w:t>measure,</w:t>
      </w:r>
      <w:r>
        <w:rPr>
          <w:spacing w:val="-8"/>
        </w:rPr>
        <w:t xml:space="preserve"> </w:t>
      </w:r>
      <w:r>
        <w:t>refer</w:t>
      </w:r>
      <w:r>
        <w:rPr>
          <w:spacing w:val="-8"/>
        </w:rPr>
        <w:t xml:space="preserve"> </w:t>
      </w:r>
      <w:r>
        <w:t>to</w:t>
      </w:r>
      <w:r>
        <w:rPr>
          <w:spacing w:val="-8"/>
        </w:rPr>
        <w:t xml:space="preserve"> </w:t>
      </w:r>
      <w:r>
        <w:t>the</w:t>
      </w:r>
      <w:r>
        <w:rPr>
          <w:spacing w:val="-8"/>
        </w:rPr>
        <w:t xml:space="preserve"> </w:t>
      </w:r>
      <w:r>
        <w:t>“Nested</w:t>
      </w:r>
      <w:r>
        <w:rPr>
          <w:spacing w:val="-8"/>
        </w:rPr>
        <w:t xml:space="preserve"> </w:t>
      </w:r>
      <w:r>
        <w:t>Libraries”</w:t>
      </w:r>
      <w:r>
        <w:rPr>
          <w:spacing w:val="-8"/>
        </w:rPr>
        <w:t xml:space="preserve"> </w:t>
      </w:r>
      <w:r>
        <w:t>section</w:t>
      </w:r>
      <w:r>
        <w:rPr>
          <w:spacing w:val="-8"/>
        </w:rPr>
        <w:t xml:space="preserve"> </w:t>
      </w:r>
      <w:r>
        <w:t>of</w:t>
      </w:r>
      <w:r>
        <w:rPr>
          <w:spacing w:val="-8"/>
        </w:rPr>
        <w:t xml:space="preserve"> </w:t>
      </w:r>
      <w:r>
        <w:rPr>
          <w:spacing w:val="-5"/>
        </w:rPr>
        <w:t>Volume</w:t>
      </w:r>
      <w:r>
        <w:rPr>
          <w:spacing w:val="-8"/>
        </w:rPr>
        <w:t xml:space="preserve"> </w:t>
      </w:r>
      <w:r>
        <w:t>2 of this</w:t>
      </w:r>
      <w:r>
        <w:rPr>
          <w:spacing w:val="-11"/>
        </w:rPr>
        <w:t xml:space="preserve"> </w:t>
      </w:r>
      <w:r>
        <w:t>guide.</w:t>
      </w:r>
    </w:p>
    <w:p w14:paraId="40E2F000" w14:textId="6969B1A7" w:rsidR="00A0534D" w:rsidRDefault="0083059C">
      <w:pPr>
        <w:pStyle w:val="BodyText"/>
        <w:spacing w:before="120" w:line="247" w:lineRule="auto"/>
        <w:ind w:left="440" w:right="117"/>
        <w:jc w:val="both"/>
      </w:pPr>
      <w:r>
        <w:t xml:space="preserve">Inclusion of CQL into an HQMF document is accomplished </w:t>
      </w:r>
      <w:proofErr w:type="gramStart"/>
      <w:r>
        <w:t>through the use of</w:t>
      </w:r>
      <w:proofErr w:type="gramEnd"/>
      <w:r>
        <w:t xml:space="preserve"> </w:t>
      </w:r>
      <w:proofErr w:type="spellStart"/>
      <w:r>
        <w:rPr>
          <w:rFonts w:ascii="Courier New" w:hAnsi="Courier New"/>
          <w:sz w:val="20"/>
        </w:rPr>
        <w:t>relatedDocument</w:t>
      </w:r>
      <w:proofErr w:type="spellEnd"/>
      <w:r>
        <w:rPr>
          <w:rFonts w:ascii="Courier New" w:hAnsi="Courier New"/>
          <w:sz w:val="20"/>
        </w:rPr>
        <w:t xml:space="preserve"> </w:t>
      </w:r>
      <w:r>
        <w:t xml:space="preserve">elements. </w:t>
      </w:r>
      <w:proofErr w:type="spellStart"/>
      <w:r>
        <w:rPr>
          <w:rFonts w:ascii="Courier New" w:hAnsi="Courier New"/>
          <w:sz w:val="20"/>
        </w:rPr>
        <w:t>relatedDocument</w:t>
      </w:r>
      <w:proofErr w:type="spellEnd"/>
      <w:r>
        <w:rPr>
          <w:rFonts w:ascii="Courier New" w:hAnsi="Courier New"/>
          <w:sz w:val="20"/>
        </w:rPr>
        <w:t xml:space="preserve"> </w:t>
      </w:r>
      <w:r>
        <w:t xml:space="preserve">elements such as </w:t>
      </w:r>
      <w:hyperlink w:anchor="Snippet3" w:history="1">
        <w:r w:rsidR="00D108F0" w:rsidRPr="00927CF3">
          <w:rPr>
            <w:color w:val="0000FF"/>
          </w:rPr>
          <w:t>Snippet</w:t>
        </w:r>
        <w:r w:rsidR="00D108F0">
          <w:rPr>
            <w:color w:val="0000FF"/>
          </w:rPr>
          <w:t xml:space="preserve"> </w:t>
        </w:r>
        <w:r w:rsidR="00D108F0" w:rsidRPr="00927CF3">
          <w:rPr>
            <w:color w:val="0000FF"/>
          </w:rPr>
          <w:t>3</w:t>
        </w:r>
      </w:hyperlink>
      <w:r>
        <w:rPr>
          <w:color w:val="0000FF"/>
        </w:rPr>
        <w:t xml:space="preserve"> </w:t>
      </w:r>
      <w:r>
        <w:t xml:space="preserve">are incorporated into the HQMF in the metadata section (line: </w:t>
      </w:r>
      <w:hyperlink w:anchor="_bookmark28" w:history="1">
        <w:r>
          <w:rPr>
            <w:color w:val="0000FF"/>
          </w:rPr>
          <w:t>2</w:t>
        </w:r>
      </w:hyperlink>
      <w:r>
        <w:rPr>
          <w:color w:val="0000FF"/>
        </w:rPr>
        <w:t xml:space="preserve"> </w:t>
      </w:r>
      <w:r>
        <w:t xml:space="preserve">of </w:t>
      </w:r>
      <w:hyperlink w:anchor="_bookmark29" w:history="1">
        <w:r>
          <w:rPr>
            <w:color w:val="0000FF"/>
          </w:rPr>
          <w:t>Snippet 1</w:t>
        </w:r>
      </w:hyperlink>
      <w:r>
        <w:t xml:space="preserve">). CQL expression documents are included by reference using the HQMF </w:t>
      </w:r>
      <w:proofErr w:type="spellStart"/>
      <w:r>
        <w:rPr>
          <w:rFonts w:ascii="Courier New" w:hAnsi="Courier New"/>
          <w:sz w:val="20"/>
        </w:rPr>
        <w:t>expressionDocument</w:t>
      </w:r>
      <w:proofErr w:type="spellEnd"/>
      <w:r>
        <w:rPr>
          <w:rFonts w:ascii="Courier New" w:hAnsi="Courier New"/>
          <w:spacing w:val="-72"/>
          <w:sz w:val="20"/>
        </w:rPr>
        <w:t xml:space="preserve"> </w:t>
      </w:r>
      <w:r>
        <w:t>element</w:t>
      </w:r>
      <w:r>
        <w:rPr>
          <w:spacing w:val="-7"/>
        </w:rPr>
        <w:t xml:space="preserve"> </w:t>
      </w:r>
      <w:r>
        <w:t>as</w:t>
      </w:r>
      <w:r>
        <w:rPr>
          <w:spacing w:val="-7"/>
        </w:rPr>
        <w:t xml:space="preserve"> </w:t>
      </w:r>
      <w:r>
        <w:t>described</w:t>
      </w:r>
      <w:r>
        <w:rPr>
          <w:spacing w:val="-7"/>
        </w:rPr>
        <w:t xml:space="preserve"> </w:t>
      </w:r>
      <w:r>
        <w:t>in</w:t>
      </w:r>
      <w:r>
        <w:rPr>
          <w:spacing w:val="-7"/>
        </w:rPr>
        <w:t xml:space="preserve"> </w:t>
      </w:r>
      <w:r>
        <w:rPr>
          <w:rFonts w:ascii="Calibri" w:hAnsi="Calibri"/>
          <w:i/>
        </w:rPr>
        <w:t>S</w:t>
      </w:r>
      <w:r>
        <w:t>4.4</w:t>
      </w:r>
      <w:r>
        <w:rPr>
          <w:spacing w:val="-7"/>
        </w:rPr>
        <w:t xml:space="preserve"> </w:t>
      </w:r>
      <w:r>
        <w:t>of</w:t>
      </w:r>
      <w:r>
        <w:rPr>
          <w:spacing w:val="-7"/>
        </w:rPr>
        <w:t xml:space="preserve"> </w:t>
      </w:r>
      <w:r>
        <w:t>HQMF</w:t>
      </w:r>
      <w:r>
        <w:rPr>
          <w:spacing w:val="-7"/>
        </w:rPr>
        <w:t xml:space="preserve"> </w:t>
      </w:r>
      <w:r>
        <w:t>[</w:t>
      </w:r>
      <w:hyperlink w:anchor="_bookmark101" w:history="1">
        <w:r w:rsidR="00EA778B">
          <w:rPr>
            <w:color w:val="0000FF"/>
          </w:rPr>
          <w:t>3</w:t>
        </w:r>
      </w:hyperlink>
      <w:r>
        <w:t>]</w:t>
      </w:r>
      <w:r>
        <w:rPr>
          <w:spacing w:val="-7"/>
        </w:rPr>
        <w:t xml:space="preserve"> </w:t>
      </w:r>
      <w:r>
        <w:t>–</w:t>
      </w:r>
      <w:r>
        <w:rPr>
          <w:spacing w:val="-7"/>
        </w:rPr>
        <w:t xml:space="preserve"> </w:t>
      </w:r>
      <w:r>
        <w:t>note</w:t>
      </w:r>
      <w:r>
        <w:rPr>
          <w:spacing w:val="-7"/>
        </w:rPr>
        <w:t xml:space="preserve"> </w:t>
      </w:r>
      <w:r>
        <w:t>that</w:t>
      </w:r>
      <w:r>
        <w:rPr>
          <w:spacing w:val="-7"/>
        </w:rPr>
        <w:t xml:space="preserve"> </w:t>
      </w:r>
      <w:r>
        <w:rPr>
          <w:rFonts w:ascii="Calibri" w:hAnsi="Calibri"/>
          <w:i/>
        </w:rPr>
        <w:t>S</w:t>
      </w:r>
      <w:r>
        <w:t>4.4.1.5</w:t>
      </w:r>
      <w:r>
        <w:rPr>
          <w:spacing w:val="-7"/>
        </w:rPr>
        <w:t xml:space="preserve"> </w:t>
      </w:r>
      <w:r>
        <w:t>of</w:t>
      </w:r>
      <w:r>
        <w:rPr>
          <w:spacing w:val="-7"/>
        </w:rPr>
        <w:t xml:space="preserve"> </w:t>
      </w:r>
      <w:r>
        <w:t>HQMF</w:t>
      </w:r>
      <w:r>
        <w:rPr>
          <w:spacing w:val="-7"/>
        </w:rPr>
        <w:t xml:space="preserve"> </w:t>
      </w:r>
      <w:r>
        <w:t>prohibits embedding</w:t>
      </w:r>
      <w:r>
        <w:rPr>
          <w:spacing w:val="-8"/>
        </w:rPr>
        <w:t xml:space="preserve"> </w:t>
      </w:r>
      <w:r>
        <w:t>of</w:t>
      </w:r>
      <w:r>
        <w:rPr>
          <w:spacing w:val="-8"/>
        </w:rPr>
        <w:t xml:space="preserve"> </w:t>
      </w:r>
      <w:r>
        <w:t>expression</w:t>
      </w:r>
      <w:r>
        <w:rPr>
          <w:spacing w:val="-8"/>
        </w:rPr>
        <w:t xml:space="preserve"> </w:t>
      </w:r>
      <w:r>
        <w:t>documents.</w:t>
      </w:r>
      <w:r>
        <w:rPr>
          <w:spacing w:val="4"/>
        </w:rPr>
        <w:t xml:space="preserve"> </w:t>
      </w:r>
      <w:hyperlink w:anchor="Snippet3" w:history="1">
        <w:r>
          <w:rPr>
            <w:color w:val="0000FF"/>
          </w:rPr>
          <w:t>Snippet</w:t>
        </w:r>
        <w:r>
          <w:rPr>
            <w:color w:val="0000FF"/>
            <w:spacing w:val="-8"/>
          </w:rPr>
          <w:t xml:space="preserve"> </w:t>
        </w:r>
        <w:r>
          <w:rPr>
            <w:color w:val="0000FF"/>
          </w:rPr>
          <w:t>3</w:t>
        </w:r>
      </w:hyperlink>
      <w:r>
        <w:rPr>
          <w:color w:val="0000FF"/>
          <w:spacing w:val="-8"/>
        </w:rPr>
        <w:t xml:space="preserve"> </w:t>
      </w:r>
      <w:r>
        <w:t>shows</w:t>
      </w:r>
      <w:r>
        <w:rPr>
          <w:spacing w:val="-8"/>
        </w:rPr>
        <w:t xml:space="preserve"> </w:t>
      </w:r>
      <w:r>
        <w:t>an</w:t>
      </w:r>
      <w:r>
        <w:rPr>
          <w:spacing w:val="-8"/>
        </w:rPr>
        <w:t xml:space="preserve"> </w:t>
      </w:r>
      <w:r>
        <w:t>example</w:t>
      </w:r>
      <w:r>
        <w:rPr>
          <w:spacing w:val="-8"/>
        </w:rPr>
        <w:t xml:space="preserve"> </w:t>
      </w:r>
      <w:r>
        <w:t>of</w:t>
      </w:r>
      <w:r>
        <w:rPr>
          <w:spacing w:val="-8"/>
        </w:rPr>
        <w:t xml:space="preserve"> </w:t>
      </w:r>
      <w:r>
        <w:t>this.</w:t>
      </w:r>
    </w:p>
    <w:p w14:paraId="5D1DFE26" w14:textId="16D141AA" w:rsidR="00A0534D" w:rsidRDefault="00204EE5">
      <w:pPr>
        <w:spacing w:before="130" w:line="244" w:lineRule="auto"/>
        <w:ind w:left="439" w:right="118"/>
        <w:jc w:val="both"/>
      </w:pPr>
      <w:r>
        <w:rPr>
          <w:noProof/>
        </w:rPr>
        <mc:AlternateContent>
          <mc:Choice Requires="wps">
            <w:drawing>
              <wp:anchor distT="0" distB="0" distL="114300" distR="114300" simplePos="0" relativeHeight="251731968" behindDoc="1" locked="0" layoutInCell="1" allowOverlap="1" wp14:anchorId="115BF0FA" wp14:editId="11DD200D">
                <wp:simplePos x="0" y="0"/>
                <wp:positionH relativeFrom="page">
                  <wp:posOffset>5026025</wp:posOffset>
                </wp:positionH>
                <wp:positionV relativeFrom="paragraph">
                  <wp:posOffset>210185</wp:posOffset>
                </wp:positionV>
                <wp:extent cx="38100" cy="0"/>
                <wp:effectExtent l="9525" t="6985" r="28575" b="31115"/>
                <wp:wrapNone/>
                <wp:docPr id="20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16E10" id="Line 174" o:spid="_x0000_s1026" style="position:absolute;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75pt,16.55pt" to="398.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cwwgEAAGsDAAAOAAAAZHJzL2Uyb0RvYy54bWysU02P2yAQvVfqf0DcG9vp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" strokeweight=".14039mm">
                <w10:wrap anchorx="page"/>
              </v:line>
            </w:pict>
          </mc:Fallback>
        </mc:AlternateContent>
      </w:r>
      <w:r w:rsidR="0083059C">
        <w:t>Lines</w:t>
      </w:r>
      <w:r w:rsidR="0083059C">
        <w:rPr>
          <w:spacing w:val="-15"/>
        </w:rPr>
        <w:t xml:space="preserve"> </w:t>
      </w:r>
      <w:r w:rsidR="0083059C">
        <w:t>21–32</w:t>
      </w:r>
      <w:r w:rsidR="0083059C">
        <w:rPr>
          <w:spacing w:val="-15"/>
        </w:rPr>
        <w:t xml:space="preserve"> </w:t>
      </w:r>
      <w:r w:rsidR="0083059C">
        <w:t>in</w:t>
      </w:r>
      <w:r w:rsidR="0083059C">
        <w:rPr>
          <w:spacing w:val="-15"/>
        </w:rPr>
        <w:t xml:space="preserve"> </w:t>
      </w:r>
      <w:hyperlink w:anchor="Snippet3" w:history="1">
        <w:r w:rsidR="0083059C">
          <w:rPr>
            <w:color w:val="0000FF"/>
          </w:rPr>
          <w:t>Snippet</w:t>
        </w:r>
        <w:r w:rsidR="0083059C">
          <w:rPr>
            <w:color w:val="0000FF"/>
            <w:spacing w:val="-15"/>
          </w:rPr>
          <w:t xml:space="preserve"> </w:t>
        </w:r>
        <w:r w:rsidR="0083059C">
          <w:rPr>
            <w:color w:val="0000FF"/>
          </w:rPr>
          <w:t>3</w:t>
        </w:r>
      </w:hyperlink>
      <w:r w:rsidR="0083059C">
        <w:rPr>
          <w:color w:val="0000FF"/>
          <w:spacing w:val="-15"/>
        </w:rPr>
        <w:t xml:space="preserve"> </w:t>
      </w:r>
      <w:r w:rsidR="0083059C">
        <w:t>identify</w:t>
      </w:r>
      <w:r w:rsidR="0083059C">
        <w:rPr>
          <w:spacing w:val="-15"/>
        </w:rPr>
        <w:t xml:space="preserve"> </w:t>
      </w:r>
      <w:r w:rsidR="0083059C">
        <w:t>a</w:t>
      </w:r>
      <w:r w:rsidR="0083059C">
        <w:rPr>
          <w:spacing w:val="-15"/>
        </w:rPr>
        <w:t xml:space="preserve"> </w:t>
      </w:r>
      <w:r w:rsidR="0083059C">
        <w:t>CQL</w:t>
      </w:r>
      <w:r w:rsidR="0083059C">
        <w:rPr>
          <w:spacing w:val="-15"/>
        </w:rPr>
        <w:t xml:space="preserve"> </w:t>
      </w:r>
      <w:r w:rsidR="0083059C">
        <w:t>expression</w:t>
      </w:r>
      <w:r w:rsidR="0083059C">
        <w:rPr>
          <w:spacing w:val="-15"/>
        </w:rPr>
        <w:t xml:space="preserve"> </w:t>
      </w:r>
      <w:r w:rsidR="0083059C">
        <w:t>document</w:t>
      </w:r>
      <w:r w:rsidR="0083059C">
        <w:rPr>
          <w:spacing w:val="-15"/>
        </w:rPr>
        <w:t xml:space="preserve"> </w:t>
      </w:r>
      <w:r w:rsidR="0083059C">
        <w:t>(</w:t>
      </w:r>
      <w:r w:rsidR="0083059C">
        <w:rPr>
          <w:rFonts w:ascii="Courier New" w:hAnsi="Courier New"/>
          <w:sz w:val="20"/>
        </w:rPr>
        <w:t>EXM146v4</w:t>
      </w:r>
      <w:r w:rsidR="0083059C">
        <w:rPr>
          <w:rFonts w:ascii="Courier New" w:hAnsi="Courier New"/>
          <w:spacing w:val="-56"/>
          <w:sz w:val="20"/>
        </w:rPr>
        <w:t xml:space="preserve"> </w:t>
      </w:r>
      <w:proofErr w:type="spellStart"/>
      <w:r w:rsidR="0083059C">
        <w:rPr>
          <w:rFonts w:ascii="Courier New" w:hAnsi="Courier New"/>
          <w:sz w:val="20"/>
        </w:rPr>
        <w:t>CQL.cql</w:t>
      </w:r>
      <w:proofErr w:type="spellEnd"/>
      <w:r w:rsidR="0083059C">
        <w:t>)</w:t>
      </w:r>
      <w:r w:rsidR="0083059C">
        <w:rPr>
          <w:spacing w:val="-15"/>
        </w:rPr>
        <w:t xml:space="preserve"> </w:t>
      </w:r>
      <w:r w:rsidR="0083059C">
        <w:t>and</w:t>
      </w:r>
      <w:r w:rsidR="0083059C">
        <w:rPr>
          <w:spacing w:val="-15"/>
        </w:rPr>
        <w:t xml:space="preserve"> </w:t>
      </w:r>
      <w:r w:rsidR="0083059C">
        <w:t>assign</w:t>
      </w:r>
      <w:r w:rsidR="0083059C">
        <w:rPr>
          <w:spacing w:val="-15"/>
        </w:rPr>
        <w:t xml:space="preserve"> </w:t>
      </w:r>
      <w:r w:rsidR="0083059C">
        <w:t>an</w:t>
      </w:r>
      <w:r w:rsidR="0083059C">
        <w:rPr>
          <w:spacing w:val="-15"/>
        </w:rPr>
        <w:t xml:space="preserve"> </w:t>
      </w:r>
      <w:r w:rsidR="0083059C">
        <w:t xml:space="preserve">internal </w:t>
      </w:r>
      <w:r w:rsidR="0083059C">
        <w:rPr>
          <w:rFonts w:ascii="Courier New" w:hAnsi="Courier New"/>
          <w:sz w:val="20"/>
        </w:rPr>
        <w:t xml:space="preserve">root </w:t>
      </w:r>
      <w:r w:rsidR="0083059C">
        <w:t>identifier to it (</w:t>
      </w:r>
      <w:r w:rsidR="0083059C">
        <w:rPr>
          <w:rFonts w:ascii="Courier New" w:hAnsi="Courier New"/>
          <w:sz w:val="20"/>
        </w:rPr>
        <w:t>22688A59-B73C-4276-9E83-778214E1CA3C</w:t>
      </w:r>
      <w:r w:rsidR="0083059C">
        <w:t xml:space="preserve">). This identifier is later used when </w:t>
      </w:r>
      <w:bookmarkStart w:id="58" w:name="_bookmark33"/>
      <w:bookmarkEnd w:id="58"/>
      <w:r w:rsidR="0083059C">
        <w:t>referencing</w:t>
      </w:r>
      <w:r w:rsidR="0083059C">
        <w:rPr>
          <w:spacing w:val="-9"/>
        </w:rPr>
        <w:t xml:space="preserve"> </w:t>
      </w:r>
      <w:r w:rsidR="0083059C">
        <w:t>CQL</w:t>
      </w:r>
      <w:r w:rsidR="0083059C">
        <w:rPr>
          <w:spacing w:val="-9"/>
        </w:rPr>
        <w:t xml:space="preserve"> </w:t>
      </w:r>
      <w:r w:rsidR="0083059C">
        <w:t>expressions</w:t>
      </w:r>
      <w:r w:rsidR="0083059C">
        <w:rPr>
          <w:spacing w:val="-9"/>
        </w:rPr>
        <w:t xml:space="preserve"> </w:t>
      </w:r>
      <w:r w:rsidR="0083059C">
        <w:t>from</w:t>
      </w:r>
      <w:r w:rsidR="0083059C">
        <w:rPr>
          <w:spacing w:val="-9"/>
        </w:rPr>
        <w:t xml:space="preserve"> </w:t>
      </w:r>
      <w:r w:rsidR="0083059C">
        <w:t>HQMF</w:t>
      </w:r>
      <w:r w:rsidR="0083059C">
        <w:rPr>
          <w:spacing w:val="-9"/>
        </w:rPr>
        <w:t xml:space="preserve"> </w:t>
      </w:r>
      <w:r w:rsidR="0083059C">
        <w:t>population</w:t>
      </w:r>
      <w:r w:rsidR="0083059C">
        <w:rPr>
          <w:spacing w:val="-9"/>
        </w:rPr>
        <w:t xml:space="preserve"> </w:t>
      </w:r>
      <w:r w:rsidR="0083059C">
        <w:t>criteria.</w:t>
      </w:r>
      <w:r w:rsidR="00895EB1">
        <w:t xml:space="preserve"> In addition, a global, version-independent identifier for the library is specified using the </w:t>
      </w:r>
      <w:proofErr w:type="spellStart"/>
      <w:r w:rsidR="00895EB1" w:rsidRPr="004D5BAB">
        <w:rPr>
          <w:rFonts w:ascii="Courier New" w:hAnsi="Courier New"/>
          <w:sz w:val="20"/>
        </w:rPr>
        <w:t>setId</w:t>
      </w:r>
      <w:proofErr w:type="spellEnd"/>
      <w:r w:rsidR="00895EB1">
        <w:t xml:space="preserve"> element. The </w:t>
      </w:r>
      <w:r w:rsidR="00895EB1" w:rsidRPr="004D5BAB">
        <w:rPr>
          <w:rFonts w:ascii="Courier New" w:hAnsi="Courier New"/>
          <w:sz w:val="20"/>
        </w:rPr>
        <w:t>root</w:t>
      </w:r>
      <w:r w:rsidR="00895EB1">
        <w:t xml:space="preserve"> attribute of this element defines a globally unique namespace for the library, and the </w:t>
      </w:r>
      <w:r w:rsidR="00895EB1" w:rsidRPr="004D5BAB">
        <w:rPr>
          <w:rFonts w:ascii="Courier New" w:hAnsi="Courier New"/>
          <w:sz w:val="20"/>
        </w:rPr>
        <w:t>extension</w:t>
      </w:r>
      <w:r w:rsidR="00895EB1">
        <w:t xml:space="preserve"> attribute specifies </w:t>
      </w:r>
      <w:r w:rsidR="004B21EF">
        <w:t>a</w:t>
      </w:r>
      <w:r w:rsidR="00520788">
        <w:t xml:space="preserve"> stable, version-independent identifier for the library</w:t>
      </w:r>
      <w:r w:rsidR="00895EB1">
        <w:t>.</w:t>
      </w:r>
      <w:r w:rsidR="00520788">
        <w:t xml:space="preserve"> If this identifier is not the same as the name of the library, then the </w:t>
      </w:r>
      <w:proofErr w:type="spellStart"/>
      <w:r w:rsidR="00520788">
        <w:t>identifierName</w:t>
      </w:r>
      <w:proofErr w:type="spellEnd"/>
      <w:r w:rsidR="00520788">
        <w:t xml:space="preserve"> attribute can be used to provide a human readable identifier.</w:t>
      </w:r>
      <w:r w:rsidR="00895EB1">
        <w:t xml:space="preserve"> If the library has a version specified, the </w:t>
      </w:r>
      <w:proofErr w:type="spellStart"/>
      <w:r w:rsidR="00895EB1" w:rsidRPr="004D5BAB">
        <w:rPr>
          <w:rFonts w:ascii="Courier New" w:hAnsi="Courier New"/>
          <w:sz w:val="20"/>
        </w:rPr>
        <w:t>versionNumber</w:t>
      </w:r>
      <w:proofErr w:type="spellEnd"/>
      <w:r w:rsidR="00895EB1">
        <w:t xml:space="preserve"> element is used as well.</w:t>
      </w:r>
    </w:p>
    <w:p w14:paraId="67FAAD8A" w14:textId="77777777" w:rsidR="00331BA0" w:rsidRDefault="00331BA0" w:rsidP="00331BA0">
      <w:pPr>
        <w:pStyle w:val="BodyText"/>
        <w:spacing w:before="6"/>
        <w:rPr>
          <w:sz w:val="12"/>
        </w:rPr>
      </w:pPr>
    </w:p>
    <w:p w14:paraId="601FF6E1" w14:textId="77777777" w:rsidR="00331BA0" w:rsidRDefault="00331BA0" w:rsidP="00331BA0">
      <w:pPr>
        <w:pStyle w:val="BodyText"/>
        <w:spacing w:before="6"/>
        <w:rPr>
          <w:sz w:val="12"/>
        </w:rPr>
      </w:pPr>
    </w:p>
    <w:p w14:paraId="454F04B5" w14:textId="77777777" w:rsidR="00331BA0" w:rsidRDefault="00331BA0" w:rsidP="00331BA0">
      <w:pPr>
        <w:pStyle w:val="BodyText"/>
        <w:spacing w:before="6"/>
        <w:rPr>
          <w:sz w:val="12"/>
        </w:rPr>
      </w:pPr>
    </w:p>
    <w:p w14:paraId="03746DF9" w14:textId="77777777" w:rsidR="00331BA0" w:rsidRDefault="00331BA0" w:rsidP="00331BA0">
      <w:pPr>
        <w:pStyle w:val="BodyText"/>
        <w:spacing w:before="6"/>
        <w:rPr>
          <w:sz w:val="12"/>
        </w:rPr>
      </w:pPr>
    </w:p>
    <w:p w14:paraId="24AB913F" w14:textId="77777777" w:rsidR="00331BA0" w:rsidRDefault="00331BA0" w:rsidP="00331BA0">
      <w:pPr>
        <w:pStyle w:val="BodyText"/>
        <w:spacing w:before="6"/>
        <w:rPr>
          <w:sz w:val="12"/>
        </w:rPr>
      </w:pPr>
    </w:p>
    <w:p w14:paraId="64EFE2AB" w14:textId="77777777" w:rsidR="00331BA0" w:rsidRDefault="00331BA0" w:rsidP="00331BA0">
      <w:pPr>
        <w:pStyle w:val="BodyText"/>
        <w:spacing w:before="6"/>
        <w:rPr>
          <w:sz w:val="12"/>
        </w:rPr>
      </w:pPr>
    </w:p>
    <w:p w14:paraId="61D7B095" w14:textId="77777777" w:rsidR="00331BA0" w:rsidRDefault="00331BA0" w:rsidP="00331BA0">
      <w:pPr>
        <w:pStyle w:val="BodyText"/>
        <w:spacing w:before="6"/>
        <w:rPr>
          <w:sz w:val="12"/>
        </w:rPr>
      </w:pPr>
    </w:p>
    <w:p w14:paraId="2A9E24A3" w14:textId="77777777" w:rsidR="00331BA0" w:rsidRDefault="00331BA0" w:rsidP="00331BA0">
      <w:pPr>
        <w:pStyle w:val="BodyText"/>
        <w:spacing w:before="6"/>
        <w:rPr>
          <w:sz w:val="12"/>
        </w:rPr>
      </w:pPr>
    </w:p>
    <w:p w14:paraId="0FF05942" w14:textId="77777777" w:rsidR="00331BA0" w:rsidRDefault="00331BA0" w:rsidP="00331BA0">
      <w:pPr>
        <w:pStyle w:val="BodyText"/>
        <w:spacing w:before="6"/>
        <w:rPr>
          <w:sz w:val="12"/>
        </w:rPr>
      </w:pPr>
    </w:p>
    <w:p w14:paraId="129CFCDD" w14:textId="77777777" w:rsidR="00331BA0" w:rsidRDefault="00331BA0" w:rsidP="00331BA0">
      <w:pPr>
        <w:pStyle w:val="BodyText"/>
        <w:spacing w:before="6"/>
        <w:rPr>
          <w:sz w:val="12"/>
        </w:rPr>
      </w:pPr>
    </w:p>
    <w:p w14:paraId="2B9D737E" w14:textId="77777777" w:rsidR="00331BA0" w:rsidRDefault="00331BA0" w:rsidP="00331BA0">
      <w:pPr>
        <w:pStyle w:val="BodyText"/>
        <w:spacing w:before="6"/>
        <w:rPr>
          <w:sz w:val="12"/>
        </w:rPr>
      </w:pPr>
    </w:p>
    <w:p w14:paraId="52646E02" w14:textId="77777777" w:rsidR="00331BA0" w:rsidRDefault="00331BA0" w:rsidP="00331BA0">
      <w:pPr>
        <w:pStyle w:val="BodyText"/>
        <w:spacing w:before="6"/>
        <w:rPr>
          <w:sz w:val="12"/>
        </w:rPr>
      </w:pPr>
    </w:p>
    <w:p w14:paraId="71DD1645" w14:textId="77777777" w:rsidR="00331BA0" w:rsidRDefault="00331BA0" w:rsidP="00331BA0">
      <w:pPr>
        <w:pStyle w:val="BodyText"/>
        <w:spacing w:before="6"/>
        <w:rPr>
          <w:sz w:val="12"/>
        </w:rPr>
      </w:pPr>
    </w:p>
    <w:p w14:paraId="49AC4336" w14:textId="77777777" w:rsidR="00331BA0" w:rsidRDefault="00331BA0" w:rsidP="00331BA0">
      <w:pPr>
        <w:pStyle w:val="BodyText"/>
        <w:spacing w:before="6"/>
        <w:rPr>
          <w:sz w:val="12"/>
        </w:rPr>
      </w:pPr>
    </w:p>
    <w:p w14:paraId="709B490E" w14:textId="77777777" w:rsidR="00331BA0" w:rsidRDefault="00331BA0" w:rsidP="00331BA0">
      <w:pPr>
        <w:pStyle w:val="BodyText"/>
        <w:spacing w:before="6"/>
        <w:rPr>
          <w:sz w:val="12"/>
        </w:rPr>
      </w:pPr>
    </w:p>
    <w:p w14:paraId="104E8125" w14:textId="77777777" w:rsidR="00331BA0" w:rsidRDefault="00331BA0" w:rsidP="00331BA0">
      <w:pPr>
        <w:pStyle w:val="BodyText"/>
        <w:spacing w:before="6"/>
        <w:rPr>
          <w:sz w:val="12"/>
        </w:rPr>
      </w:pPr>
    </w:p>
    <w:p w14:paraId="2EBD2103" w14:textId="77777777" w:rsidR="00331BA0" w:rsidRDefault="00331BA0" w:rsidP="00331BA0">
      <w:pPr>
        <w:pStyle w:val="BodyText"/>
        <w:spacing w:before="6"/>
        <w:rPr>
          <w:sz w:val="12"/>
        </w:rPr>
      </w:pPr>
    </w:p>
    <w:p w14:paraId="64A4ACFA" w14:textId="77777777" w:rsidR="00331BA0" w:rsidRDefault="00331BA0" w:rsidP="00331BA0">
      <w:pPr>
        <w:pStyle w:val="BodyText"/>
        <w:spacing w:before="6"/>
        <w:rPr>
          <w:sz w:val="12"/>
        </w:rPr>
      </w:pPr>
    </w:p>
    <w:p w14:paraId="16E084DE" w14:textId="4450290B" w:rsidR="00331BA0" w:rsidRDefault="006A7AE5" w:rsidP="00331BA0">
      <w:pPr>
        <w:pStyle w:val="BodyText"/>
        <w:spacing w:line="20" w:lineRule="exact"/>
        <w:ind w:left="536"/>
        <w:rPr>
          <w:sz w:val="2"/>
        </w:rPr>
      </w:pPr>
      <w:r>
        <w:rPr>
          <w:noProof/>
        </w:rPr>
        <mc:AlternateContent>
          <mc:Choice Requires="wpg">
            <w:drawing>
              <wp:anchor distT="0" distB="0" distL="0" distR="0" simplePos="0" relativeHeight="251539456" behindDoc="0" locked="0" layoutInCell="1" allowOverlap="1" wp14:anchorId="01BE9256" wp14:editId="6B233BB5">
                <wp:simplePos x="0" y="0"/>
                <wp:positionH relativeFrom="page">
                  <wp:posOffset>704850</wp:posOffset>
                </wp:positionH>
                <wp:positionV relativeFrom="paragraph">
                  <wp:posOffset>28575</wp:posOffset>
                </wp:positionV>
                <wp:extent cx="6076950" cy="3505200"/>
                <wp:effectExtent l="0" t="0" r="19050" b="19050"/>
                <wp:wrapTopAndBottom/>
                <wp:docPr id="204"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950" cy="3505200"/>
                          <a:chOff x="1440" y="167"/>
                          <a:chExt cx="9361" cy="3241"/>
                        </a:xfrm>
                      </wpg:grpSpPr>
                      <wps:wsp>
                        <wps:cNvPr id="205" name="Freeform 173"/>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6" name="Freeform 172"/>
                        <wps:cNvSpPr>
                          <a:spLocks/>
                        </wps:cNvSpPr>
                        <wps:spPr bwMode="auto">
                          <a:xfrm>
                            <a:off x="1444" y="171"/>
                            <a:ext cx="9353" cy="3233"/>
                          </a:xfrm>
                          <a:custGeom>
                            <a:avLst/>
                            <a:gdLst>
                              <a:gd name="T0" fmla="+- 0 10716 1444"/>
                              <a:gd name="T1" fmla="*/ T0 w 9353"/>
                              <a:gd name="T2" fmla="+- 0 171 171"/>
                              <a:gd name="T3" fmla="*/ 171 h 3233"/>
                              <a:gd name="T4" fmla="+- 0 1524 1444"/>
                              <a:gd name="T5" fmla="*/ T4 w 9353"/>
                              <a:gd name="T6" fmla="+- 0 171 171"/>
                              <a:gd name="T7" fmla="*/ 171 h 3233"/>
                              <a:gd name="T8" fmla="+- 0 1493 1444"/>
                              <a:gd name="T9" fmla="*/ T8 w 9353"/>
                              <a:gd name="T10" fmla="+- 0 177 171"/>
                              <a:gd name="T11" fmla="*/ 177 h 3233"/>
                              <a:gd name="T12" fmla="+- 0 1467 1444"/>
                              <a:gd name="T13" fmla="*/ T12 w 9353"/>
                              <a:gd name="T14" fmla="+- 0 194 171"/>
                              <a:gd name="T15" fmla="*/ 194 h 3233"/>
                              <a:gd name="T16" fmla="+- 0 1450 1444"/>
                              <a:gd name="T17" fmla="*/ T16 w 9353"/>
                              <a:gd name="T18" fmla="+- 0 219 171"/>
                              <a:gd name="T19" fmla="*/ 219 h 3233"/>
                              <a:gd name="T20" fmla="+- 0 1444 1444"/>
                              <a:gd name="T21" fmla="*/ T20 w 9353"/>
                              <a:gd name="T22" fmla="+- 0 250 171"/>
                              <a:gd name="T23" fmla="*/ 250 h 3233"/>
                              <a:gd name="T24" fmla="+- 0 1444 1444"/>
                              <a:gd name="T25" fmla="*/ T24 w 9353"/>
                              <a:gd name="T26" fmla="+- 0 3324 171"/>
                              <a:gd name="T27" fmla="*/ 3324 h 3233"/>
                              <a:gd name="T28" fmla="+- 0 1450 1444"/>
                              <a:gd name="T29" fmla="*/ T28 w 9353"/>
                              <a:gd name="T30" fmla="+- 0 3355 171"/>
                              <a:gd name="T31" fmla="*/ 3355 h 3233"/>
                              <a:gd name="T32" fmla="+- 0 1467 1444"/>
                              <a:gd name="T33" fmla="*/ T32 w 9353"/>
                              <a:gd name="T34" fmla="+- 0 3380 171"/>
                              <a:gd name="T35" fmla="*/ 3380 h 3233"/>
                              <a:gd name="T36" fmla="+- 0 1493 1444"/>
                              <a:gd name="T37" fmla="*/ T36 w 9353"/>
                              <a:gd name="T38" fmla="+- 0 3397 171"/>
                              <a:gd name="T39" fmla="*/ 3397 h 3233"/>
                              <a:gd name="T40" fmla="+- 0 1524 1444"/>
                              <a:gd name="T41" fmla="*/ T40 w 9353"/>
                              <a:gd name="T42" fmla="+- 0 3403 171"/>
                              <a:gd name="T43" fmla="*/ 3403 h 3233"/>
                              <a:gd name="T44" fmla="+- 0 10716 1444"/>
                              <a:gd name="T45" fmla="*/ T44 w 9353"/>
                              <a:gd name="T46" fmla="+- 0 3403 171"/>
                              <a:gd name="T47" fmla="*/ 3403 h 3233"/>
                              <a:gd name="T48" fmla="+- 0 10747 1444"/>
                              <a:gd name="T49" fmla="*/ T48 w 9353"/>
                              <a:gd name="T50" fmla="+- 0 3397 171"/>
                              <a:gd name="T51" fmla="*/ 3397 h 3233"/>
                              <a:gd name="T52" fmla="+- 0 10773 1444"/>
                              <a:gd name="T53" fmla="*/ T52 w 9353"/>
                              <a:gd name="T54" fmla="+- 0 3380 171"/>
                              <a:gd name="T55" fmla="*/ 3380 h 3233"/>
                              <a:gd name="T56" fmla="+- 0 10790 1444"/>
                              <a:gd name="T57" fmla="*/ T56 w 9353"/>
                              <a:gd name="T58" fmla="+- 0 3355 171"/>
                              <a:gd name="T59" fmla="*/ 3355 h 3233"/>
                              <a:gd name="T60" fmla="+- 0 10796 1444"/>
                              <a:gd name="T61" fmla="*/ T60 w 9353"/>
                              <a:gd name="T62" fmla="+- 0 3324 171"/>
                              <a:gd name="T63" fmla="*/ 3324 h 3233"/>
                              <a:gd name="T64" fmla="+- 0 10796 1444"/>
                              <a:gd name="T65" fmla="*/ T64 w 9353"/>
                              <a:gd name="T66" fmla="+- 0 250 171"/>
                              <a:gd name="T67" fmla="*/ 250 h 3233"/>
                              <a:gd name="T68" fmla="+- 0 10790 1444"/>
                              <a:gd name="T69" fmla="*/ T68 w 9353"/>
                              <a:gd name="T70" fmla="+- 0 219 171"/>
                              <a:gd name="T71" fmla="*/ 219 h 3233"/>
                              <a:gd name="T72" fmla="+- 0 10773 1444"/>
                              <a:gd name="T73" fmla="*/ T72 w 9353"/>
                              <a:gd name="T74" fmla="+- 0 194 171"/>
                              <a:gd name="T75" fmla="*/ 194 h 3233"/>
                              <a:gd name="T76" fmla="+- 0 10747 1444"/>
                              <a:gd name="T77" fmla="*/ T76 w 9353"/>
                              <a:gd name="T78" fmla="+- 0 177 171"/>
                              <a:gd name="T79" fmla="*/ 177 h 3233"/>
                              <a:gd name="T80" fmla="+- 0 10716 1444"/>
                              <a:gd name="T81" fmla="*/ T80 w 9353"/>
                              <a:gd name="T82" fmla="+- 0 171 171"/>
                              <a:gd name="T83" fmla="*/ 171 h 32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233">
                                <a:moveTo>
                                  <a:pt x="9272" y="0"/>
                                </a:moveTo>
                                <a:lnTo>
                                  <a:pt x="80" y="0"/>
                                </a:lnTo>
                                <a:lnTo>
                                  <a:pt x="49" y="6"/>
                                </a:lnTo>
                                <a:lnTo>
                                  <a:pt x="23" y="23"/>
                                </a:lnTo>
                                <a:lnTo>
                                  <a:pt x="6" y="48"/>
                                </a:lnTo>
                                <a:lnTo>
                                  <a:pt x="0" y="79"/>
                                </a:lnTo>
                                <a:lnTo>
                                  <a:pt x="0" y="3153"/>
                                </a:lnTo>
                                <a:lnTo>
                                  <a:pt x="6" y="3184"/>
                                </a:lnTo>
                                <a:lnTo>
                                  <a:pt x="23" y="3209"/>
                                </a:lnTo>
                                <a:lnTo>
                                  <a:pt x="49" y="3226"/>
                                </a:lnTo>
                                <a:lnTo>
                                  <a:pt x="80" y="3232"/>
                                </a:lnTo>
                                <a:lnTo>
                                  <a:pt x="9272" y="3232"/>
                                </a:lnTo>
                                <a:lnTo>
                                  <a:pt x="9303" y="3226"/>
                                </a:lnTo>
                                <a:lnTo>
                                  <a:pt x="9329" y="3209"/>
                                </a:lnTo>
                                <a:lnTo>
                                  <a:pt x="9346" y="3184"/>
                                </a:lnTo>
                                <a:lnTo>
                                  <a:pt x="9352" y="315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07" name="Text Box 171"/>
                        <wps:cNvSpPr txBox="1">
                          <a:spLocks noChangeArrowheads="1"/>
                        </wps:cNvSpPr>
                        <wps:spPr bwMode="auto">
                          <a:xfrm>
                            <a:off x="1440" y="167"/>
                            <a:ext cx="9361" cy="324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w:t>
                              </w:r>
                              <w:proofErr w:type="spellStart"/>
                              <w:r>
                                <w:rPr>
                                  <w:rFonts w:ascii="Courier New"/>
                                  <w:sz w:val="20"/>
                                </w:rPr>
                                <w:t>cql</w:t>
                              </w:r>
                              <w:proofErr w:type="spellEnd"/>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proofErr w:type="spellStart"/>
                              <w:r w:rsidRPr="004D5BAB">
                                <w:rPr>
                                  <w:rFonts w:ascii="Courier New"/>
                                  <w:sz w:val="20"/>
                                </w:rPr>
                                <w:t>setID</w:t>
                              </w:r>
                              <w:proofErr w:type="spellEnd"/>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setID</w:t>
                              </w:r>
                              <w:proofErr w:type="spellEnd"/>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w:t>
                              </w:r>
                              <w:proofErr w:type="spellStart"/>
                              <w:r>
                                <w:rPr>
                                  <w:sz w:val="20"/>
                                </w:rPr>
                                <w:t>setID</w:t>
                              </w:r>
                              <w:proofErr w:type="spellEnd"/>
                              <w:r>
                                <w:rPr>
                                  <w:sz w:val="20"/>
                                </w:rPr>
                                <w:t xml:space="preserve"> element is not the same as the name of the CQL library, the </w:t>
                              </w:r>
                              <w:proofErr w:type="spellStart"/>
                              <w:r>
                                <w:rPr>
                                  <w:sz w:val="20"/>
                                </w:rPr>
                                <w:t>identifierName</w:t>
                              </w:r>
                              <w:proofErr w:type="spellEnd"/>
                              <w:r>
                                <w:rPr>
                                  <w:sz w:val="20"/>
                                </w:rPr>
                                <w:t xml:space="preserv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versionNumber</w:t>
                              </w:r>
                              <w:proofErr w:type="spellEnd"/>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E9256" id="Group 170" o:spid="_x0000_s1026" style="position:absolute;left:0;text-align:left;margin-left:55.5pt;margin-top:2.25pt;width:478.5pt;height:276pt;z-index:251539456;mso-wrap-distance-left:0;mso-wrap-distance-right:0;mso-position-horizontal-relative:page" coordorigin="1440,167" coordsize="9361,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">
                <v:shape id="Freeform 173" o:spid="_x0000_s1027"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" path="m9272,l80,,49,6,23,23,6,48,,79,,3153r6,31l23,3209r26,17l80,3232r9192,l9303,3226r26,-17l9346,3184r6,-31l9352,79r-6,-31l9329,23,9303,6,9272,xe" fillcolor="#fffde8" stroked="f">
                  <v:path arrowok="t" o:connecttype="custom" o:connectlocs="9272,171;80,171;49,177;23,194;6,219;0,250;0,3324;6,3355;23,3380;49,3397;80,3403;9272,3403;9303,3397;9329,3380;9346,3355;9352,3324;9352,250;9346,219;9329,194;9303,177;9272,171" o:connectangles="0,0,0,0,0,0,0,0,0,0,0,0,0,0,0,0,0,0,0,0,0"/>
                </v:shape>
                <v:shape id="Freeform 172" o:spid="_x0000_s1028" style="position:absolute;left:1444;top:171;width:9353;height:3233;visibility:visible;mso-wrap-style:square;v-text-anchor:top" coordsize="9353,3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" path="m9272,l80,,49,6,23,23,6,48,,79,,3153r6,31l23,3209r26,17l80,3232r9192,l9303,3226r26,-17l9346,3184r6,-31l9352,79r-6,-31l9329,23,9303,6,9272,xe" filled="f" strokeweight=".14056mm">
                  <v:path arrowok="t" o:connecttype="custom" o:connectlocs="9272,171;80,171;49,177;23,194;6,219;0,250;0,3324;6,3355;23,3380;49,3397;80,3403;9272,3403;9303,3397;9329,3380;9346,3355;9352,3324;9352,250;9346,219;9329,194;9303,177;9272,171" o:connectangles="0,0,0,0,0,0,0,0,0,0,0,0,0,0,0,0,0,0,0,0,0"/>
                </v:shape>
                <v:shapetype id="_x0000_t202" coordsize="21600,21600" o:spt="202" path="m,l,21600r21600,l21600,xe">
                  <v:stroke joinstyle="miter"/>
                  <v:path gradientshapeok="t" o:connecttype="rect"/>
                </v:shapetype>
                <v:shape id="Text Box 171" o:spid="_x0000_s1029" type="#_x0000_t202" style="position:absolute;left:1440;top:167;width:9361;height: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772DA031" w14:textId="77777777" w:rsidR="00090BC7" w:rsidRDefault="00090BC7">
                        <w:pPr>
                          <w:spacing w:before="10"/>
                          <w:rPr>
                            <w:sz w:val="19"/>
                          </w:rPr>
                        </w:pPr>
                      </w:p>
                      <w:p w14:paraId="2C67827F" w14:textId="77777777" w:rsidR="00090BC7" w:rsidRDefault="00090BC7">
                        <w:pPr>
                          <w:ind w:left="273"/>
                          <w:rPr>
                            <w:b/>
                            <w:sz w:val="20"/>
                          </w:rPr>
                        </w:pPr>
                        <w:r>
                          <w:rPr>
                            <w:b/>
                            <w:sz w:val="20"/>
                          </w:rPr>
                          <w:t>Conformance Requirement 1 (Referencing CQL Documents):</w:t>
                        </w:r>
                      </w:p>
                      <w:p w14:paraId="60BA07A6" w14:textId="77777777" w:rsidR="00090BC7" w:rsidRPr="0040431D" w:rsidRDefault="00090BC7" w:rsidP="0040431D">
                        <w:pPr>
                          <w:numPr>
                            <w:ilvl w:val="0"/>
                            <w:numId w:val="69"/>
                          </w:numPr>
                          <w:tabs>
                            <w:tab w:val="left" w:pos="820"/>
                          </w:tabs>
                          <w:spacing w:before="4" w:line="240" w:lineRule="exact"/>
                          <w:ind w:left="810" w:right="141" w:hanging="180"/>
                          <w:rPr>
                            <w:sz w:val="20"/>
                          </w:rPr>
                        </w:pPr>
                        <w:r>
                          <w:rPr>
                            <w:sz w:val="20"/>
                          </w:rPr>
                          <w:t>Measures</w:t>
                        </w:r>
                        <w:r>
                          <w:rPr>
                            <w:spacing w:val="-4"/>
                            <w:sz w:val="20"/>
                          </w:rPr>
                          <w:t xml:space="preserve"> </w:t>
                        </w:r>
                        <w:r>
                          <w:rPr>
                            <w:sz w:val="20"/>
                          </w:rPr>
                          <w:t>utilizing</w:t>
                        </w:r>
                        <w:r>
                          <w:rPr>
                            <w:spacing w:val="-4"/>
                            <w:sz w:val="20"/>
                          </w:rPr>
                          <w:t xml:space="preserve"> </w:t>
                        </w:r>
                        <w:r>
                          <w:rPr>
                            <w:sz w:val="20"/>
                          </w:rPr>
                          <w:t>CQL</w:t>
                        </w:r>
                        <w:r>
                          <w:rPr>
                            <w:spacing w:val="-4"/>
                            <w:sz w:val="20"/>
                          </w:rPr>
                          <w:t xml:space="preserve"> </w:t>
                        </w:r>
                        <w:r>
                          <w:rPr>
                            <w:sz w:val="20"/>
                          </w:rPr>
                          <w:t>libraries</w:t>
                        </w:r>
                        <w:r>
                          <w:rPr>
                            <w:spacing w:val="-4"/>
                            <w:sz w:val="20"/>
                          </w:rPr>
                          <w:t xml:space="preserve"> </w:t>
                        </w:r>
                        <w:r>
                          <w:rPr>
                            <w:b/>
                            <w:sz w:val="20"/>
                          </w:rPr>
                          <w:t>SHALL</w:t>
                        </w:r>
                        <w:r>
                          <w:rPr>
                            <w:b/>
                            <w:spacing w:val="-4"/>
                            <w:sz w:val="20"/>
                          </w:rPr>
                          <w:t xml:space="preserve"> </w:t>
                        </w:r>
                        <w:r>
                          <w:rPr>
                            <w:sz w:val="20"/>
                          </w:rPr>
                          <w:t>include</w:t>
                        </w:r>
                        <w:r>
                          <w:rPr>
                            <w:spacing w:val="-4"/>
                            <w:sz w:val="20"/>
                          </w:rPr>
                          <w:t xml:space="preserve"> </w:t>
                        </w:r>
                        <w:r>
                          <w:rPr>
                            <w:sz w:val="20"/>
                          </w:rPr>
                          <w:t>exactly</w:t>
                        </w:r>
                        <w:r>
                          <w:rPr>
                            <w:spacing w:val="-4"/>
                            <w:sz w:val="20"/>
                          </w:rPr>
                          <w:t xml:space="preserve"> </w:t>
                        </w:r>
                        <w:r>
                          <w:rPr>
                            <w:sz w:val="20"/>
                          </w:rPr>
                          <w:t>1</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sz w:val="20"/>
                          </w:rPr>
                          <w:t>per</w:t>
                        </w:r>
                        <w:r>
                          <w:rPr>
                            <w:spacing w:val="-4"/>
                            <w:sz w:val="20"/>
                          </w:rPr>
                          <w:t xml:space="preserve"> </w:t>
                        </w:r>
                        <w:r>
                          <w:rPr>
                            <w:sz w:val="20"/>
                          </w:rPr>
                          <w:t>CQL library refenced in the</w:t>
                        </w:r>
                        <w:r>
                          <w:rPr>
                            <w:spacing w:val="-9"/>
                            <w:sz w:val="20"/>
                          </w:rPr>
                          <w:t xml:space="preserve"> </w:t>
                        </w:r>
                        <w:r>
                          <w:rPr>
                            <w:spacing w:val="-4"/>
                            <w:sz w:val="20"/>
                          </w:rPr>
                          <w:t>HQMF.</w:t>
                        </w:r>
                      </w:p>
                      <w:p w14:paraId="74A8F74E" w14:textId="5BC44358" w:rsidR="00090BC7" w:rsidRPr="0040431D" w:rsidRDefault="00090BC7" w:rsidP="0040431D">
                        <w:pPr>
                          <w:numPr>
                            <w:ilvl w:val="1"/>
                            <w:numId w:val="69"/>
                          </w:numPr>
                          <w:tabs>
                            <w:tab w:val="left" w:pos="820"/>
                          </w:tabs>
                          <w:spacing w:before="4" w:line="240" w:lineRule="exact"/>
                          <w:ind w:left="1350" w:right="141" w:hanging="270"/>
                          <w:rPr>
                            <w:sz w:val="20"/>
                          </w:rPr>
                        </w:pPr>
                        <w:r w:rsidRPr="0040431D">
                          <w:rPr>
                            <w:sz w:val="20"/>
                          </w:rPr>
                          <w:t xml:space="preserve">Libraries implicitly referenced through nesting of libraries </w:t>
                        </w:r>
                        <w:r w:rsidRPr="0040431D">
                          <w:rPr>
                            <w:b/>
                            <w:sz w:val="20"/>
                          </w:rPr>
                          <w:t xml:space="preserve">MAY </w:t>
                        </w:r>
                        <w:r w:rsidRPr="0040431D">
                          <w:rPr>
                            <w:sz w:val="20"/>
                          </w:rPr>
                          <w:t>be included.</w:t>
                        </w:r>
                      </w:p>
                      <w:p w14:paraId="11245510" w14:textId="4E1D1AC3" w:rsidR="00090BC7" w:rsidRDefault="00090BC7" w:rsidP="0040431D">
                        <w:pPr>
                          <w:numPr>
                            <w:ilvl w:val="0"/>
                            <w:numId w:val="69"/>
                          </w:numPr>
                          <w:tabs>
                            <w:tab w:val="left" w:pos="820"/>
                          </w:tabs>
                          <w:spacing w:before="151" w:line="240" w:lineRule="exact"/>
                          <w:ind w:left="810" w:right="403" w:hanging="180"/>
                          <w:rPr>
                            <w:sz w:val="20"/>
                          </w:rPr>
                        </w:pPr>
                        <w:r>
                          <w:rPr>
                            <w:sz w:val="20"/>
                          </w:rPr>
                          <w:t>The</w:t>
                        </w:r>
                        <w:r>
                          <w:rPr>
                            <w:spacing w:val="-4"/>
                            <w:sz w:val="20"/>
                          </w:rPr>
                          <w:t xml:space="preserve"> </w:t>
                        </w:r>
                        <w:proofErr w:type="spellStart"/>
                        <w:r>
                          <w:rPr>
                            <w:rFonts w:ascii="Courier New"/>
                            <w:sz w:val="20"/>
                          </w:rPr>
                          <w:t>expressionDocument</w:t>
                        </w:r>
                        <w:proofErr w:type="spellEnd"/>
                        <w:r>
                          <w:rPr>
                            <w:rFonts w:ascii="Courier New"/>
                            <w:spacing w:val="-74"/>
                            <w:sz w:val="20"/>
                          </w:rPr>
                          <w:t xml:space="preserve"> </w:t>
                        </w:r>
                        <w:r>
                          <w:rPr>
                            <w:sz w:val="20"/>
                          </w:rPr>
                          <w:t>element</w:t>
                        </w:r>
                        <w:r>
                          <w:rPr>
                            <w:spacing w:val="-4"/>
                            <w:sz w:val="20"/>
                          </w:rPr>
                          <w:t xml:space="preserve"> </w:t>
                        </w:r>
                        <w:r>
                          <w:rPr>
                            <w:b/>
                            <w:sz w:val="20"/>
                          </w:rPr>
                          <w:t>SHALL</w:t>
                        </w:r>
                        <w:r>
                          <w:rPr>
                            <w:b/>
                            <w:spacing w:val="-4"/>
                            <w:sz w:val="20"/>
                          </w:rPr>
                          <w:t xml:space="preserve"> </w:t>
                        </w:r>
                        <w:r>
                          <w:rPr>
                            <w:sz w:val="20"/>
                          </w:rPr>
                          <w:t>contain</w:t>
                        </w:r>
                        <w:r>
                          <w:rPr>
                            <w:spacing w:val="-4"/>
                            <w:sz w:val="20"/>
                          </w:rPr>
                          <w:t xml:space="preserve"> </w:t>
                        </w:r>
                        <w:r>
                          <w:rPr>
                            <w:sz w:val="20"/>
                          </w:rPr>
                          <w:t>a</w:t>
                        </w:r>
                        <w:r>
                          <w:rPr>
                            <w:spacing w:val="-4"/>
                            <w:sz w:val="20"/>
                          </w:rPr>
                          <w:t xml:space="preserve"> </w:t>
                        </w:r>
                        <w:r>
                          <w:rPr>
                            <w:sz w:val="20"/>
                          </w:rPr>
                          <w:t>child</w:t>
                        </w:r>
                        <w:r>
                          <w:rPr>
                            <w:spacing w:val="-4"/>
                            <w:sz w:val="20"/>
                          </w:rPr>
                          <w:t xml:space="preserve"> </w:t>
                        </w:r>
                        <w:r>
                          <w:rPr>
                            <w:rFonts w:ascii="Courier New"/>
                            <w:sz w:val="20"/>
                          </w:rPr>
                          <w:t>text</w:t>
                        </w:r>
                        <w:r>
                          <w:rPr>
                            <w:rFonts w:ascii="Courier New"/>
                            <w:spacing w:val="-74"/>
                            <w:sz w:val="20"/>
                          </w:rPr>
                          <w:t xml:space="preserve"> </w:t>
                        </w:r>
                        <w:r>
                          <w:rPr>
                            <w:sz w:val="20"/>
                          </w:rPr>
                          <w:t>element</w:t>
                        </w:r>
                        <w:r>
                          <w:rPr>
                            <w:spacing w:val="-4"/>
                            <w:sz w:val="20"/>
                          </w:rPr>
                          <w:t xml:space="preserve"> </w:t>
                        </w:r>
                        <w:r>
                          <w:rPr>
                            <w:sz w:val="20"/>
                          </w:rPr>
                          <w:t>that</w:t>
                        </w:r>
                        <w:r>
                          <w:rPr>
                            <w:spacing w:val="-4"/>
                            <w:sz w:val="20"/>
                          </w:rPr>
                          <w:t xml:space="preserve"> </w:t>
                        </w:r>
                        <w:r>
                          <w:rPr>
                            <w:b/>
                            <w:sz w:val="20"/>
                          </w:rPr>
                          <w:t>SHALL</w:t>
                        </w:r>
                        <w:r>
                          <w:rPr>
                            <w:b/>
                            <w:spacing w:val="-4"/>
                            <w:sz w:val="20"/>
                          </w:rPr>
                          <w:t xml:space="preserve"> </w:t>
                        </w:r>
                        <w:r>
                          <w:rPr>
                            <w:sz w:val="20"/>
                          </w:rPr>
                          <w:t>have</w:t>
                        </w:r>
                        <w:r>
                          <w:rPr>
                            <w:spacing w:val="-4"/>
                            <w:sz w:val="20"/>
                          </w:rPr>
                          <w:t xml:space="preserve"> </w:t>
                        </w:r>
                        <w:r>
                          <w:rPr>
                            <w:sz w:val="20"/>
                          </w:rPr>
                          <w:t xml:space="preserve">a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r>
                          <w:rPr>
                            <w:spacing w:val="-5"/>
                            <w:sz w:val="20"/>
                          </w:rPr>
                          <w:t xml:space="preserve"> </w:t>
                        </w:r>
                        <w:r>
                          <w:rPr>
                            <w:rFonts w:ascii="Courier New"/>
                            <w:sz w:val="20"/>
                          </w:rPr>
                          <w:t>text/</w:t>
                        </w:r>
                        <w:proofErr w:type="spellStart"/>
                        <w:r>
                          <w:rPr>
                            <w:rFonts w:ascii="Courier New"/>
                            <w:sz w:val="20"/>
                          </w:rPr>
                          <w:t>cql</w:t>
                        </w:r>
                        <w:proofErr w:type="spellEnd"/>
                        <w:r>
                          <w:rPr>
                            <w:rFonts w:ascii="Courier New"/>
                            <w:spacing w:val="-75"/>
                            <w:sz w:val="20"/>
                          </w:rPr>
                          <w:t xml:space="preserve"> </w:t>
                        </w:r>
                        <w:r>
                          <w:rPr>
                            <w:sz w:val="20"/>
                          </w:rPr>
                          <w:t>and</w:t>
                        </w:r>
                        <w:r>
                          <w:rPr>
                            <w:spacing w:val="-5"/>
                            <w:sz w:val="20"/>
                          </w:rPr>
                          <w:t xml:space="preserve"> </w:t>
                        </w:r>
                        <w:r>
                          <w:rPr>
                            <w:b/>
                            <w:sz w:val="20"/>
                          </w:rPr>
                          <w:t>SHALL</w:t>
                        </w:r>
                        <w:r>
                          <w:rPr>
                            <w:b/>
                            <w:spacing w:val="-5"/>
                            <w:sz w:val="20"/>
                          </w:rPr>
                          <w:t xml:space="preserve"> </w:t>
                        </w:r>
                        <w:r>
                          <w:rPr>
                            <w:sz w:val="20"/>
                          </w:rPr>
                          <w:t>include</w:t>
                        </w:r>
                        <w:r>
                          <w:rPr>
                            <w:spacing w:val="-5"/>
                            <w:sz w:val="20"/>
                          </w:rPr>
                          <w:t xml:space="preserve"> </w:t>
                        </w:r>
                        <w:r>
                          <w:rPr>
                            <w:sz w:val="20"/>
                          </w:rPr>
                          <w:t>a</w:t>
                        </w:r>
                        <w:r>
                          <w:rPr>
                            <w:spacing w:val="-5"/>
                            <w:sz w:val="20"/>
                          </w:rPr>
                          <w:t xml:space="preserve"> </w:t>
                        </w:r>
                        <w:r>
                          <w:rPr>
                            <w:sz w:val="20"/>
                          </w:rPr>
                          <w:t>child</w:t>
                        </w:r>
                        <w:r>
                          <w:rPr>
                            <w:spacing w:val="-5"/>
                            <w:sz w:val="20"/>
                          </w:rPr>
                          <w:t xml:space="preserve"> </w:t>
                        </w:r>
                        <w:r>
                          <w:rPr>
                            <w:rFonts w:ascii="Courier New"/>
                            <w:sz w:val="20"/>
                          </w:rPr>
                          <w:t>reference</w:t>
                        </w:r>
                        <w:r>
                          <w:rPr>
                            <w:rFonts w:ascii="Courier New"/>
                            <w:spacing w:val="-75"/>
                            <w:sz w:val="20"/>
                          </w:rPr>
                          <w:t xml:space="preserve"> </w:t>
                        </w:r>
                        <w:r>
                          <w:rPr>
                            <w:sz w:val="20"/>
                          </w:rPr>
                          <w:t>element</w:t>
                        </w:r>
                        <w:r>
                          <w:rPr>
                            <w:spacing w:val="-5"/>
                            <w:sz w:val="20"/>
                          </w:rPr>
                          <w:t xml:space="preserve"> </w:t>
                        </w:r>
                        <w:r>
                          <w:rPr>
                            <w:sz w:val="20"/>
                          </w:rPr>
                          <w:t>whose value</w:t>
                        </w:r>
                        <w:r>
                          <w:rPr>
                            <w:spacing w:val="-6"/>
                            <w:sz w:val="20"/>
                          </w:rPr>
                          <w:t xml:space="preserve"> </w:t>
                        </w:r>
                        <w:r>
                          <w:rPr>
                            <w:sz w:val="20"/>
                          </w:rPr>
                          <w:t>contains</w:t>
                        </w:r>
                        <w:r>
                          <w:rPr>
                            <w:spacing w:val="-6"/>
                            <w:sz w:val="20"/>
                          </w:rPr>
                          <w:t xml:space="preserve"> </w:t>
                        </w:r>
                        <w:r>
                          <w:rPr>
                            <w:sz w:val="20"/>
                          </w:rPr>
                          <w:t>an absolute</w:t>
                        </w:r>
                        <w:r>
                          <w:rPr>
                            <w:spacing w:val="-6"/>
                            <w:sz w:val="20"/>
                          </w:rPr>
                          <w:t xml:space="preserve"> </w:t>
                        </w:r>
                        <w:r>
                          <w:rPr>
                            <w:sz w:val="20"/>
                          </w:rPr>
                          <w:t>URI</w:t>
                        </w:r>
                        <w:r>
                          <w:rPr>
                            <w:spacing w:val="-6"/>
                            <w:sz w:val="20"/>
                          </w:rPr>
                          <w:t xml:space="preserve"> </w:t>
                        </w:r>
                        <w:r>
                          <w:rPr>
                            <w:sz w:val="20"/>
                          </w:rPr>
                          <w:t>that</w:t>
                        </w:r>
                        <w:r>
                          <w:rPr>
                            <w:spacing w:val="-6"/>
                            <w:sz w:val="20"/>
                          </w:rPr>
                          <w:t xml:space="preserve"> </w:t>
                        </w:r>
                        <w:r>
                          <w:rPr>
                            <w:sz w:val="20"/>
                          </w:rPr>
                          <w:t>identifies</w:t>
                        </w:r>
                        <w:r>
                          <w:rPr>
                            <w:spacing w:val="-6"/>
                            <w:sz w:val="20"/>
                          </w:rPr>
                          <w:t xml:space="preserve"> </w:t>
                        </w:r>
                        <w:r>
                          <w:rPr>
                            <w:sz w:val="20"/>
                          </w:rPr>
                          <w:t>the</w:t>
                        </w:r>
                        <w:r>
                          <w:rPr>
                            <w:spacing w:val="-6"/>
                            <w:sz w:val="20"/>
                          </w:rPr>
                          <w:t xml:space="preserve"> </w:t>
                        </w:r>
                        <w:r>
                          <w:rPr>
                            <w:sz w:val="20"/>
                          </w:rPr>
                          <w:t>CQL</w:t>
                        </w:r>
                        <w:r>
                          <w:rPr>
                            <w:spacing w:val="-6"/>
                            <w:sz w:val="20"/>
                          </w:rPr>
                          <w:t xml:space="preserve"> </w:t>
                        </w:r>
                        <w:r>
                          <w:rPr>
                            <w:sz w:val="20"/>
                          </w:rPr>
                          <w:t>expression</w:t>
                        </w:r>
                        <w:r>
                          <w:rPr>
                            <w:spacing w:val="-6"/>
                            <w:sz w:val="20"/>
                          </w:rPr>
                          <w:t xml:space="preserve"> </w:t>
                        </w:r>
                        <w:r>
                          <w:rPr>
                            <w:sz w:val="20"/>
                          </w:rPr>
                          <w:t xml:space="preserve">document. This URI </w:t>
                        </w:r>
                        <w:r w:rsidRPr="004D5BAB">
                          <w:rPr>
                            <w:b/>
                            <w:sz w:val="20"/>
                          </w:rPr>
                          <w:t>SHALL</w:t>
                        </w:r>
                        <w:r>
                          <w:rPr>
                            <w:sz w:val="20"/>
                          </w:rPr>
                          <w:t xml:space="preserve"> be constructed using the </w:t>
                        </w:r>
                        <w:proofErr w:type="spellStart"/>
                        <w:r w:rsidRPr="004D5BAB">
                          <w:rPr>
                            <w:rFonts w:ascii="Courier New"/>
                            <w:sz w:val="20"/>
                          </w:rPr>
                          <w:t>setID</w:t>
                        </w:r>
                        <w:proofErr w:type="spellEnd"/>
                        <w:r>
                          <w:rPr>
                            <w:sz w:val="20"/>
                          </w:rPr>
                          <w:t xml:space="preserve"> for the library.</w:t>
                        </w:r>
                      </w:p>
                      <w:p w14:paraId="39E005AE" w14:textId="77777777" w:rsidR="00090BC7" w:rsidRDefault="00090BC7" w:rsidP="0040431D">
                        <w:pPr>
                          <w:numPr>
                            <w:ilvl w:val="0"/>
                            <w:numId w:val="69"/>
                          </w:numPr>
                          <w:tabs>
                            <w:tab w:val="left" w:pos="820"/>
                          </w:tabs>
                          <w:spacing w:before="118"/>
                          <w:ind w:left="810" w:hanging="180"/>
                          <w:rPr>
                            <w:sz w:val="20"/>
                          </w:rPr>
                        </w:pPr>
                        <w:r>
                          <w:rPr>
                            <w:sz w:val="20"/>
                          </w:rPr>
                          <w:t xml:space="preserve">Any referenced CQL library </w:t>
                        </w:r>
                        <w:r>
                          <w:rPr>
                            <w:b/>
                            <w:sz w:val="20"/>
                          </w:rPr>
                          <w:t xml:space="preserve">SHALL </w:t>
                        </w:r>
                        <w:r>
                          <w:rPr>
                            <w:sz w:val="20"/>
                          </w:rPr>
                          <w:t>contain a library declaration</w:t>
                        </w:r>
                        <w:r>
                          <w:rPr>
                            <w:spacing w:val="-31"/>
                            <w:sz w:val="20"/>
                          </w:rPr>
                          <w:t xml:space="preserve"> </w:t>
                        </w:r>
                        <w:r>
                          <w:rPr>
                            <w:sz w:val="20"/>
                          </w:rPr>
                          <w:t>line.</w:t>
                        </w:r>
                      </w:p>
                      <w:p w14:paraId="6246A6E5" w14:textId="3D720124" w:rsidR="00090BC7" w:rsidRDefault="00090BC7" w:rsidP="0040431D">
                        <w:pPr>
                          <w:numPr>
                            <w:ilvl w:val="0"/>
                            <w:numId w:val="69"/>
                          </w:numPr>
                          <w:tabs>
                            <w:tab w:val="left" w:pos="820"/>
                          </w:tabs>
                          <w:spacing w:before="113"/>
                          <w:ind w:left="810" w:hanging="180"/>
                          <w:rPr>
                            <w:sz w:val="20"/>
                          </w:rPr>
                        </w:pPr>
                        <w:r>
                          <w:rPr>
                            <w:sz w:val="20"/>
                          </w:rPr>
                          <w:t>The</w:t>
                        </w:r>
                        <w:r>
                          <w:rPr>
                            <w:spacing w:val="-5"/>
                            <w:sz w:val="20"/>
                          </w:rPr>
                          <w:t xml:space="preserve"> </w:t>
                        </w:r>
                        <w:r>
                          <w:rPr>
                            <w:sz w:val="20"/>
                          </w:rPr>
                          <w:t>library</w:t>
                        </w:r>
                        <w:r>
                          <w:rPr>
                            <w:spacing w:val="-5"/>
                            <w:sz w:val="20"/>
                          </w:rPr>
                          <w:t xml:space="preserve"> </w:t>
                        </w:r>
                        <w:r>
                          <w:rPr>
                            <w:sz w:val="20"/>
                          </w:rPr>
                          <w:t>declaration</w:t>
                        </w:r>
                        <w:r>
                          <w:rPr>
                            <w:spacing w:val="-5"/>
                            <w:sz w:val="20"/>
                          </w:rPr>
                          <w:t xml:space="preserve"> </w:t>
                        </w:r>
                        <w:r>
                          <w:rPr>
                            <w:sz w:val="20"/>
                          </w:rPr>
                          <w:t>line</w:t>
                        </w:r>
                        <w:r>
                          <w:rPr>
                            <w:spacing w:val="-5"/>
                            <w:sz w:val="20"/>
                          </w:rPr>
                          <w:t xml:space="preserve"> </w:t>
                        </w:r>
                        <w:r>
                          <w:rPr>
                            <w:b/>
                            <w:sz w:val="20"/>
                          </w:rPr>
                          <w:t>SHALL</w:t>
                        </w:r>
                        <w:r>
                          <w:rPr>
                            <w:b/>
                            <w:spacing w:val="-5"/>
                            <w:sz w:val="20"/>
                          </w:rPr>
                          <w:t xml:space="preserve"> </w:t>
                        </w:r>
                        <w:r>
                          <w:rPr>
                            <w:sz w:val="20"/>
                          </w:rPr>
                          <w:t>be</w:t>
                        </w:r>
                        <w:r>
                          <w:rPr>
                            <w:spacing w:val="-5"/>
                            <w:sz w:val="20"/>
                          </w:rPr>
                          <w:t xml:space="preserve"> </w:t>
                        </w:r>
                        <w:r>
                          <w:rPr>
                            <w:sz w:val="20"/>
                          </w:rPr>
                          <w:t>the</w:t>
                        </w:r>
                        <w:r>
                          <w:rPr>
                            <w:spacing w:val="-5"/>
                            <w:sz w:val="20"/>
                          </w:rPr>
                          <w:t xml:space="preserve"> </w:t>
                        </w:r>
                        <w:r>
                          <w:rPr>
                            <w:sz w:val="20"/>
                          </w:rPr>
                          <w:t>first</w:t>
                        </w:r>
                        <w:r>
                          <w:rPr>
                            <w:spacing w:val="-5"/>
                            <w:sz w:val="20"/>
                          </w:rPr>
                          <w:t xml:space="preserve"> </w:t>
                        </w:r>
                        <w:r>
                          <w:rPr>
                            <w:sz w:val="20"/>
                          </w:rPr>
                          <w:t>line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library.</w:t>
                        </w:r>
                      </w:p>
                      <w:p w14:paraId="59A2A761" w14:textId="28A15653" w:rsidR="00090BC7" w:rsidRDefault="00090BC7" w:rsidP="0040431D">
                        <w:pPr>
                          <w:numPr>
                            <w:ilvl w:val="0"/>
                            <w:numId w:val="69"/>
                          </w:numPr>
                          <w:tabs>
                            <w:tab w:val="left" w:pos="820"/>
                          </w:tabs>
                          <w:spacing w:before="113"/>
                          <w:ind w:left="810" w:hanging="180"/>
                          <w:rPr>
                            <w:sz w:val="20"/>
                          </w:rPr>
                        </w:pPr>
                        <w:r>
                          <w:rPr>
                            <w:sz w:val="20"/>
                          </w:rPr>
                          <w:t xml:space="preserve">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setID</w:t>
                        </w:r>
                        <w:proofErr w:type="spellEnd"/>
                        <w:r>
                          <w:rPr>
                            <w:sz w:val="20"/>
                          </w:rPr>
                          <w:t xml:space="preserve"> element with a </w:t>
                        </w:r>
                        <w:r w:rsidRPr="004D5BAB">
                          <w:rPr>
                            <w:rFonts w:ascii="Courier New"/>
                            <w:sz w:val="20"/>
                          </w:rPr>
                          <w:t>root</w:t>
                        </w:r>
                        <w:r>
                          <w:rPr>
                            <w:sz w:val="20"/>
                          </w:rPr>
                          <w:t xml:space="preserve"> element that provides a globally unique namespace identifier for libraries, and an </w:t>
                        </w:r>
                        <w:r w:rsidRPr="004D5BAB">
                          <w:rPr>
                            <w:rFonts w:ascii="Courier New"/>
                            <w:sz w:val="20"/>
                          </w:rPr>
                          <w:t>extension</w:t>
                        </w:r>
                        <w:r>
                          <w:rPr>
                            <w:sz w:val="20"/>
                          </w:rPr>
                          <w:t xml:space="preserve"> attribute specifying a stable, version-independent identifier for the library.</w:t>
                        </w:r>
                      </w:p>
                      <w:p w14:paraId="5079824C" w14:textId="1A68F111" w:rsidR="00090BC7" w:rsidRDefault="00090BC7" w:rsidP="0040431D">
                        <w:pPr>
                          <w:numPr>
                            <w:ilvl w:val="0"/>
                            <w:numId w:val="69"/>
                          </w:numPr>
                          <w:tabs>
                            <w:tab w:val="left" w:pos="820"/>
                          </w:tabs>
                          <w:spacing w:before="113"/>
                          <w:ind w:left="810" w:hanging="180"/>
                          <w:rPr>
                            <w:sz w:val="20"/>
                          </w:rPr>
                        </w:pPr>
                        <w:r>
                          <w:rPr>
                            <w:sz w:val="20"/>
                          </w:rPr>
                          <w:t xml:space="preserve">If the </w:t>
                        </w:r>
                        <w:proofErr w:type="spellStart"/>
                        <w:r>
                          <w:rPr>
                            <w:sz w:val="20"/>
                          </w:rPr>
                          <w:t>setID</w:t>
                        </w:r>
                        <w:proofErr w:type="spellEnd"/>
                        <w:r>
                          <w:rPr>
                            <w:sz w:val="20"/>
                          </w:rPr>
                          <w:t xml:space="preserve"> element is not the same as the name of the CQL library, the </w:t>
                        </w:r>
                        <w:proofErr w:type="spellStart"/>
                        <w:r>
                          <w:rPr>
                            <w:sz w:val="20"/>
                          </w:rPr>
                          <w:t>identifierName</w:t>
                        </w:r>
                        <w:proofErr w:type="spellEnd"/>
                        <w:r>
                          <w:rPr>
                            <w:sz w:val="20"/>
                          </w:rPr>
                          <w:t xml:space="preserve"> element </w:t>
                        </w:r>
                        <w:r w:rsidRPr="004D5BAB">
                          <w:rPr>
                            <w:b/>
                            <w:sz w:val="20"/>
                          </w:rPr>
                          <w:t>SHOULD</w:t>
                        </w:r>
                        <w:r>
                          <w:rPr>
                            <w:sz w:val="20"/>
                          </w:rPr>
                          <w:t xml:space="preserve"> be used to provide a human-readable identifier.</w:t>
                        </w:r>
                      </w:p>
                      <w:p w14:paraId="07DC3F16" w14:textId="7459AB15" w:rsidR="00090BC7" w:rsidRDefault="00090BC7" w:rsidP="0040431D">
                        <w:pPr>
                          <w:numPr>
                            <w:ilvl w:val="0"/>
                            <w:numId w:val="69"/>
                          </w:numPr>
                          <w:tabs>
                            <w:tab w:val="left" w:pos="820"/>
                          </w:tabs>
                          <w:spacing w:before="113"/>
                          <w:ind w:left="810" w:hanging="180"/>
                          <w:rPr>
                            <w:sz w:val="20"/>
                          </w:rPr>
                        </w:pPr>
                        <w:r>
                          <w:rPr>
                            <w:sz w:val="20"/>
                          </w:rPr>
                          <w:t xml:space="preserve">If the library is versioned, the </w:t>
                        </w:r>
                        <w:proofErr w:type="spellStart"/>
                        <w:r w:rsidRPr="004D5BAB">
                          <w:rPr>
                            <w:rFonts w:ascii="Courier New"/>
                            <w:sz w:val="20"/>
                          </w:rPr>
                          <w:t>expressionDocument</w:t>
                        </w:r>
                        <w:proofErr w:type="spellEnd"/>
                        <w:r>
                          <w:rPr>
                            <w:sz w:val="20"/>
                          </w:rPr>
                          <w:t xml:space="preserve"> element </w:t>
                        </w:r>
                        <w:r w:rsidRPr="004D5BAB">
                          <w:rPr>
                            <w:b/>
                            <w:sz w:val="20"/>
                          </w:rPr>
                          <w:t>SHALL</w:t>
                        </w:r>
                        <w:r>
                          <w:rPr>
                            <w:sz w:val="20"/>
                          </w:rPr>
                          <w:t xml:space="preserve"> contain a </w:t>
                        </w:r>
                        <w:proofErr w:type="spellStart"/>
                        <w:r w:rsidRPr="004D5BAB">
                          <w:rPr>
                            <w:rFonts w:ascii="Courier New"/>
                            <w:sz w:val="20"/>
                          </w:rPr>
                          <w:t>versionNumber</w:t>
                        </w:r>
                        <w:proofErr w:type="spellEnd"/>
                        <w:r>
                          <w:rPr>
                            <w:sz w:val="20"/>
                          </w:rPr>
                          <w:t xml:space="preserve"> element with a </w:t>
                        </w:r>
                        <w:r w:rsidRPr="004D5BAB">
                          <w:rPr>
                            <w:rFonts w:ascii="Courier New"/>
                            <w:sz w:val="20"/>
                          </w:rPr>
                          <w:t>value</w:t>
                        </w:r>
                        <w:r>
                          <w:rPr>
                            <w:sz w:val="20"/>
                          </w:rPr>
                          <w:t xml:space="preserve"> attribute specifying the version of the library as defined in the CQL library declaration</w:t>
                        </w:r>
                      </w:p>
                    </w:txbxContent>
                  </v:textbox>
                </v:shape>
                <w10:wrap type="topAndBottom" anchorx="page"/>
              </v:group>
            </w:pict>
          </mc:Fallback>
        </mc:AlternateContent>
      </w:r>
      <w:r w:rsidR="00331BA0">
        <w:rPr>
          <w:noProof/>
          <w:sz w:val="2"/>
        </w:rPr>
        <mc:AlternateContent>
          <mc:Choice Requires="wpg">
            <w:drawing>
              <wp:inline distT="0" distB="0" distL="0" distR="0" wp14:anchorId="7EC55FC8" wp14:editId="41B6764E">
                <wp:extent cx="5948680" cy="5080"/>
                <wp:effectExtent l="0" t="0" r="7620" b="7620"/>
                <wp:docPr id="396"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97" name="Line 169"/>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45A02041" id="Group 16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YyMS&#10;PhUCAACNBAAADgAAAAAAAAAAAAAAAAAuAgAAZHJzL2Uyb0RvYy54bWxQSwECLQAUAAYACAAAACEA&#10;EPYsitoAAAACAQAADwAAAAAAAAAAAAAAAABvBAAAZHJzL2Rvd25yZXYueG1sUEsFBgAAAAAEAAQA&#10;8wAAAHYFAAAAAA==&#10;">
                <v:line id="Line 16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" strokeweight=".14039mm"/>
                <w10:anchorlock/>
              </v:group>
            </w:pict>
          </mc:Fallback>
        </mc:AlternateContent>
      </w:r>
    </w:p>
    <w:p w14:paraId="3E55E42F" w14:textId="22DEEF9C" w:rsidR="00331BA0" w:rsidRDefault="00331BA0" w:rsidP="00331BA0">
      <w:pPr>
        <w:pStyle w:val="ListParagraph"/>
        <w:numPr>
          <w:ilvl w:val="0"/>
          <w:numId w:val="40"/>
        </w:numPr>
        <w:tabs>
          <w:tab w:val="left" w:pos="539"/>
          <w:tab w:val="left" w:pos="540"/>
        </w:tabs>
        <w:spacing w:before="7"/>
        <w:ind w:hanging="436"/>
        <w:rPr>
          <w:rFonts w:ascii="Courier New"/>
          <w:b/>
          <w:sz w:val="18"/>
        </w:rPr>
      </w:pPr>
      <w:bookmarkStart w:id="59" w:name="Snippet3"/>
      <w:bookmarkEnd w:id="59"/>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COMP</w:t>
      </w:r>
      <w:r>
        <w:rPr>
          <w:rFonts w:ascii="Courier New"/>
          <w:b/>
          <w:color w:val="008200"/>
          <w:sz w:val="18"/>
        </w:rPr>
        <w:t>&gt;</w:t>
      </w:r>
    </w:p>
    <w:p w14:paraId="001FA702" w14:textId="77777777" w:rsidR="00331BA0" w:rsidRDefault="00331BA0" w:rsidP="00331BA0">
      <w:pPr>
        <w:pStyle w:val="ListParagraph"/>
        <w:numPr>
          <w:ilvl w:val="0"/>
          <w:numId w:val="40"/>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5956B996" w14:textId="77777777" w:rsidR="00331BA0" w:rsidRPr="00BE3520" w:rsidRDefault="00331BA0" w:rsidP="00331BA0">
      <w:pPr>
        <w:tabs>
          <w:tab w:val="left" w:pos="1185"/>
        </w:tabs>
        <w:spacing w:before="15"/>
        <w:ind w:left="103"/>
        <w:rPr>
          <w:rFonts w:ascii="Courier New"/>
          <w:b/>
          <w:sz w:val="18"/>
          <w:lang w:val="es-ES"/>
        </w:rPr>
      </w:pPr>
      <w:r w:rsidRPr="00BE3520">
        <w:rPr>
          <w:rFonts w:ascii="Courier New"/>
          <w:b/>
          <w:sz w:val="18"/>
          <w:lang w:val="es-ES"/>
        </w:rPr>
        <w:t>22</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"22688A59-B73C-4276-9E83-778214E1CA3C"</w:t>
      </w:r>
      <w:r w:rsidRPr="00BE3520">
        <w:rPr>
          <w:rFonts w:ascii="Courier New"/>
          <w:b/>
          <w:color w:val="008200"/>
          <w:sz w:val="18"/>
          <w:lang w:val="es-ES"/>
        </w:rPr>
        <w:t>/&gt;</w:t>
      </w:r>
    </w:p>
    <w:p w14:paraId="6F1AA2BB" w14:textId="77777777" w:rsidR="00331BA0"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"text/</w:t>
      </w:r>
      <w:proofErr w:type="spellStart"/>
      <w:r>
        <w:rPr>
          <w:rFonts w:ascii="Courier New"/>
          <w:color w:val="BF3F00"/>
          <w:sz w:val="18"/>
        </w:rPr>
        <w:t>cql</w:t>
      </w:r>
      <w:proofErr w:type="spellEnd"/>
      <w:r>
        <w:rPr>
          <w:rFonts w:ascii="Courier New"/>
          <w:color w:val="BF3F00"/>
          <w:sz w:val="18"/>
        </w:rPr>
        <w:t>"</w:t>
      </w:r>
      <w:r>
        <w:rPr>
          <w:rFonts w:ascii="Courier New"/>
          <w:b/>
          <w:color w:val="008200"/>
          <w:sz w:val="18"/>
        </w:rPr>
        <w:t>&gt;</w:t>
      </w:r>
    </w:p>
    <w:p w14:paraId="6BE1D618" w14:textId="1C38AECA" w:rsidR="00331BA0" w:rsidRDefault="00331BA0" w:rsidP="00331BA0">
      <w:pPr>
        <w:pStyle w:val="ListParagraph"/>
        <w:numPr>
          <w:ilvl w:val="0"/>
          <w:numId w:val="39"/>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3952" behindDoc="1" locked="0" layoutInCell="1" allowOverlap="1" wp14:anchorId="7C1BF402" wp14:editId="0FE56961">
                <wp:simplePos x="0" y="0"/>
                <wp:positionH relativeFrom="page">
                  <wp:posOffset>3312160</wp:posOffset>
                </wp:positionH>
                <wp:positionV relativeFrom="paragraph">
                  <wp:posOffset>101600</wp:posOffset>
                </wp:positionV>
                <wp:extent cx="34290" cy="0"/>
                <wp:effectExtent l="10160" t="12700" r="19050" b="25400"/>
                <wp:wrapNone/>
                <wp:docPr id="39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1DF30" id="Line 167" o:spid="_x0000_s1026" style="position:absolute;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8pt,8pt" to="26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6E079F">
        <w:rPr>
          <w:rFonts w:ascii="Courier New"/>
          <w:color w:val="BF3F00"/>
          <w:sz w:val="18"/>
        </w:rPr>
        <w:t>http://example.org/ecqms/libraries/</w:t>
      </w:r>
      <w:r w:rsidR="006E079F" w:rsidRPr="006E079F">
        <w:rPr>
          <w:rFonts w:ascii="Courier New"/>
          <w:color w:val="BF3F00"/>
          <w:sz w:val="18"/>
        </w:rPr>
        <w:t>AD01B04B-4534-40E5-B3B4-CCC210450441</w:t>
      </w:r>
      <w:r w:rsidR="006E079F">
        <w:rPr>
          <w:rFonts w:ascii="Courier New"/>
          <w:color w:val="BF3F00"/>
          <w:sz w:val="18"/>
        </w:rPr>
        <w:t>/</w:t>
      </w:r>
      <w:r>
        <w:rPr>
          <w:rFonts w:ascii="Courier New"/>
          <w:color w:val="BF3F00"/>
          <w:sz w:val="18"/>
        </w:rPr>
        <w:t>EXM146v4</w:t>
      </w:r>
      <w:r>
        <w:rPr>
          <w:rFonts w:ascii="Courier New"/>
          <w:color w:val="BF3F00"/>
          <w:spacing w:val="-60"/>
          <w:sz w:val="18"/>
        </w:rPr>
        <w:t xml:space="preserve"> </w:t>
      </w:r>
      <w:proofErr w:type="spellStart"/>
      <w:r>
        <w:rPr>
          <w:rFonts w:ascii="Courier New"/>
          <w:color w:val="BF3F00"/>
          <w:sz w:val="18"/>
        </w:rPr>
        <w:t>CQL.cql</w:t>
      </w:r>
      <w:proofErr w:type="spellEnd"/>
      <w:r>
        <w:rPr>
          <w:rFonts w:ascii="Courier New"/>
          <w:color w:val="BF3F00"/>
          <w:sz w:val="18"/>
        </w:rPr>
        <w:t>"</w:t>
      </w:r>
      <w:r>
        <w:rPr>
          <w:rFonts w:ascii="Courier New"/>
          <w:b/>
          <w:color w:val="008200"/>
          <w:sz w:val="18"/>
        </w:rPr>
        <w:t>/&gt;</w:t>
      </w:r>
    </w:p>
    <w:p w14:paraId="51DF41CA"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elm+xml</w:t>
      </w:r>
      <w:proofErr w:type="spellEnd"/>
      <w:r>
        <w:rPr>
          <w:rFonts w:ascii="Courier New"/>
          <w:color w:val="BF3F00"/>
          <w:sz w:val="18"/>
        </w:rPr>
        <w:t>"</w:t>
      </w:r>
      <w:r>
        <w:rPr>
          <w:rFonts w:ascii="Courier New"/>
          <w:b/>
          <w:color w:val="008200"/>
          <w:sz w:val="18"/>
        </w:rPr>
        <w:t>&gt;</w:t>
      </w:r>
    </w:p>
    <w:p w14:paraId="7CEBD1F3" w14:textId="59B05197"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4976" behindDoc="1" locked="0" layoutInCell="1" allowOverlap="1" wp14:anchorId="0B241809" wp14:editId="6F0855F3">
                <wp:simplePos x="0" y="0"/>
                <wp:positionH relativeFrom="page">
                  <wp:posOffset>3517265</wp:posOffset>
                </wp:positionH>
                <wp:positionV relativeFrom="paragraph">
                  <wp:posOffset>101600</wp:posOffset>
                </wp:positionV>
                <wp:extent cx="34290" cy="0"/>
                <wp:effectExtent l="12065" t="12700" r="29845" b="25400"/>
                <wp:wrapNone/>
                <wp:docPr id="39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C5909" id="Line 166" o:spid="_x0000_s1026" style="position:absolute;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SkDOe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0"/>
          <w:sz w:val="18"/>
        </w:rPr>
        <w:t xml:space="preserve"> </w:t>
      </w:r>
      <w:r>
        <w:rPr>
          <w:rFonts w:ascii="Courier New"/>
          <w:color w:val="BF3F00"/>
          <w:sz w:val="18"/>
        </w:rPr>
        <w:t>ELM.xml"</w:t>
      </w:r>
      <w:r>
        <w:rPr>
          <w:rFonts w:ascii="Courier New"/>
          <w:b/>
          <w:color w:val="008200"/>
          <w:sz w:val="18"/>
        </w:rPr>
        <w:t>/&gt;</w:t>
      </w:r>
    </w:p>
    <w:p w14:paraId="7DE242D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6C2C5EEB"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D424B96" w14:textId="2CAF3C7D" w:rsidR="00331BA0" w:rsidRDefault="00331BA0" w:rsidP="00331BA0">
      <w:pPr>
        <w:pStyle w:val="ListParagraph"/>
        <w:numPr>
          <w:ilvl w:val="0"/>
          <w:numId w:val="39"/>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6000" behindDoc="1" locked="0" layoutInCell="1" allowOverlap="1" wp14:anchorId="547929C5" wp14:editId="2DD62F75">
                <wp:simplePos x="0" y="0"/>
                <wp:positionH relativeFrom="page">
                  <wp:posOffset>3517265</wp:posOffset>
                </wp:positionH>
                <wp:positionV relativeFrom="paragraph">
                  <wp:posOffset>101600</wp:posOffset>
                </wp:positionV>
                <wp:extent cx="34290" cy="0"/>
                <wp:effectExtent l="12065" t="12700" r="29845" b="25400"/>
                <wp:wrapNone/>
                <wp:docPr id="400"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C60CA" id="Line 165" o:spid="_x0000_s1026" style="position:absolute;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95pt,8pt" to="279.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48634D">
        <w:rPr>
          <w:rFonts w:ascii="Courier New"/>
          <w:color w:val="BF3F00"/>
          <w:sz w:val="18"/>
        </w:rPr>
        <w:t>http://example.org/ecqms/libraries/</w:t>
      </w:r>
      <w:r w:rsidR="0048634D" w:rsidRPr="006E079F">
        <w:rPr>
          <w:rFonts w:ascii="Courier New"/>
          <w:color w:val="BF3F00"/>
          <w:sz w:val="18"/>
        </w:rPr>
        <w:t>AD01B04B-4534-40E5-B3B4-CCC210450441</w:t>
      </w:r>
      <w:r w:rsidR="0048634D">
        <w:rPr>
          <w:rFonts w:ascii="Courier New"/>
          <w:color w:val="BF3F00"/>
          <w:sz w:val="18"/>
        </w:rPr>
        <w:t>/</w:t>
      </w:r>
      <w:r>
        <w:rPr>
          <w:rFonts w:ascii="Courier New"/>
          <w:color w:val="BF3F00"/>
          <w:sz w:val="18"/>
        </w:rPr>
        <w:t>EXM146v4</w:t>
      </w:r>
      <w:r>
        <w:rPr>
          <w:rFonts w:ascii="Courier New"/>
          <w:color w:val="BF3F00"/>
          <w:spacing w:val="-61"/>
          <w:sz w:val="18"/>
        </w:rPr>
        <w:t xml:space="preserve"> </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35AC12F" w14:textId="77777777" w:rsidR="00331BA0" w:rsidRDefault="00331BA0" w:rsidP="00331BA0">
      <w:pPr>
        <w:pStyle w:val="ListParagraph"/>
        <w:numPr>
          <w:ilvl w:val="0"/>
          <w:numId w:val="39"/>
        </w:numPr>
        <w:tabs>
          <w:tab w:val="left" w:pos="1508"/>
          <w:tab w:val="left" w:pos="1509"/>
        </w:tabs>
        <w:ind w:left="1508" w:hanging="1405"/>
        <w:rPr>
          <w:rFonts w:ascii="Courier New"/>
          <w:b/>
          <w:sz w:val="18"/>
        </w:rPr>
      </w:pPr>
      <w:r>
        <w:rPr>
          <w:rFonts w:ascii="Courier New"/>
          <w:b/>
          <w:color w:val="008200"/>
          <w:sz w:val="18"/>
        </w:rPr>
        <w:t>&lt;/translation&gt;</w:t>
      </w:r>
    </w:p>
    <w:p w14:paraId="7BB2267A" w14:textId="77777777" w:rsidR="00331BA0" w:rsidRPr="00640DC9" w:rsidRDefault="00331BA0" w:rsidP="00331BA0">
      <w:pPr>
        <w:pStyle w:val="ListParagraph"/>
        <w:numPr>
          <w:ilvl w:val="0"/>
          <w:numId w:val="39"/>
        </w:numPr>
        <w:tabs>
          <w:tab w:val="left" w:pos="1185"/>
          <w:tab w:val="left" w:pos="1186"/>
        </w:tabs>
        <w:rPr>
          <w:rFonts w:ascii="Courier New"/>
          <w:b/>
          <w:sz w:val="18"/>
        </w:rPr>
      </w:pPr>
      <w:r>
        <w:rPr>
          <w:rFonts w:ascii="Courier New"/>
          <w:b/>
          <w:color w:val="008200"/>
          <w:sz w:val="18"/>
        </w:rPr>
        <w:t>&lt;/text&gt;</w:t>
      </w:r>
    </w:p>
    <w:p w14:paraId="5FE47FC9" w14:textId="77777777" w:rsidR="000D5823" w:rsidRPr="004D5BAB" w:rsidRDefault="00331BA0" w:rsidP="00331BA0">
      <w:pPr>
        <w:pStyle w:val="ListParagraph"/>
        <w:numPr>
          <w:ilvl w:val="0"/>
          <w:numId w:val="39"/>
        </w:numPr>
        <w:rPr>
          <w:rFonts w:ascii="Courier New"/>
          <w:b/>
          <w:sz w:val="18"/>
        </w:rPr>
      </w:pPr>
      <w:r w:rsidRPr="00DE3F14">
        <w:rPr>
          <w:rFonts w:ascii="Courier New"/>
          <w:b/>
          <w:color w:val="008200"/>
          <w:sz w:val="18"/>
        </w:rPr>
        <w:t>&lt;</w:t>
      </w:r>
      <w:proofErr w:type="spellStart"/>
      <w:r>
        <w:rPr>
          <w:rFonts w:ascii="Courier New"/>
          <w:b/>
          <w:color w:val="008200"/>
          <w:sz w:val="18"/>
        </w:rPr>
        <w:t>setI</w:t>
      </w:r>
      <w:r w:rsidRPr="00DE3F14">
        <w:rPr>
          <w:rFonts w:ascii="Courier New"/>
          <w:b/>
          <w:color w:val="008200"/>
          <w:sz w:val="18"/>
        </w:rPr>
        <w:t>d</w:t>
      </w:r>
      <w:proofErr w:type="spellEnd"/>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w:t>
      </w:r>
      <w:proofErr w:type="spellStart"/>
      <w:r>
        <w:rPr>
          <w:rFonts w:ascii="Courier New"/>
          <w:color w:val="BF3F00"/>
          <w:sz w:val="18"/>
        </w:rPr>
        <w:t>ecqms</w:t>
      </w:r>
      <w:proofErr w:type="spellEnd"/>
      <w:r>
        <w:rPr>
          <w:rFonts w:ascii="Courier New"/>
          <w:color w:val="BF3F00"/>
          <w:sz w:val="18"/>
        </w:rPr>
        <w:t>/libraries/</w:t>
      </w:r>
      <w:r w:rsidRPr="00DE3F14">
        <w:rPr>
          <w:rFonts w:ascii="Courier New"/>
          <w:color w:val="BF3F00"/>
          <w:sz w:val="18"/>
        </w:rPr>
        <w:t>"</w:t>
      </w:r>
      <w:r w:rsidR="000D5823">
        <w:rPr>
          <w:rFonts w:ascii="Courier New"/>
          <w:color w:val="BF3F00"/>
          <w:sz w:val="18"/>
        </w:rPr>
        <w:t xml:space="preserve"> </w:t>
      </w:r>
    </w:p>
    <w:p w14:paraId="7C7B00A4" w14:textId="3251B182" w:rsidR="00331BA0" w:rsidRPr="00761C7B" w:rsidRDefault="006E079F" w:rsidP="006E079F">
      <w:pPr>
        <w:pStyle w:val="ListParagraph"/>
        <w:numPr>
          <w:ilvl w:val="0"/>
          <w:numId w:val="39"/>
        </w:numPr>
        <w:rPr>
          <w:rFonts w:ascii="Courier New"/>
          <w:b/>
          <w:sz w:val="18"/>
        </w:rPr>
      </w:pPr>
      <w:r>
        <w:rPr>
          <w:rFonts w:ascii="Courier New"/>
          <w:b/>
          <w:color w:val="008200"/>
          <w:sz w:val="18"/>
        </w:rPr>
        <w:t xml:space="preserve">  </w:t>
      </w:r>
      <w:r w:rsidR="000D5823">
        <w:rPr>
          <w:rFonts w:ascii="Courier New"/>
          <w:color w:val="968D00"/>
          <w:sz w:val="18"/>
        </w:rPr>
        <w:t>extension</w:t>
      </w:r>
      <w:r w:rsidR="000D5823" w:rsidRPr="00DE3F14">
        <w:rPr>
          <w:rFonts w:ascii="Courier New"/>
          <w:color w:val="968D00"/>
          <w:sz w:val="18"/>
        </w:rPr>
        <w:t>=</w:t>
      </w:r>
      <w:r w:rsidR="000D5823" w:rsidRPr="00DE3F14">
        <w:rPr>
          <w:rFonts w:ascii="Courier New"/>
          <w:color w:val="BF3F00"/>
          <w:sz w:val="18"/>
        </w:rPr>
        <w:t>"</w:t>
      </w:r>
      <w:r w:rsidRPr="006E079F">
        <w:rPr>
          <w:rFonts w:ascii="Courier New"/>
          <w:color w:val="BF3F00"/>
          <w:sz w:val="18"/>
        </w:rPr>
        <w:t>AD01B04B-4534-40E5-B3B4-CCC210450441</w:t>
      </w:r>
      <w:r w:rsidR="000D5823" w:rsidRPr="00DE3F14">
        <w:rPr>
          <w:rFonts w:ascii="Courier New"/>
          <w:color w:val="BF3F00"/>
          <w:sz w:val="18"/>
        </w:rPr>
        <w:t>"</w:t>
      </w:r>
      <w:r w:rsidR="00331BA0">
        <w:rPr>
          <w:rFonts w:ascii="Courier New"/>
          <w:color w:val="BF3F00"/>
          <w:sz w:val="18"/>
        </w:rPr>
        <w:t xml:space="preserve"> </w:t>
      </w:r>
      <w:proofErr w:type="spellStart"/>
      <w:r w:rsidR="000D5823">
        <w:rPr>
          <w:rFonts w:ascii="Courier New"/>
          <w:color w:val="968D00"/>
          <w:sz w:val="18"/>
        </w:rPr>
        <w:t>identifierName</w:t>
      </w:r>
      <w:proofErr w:type="spellEnd"/>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EXM146</w:t>
      </w:r>
      <w:r w:rsidR="00331BA0" w:rsidRPr="00DE3F14">
        <w:rPr>
          <w:rFonts w:ascii="Courier New"/>
          <w:color w:val="BF3F00"/>
          <w:sz w:val="18"/>
        </w:rPr>
        <w:t>"</w:t>
      </w:r>
      <w:r w:rsidR="00331BA0" w:rsidRPr="00DE3F14">
        <w:rPr>
          <w:rFonts w:ascii="Courier New"/>
          <w:b/>
          <w:color w:val="008200"/>
          <w:sz w:val="18"/>
        </w:rPr>
        <w:t>/&gt;</w:t>
      </w:r>
    </w:p>
    <w:p w14:paraId="15D48A31" w14:textId="77777777" w:rsidR="00331BA0" w:rsidRPr="00761C7B" w:rsidRDefault="00331BA0" w:rsidP="00331BA0">
      <w:pPr>
        <w:pStyle w:val="ListParagraph"/>
        <w:numPr>
          <w:ilvl w:val="0"/>
          <w:numId w:val="39"/>
        </w:numPr>
        <w:rPr>
          <w:rFonts w:ascii="Courier New"/>
          <w:b/>
          <w:sz w:val="18"/>
        </w:rPr>
      </w:pPr>
      <w:r w:rsidRPr="00DE3F14">
        <w:rPr>
          <w:rFonts w:ascii="Courier New"/>
          <w:b/>
          <w:color w:val="008200"/>
          <w:sz w:val="18"/>
        </w:rPr>
        <w:t>&lt;</w:t>
      </w:r>
      <w:proofErr w:type="spellStart"/>
      <w:r>
        <w:rPr>
          <w:rFonts w:ascii="Courier New"/>
          <w:b/>
          <w:color w:val="008200"/>
          <w:sz w:val="18"/>
        </w:rPr>
        <w:t>versionNumber</w:t>
      </w:r>
      <w:proofErr w:type="spellEnd"/>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4.0.0</w:t>
      </w:r>
      <w:r w:rsidRPr="00DE3F14">
        <w:rPr>
          <w:rFonts w:ascii="Courier New"/>
          <w:color w:val="BF3F00"/>
          <w:sz w:val="18"/>
        </w:rPr>
        <w:t>"</w:t>
      </w:r>
      <w:r w:rsidRPr="00DE3F14">
        <w:rPr>
          <w:rFonts w:ascii="Courier New"/>
          <w:b/>
          <w:color w:val="008200"/>
          <w:sz w:val="18"/>
        </w:rPr>
        <w:t>/&gt;</w:t>
      </w:r>
    </w:p>
    <w:p w14:paraId="15C641F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71DD2AC5"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4CBEAE71" w14:textId="77777777" w:rsidR="00331BA0" w:rsidRDefault="00331BA0" w:rsidP="00331BA0">
      <w:pPr>
        <w:pStyle w:val="ListParagraph"/>
        <w:numPr>
          <w:ilvl w:val="0"/>
          <w:numId w:val="39"/>
        </w:numPr>
        <w:tabs>
          <w:tab w:val="left" w:pos="539"/>
          <w:tab w:val="left" w:pos="540"/>
        </w:tabs>
        <w:ind w:left="539" w:hanging="436"/>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4A370E06" w14:textId="77777777" w:rsidR="00331BA0" w:rsidRDefault="00331BA0" w:rsidP="00331BA0">
      <w:pPr>
        <w:pStyle w:val="ListParagraph"/>
        <w:numPr>
          <w:ilvl w:val="0"/>
          <w:numId w:val="39"/>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3D21E860" w14:textId="77777777" w:rsidR="00331BA0" w:rsidRPr="00BE3520" w:rsidRDefault="00331BA0" w:rsidP="00331BA0">
      <w:pPr>
        <w:tabs>
          <w:tab w:val="left" w:pos="1185"/>
        </w:tabs>
        <w:spacing w:before="15"/>
        <w:ind w:left="103"/>
        <w:rPr>
          <w:rFonts w:ascii="Courier New"/>
          <w:b/>
          <w:sz w:val="18"/>
          <w:lang w:val="es-ES"/>
        </w:rPr>
      </w:pPr>
      <w:r w:rsidRPr="00BE3520">
        <w:rPr>
          <w:rFonts w:ascii="Courier New"/>
          <w:b/>
          <w:sz w:val="18"/>
          <w:lang w:val="es-ES"/>
        </w:rPr>
        <w:t>36</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"22688A59-B73C-4276-9E83-778214E1CA3D"</w:t>
      </w:r>
      <w:r w:rsidRPr="00BE3520">
        <w:rPr>
          <w:rFonts w:ascii="Courier New"/>
          <w:b/>
          <w:color w:val="008200"/>
          <w:sz w:val="18"/>
          <w:lang w:val="es-ES"/>
        </w:rPr>
        <w:t>/&gt;</w:t>
      </w:r>
    </w:p>
    <w:p w14:paraId="58DC8FCD" w14:textId="77777777" w:rsidR="00331BA0"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w:t>
      </w:r>
      <w:r>
        <w:rPr>
          <w:rFonts w:ascii="Courier New"/>
          <w:b/>
          <w:color w:val="008200"/>
          <w:spacing w:val="-12"/>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"text/</w:t>
      </w:r>
      <w:proofErr w:type="spellStart"/>
      <w:r>
        <w:rPr>
          <w:rFonts w:ascii="Courier New"/>
          <w:color w:val="BF3F00"/>
          <w:sz w:val="18"/>
        </w:rPr>
        <w:t>cql</w:t>
      </w:r>
      <w:proofErr w:type="spellEnd"/>
      <w:r>
        <w:rPr>
          <w:rFonts w:ascii="Courier New"/>
          <w:color w:val="BF3F00"/>
          <w:sz w:val="18"/>
        </w:rPr>
        <w:t>"</w:t>
      </w:r>
      <w:r>
        <w:rPr>
          <w:rFonts w:ascii="Courier New"/>
          <w:b/>
          <w:color w:val="008200"/>
          <w:sz w:val="18"/>
        </w:rPr>
        <w:t>&gt;</w:t>
      </w:r>
    </w:p>
    <w:p w14:paraId="20859F04" w14:textId="5BA5334E" w:rsidR="00331BA0" w:rsidRDefault="00331BA0" w:rsidP="00331BA0">
      <w:pPr>
        <w:pStyle w:val="ListParagraph"/>
        <w:numPr>
          <w:ilvl w:val="0"/>
          <w:numId w:val="38"/>
        </w:numPr>
        <w:tabs>
          <w:tab w:val="left" w:pos="1508"/>
          <w:tab w:val="left" w:pos="1509"/>
        </w:tabs>
        <w:ind w:left="1508" w:hanging="1405"/>
        <w:rPr>
          <w:rFonts w:ascii="Courier New"/>
          <w:b/>
          <w:sz w:val="18"/>
        </w:rPr>
      </w:pPr>
      <w:r>
        <w:rPr>
          <w:noProof/>
        </w:rPr>
        <mc:AlternateContent>
          <mc:Choice Requires="wps">
            <w:drawing>
              <wp:anchor distT="0" distB="0" distL="114300" distR="114300" simplePos="0" relativeHeight="251777024" behindDoc="1" locked="0" layoutInCell="1" allowOverlap="1" wp14:anchorId="22DB7D1F" wp14:editId="0CE76FCD">
                <wp:simplePos x="0" y="0"/>
                <wp:positionH relativeFrom="page">
                  <wp:posOffset>3585845</wp:posOffset>
                </wp:positionH>
                <wp:positionV relativeFrom="paragraph">
                  <wp:posOffset>101600</wp:posOffset>
                </wp:positionV>
                <wp:extent cx="33655" cy="0"/>
                <wp:effectExtent l="17145" t="12700" r="25400" b="25400"/>
                <wp:wrapNone/>
                <wp:docPr id="401"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7328D" id="Line 164" o:spid="_x0000_s1026" style="position:absolute;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2.35pt,8pt" to="2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proofErr w:type="spellStart"/>
      <w:r>
        <w:rPr>
          <w:rFonts w:ascii="Courier New"/>
          <w:color w:val="BF3F00"/>
          <w:sz w:val="18"/>
        </w:rPr>
        <w:t>CQL.cql</w:t>
      </w:r>
      <w:proofErr w:type="spellEnd"/>
      <w:r>
        <w:rPr>
          <w:rFonts w:ascii="Courier New"/>
          <w:color w:val="BF3F00"/>
          <w:sz w:val="18"/>
        </w:rPr>
        <w:t>"</w:t>
      </w:r>
      <w:r>
        <w:rPr>
          <w:rFonts w:ascii="Courier New"/>
          <w:b/>
          <w:color w:val="008200"/>
          <w:sz w:val="18"/>
        </w:rPr>
        <w:t>/&gt;</w:t>
      </w:r>
    </w:p>
    <w:p w14:paraId="41321360"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1"/>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elm+xml</w:t>
      </w:r>
      <w:proofErr w:type="spellEnd"/>
      <w:r>
        <w:rPr>
          <w:rFonts w:ascii="Courier New"/>
          <w:color w:val="BF3F00"/>
          <w:sz w:val="18"/>
        </w:rPr>
        <w:t>"</w:t>
      </w:r>
      <w:r>
        <w:rPr>
          <w:rFonts w:ascii="Courier New"/>
          <w:b/>
          <w:color w:val="008200"/>
          <w:sz w:val="18"/>
        </w:rPr>
        <w:t>&gt;</w:t>
      </w:r>
    </w:p>
    <w:p w14:paraId="391E292F" w14:textId="1015AC63"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8048" behindDoc="1" locked="0" layoutInCell="1" allowOverlap="1" wp14:anchorId="304C7F86" wp14:editId="25B8CC36">
                <wp:simplePos x="0" y="0"/>
                <wp:positionH relativeFrom="page">
                  <wp:posOffset>3790315</wp:posOffset>
                </wp:positionH>
                <wp:positionV relativeFrom="paragraph">
                  <wp:posOffset>101600</wp:posOffset>
                </wp:positionV>
                <wp:extent cx="34290" cy="0"/>
                <wp:effectExtent l="18415" t="12700" r="23495" b="25400"/>
                <wp:wrapNone/>
                <wp:docPr id="40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45763" id="Line 163" o:spid="_x0000_s1026" style="position:absolute;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k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MMws9DWmr&#10;rWLT+3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AJL6GT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r>
        <w:rPr>
          <w:rFonts w:ascii="Courier New"/>
          <w:color w:val="BF3F00"/>
          <w:sz w:val="18"/>
        </w:rPr>
        <w:t>ELM.xml"</w:t>
      </w:r>
      <w:r>
        <w:rPr>
          <w:rFonts w:ascii="Courier New"/>
          <w:b/>
          <w:color w:val="008200"/>
          <w:sz w:val="18"/>
        </w:rPr>
        <w:t>/&gt;</w:t>
      </w:r>
    </w:p>
    <w:p w14:paraId="551ECBB6"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1979E494"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w:t>
      </w:r>
      <w:r>
        <w:rPr>
          <w:rFonts w:ascii="Courier New"/>
          <w:b/>
          <w:color w:val="008200"/>
          <w:spacing w:val="-20"/>
          <w:sz w:val="18"/>
        </w:rPr>
        <w:t xml:space="preserve"> </w:t>
      </w:r>
      <w:proofErr w:type="spellStart"/>
      <w:r>
        <w:rPr>
          <w:rFonts w:ascii="Courier New"/>
          <w:color w:val="968D00"/>
          <w:sz w:val="18"/>
        </w:rPr>
        <w:t>mediaType</w:t>
      </w:r>
      <w:proofErr w:type="spellEnd"/>
      <w:r>
        <w:rPr>
          <w:rFonts w:ascii="Courier New"/>
          <w:color w:val="968D00"/>
          <w:sz w:val="18"/>
        </w:rPr>
        <w:t>=</w:t>
      </w:r>
      <w:r>
        <w:rPr>
          <w:rFonts w:ascii="Courier New"/>
          <w:color w:val="BF3F00"/>
          <w:sz w:val="18"/>
        </w:rPr>
        <w:t>"application/</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7442C4F9" w14:textId="7E72AAF6" w:rsidR="00331BA0" w:rsidRDefault="00331BA0" w:rsidP="00331BA0">
      <w:pPr>
        <w:pStyle w:val="ListParagraph"/>
        <w:numPr>
          <w:ilvl w:val="0"/>
          <w:numId w:val="38"/>
        </w:numPr>
        <w:tabs>
          <w:tab w:val="left" w:pos="1831"/>
          <w:tab w:val="left" w:pos="1832"/>
        </w:tabs>
        <w:ind w:left="1831" w:hanging="1728"/>
        <w:rPr>
          <w:rFonts w:ascii="Courier New"/>
          <w:b/>
          <w:sz w:val="18"/>
        </w:rPr>
      </w:pPr>
      <w:r>
        <w:rPr>
          <w:noProof/>
        </w:rPr>
        <mc:AlternateContent>
          <mc:Choice Requires="wps">
            <w:drawing>
              <wp:anchor distT="0" distB="0" distL="114300" distR="114300" simplePos="0" relativeHeight="251779072" behindDoc="1" locked="0" layoutInCell="1" allowOverlap="1" wp14:anchorId="7D470F20" wp14:editId="3D7F0B0F">
                <wp:simplePos x="0" y="0"/>
                <wp:positionH relativeFrom="page">
                  <wp:posOffset>3790315</wp:posOffset>
                </wp:positionH>
                <wp:positionV relativeFrom="paragraph">
                  <wp:posOffset>101600</wp:posOffset>
                </wp:positionV>
                <wp:extent cx="34290" cy="0"/>
                <wp:effectExtent l="18415" t="12700" r="23495" b="25400"/>
                <wp:wrapNone/>
                <wp:docPr id="40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4">
                          <a:solidFill>
                            <a:srgbClr val="BF3F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9BF41" id="Line 162" o:spid="_x0000_s1026" style="position:absolute;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8.45pt,8pt" to="301.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" strokecolor="#bf3f00" strokeweight=".14039mm">
                <w10:wrap anchorx="page"/>
              </v:line>
            </w:pict>
          </mc:Fallback>
        </mc:AlternateContent>
      </w:r>
      <w:r>
        <w:rPr>
          <w:rFonts w:ascii="Courier New"/>
          <w:b/>
          <w:color w:val="008200"/>
          <w:sz w:val="18"/>
        </w:rPr>
        <w:t xml:space="preserve">&lt;reference </w:t>
      </w:r>
      <w:r>
        <w:rPr>
          <w:rFonts w:ascii="Courier New"/>
          <w:color w:val="968D00"/>
          <w:sz w:val="18"/>
        </w:rPr>
        <w:t>value=</w:t>
      </w:r>
      <w:r>
        <w:rPr>
          <w:rFonts w:ascii="Courier New"/>
          <w:color w:val="BF3F00"/>
          <w:sz w:val="18"/>
        </w:rPr>
        <w:t>"</w:t>
      </w:r>
      <w:r w:rsidR="00AE423E">
        <w:rPr>
          <w:rFonts w:ascii="Courier New"/>
          <w:color w:val="BF3F00"/>
          <w:sz w:val="18"/>
        </w:rPr>
        <w:t>http://example.org/ecqms/libraries/</w:t>
      </w:r>
      <w:r w:rsidR="00AE423E" w:rsidRPr="00AE423E">
        <w:rPr>
          <w:rFonts w:ascii="Courier New"/>
          <w:color w:val="BF3F00"/>
          <w:sz w:val="18"/>
        </w:rPr>
        <w:t>24B11242-A658-44B6-93F7-83DDE04F9677</w:t>
      </w:r>
      <w:r w:rsidR="00AE423E">
        <w:rPr>
          <w:rFonts w:ascii="Courier New"/>
          <w:color w:val="BF3F00"/>
          <w:sz w:val="18"/>
        </w:rPr>
        <w:t>/</w:t>
      </w:r>
      <w:r>
        <w:rPr>
          <w:rFonts w:ascii="Courier New"/>
          <w:color w:val="BF3F00"/>
          <w:sz w:val="18"/>
        </w:rPr>
        <w:t>Common-2.0.0</w:t>
      </w:r>
      <w:r>
        <w:rPr>
          <w:rFonts w:ascii="Courier New"/>
          <w:color w:val="BF3F00"/>
          <w:spacing w:val="-62"/>
          <w:sz w:val="18"/>
        </w:rPr>
        <w:t xml:space="preserve"> </w:t>
      </w:r>
      <w:proofErr w:type="spellStart"/>
      <w:r>
        <w:rPr>
          <w:rFonts w:ascii="Courier New"/>
          <w:color w:val="BF3F00"/>
          <w:sz w:val="18"/>
        </w:rPr>
        <w:t>ELM.json</w:t>
      </w:r>
      <w:proofErr w:type="spellEnd"/>
      <w:r>
        <w:rPr>
          <w:rFonts w:ascii="Courier New"/>
          <w:color w:val="BF3F00"/>
          <w:sz w:val="18"/>
        </w:rPr>
        <w:t>"</w:t>
      </w:r>
      <w:r>
        <w:rPr>
          <w:rFonts w:ascii="Courier New"/>
          <w:b/>
          <w:color w:val="008200"/>
          <w:sz w:val="18"/>
        </w:rPr>
        <w:t>/&gt;</w:t>
      </w:r>
    </w:p>
    <w:p w14:paraId="408B820A" w14:textId="77777777" w:rsidR="00331BA0" w:rsidRDefault="00331BA0" w:rsidP="00331BA0">
      <w:pPr>
        <w:pStyle w:val="ListParagraph"/>
        <w:numPr>
          <w:ilvl w:val="0"/>
          <w:numId w:val="38"/>
        </w:numPr>
        <w:tabs>
          <w:tab w:val="left" w:pos="1508"/>
          <w:tab w:val="left" w:pos="1509"/>
        </w:tabs>
        <w:ind w:left="1508" w:hanging="1405"/>
        <w:rPr>
          <w:rFonts w:ascii="Courier New"/>
          <w:b/>
          <w:sz w:val="18"/>
        </w:rPr>
      </w:pPr>
      <w:r>
        <w:rPr>
          <w:rFonts w:ascii="Courier New"/>
          <w:b/>
          <w:color w:val="008200"/>
          <w:sz w:val="18"/>
        </w:rPr>
        <w:t>&lt;/translation&gt;</w:t>
      </w:r>
    </w:p>
    <w:p w14:paraId="43087D98" w14:textId="77777777" w:rsidR="00331BA0" w:rsidRPr="00761C7B" w:rsidRDefault="00331BA0" w:rsidP="00331BA0">
      <w:pPr>
        <w:pStyle w:val="ListParagraph"/>
        <w:numPr>
          <w:ilvl w:val="0"/>
          <w:numId w:val="38"/>
        </w:numPr>
        <w:tabs>
          <w:tab w:val="left" w:pos="1185"/>
          <w:tab w:val="left" w:pos="1186"/>
        </w:tabs>
        <w:rPr>
          <w:rFonts w:ascii="Courier New"/>
          <w:b/>
          <w:sz w:val="18"/>
        </w:rPr>
      </w:pPr>
      <w:r>
        <w:rPr>
          <w:rFonts w:ascii="Courier New"/>
          <w:b/>
          <w:color w:val="008200"/>
          <w:sz w:val="18"/>
        </w:rPr>
        <w:t>&lt;/text&gt;</w:t>
      </w:r>
    </w:p>
    <w:p w14:paraId="2BFC155E" w14:textId="77777777" w:rsidR="00AC5908" w:rsidRPr="004D5BAB" w:rsidRDefault="00331BA0" w:rsidP="00331BA0">
      <w:pPr>
        <w:pStyle w:val="ListParagraph"/>
        <w:numPr>
          <w:ilvl w:val="0"/>
          <w:numId w:val="38"/>
        </w:numPr>
        <w:rPr>
          <w:rFonts w:ascii="Courier New"/>
          <w:b/>
          <w:sz w:val="18"/>
        </w:rPr>
      </w:pPr>
      <w:r w:rsidRPr="00DE3F14">
        <w:rPr>
          <w:rFonts w:ascii="Courier New"/>
          <w:b/>
          <w:color w:val="008200"/>
          <w:sz w:val="18"/>
        </w:rPr>
        <w:t>&lt;</w:t>
      </w:r>
      <w:proofErr w:type="spellStart"/>
      <w:r>
        <w:rPr>
          <w:rFonts w:ascii="Courier New"/>
          <w:b/>
          <w:color w:val="008200"/>
          <w:sz w:val="18"/>
        </w:rPr>
        <w:t>setI</w:t>
      </w:r>
      <w:r w:rsidRPr="00DE3F14">
        <w:rPr>
          <w:rFonts w:ascii="Courier New"/>
          <w:b/>
          <w:color w:val="008200"/>
          <w:sz w:val="18"/>
        </w:rPr>
        <w:t>d</w:t>
      </w:r>
      <w:proofErr w:type="spellEnd"/>
      <w:r w:rsidRPr="00DE3F14">
        <w:rPr>
          <w:rFonts w:ascii="Courier New"/>
          <w:b/>
          <w:color w:val="008200"/>
          <w:spacing w:val="-23"/>
          <w:sz w:val="18"/>
        </w:rPr>
        <w:t xml:space="preserve"> </w:t>
      </w:r>
      <w:r>
        <w:rPr>
          <w:rFonts w:ascii="Courier New"/>
          <w:color w:val="968D00"/>
          <w:sz w:val="18"/>
        </w:rPr>
        <w:t>root</w:t>
      </w:r>
      <w:r w:rsidRPr="00DE3F14">
        <w:rPr>
          <w:rFonts w:ascii="Courier New"/>
          <w:color w:val="968D00"/>
          <w:sz w:val="18"/>
        </w:rPr>
        <w:t>=</w:t>
      </w:r>
      <w:r w:rsidRPr="00DE3F14">
        <w:rPr>
          <w:rFonts w:ascii="Courier New"/>
          <w:color w:val="BF3F00"/>
          <w:sz w:val="18"/>
        </w:rPr>
        <w:t>"</w:t>
      </w:r>
      <w:r>
        <w:rPr>
          <w:rFonts w:ascii="Courier New"/>
          <w:color w:val="BF3F00"/>
          <w:sz w:val="18"/>
        </w:rPr>
        <w:t>http://example.org/</w:t>
      </w:r>
      <w:proofErr w:type="spellStart"/>
      <w:r>
        <w:rPr>
          <w:rFonts w:ascii="Courier New"/>
          <w:color w:val="BF3F00"/>
          <w:sz w:val="18"/>
        </w:rPr>
        <w:t>ecqms</w:t>
      </w:r>
      <w:proofErr w:type="spellEnd"/>
      <w:r>
        <w:rPr>
          <w:rFonts w:ascii="Courier New"/>
          <w:color w:val="BF3F00"/>
          <w:sz w:val="18"/>
        </w:rPr>
        <w:t>/libraries/</w:t>
      </w:r>
      <w:r w:rsidRPr="00DE3F14">
        <w:rPr>
          <w:rFonts w:ascii="Courier New"/>
          <w:color w:val="BF3F00"/>
          <w:sz w:val="18"/>
        </w:rPr>
        <w:t>"</w:t>
      </w:r>
      <w:r>
        <w:rPr>
          <w:rFonts w:ascii="Courier New"/>
          <w:color w:val="BF3F00"/>
          <w:sz w:val="18"/>
        </w:rPr>
        <w:t xml:space="preserve"> </w:t>
      </w:r>
    </w:p>
    <w:p w14:paraId="37C70065" w14:textId="35BA8582" w:rsidR="00331BA0" w:rsidRPr="00B716EB" w:rsidRDefault="00AC5908" w:rsidP="00AE423E">
      <w:pPr>
        <w:pStyle w:val="ListParagraph"/>
        <w:numPr>
          <w:ilvl w:val="0"/>
          <w:numId w:val="38"/>
        </w:numPr>
        <w:rPr>
          <w:rFonts w:ascii="Courier New"/>
          <w:b/>
          <w:sz w:val="18"/>
        </w:rPr>
      </w:pPr>
      <w:r>
        <w:rPr>
          <w:rFonts w:ascii="Courier New"/>
          <w:b/>
          <w:color w:val="008200"/>
          <w:sz w:val="18"/>
        </w:rPr>
        <w:t xml:space="preserve">  </w:t>
      </w:r>
      <w:r>
        <w:rPr>
          <w:rFonts w:ascii="Courier New"/>
          <w:color w:val="968D00"/>
          <w:sz w:val="18"/>
        </w:rPr>
        <w:t>extension</w:t>
      </w:r>
      <w:r w:rsidRPr="00DE3F14">
        <w:rPr>
          <w:rFonts w:ascii="Courier New"/>
          <w:color w:val="968D00"/>
          <w:sz w:val="18"/>
        </w:rPr>
        <w:t>=</w:t>
      </w:r>
      <w:r w:rsidRPr="00DE3F14">
        <w:rPr>
          <w:rFonts w:ascii="Courier New"/>
          <w:color w:val="BF3F00"/>
          <w:sz w:val="18"/>
        </w:rPr>
        <w:t>"</w:t>
      </w:r>
      <w:r w:rsidR="00AE423E" w:rsidRPr="00AE423E">
        <w:rPr>
          <w:rFonts w:ascii="Courier New"/>
          <w:color w:val="BF3F00"/>
          <w:sz w:val="18"/>
        </w:rPr>
        <w:t>24B11242-A658-44B6-93F7-83DDE04F9677</w:t>
      </w:r>
      <w:r w:rsidRPr="00DE3F14">
        <w:rPr>
          <w:rFonts w:ascii="Courier New"/>
          <w:color w:val="BF3F00"/>
          <w:sz w:val="18"/>
        </w:rPr>
        <w:t>"</w:t>
      </w:r>
      <w:r>
        <w:rPr>
          <w:rFonts w:ascii="Courier New"/>
          <w:color w:val="BF3F00"/>
          <w:sz w:val="18"/>
        </w:rPr>
        <w:t xml:space="preserve"> </w:t>
      </w:r>
      <w:proofErr w:type="spellStart"/>
      <w:r>
        <w:rPr>
          <w:rFonts w:ascii="Courier New"/>
          <w:color w:val="968D00"/>
          <w:sz w:val="18"/>
        </w:rPr>
        <w:t>identifierName</w:t>
      </w:r>
      <w:proofErr w:type="spellEnd"/>
      <w:r w:rsidR="00331BA0" w:rsidRPr="00DE3F14">
        <w:rPr>
          <w:rFonts w:ascii="Courier New"/>
          <w:color w:val="968D00"/>
          <w:sz w:val="18"/>
        </w:rPr>
        <w:t>=</w:t>
      </w:r>
      <w:r w:rsidR="00331BA0" w:rsidRPr="00DE3F14">
        <w:rPr>
          <w:rFonts w:ascii="Courier New"/>
          <w:color w:val="BF3F00"/>
          <w:sz w:val="18"/>
        </w:rPr>
        <w:t>"</w:t>
      </w:r>
      <w:r w:rsidR="00331BA0">
        <w:rPr>
          <w:rFonts w:ascii="Courier New"/>
          <w:color w:val="BF3F00"/>
          <w:sz w:val="18"/>
        </w:rPr>
        <w:t>Common</w:t>
      </w:r>
      <w:r w:rsidR="00331BA0" w:rsidRPr="00DE3F14">
        <w:rPr>
          <w:rFonts w:ascii="Courier New"/>
          <w:color w:val="BF3F00"/>
          <w:sz w:val="18"/>
        </w:rPr>
        <w:t>"</w:t>
      </w:r>
      <w:r w:rsidR="00331BA0" w:rsidRPr="00DE3F14">
        <w:rPr>
          <w:rFonts w:ascii="Courier New"/>
          <w:b/>
          <w:color w:val="008200"/>
          <w:sz w:val="18"/>
        </w:rPr>
        <w:t>/&gt;</w:t>
      </w:r>
    </w:p>
    <w:p w14:paraId="6866E3CD" w14:textId="77777777" w:rsidR="00331BA0" w:rsidRPr="00761C7B" w:rsidRDefault="00331BA0" w:rsidP="00331BA0">
      <w:pPr>
        <w:pStyle w:val="ListParagraph"/>
        <w:numPr>
          <w:ilvl w:val="0"/>
          <w:numId w:val="38"/>
        </w:numPr>
        <w:rPr>
          <w:rFonts w:ascii="Courier New"/>
          <w:b/>
          <w:sz w:val="18"/>
        </w:rPr>
      </w:pPr>
      <w:r w:rsidRPr="00DE3F14">
        <w:rPr>
          <w:rFonts w:ascii="Courier New"/>
          <w:b/>
          <w:color w:val="008200"/>
          <w:sz w:val="18"/>
        </w:rPr>
        <w:lastRenderedPageBreak/>
        <w:t>&lt;</w:t>
      </w:r>
      <w:proofErr w:type="spellStart"/>
      <w:r>
        <w:rPr>
          <w:rFonts w:ascii="Courier New"/>
          <w:b/>
          <w:color w:val="008200"/>
          <w:sz w:val="18"/>
        </w:rPr>
        <w:t>versionNumber</w:t>
      </w:r>
      <w:proofErr w:type="spellEnd"/>
      <w:r w:rsidRPr="00DE3F14">
        <w:rPr>
          <w:rFonts w:ascii="Courier New"/>
          <w:b/>
          <w:color w:val="008200"/>
          <w:spacing w:val="-23"/>
          <w:sz w:val="18"/>
        </w:rPr>
        <w:t xml:space="preserve"> </w:t>
      </w:r>
      <w:r>
        <w:rPr>
          <w:rFonts w:ascii="Courier New"/>
          <w:color w:val="968D00"/>
          <w:sz w:val="18"/>
        </w:rPr>
        <w:t>value</w:t>
      </w:r>
      <w:r w:rsidRPr="00DE3F14">
        <w:rPr>
          <w:rFonts w:ascii="Courier New"/>
          <w:color w:val="968D00"/>
          <w:sz w:val="18"/>
        </w:rPr>
        <w:t>=</w:t>
      </w:r>
      <w:r w:rsidRPr="00DE3F14">
        <w:rPr>
          <w:rFonts w:ascii="Courier New"/>
          <w:color w:val="BF3F00"/>
          <w:sz w:val="18"/>
        </w:rPr>
        <w:t>"</w:t>
      </w:r>
      <w:r>
        <w:rPr>
          <w:rFonts w:ascii="Courier New"/>
          <w:color w:val="BF3F00"/>
          <w:sz w:val="18"/>
        </w:rPr>
        <w:t>2.0.0</w:t>
      </w:r>
      <w:r w:rsidRPr="00DE3F14">
        <w:rPr>
          <w:rFonts w:ascii="Courier New"/>
          <w:color w:val="BF3F00"/>
          <w:sz w:val="18"/>
        </w:rPr>
        <w:t>"</w:t>
      </w:r>
      <w:r w:rsidRPr="00DE3F14">
        <w:rPr>
          <w:rFonts w:ascii="Courier New"/>
          <w:b/>
          <w:color w:val="008200"/>
          <w:sz w:val="18"/>
        </w:rPr>
        <w:t>/&gt;</w:t>
      </w:r>
    </w:p>
    <w:p w14:paraId="4E3E29C1" w14:textId="77777777" w:rsidR="00331BA0" w:rsidRDefault="00331BA0" w:rsidP="00331BA0">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expressionDocument</w:t>
      </w:r>
      <w:proofErr w:type="spellEnd"/>
      <w:r>
        <w:rPr>
          <w:rFonts w:ascii="Courier New"/>
          <w:b/>
          <w:color w:val="008200"/>
          <w:sz w:val="18"/>
        </w:rPr>
        <w:t>&gt;</w:t>
      </w:r>
    </w:p>
    <w:p w14:paraId="41D4BBBD" w14:textId="77777777" w:rsidR="00331BA0" w:rsidRDefault="00331BA0" w:rsidP="00331BA0">
      <w:pPr>
        <w:pStyle w:val="ListParagraph"/>
        <w:numPr>
          <w:ilvl w:val="0"/>
          <w:numId w:val="38"/>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772928" behindDoc="0" locked="0" layoutInCell="1" allowOverlap="1" wp14:anchorId="1AA2DCAC" wp14:editId="4DD81750">
                <wp:simplePos x="0" y="0"/>
                <wp:positionH relativeFrom="page">
                  <wp:posOffset>914400</wp:posOffset>
                </wp:positionH>
                <wp:positionV relativeFrom="paragraph">
                  <wp:posOffset>166370</wp:posOffset>
                </wp:positionV>
                <wp:extent cx="5943600" cy="0"/>
                <wp:effectExtent l="12700" t="13970" r="25400" b="24130"/>
                <wp:wrapTopAndBottom/>
                <wp:docPr id="40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A0E15" id="Line 161" o:spid="_x0000_s1026" style="position:absolute;z-index:251772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0HwgEAAG0DAAAOAAAAZHJzL2Uyb0RvYy54bWysU02P0zAQvSPxHyzfadK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qgXnDmwNKSt&#10;dorNl/OszuhjQ6CN24Xcn5jcs9+i+BGZw80ArlelypeTp8SSUb1KyUb09MZ+/IKSMHBIWKSaumAz&#10;JYnApjKR020iakpMkPP+4+L9sqbBiWusguaa6ENMnxVali8tN1R1IYbjNiYqnaBXSH7H4ZM2pgzc&#10;ODYSeX2/KAkRjZY5mGEx9PuNCewIeWXKl3UgslewgAcnC9mgQH663BNoc74T3jhKu/Z/VnKP8rQL&#10;mS77aaaF+LJ/eWl+twvq11+y/gk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GKhzQfCAQAAbQMAAA4AAAAAAAAAAAAA&#10;AAAALgIAAGRycy9lMm9Eb2MueG1sUEsBAi0AFAAGAAgAAAAhAMIs7mTgAAAACgEAAA8AAAAAAAAA&#10;AAAAAAAAHAQAAGRycy9kb3ducmV2LnhtbFBLBQYAAAAABAAEAPMAAAApBQ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676DAB04" w14:textId="77777777" w:rsidR="00224481" w:rsidRDefault="00331BA0" w:rsidP="00224481">
      <w:pPr>
        <w:jc w:val="center"/>
        <w:rPr>
          <w:rFonts w:ascii="Courier New"/>
          <w:sz w:val="20"/>
        </w:rPr>
      </w:pPr>
      <w:r>
        <w:rPr>
          <w:noProof/>
        </w:rPr>
        <mc:AlternateContent>
          <mc:Choice Requires="wps">
            <w:drawing>
              <wp:anchor distT="0" distB="0" distL="114300" distR="114300" simplePos="0" relativeHeight="251780096" behindDoc="1" locked="0" layoutInCell="1" allowOverlap="1" wp14:anchorId="47D9BD60" wp14:editId="7603423C">
                <wp:simplePos x="0" y="0"/>
                <wp:positionH relativeFrom="page">
                  <wp:posOffset>5129530</wp:posOffset>
                </wp:positionH>
                <wp:positionV relativeFrom="paragraph">
                  <wp:posOffset>167005</wp:posOffset>
                </wp:positionV>
                <wp:extent cx="38100" cy="0"/>
                <wp:effectExtent l="11430" t="14605" r="26670" b="23495"/>
                <wp:wrapNone/>
                <wp:docPr id="40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C0D9F" id="Line 160" o:spid="_x0000_s1026" style="position:absolute;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3.9pt,13.15pt" to="40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" strokeweight=".14039mm">
                <w10:wrap anchorx="page"/>
              </v:line>
            </w:pict>
          </mc:Fallback>
        </mc:AlternateContent>
      </w:r>
      <w:r>
        <w:t xml:space="preserve">Snippet 3: Referencing a CQL file in HQMF (from </w:t>
      </w:r>
      <w:r>
        <w:rPr>
          <w:rFonts w:ascii="Courier New"/>
          <w:sz w:val="20"/>
        </w:rPr>
        <w:t>EXM146v4</w:t>
      </w:r>
      <w:r>
        <w:rPr>
          <w:rFonts w:ascii="Courier New"/>
          <w:spacing w:val="-56"/>
          <w:sz w:val="20"/>
        </w:rPr>
        <w:t xml:space="preserve"> </w:t>
      </w:r>
      <w:r>
        <w:rPr>
          <w:rFonts w:ascii="Courier New"/>
          <w:sz w:val="20"/>
        </w:rPr>
        <w:t>eCQM.xml</w:t>
      </w:r>
      <w:r w:rsidR="00D07E13">
        <w:rPr>
          <w:rFonts w:ascii="Courier New"/>
          <w:sz w:val="20"/>
        </w:rPr>
        <w:t>)</w:t>
      </w:r>
      <w:bookmarkStart w:id="60" w:name="_bookmark34"/>
      <w:bookmarkEnd w:id="60"/>
    </w:p>
    <w:p w14:paraId="2FE87319" w14:textId="77777777" w:rsidR="00224481" w:rsidRDefault="00224481" w:rsidP="00224481">
      <w:pPr>
        <w:jc w:val="center"/>
        <w:rPr>
          <w:rFonts w:ascii="Courier New"/>
          <w:sz w:val="20"/>
        </w:rPr>
      </w:pPr>
    </w:p>
    <w:p w14:paraId="47D1FC5B" w14:textId="754695A9" w:rsidR="00A0534D" w:rsidRDefault="0083059C" w:rsidP="00224481">
      <w:pPr>
        <w:jc w:val="center"/>
      </w:pPr>
      <w:r>
        <w:t xml:space="preserve">Inclusion of CQL libraries within the HQMF framework must conform to </w:t>
      </w:r>
      <w:hyperlink w:anchor="_bookmark33" w:history="1">
        <w:r>
          <w:rPr>
            <w:color w:val="0000FF"/>
          </w:rPr>
          <w:t>Conformance Requirement 1</w:t>
        </w:r>
      </w:hyperlink>
      <w:r>
        <w:t>.</w:t>
      </w:r>
    </w:p>
    <w:p w14:paraId="522C8533" w14:textId="77777777" w:rsidR="00A0534D" w:rsidRDefault="00A0534D">
      <w:pPr>
        <w:pStyle w:val="BodyText"/>
        <w:spacing w:before="2"/>
        <w:rPr>
          <w:sz w:val="21"/>
        </w:rPr>
      </w:pPr>
    </w:p>
    <w:p w14:paraId="10FECF4B" w14:textId="77777777" w:rsidR="00A0534D" w:rsidRDefault="0083059C">
      <w:pPr>
        <w:pStyle w:val="Heading3"/>
        <w:ind w:left="120" w:firstLine="0"/>
      </w:pPr>
      <w:bookmarkStart w:id="61" w:name="2.2.1_Including_ELM"/>
      <w:bookmarkStart w:id="62" w:name="_Toc519432930"/>
      <w:bookmarkEnd w:id="61"/>
      <w:r>
        <w:t>2.2.1    Including ELM</w:t>
      </w:r>
      <w:bookmarkEnd w:id="62"/>
    </w:p>
    <w:p w14:paraId="1A633AF4" w14:textId="77777777" w:rsidR="00A0534D" w:rsidRDefault="00A0534D">
      <w:pPr>
        <w:pStyle w:val="BodyText"/>
        <w:spacing w:before="5"/>
        <w:rPr>
          <w:b/>
          <w:sz w:val="25"/>
        </w:rPr>
      </w:pPr>
    </w:p>
    <w:p w14:paraId="6BD959C9" w14:textId="378A52C4" w:rsidR="00A0534D" w:rsidRDefault="0083059C">
      <w:pPr>
        <w:pStyle w:val="BodyText"/>
        <w:spacing w:line="256" w:lineRule="auto"/>
        <w:ind w:left="120" w:right="119"/>
        <w:jc w:val="both"/>
      </w:pPr>
      <w:r>
        <w:t>CQL</w:t>
      </w:r>
      <w:r>
        <w:rPr>
          <w:spacing w:val="-7"/>
        </w:rPr>
        <w:t xml:space="preserve"> </w:t>
      </w:r>
      <w:r>
        <w:t>defines</w:t>
      </w:r>
      <w:r>
        <w:rPr>
          <w:spacing w:val="-7"/>
        </w:rPr>
        <w:t xml:space="preserve"> </w:t>
      </w:r>
      <w:r>
        <w:t>both</w:t>
      </w:r>
      <w:r>
        <w:rPr>
          <w:spacing w:val="-7"/>
        </w:rPr>
        <w:t xml:space="preserve"> </w:t>
      </w:r>
      <w:r>
        <w:t>a</w:t>
      </w:r>
      <w:r>
        <w:rPr>
          <w:spacing w:val="-7"/>
        </w:rPr>
        <w:t xml:space="preserve"> </w:t>
      </w:r>
      <w:r>
        <w:t>human-readable</w:t>
      </w:r>
      <w:r>
        <w:rPr>
          <w:spacing w:val="-7"/>
        </w:rPr>
        <w:t xml:space="preserve"> </w:t>
      </w:r>
      <w:r>
        <w:t>text</w:t>
      </w:r>
      <w:r>
        <w:rPr>
          <w:spacing w:val="-7"/>
        </w:rPr>
        <w:t xml:space="preserve"> </w:t>
      </w:r>
      <w:r>
        <w:t>representation</w:t>
      </w:r>
      <w:r>
        <w:rPr>
          <w:spacing w:val="-7"/>
        </w:rPr>
        <w:t xml:space="preserve"> </w:t>
      </w:r>
      <w:r>
        <w:t>and</w:t>
      </w:r>
      <w:r>
        <w:rPr>
          <w:spacing w:val="-7"/>
        </w:rPr>
        <w:t xml:space="preserve"> </w:t>
      </w:r>
      <w:r>
        <w:t>a</w:t>
      </w:r>
      <w:r>
        <w:rPr>
          <w:spacing w:val="-7"/>
        </w:rPr>
        <w:t xml:space="preserve"> </w:t>
      </w:r>
      <w:r>
        <w:t>machine-oriented</w:t>
      </w:r>
      <w:r>
        <w:rPr>
          <w:spacing w:val="-7"/>
        </w:rPr>
        <w:t xml:space="preserve"> </w:t>
      </w:r>
      <w:r>
        <w:t>XML</w:t>
      </w:r>
      <w:r>
        <w:rPr>
          <w:spacing w:val="-7"/>
        </w:rPr>
        <w:t xml:space="preserve"> </w:t>
      </w:r>
      <w:r>
        <w:t>representation</w:t>
      </w:r>
      <w:r>
        <w:rPr>
          <w:spacing w:val="-7"/>
        </w:rPr>
        <w:t xml:space="preserve"> </w:t>
      </w:r>
      <w:r>
        <w:t>called the Expression Logical Model (ELM). The human-readable text representation is optimized for authoring while</w:t>
      </w:r>
      <w:r>
        <w:rPr>
          <w:spacing w:val="-9"/>
        </w:rPr>
        <w:t xml:space="preserve"> </w:t>
      </w:r>
      <w:r>
        <w:t>the</w:t>
      </w:r>
      <w:r>
        <w:rPr>
          <w:spacing w:val="-9"/>
        </w:rPr>
        <w:t xml:space="preserve"> </w:t>
      </w:r>
      <w:r>
        <w:t>ELM</w:t>
      </w:r>
      <w:r>
        <w:rPr>
          <w:spacing w:val="-9"/>
        </w:rPr>
        <w:t xml:space="preserve"> </w:t>
      </w:r>
      <w:r>
        <w:t>XML</w:t>
      </w:r>
      <w:r>
        <w:rPr>
          <w:spacing w:val="-9"/>
        </w:rPr>
        <w:t xml:space="preserve"> </w:t>
      </w:r>
      <w:r>
        <w:t>representation</w:t>
      </w:r>
      <w:r>
        <w:rPr>
          <w:spacing w:val="-9"/>
        </w:rPr>
        <w:t xml:space="preserve"> </w:t>
      </w:r>
      <w:r>
        <w:t>offers</w:t>
      </w:r>
      <w:r>
        <w:rPr>
          <w:spacing w:val="-9"/>
        </w:rPr>
        <w:t xml:space="preserve"> </w:t>
      </w:r>
      <w:r>
        <w:t>a</w:t>
      </w:r>
      <w:r>
        <w:rPr>
          <w:spacing w:val="-9"/>
        </w:rPr>
        <w:t xml:space="preserve"> </w:t>
      </w:r>
      <w:r>
        <w:t>canonical,</w:t>
      </w:r>
      <w:r>
        <w:rPr>
          <w:spacing w:val="-9"/>
        </w:rPr>
        <w:t xml:space="preserve"> </w:t>
      </w:r>
      <w:r>
        <w:t>simplified</w:t>
      </w:r>
      <w:r>
        <w:rPr>
          <w:spacing w:val="-9"/>
        </w:rPr>
        <w:t xml:space="preserve"> </w:t>
      </w:r>
      <w:r>
        <w:t>representation</w:t>
      </w:r>
      <w:r>
        <w:rPr>
          <w:spacing w:val="-9"/>
        </w:rPr>
        <w:t xml:space="preserve"> </w:t>
      </w:r>
      <w:r>
        <w:t>that</w:t>
      </w:r>
      <w:r>
        <w:rPr>
          <w:spacing w:val="-9"/>
        </w:rPr>
        <w:t xml:space="preserve"> </w:t>
      </w:r>
      <w:r>
        <w:t>is</w:t>
      </w:r>
      <w:r>
        <w:rPr>
          <w:spacing w:val="-9"/>
        </w:rPr>
        <w:t xml:space="preserve"> </w:t>
      </w:r>
      <w:r>
        <w:t>easier</w:t>
      </w:r>
      <w:r>
        <w:rPr>
          <w:spacing w:val="-9"/>
        </w:rPr>
        <w:t xml:space="preserve"> </w:t>
      </w:r>
      <w:r>
        <w:t>to</w:t>
      </w:r>
      <w:r>
        <w:rPr>
          <w:spacing w:val="-9"/>
        </w:rPr>
        <w:t xml:space="preserve"> </w:t>
      </w:r>
      <w:r>
        <w:t>implement</w:t>
      </w:r>
      <w:r>
        <w:rPr>
          <w:w w:val="99"/>
        </w:rPr>
        <w:t xml:space="preserve"> </w:t>
      </w:r>
      <w:r>
        <w:t xml:space="preserve">in software. Any CQL expression can be directly translated to its ELM equivalent. </w:t>
      </w:r>
      <w:r w:rsidR="00474130">
        <w:t>Measure authors do not work with ELM directly; rather authoring tools convert CQL to the ELM representation for distribution</w:t>
      </w:r>
      <w:r>
        <w:t>.</w:t>
      </w:r>
    </w:p>
    <w:p w14:paraId="0C56683D" w14:textId="50960D3B" w:rsidR="00A0534D" w:rsidRDefault="0083059C">
      <w:pPr>
        <w:pStyle w:val="BodyText"/>
        <w:spacing w:before="120" w:line="256" w:lineRule="auto"/>
        <w:ind w:left="120" w:right="119"/>
        <w:jc w:val="both"/>
      </w:pPr>
      <w:r>
        <w:t>Both</w:t>
      </w:r>
      <w:r>
        <w:rPr>
          <w:spacing w:val="-4"/>
        </w:rPr>
        <w:t xml:space="preserve"> </w:t>
      </w:r>
      <w:r>
        <w:t>CQL</w:t>
      </w:r>
      <w:r>
        <w:rPr>
          <w:spacing w:val="-4"/>
        </w:rPr>
        <w:t xml:space="preserve"> </w:t>
      </w:r>
      <w:r>
        <w:t>and</w:t>
      </w:r>
      <w:r>
        <w:rPr>
          <w:spacing w:val="-4"/>
        </w:rPr>
        <w:t xml:space="preserve"> </w:t>
      </w:r>
      <w:r>
        <w:t>ELM</w:t>
      </w:r>
      <w:r>
        <w:rPr>
          <w:spacing w:val="-4"/>
        </w:rPr>
        <w:t xml:space="preserve"> </w:t>
      </w:r>
      <w:r>
        <w:t>representations</w:t>
      </w:r>
      <w:r>
        <w:rPr>
          <w:spacing w:val="-4"/>
        </w:rPr>
        <w:t xml:space="preserve"> </w:t>
      </w:r>
      <w:r>
        <w:t>should</w:t>
      </w:r>
      <w:r>
        <w:rPr>
          <w:spacing w:val="-4"/>
        </w:rPr>
        <w:t xml:space="preserve"> </w:t>
      </w:r>
      <w:r>
        <w:t>be</w:t>
      </w:r>
      <w:r>
        <w:rPr>
          <w:spacing w:val="-4"/>
        </w:rPr>
        <w:t xml:space="preserve"> </w:t>
      </w:r>
      <w:r>
        <w:t>referenced</w:t>
      </w:r>
      <w:r>
        <w:rPr>
          <w:spacing w:val="-4"/>
        </w:rPr>
        <w:t xml:space="preserve"> </w:t>
      </w:r>
      <w:r>
        <w:t>from</w:t>
      </w:r>
      <w:r>
        <w:rPr>
          <w:spacing w:val="-4"/>
        </w:rPr>
        <w:t xml:space="preserve"> </w:t>
      </w:r>
      <w:r>
        <w:t>the</w:t>
      </w:r>
      <w:r>
        <w:rPr>
          <w:spacing w:val="-4"/>
        </w:rPr>
        <w:t xml:space="preserve"> </w:t>
      </w:r>
      <w:r>
        <w:t>HQMF</w:t>
      </w:r>
      <w:r>
        <w:rPr>
          <w:spacing w:val="-4"/>
        </w:rPr>
        <w:t xml:space="preserve"> </w:t>
      </w:r>
      <w:r>
        <w:t>to</w:t>
      </w:r>
      <w:r>
        <w:rPr>
          <w:spacing w:val="-4"/>
        </w:rPr>
        <w:t xml:space="preserve"> </w:t>
      </w:r>
      <w:r>
        <w:t>follow</w:t>
      </w:r>
      <w:r>
        <w:rPr>
          <w:spacing w:val="-4"/>
        </w:rPr>
        <w:t xml:space="preserve"> </w:t>
      </w:r>
      <w:r>
        <w:t>the</w:t>
      </w:r>
      <w:r>
        <w:rPr>
          <w:spacing w:val="-4"/>
        </w:rPr>
        <w:t xml:space="preserve"> </w:t>
      </w:r>
      <w:r>
        <w:t>HL7</w:t>
      </w:r>
      <w:r>
        <w:rPr>
          <w:spacing w:val="-4"/>
        </w:rPr>
        <w:t xml:space="preserve"> </w:t>
      </w:r>
      <w:r>
        <w:t>V3</w:t>
      </w:r>
      <w:r>
        <w:rPr>
          <w:spacing w:val="-4"/>
        </w:rPr>
        <w:t xml:space="preserve"> </w:t>
      </w:r>
      <w:r>
        <w:t>approach of</w:t>
      </w:r>
      <w:r>
        <w:rPr>
          <w:spacing w:val="-13"/>
        </w:rPr>
        <w:t xml:space="preserve"> </w:t>
      </w:r>
      <w:r>
        <w:t>supporting</w:t>
      </w:r>
      <w:r>
        <w:rPr>
          <w:spacing w:val="-13"/>
        </w:rPr>
        <w:t xml:space="preserve"> </w:t>
      </w:r>
      <w:r>
        <w:t>human</w:t>
      </w:r>
      <w:r>
        <w:rPr>
          <w:spacing w:val="-13"/>
        </w:rPr>
        <w:t xml:space="preserve"> </w:t>
      </w:r>
      <w:r>
        <w:t>readability</w:t>
      </w:r>
      <w:r>
        <w:rPr>
          <w:spacing w:val="-13"/>
        </w:rPr>
        <w:t xml:space="preserve"> </w:t>
      </w:r>
      <w:r>
        <w:t>at</w:t>
      </w:r>
      <w:r>
        <w:rPr>
          <w:spacing w:val="-13"/>
        </w:rPr>
        <w:t xml:space="preserve"> </w:t>
      </w:r>
      <w:r>
        <w:t>a</w:t>
      </w:r>
      <w:r>
        <w:rPr>
          <w:spacing w:val="-13"/>
        </w:rPr>
        <w:t xml:space="preserve"> </w:t>
      </w:r>
      <w:r>
        <w:t>minimum</w:t>
      </w:r>
      <w:r>
        <w:rPr>
          <w:spacing w:val="-13"/>
        </w:rPr>
        <w:t xml:space="preserve"> </w:t>
      </w:r>
      <w:r>
        <w:t>(in</w:t>
      </w:r>
      <w:r>
        <w:rPr>
          <w:spacing w:val="-13"/>
        </w:rPr>
        <w:t xml:space="preserve"> </w:t>
      </w:r>
      <w:r>
        <w:t>this</w:t>
      </w:r>
      <w:r>
        <w:rPr>
          <w:spacing w:val="-13"/>
        </w:rPr>
        <w:t xml:space="preserve"> </w:t>
      </w:r>
      <w:r>
        <w:t>case,</w:t>
      </w:r>
      <w:r>
        <w:rPr>
          <w:spacing w:val="-12"/>
        </w:rPr>
        <w:t xml:space="preserve"> </w:t>
      </w:r>
      <w:r>
        <w:t>the</w:t>
      </w:r>
      <w:r>
        <w:rPr>
          <w:spacing w:val="-13"/>
        </w:rPr>
        <w:t xml:space="preserve"> </w:t>
      </w:r>
      <w:r>
        <w:t>high-level</w:t>
      </w:r>
      <w:r>
        <w:rPr>
          <w:spacing w:val="-13"/>
        </w:rPr>
        <w:t xml:space="preserve"> </w:t>
      </w:r>
      <w:r>
        <w:t>CQL</w:t>
      </w:r>
      <w:r>
        <w:rPr>
          <w:spacing w:val="-13"/>
        </w:rPr>
        <w:t xml:space="preserve"> </w:t>
      </w:r>
      <w:r>
        <w:t>syntax)</w:t>
      </w:r>
      <w:r>
        <w:rPr>
          <w:spacing w:val="-13"/>
        </w:rPr>
        <w:t xml:space="preserve"> </w:t>
      </w:r>
      <w:r>
        <w:t>and</w:t>
      </w:r>
      <w:r>
        <w:rPr>
          <w:spacing w:val="-13"/>
        </w:rPr>
        <w:t xml:space="preserve"> </w:t>
      </w:r>
      <w:r>
        <w:t>a</w:t>
      </w:r>
      <w:r>
        <w:rPr>
          <w:spacing w:val="-13"/>
        </w:rPr>
        <w:t xml:space="preserve"> </w:t>
      </w:r>
      <w:r>
        <w:t>canonical</w:t>
      </w:r>
      <w:r>
        <w:rPr>
          <w:spacing w:val="-13"/>
        </w:rPr>
        <w:t xml:space="preserve"> </w:t>
      </w:r>
      <w:r>
        <w:t xml:space="preserve">representation for machine processing (in this case, </w:t>
      </w:r>
      <w:r>
        <w:rPr>
          <w:spacing w:val="-7"/>
        </w:rPr>
        <w:t xml:space="preserve">CQL’s </w:t>
      </w:r>
      <w:r>
        <w:t xml:space="preserve">Expression Logical Model (ELM)). This approach supports easy human review of measure logic via CQL and easy implementation of that logic in tools via </w:t>
      </w:r>
      <w:bookmarkStart w:id="63" w:name="_bookmark36"/>
      <w:bookmarkEnd w:id="63"/>
      <w:r>
        <w:t>ELM.</w:t>
      </w:r>
    </w:p>
    <w:p w14:paraId="69E99525" w14:textId="77777777" w:rsidR="00A0534D" w:rsidRDefault="00204EE5">
      <w:pPr>
        <w:pStyle w:val="BodyText"/>
        <w:spacing w:before="1"/>
        <w:rPr>
          <w:sz w:val="19"/>
        </w:rPr>
      </w:pPr>
      <w:r>
        <w:rPr>
          <w:noProof/>
        </w:rPr>
        <mc:AlternateContent>
          <mc:Choice Requires="wpg">
            <w:drawing>
              <wp:anchor distT="0" distB="0" distL="0" distR="0" simplePos="0" relativeHeight="251540480" behindDoc="0" locked="0" layoutInCell="1" allowOverlap="1" wp14:anchorId="78BADAF5" wp14:editId="7610E065">
                <wp:simplePos x="0" y="0"/>
                <wp:positionH relativeFrom="page">
                  <wp:posOffset>913765</wp:posOffset>
                </wp:positionH>
                <wp:positionV relativeFrom="paragraph">
                  <wp:posOffset>163830</wp:posOffset>
                </wp:positionV>
                <wp:extent cx="5944235" cy="2447925"/>
                <wp:effectExtent l="0" t="0" r="12700" b="4445"/>
                <wp:wrapTopAndBottom/>
                <wp:docPr id="190"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447925"/>
                          <a:chOff x="1440" y="259"/>
                          <a:chExt cx="9361" cy="3855"/>
                        </a:xfrm>
                      </wpg:grpSpPr>
                      <wps:wsp>
                        <wps:cNvPr id="191" name="Freeform 159"/>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2" name="Freeform 158"/>
                        <wps:cNvSpPr>
                          <a:spLocks/>
                        </wps:cNvSpPr>
                        <wps:spPr bwMode="auto">
                          <a:xfrm>
                            <a:off x="1444" y="263"/>
                            <a:ext cx="9353" cy="3847"/>
                          </a:xfrm>
                          <a:custGeom>
                            <a:avLst/>
                            <a:gdLst>
                              <a:gd name="T0" fmla="+- 0 10716 1444"/>
                              <a:gd name="T1" fmla="*/ T0 w 9353"/>
                              <a:gd name="T2" fmla="+- 0 263 263"/>
                              <a:gd name="T3" fmla="*/ 263 h 3847"/>
                              <a:gd name="T4" fmla="+- 0 1524 1444"/>
                              <a:gd name="T5" fmla="*/ T4 w 9353"/>
                              <a:gd name="T6" fmla="+- 0 263 263"/>
                              <a:gd name="T7" fmla="*/ 263 h 3847"/>
                              <a:gd name="T8" fmla="+- 0 1493 1444"/>
                              <a:gd name="T9" fmla="*/ T8 w 9353"/>
                              <a:gd name="T10" fmla="+- 0 269 263"/>
                              <a:gd name="T11" fmla="*/ 269 h 3847"/>
                              <a:gd name="T12" fmla="+- 0 1467 1444"/>
                              <a:gd name="T13" fmla="*/ T12 w 9353"/>
                              <a:gd name="T14" fmla="+- 0 286 263"/>
                              <a:gd name="T15" fmla="*/ 286 h 3847"/>
                              <a:gd name="T16" fmla="+- 0 1450 1444"/>
                              <a:gd name="T17" fmla="*/ T16 w 9353"/>
                              <a:gd name="T18" fmla="+- 0 312 263"/>
                              <a:gd name="T19" fmla="*/ 312 h 3847"/>
                              <a:gd name="T20" fmla="+- 0 1444 1444"/>
                              <a:gd name="T21" fmla="*/ T20 w 9353"/>
                              <a:gd name="T22" fmla="+- 0 343 263"/>
                              <a:gd name="T23" fmla="*/ 343 h 3847"/>
                              <a:gd name="T24" fmla="+- 0 1444 1444"/>
                              <a:gd name="T25" fmla="*/ T24 w 9353"/>
                              <a:gd name="T26" fmla="+- 0 4030 263"/>
                              <a:gd name="T27" fmla="*/ 4030 h 3847"/>
                              <a:gd name="T28" fmla="+- 0 1450 1444"/>
                              <a:gd name="T29" fmla="*/ T28 w 9353"/>
                              <a:gd name="T30" fmla="+- 0 4061 263"/>
                              <a:gd name="T31" fmla="*/ 4061 h 3847"/>
                              <a:gd name="T32" fmla="+- 0 1467 1444"/>
                              <a:gd name="T33" fmla="*/ T32 w 9353"/>
                              <a:gd name="T34" fmla="+- 0 4086 263"/>
                              <a:gd name="T35" fmla="*/ 4086 h 3847"/>
                              <a:gd name="T36" fmla="+- 0 1493 1444"/>
                              <a:gd name="T37" fmla="*/ T36 w 9353"/>
                              <a:gd name="T38" fmla="+- 0 4103 263"/>
                              <a:gd name="T39" fmla="*/ 4103 h 3847"/>
                              <a:gd name="T40" fmla="+- 0 1524 1444"/>
                              <a:gd name="T41" fmla="*/ T40 w 9353"/>
                              <a:gd name="T42" fmla="+- 0 4110 263"/>
                              <a:gd name="T43" fmla="*/ 4110 h 3847"/>
                              <a:gd name="T44" fmla="+- 0 10716 1444"/>
                              <a:gd name="T45" fmla="*/ T44 w 9353"/>
                              <a:gd name="T46" fmla="+- 0 4110 263"/>
                              <a:gd name="T47" fmla="*/ 4110 h 3847"/>
                              <a:gd name="T48" fmla="+- 0 10747 1444"/>
                              <a:gd name="T49" fmla="*/ T48 w 9353"/>
                              <a:gd name="T50" fmla="+- 0 4103 263"/>
                              <a:gd name="T51" fmla="*/ 4103 h 3847"/>
                              <a:gd name="T52" fmla="+- 0 10773 1444"/>
                              <a:gd name="T53" fmla="*/ T52 w 9353"/>
                              <a:gd name="T54" fmla="+- 0 4086 263"/>
                              <a:gd name="T55" fmla="*/ 4086 h 3847"/>
                              <a:gd name="T56" fmla="+- 0 10790 1444"/>
                              <a:gd name="T57" fmla="*/ T56 w 9353"/>
                              <a:gd name="T58" fmla="+- 0 4061 263"/>
                              <a:gd name="T59" fmla="*/ 4061 h 3847"/>
                              <a:gd name="T60" fmla="+- 0 10796 1444"/>
                              <a:gd name="T61" fmla="*/ T60 w 9353"/>
                              <a:gd name="T62" fmla="+- 0 4030 263"/>
                              <a:gd name="T63" fmla="*/ 4030 h 3847"/>
                              <a:gd name="T64" fmla="+- 0 10796 1444"/>
                              <a:gd name="T65" fmla="*/ T64 w 9353"/>
                              <a:gd name="T66" fmla="+- 0 343 263"/>
                              <a:gd name="T67" fmla="*/ 343 h 3847"/>
                              <a:gd name="T68" fmla="+- 0 10790 1444"/>
                              <a:gd name="T69" fmla="*/ T68 w 9353"/>
                              <a:gd name="T70" fmla="+- 0 312 263"/>
                              <a:gd name="T71" fmla="*/ 312 h 3847"/>
                              <a:gd name="T72" fmla="+- 0 10773 1444"/>
                              <a:gd name="T73" fmla="*/ T72 w 9353"/>
                              <a:gd name="T74" fmla="+- 0 286 263"/>
                              <a:gd name="T75" fmla="*/ 286 h 3847"/>
                              <a:gd name="T76" fmla="+- 0 10747 1444"/>
                              <a:gd name="T77" fmla="*/ T76 w 9353"/>
                              <a:gd name="T78" fmla="+- 0 269 263"/>
                              <a:gd name="T79" fmla="*/ 269 h 3847"/>
                              <a:gd name="T80" fmla="+- 0 10716 1444"/>
                              <a:gd name="T81" fmla="*/ T80 w 9353"/>
                              <a:gd name="T82" fmla="+- 0 263 263"/>
                              <a:gd name="T83" fmla="*/ 263 h 38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3847">
                                <a:moveTo>
                                  <a:pt x="9272" y="0"/>
                                </a:moveTo>
                                <a:lnTo>
                                  <a:pt x="80" y="0"/>
                                </a:lnTo>
                                <a:lnTo>
                                  <a:pt x="49" y="6"/>
                                </a:lnTo>
                                <a:lnTo>
                                  <a:pt x="23" y="23"/>
                                </a:lnTo>
                                <a:lnTo>
                                  <a:pt x="6" y="49"/>
                                </a:lnTo>
                                <a:lnTo>
                                  <a:pt x="0" y="80"/>
                                </a:lnTo>
                                <a:lnTo>
                                  <a:pt x="0" y="3767"/>
                                </a:lnTo>
                                <a:lnTo>
                                  <a:pt x="6" y="3798"/>
                                </a:lnTo>
                                <a:lnTo>
                                  <a:pt x="23" y="3823"/>
                                </a:lnTo>
                                <a:lnTo>
                                  <a:pt x="49" y="3840"/>
                                </a:lnTo>
                                <a:lnTo>
                                  <a:pt x="80" y="3847"/>
                                </a:lnTo>
                                <a:lnTo>
                                  <a:pt x="9272" y="3847"/>
                                </a:lnTo>
                                <a:lnTo>
                                  <a:pt x="9303" y="3840"/>
                                </a:lnTo>
                                <a:lnTo>
                                  <a:pt x="9329" y="3823"/>
                                </a:lnTo>
                                <a:lnTo>
                                  <a:pt x="9346" y="3798"/>
                                </a:lnTo>
                                <a:lnTo>
                                  <a:pt x="9352" y="376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93" name="Text Box 157"/>
                        <wps:cNvSpPr txBox="1">
                          <a:spLocks noChangeArrowheads="1"/>
                        </wps:cNvSpPr>
                        <wps:spPr bwMode="auto">
                          <a:xfrm>
                            <a:off x="1440" y="259"/>
                            <a:ext cx="9361" cy="38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proofErr w:type="spellStart"/>
                              <w:r w:rsidRPr="0040431D">
                                <w:rPr>
                                  <w:rFonts w:ascii="Courier New"/>
                                  <w:sz w:val="20"/>
                                </w:rPr>
                                <w:t>expressionDocument</w:t>
                              </w:r>
                              <w:proofErr w:type="spellEnd"/>
                              <w:r w:rsidRPr="0040431D">
                                <w:rPr>
                                  <w:rFonts w:ascii="Courier New"/>
                                  <w:sz w:val="20"/>
                                </w:rPr>
                                <w:t xml:space="preserve">/text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proofErr w:type="spellStart"/>
                              <w:r w:rsidRPr="004D5BAB">
                                <w:rPr>
                                  <w:rFonts w:ascii="Courier New"/>
                                  <w:sz w:val="20"/>
                                </w:rPr>
                                <w:t>setId</w:t>
                              </w:r>
                              <w:proofErr w:type="spellEnd"/>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w:t>
                              </w:r>
                              <w:proofErr w:type="spellStart"/>
                              <w:r>
                                <w:rPr>
                                  <w:rFonts w:ascii="Courier New"/>
                                  <w:sz w:val="20"/>
                                </w:rPr>
                                <w:t>elm+xml</w:t>
                              </w:r>
                              <w:proofErr w:type="spellEnd"/>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w:t>
                              </w:r>
                              <w:proofErr w:type="spellStart"/>
                              <w:r>
                                <w:rPr>
                                  <w:rFonts w:ascii="Courier New"/>
                                  <w:sz w:val="20"/>
                                </w:rPr>
                                <w:t>elm+json</w:t>
                              </w:r>
                              <w:proofErr w:type="spellEnd"/>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ADAF5" id="Group 156" o:spid="_x0000_s1030" style="position:absolute;margin-left:71.95pt;margin-top:12.9pt;width:468.05pt;height:192.75pt;z-index:251540480;mso-wrap-distance-left:0;mso-wrap-distance-right:0;mso-position-horizontal-relative:page" coordorigin="1440,259" coordsize="936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">
                <v:shape id="Freeform 159" o:spid="_x0000_s1031"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" path="m9272,l80,,49,6,23,23,6,49,,80,,3767r6,31l23,3823r26,17l80,3847r9192,l9303,3840r26,-17l9346,3798r6,-31l9352,80r-6,-31l9329,23,9303,6,9272,xe" fillcolor="#fffde8" stroked="f">
                  <v:path arrowok="t" o:connecttype="custom" o:connectlocs="9272,263;80,263;49,269;23,286;6,312;0,343;0,4030;6,4061;23,4086;49,4103;80,4110;9272,4110;9303,4103;9329,4086;9346,4061;9352,4030;9352,343;9346,312;9329,286;9303,269;9272,263" o:connectangles="0,0,0,0,0,0,0,0,0,0,0,0,0,0,0,0,0,0,0,0,0"/>
                </v:shape>
                <v:shape id="Freeform 158" o:spid="_x0000_s1032" style="position:absolute;left:1444;top:263;width:9353;height:3847;visibility:visible;mso-wrap-style:square;v-text-anchor:top" coordsize="9353,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" path="m9272,l80,,49,6,23,23,6,49,,80,,3767r6,31l23,3823r26,17l80,3847r9192,l9303,3840r26,-17l9346,3798r6,-31l9352,80r-6,-31l9329,23,9303,6,9272,xe" filled="f" strokeweight=".14056mm">
                  <v:path arrowok="t" o:connecttype="custom" o:connectlocs="9272,263;80,263;49,269;23,286;6,312;0,343;0,4030;6,4061;23,4086;49,4103;80,4110;9272,4110;9303,4103;9329,4086;9346,4061;9352,4030;9352,343;9346,312;9329,286;9303,269;9272,263" o:connectangles="0,0,0,0,0,0,0,0,0,0,0,0,0,0,0,0,0,0,0,0,0"/>
                </v:shape>
                <v:shape id="Text Box 157" o:spid="_x0000_s1033" type="#_x0000_t202" style="position:absolute;left:1440;top:259;width:936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2B648DDE" w14:textId="77777777" w:rsidR="00090BC7" w:rsidRDefault="00090BC7">
                        <w:pPr>
                          <w:spacing w:before="3"/>
                          <w:rPr>
                            <w:sz w:val="20"/>
                          </w:rPr>
                        </w:pPr>
                      </w:p>
                      <w:p w14:paraId="4BA34B33" w14:textId="77777777" w:rsidR="00090BC7" w:rsidRDefault="00090BC7">
                        <w:pPr>
                          <w:ind w:left="237" w:right="3797"/>
                          <w:jc w:val="center"/>
                          <w:rPr>
                            <w:b/>
                            <w:sz w:val="20"/>
                          </w:rPr>
                        </w:pPr>
                        <w:r>
                          <w:rPr>
                            <w:b/>
                            <w:sz w:val="20"/>
                          </w:rPr>
                          <w:t>Conformance Requirement 2 (Referencing ELM Documents):</w:t>
                        </w:r>
                      </w:p>
                      <w:p w14:paraId="5288BD4A" w14:textId="4BBCC712" w:rsidR="00090BC7" w:rsidRPr="0040431D" w:rsidRDefault="00090BC7" w:rsidP="0040431D">
                        <w:pPr>
                          <w:pStyle w:val="ListParagraph"/>
                          <w:numPr>
                            <w:ilvl w:val="0"/>
                            <w:numId w:val="68"/>
                          </w:numPr>
                          <w:tabs>
                            <w:tab w:val="left" w:pos="820"/>
                          </w:tabs>
                          <w:spacing w:before="4" w:line="240" w:lineRule="exact"/>
                          <w:ind w:left="810" w:right="101" w:hanging="180"/>
                          <w:rPr>
                            <w:sz w:val="20"/>
                          </w:rPr>
                        </w:pPr>
                        <w:r w:rsidRPr="0040431D">
                          <w:rPr>
                            <w:sz w:val="20"/>
                          </w:rPr>
                          <w:t xml:space="preserve">Any </w:t>
                        </w:r>
                        <w:proofErr w:type="spellStart"/>
                        <w:r w:rsidRPr="0040431D">
                          <w:rPr>
                            <w:rFonts w:ascii="Courier New"/>
                            <w:sz w:val="20"/>
                          </w:rPr>
                          <w:t>expressionDocument</w:t>
                        </w:r>
                        <w:proofErr w:type="spellEnd"/>
                        <w:r w:rsidRPr="0040431D">
                          <w:rPr>
                            <w:rFonts w:ascii="Courier New"/>
                            <w:sz w:val="20"/>
                          </w:rPr>
                          <w:t xml:space="preserve">/text </w:t>
                        </w:r>
                        <w:r w:rsidRPr="0040431D">
                          <w:rPr>
                            <w:sz w:val="20"/>
                          </w:rPr>
                          <w:t xml:space="preserve">elements that reference a CQL document </w:t>
                        </w:r>
                        <w:r w:rsidRPr="0040431D">
                          <w:rPr>
                            <w:b/>
                            <w:sz w:val="20"/>
                          </w:rPr>
                          <w:t xml:space="preserve">SHOULD </w:t>
                        </w:r>
                        <w:r w:rsidRPr="0040431D">
                          <w:rPr>
                            <w:sz w:val="20"/>
                          </w:rPr>
                          <w:t xml:space="preserve">include a </w:t>
                        </w:r>
                        <w:r w:rsidRPr="0040431D">
                          <w:rPr>
                            <w:rFonts w:ascii="Courier New"/>
                            <w:sz w:val="20"/>
                          </w:rPr>
                          <w:t>translation</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that</w:t>
                        </w:r>
                        <w:r w:rsidRPr="0040431D">
                          <w:rPr>
                            <w:spacing w:val="-5"/>
                            <w:sz w:val="20"/>
                          </w:rPr>
                          <w:t xml:space="preserve"> </w:t>
                        </w:r>
                        <w:r w:rsidRPr="0040431D">
                          <w:rPr>
                            <w:sz w:val="20"/>
                          </w:rPr>
                          <w:t>includes</w:t>
                        </w:r>
                        <w:r w:rsidRPr="0040431D">
                          <w:rPr>
                            <w:spacing w:val="-5"/>
                            <w:sz w:val="20"/>
                          </w:rPr>
                          <w:t xml:space="preserve"> </w:t>
                        </w:r>
                        <w:r w:rsidRPr="0040431D">
                          <w:rPr>
                            <w:sz w:val="20"/>
                          </w:rPr>
                          <w:t>a</w:t>
                        </w:r>
                        <w:r w:rsidRPr="0040431D">
                          <w:rPr>
                            <w:spacing w:val="-5"/>
                            <w:sz w:val="20"/>
                          </w:rPr>
                          <w:t xml:space="preserve"> </w:t>
                        </w:r>
                        <w:r w:rsidRPr="0040431D">
                          <w:rPr>
                            <w:sz w:val="20"/>
                          </w:rPr>
                          <w:t>child</w:t>
                        </w:r>
                        <w:r w:rsidRPr="0040431D">
                          <w:rPr>
                            <w:spacing w:val="-5"/>
                            <w:sz w:val="20"/>
                          </w:rPr>
                          <w:t xml:space="preserve"> </w:t>
                        </w:r>
                        <w:r w:rsidRPr="0040431D">
                          <w:rPr>
                            <w:rFonts w:ascii="Courier New"/>
                            <w:sz w:val="20"/>
                          </w:rPr>
                          <w:t>reference</w:t>
                        </w:r>
                        <w:r w:rsidRPr="0040431D">
                          <w:rPr>
                            <w:rFonts w:ascii="Courier New"/>
                            <w:spacing w:val="-75"/>
                            <w:sz w:val="20"/>
                          </w:rPr>
                          <w:t xml:space="preserve"> </w:t>
                        </w:r>
                        <w:r w:rsidRPr="0040431D">
                          <w:rPr>
                            <w:sz w:val="20"/>
                          </w:rPr>
                          <w:t>element</w:t>
                        </w:r>
                        <w:r w:rsidRPr="0040431D">
                          <w:rPr>
                            <w:spacing w:val="-5"/>
                            <w:sz w:val="20"/>
                          </w:rPr>
                          <w:t xml:space="preserve"> </w:t>
                        </w:r>
                        <w:r w:rsidRPr="0040431D">
                          <w:rPr>
                            <w:sz w:val="20"/>
                          </w:rPr>
                          <w:t>whose</w:t>
                        </w:r>
                        <w:r w:rsidRPr="0040431D">
                          <w:rPr>
                            <w:spacing w:val="-5"/>
                            <w:sz w:val="20"/>
                          </w:rPr>
                          <w:t xml:space="preserve"> </w:t>
                        </w:r>
                        <w:r w:rsidRPr="0040431D">
                          <w:rPr>
                            <w:sz w:val="20"/>
                          </w:rPr>
                          <w:t>value</w:t>
                        </w:r>
                        <w:r w:rsidRPr="0040431D">
                          <w:rPr>
                            <w:spacing w:val="-5"/>
                            <w:sz w:val="20"/>
                          </w:rPr>
                          <w:t xml:space="preserve"> </w:t>
                        </w:r>
                        <w:r w:rsidRPr="0040431D">
                          <w:rPr>
                            <w:sz w:val="20"/>
                          </w:rPr>
                          <w:t>contains</w:t>
                        </w:r>
                        <w:r w:rsidRPr="0040431D">
                          <w:rPr>
                            <w:spacing w:val="-5"/>
                            <w:sz w:val="20"/>
                          </w:rPr>
                          <w:t xml:space="preserve"> </w:t>
                        </w:r>
                        <w:r w:rsidRPr="0040431D">
                          <w:rPr>
                            <w:sz w:val="20"/>
                          </w:rPr>
                          <w:t>a</w:t>
                        </w:r>
                        <w:r>
                          <w:rPr>
                            <w:sz w:val="20"/>
                          </w:rPr>
                          <w:t>n absolute</w:t>
                        </w:r>
                        <w:r w:rsidRPr="0040431D">
                          <w:rPr>
                            <w:spacing w:val="-5"/>
                            <w:sz w:val="20"/>
                          </w:rPr>
                          <w:t xml:space="preserve"> </w:t>
                        </w:r>
                        <w:r w:rsidRPr="0040431D">
                          <w:rPr>
                            <w:sz w:val="20"/>
                          </w:rPr>
                          <w:t>URI</w:t>
                        </w:r>
                        <w:r w:rsidRPr="0040431D">
                          <w:rPr>
                            <w:spacing w:val="-5"/>
                            <w:sz w:val="20"/>
                          </w:rPr>
                          <w:t xml:space="preserve"> </w:t>
                        </w:r>
                        <w:r w:rsidRPr="0040431D">
                          <w:rPr>
                            <w:sz w:val="20"/>
                          </w:rPr>
                          <w:t>that</w:t>
                        </w:r>
                        <w:r w:rsidRPr="0040431D">
                          <w:rPr>
                            <w:spacing w:val="-5"/>
                            <w:sz w:val="20"/>
                          </w:rPr>
                          <w:t xml:space="preserve"> </w:t>
                        </w:r>
                        <w:r w:rsidRPr="0040431D">
                          <w:rPr>
                            <w:sz w:val="20"/>
                          </w:rPr>
                          <w:t>identifies</w:t>
                        </w:r>
                        <w:r w:rsidRPr="0040431D">
                          <w:rPr>
                            <w:spacing w:val="-5"/>
                            <w:sz w:val="20"/>
                          </w:rPr>
                          <w:t xml:space="preserve"> </w:t>
                        </w:r>
                        <w:r w:rsidRPr="0040431D">
                          <w:rPr>
                            <w:sz w:val="20"/>
                          </w:rPr>
                          <w:t>an</w:t>
                        </w:r>
                        <w:r w:rsidRPr="0040431D">
                          <w:rPr>
                            <w:spacing w:val="-5"/>
                            <w:sz w:val="20"/>
                          </w:rPr>
                          <w:t xml:space="preserve"> </w:t>
                        </w:r>
                        <w:r w:rsidRPr="0040431D">
                          <w:rPr>
                            <w:sz w:val="20"/>
                          </w:rPr>
                          <w:t>Expression</w:t>
                        </w:r>
                        <w:r w:rsidRPr="0040431D">
                          <w:rPr>
                            <w:spacing w:val="-5"/>
                            <w:sz w:val="20"/>
                          </w:rPr>
                          <w:t xml:space="preserve"> </w:t>
                        </w:r>
                        <w:r w:rsidRPr="0040431D">
                          <w:rPr>
                            <w:sz w:val="20"/>
                          </w:rPr>
                          <w:t>Logical</w:t>
                        </w:r>
                        <w:r w:rsidRPr="0040431D">
                          <w:rPr>
                            <w:spacing w:val="-5"/>
                            <w:sz w:val="20"/>
                          </w:rPr>
                          <w:t xml:space="preserve"> </w:t>
                        </w:r>
                        <w:r w:rsidRPr="0040431D">
                          <w:rPr>
                            <w:sz w:val="20"/>
                          </w:rPr>
                          <w:t>Model</w:t>
                        </w:r>
                        <w:r w:rsidRPr="0040431D">
                          <w:rPr>
                            <w:spacing w:val="-5"/>
                            <w:sz w:val="20"/>
                          </w:rPr>
                          <w:t xml:space="preserve"> </w:t>
                        </w:r>
                        <w:r w:rsidRPr="0040431D">
                          <w:rPr>
                            <w:sz w:val="20"/>
                          </w:rPr>
                          <w:t>(ELM)</w:t>
                        </w:r>
                        <w:r w:rsidRPr="0040431D">
                          <w:rPr>
                            <w:spacing w:val="-5"/>
                            <w:sz w:val="20"/>
                          </w:rPr>
                          <w:t xml:space="preserve"> </w:t>
                        </w:r>
                        <w:r w:rsidRPr="0040431D">
                          <w:rPr>
                            <w:sz w:val="20"/>
                          </w:rPr>
                          <w:t>expression</w:t>
                        </w:r>
                        <w:r w:rsidRPr="0040431D">
                          <w:rPr>
                            <w:spacing w:val="-5"/>
                            <w:sz w:val="20"/>
                          </w:rPr>
                          <w:t xml:space="preserve"> </w:t>
                        </w:r>
                        <w:r w:rsidRPr="0040431D">
                          <w:rPr>
                            <w:sz w:val="20"/>
                          </w:rPr>
                          <w:t>document</w:t>
                        </w:r>
                        <w:r>
                          <w:rPr>
                            <w:sz w:val="20"/>
                          </w:rPr>
                          <w:t xml:space="preserve">, constructed using the </w:t>
                        </w:r>
                        <w:proofErr w:type="spellStart"/>
                        <w:r w:rsidRPr="004D5BAB">
                          <w:rPr>
                            <w:rFonts w:ascii="Courier New"/>
                            <w:sz w:val="20"/>
                          </w:rPr>
                          <w:t>setId</w:t>
                        </w:r>
                        <w:proofErr w:type="spellEnd"/>
                        <w:r>
                          <w:rPr>
                            <w:sz w:val="20"/>
                          </w:rPr>
                          <w:t xml:space="preserve"> for the library</w:t>
                        </w:r>
                        <w:r w:rsidRPr="0040431D">
                          <w:rPr>
                            <w:sz w:val="20"/>
                          </w:rPr>
                          <w:t>.</w:t>
                        </w:r>
                      </w:p>
                      <w:p w14:paraId="62D2B0F3" w14:textId="77777777" w:rsidR="00090BC7" w:rsidRDefault="00090BC7" w:rsidP="0040431D">
                        <w:pPr>
                          <w:numPr>
                            <w:ilvl w:val="1"/>
                            <w:numId w:val="37"/>
                          </w:numPr>
                          <w:tabs>
                            <w:tab w:val="left" w:pos="1300"/>
                          </w:tabs>
                          <w:spacing w:before="154"/>
                          <w:jc w:val="center"/>
                          <w:rPr>
                            <w:b/>
                            <w:sz w:val="20"/>
                          </w:rPr>
                        </w:pPr>
                        <w:r>
                          <w:rPr>
                            <w:sz w:val="20"/>
                          </w:rPr>
                          <w:t>If</w:t>
                        </w:r>
                        <w:r>
                          <w:rPr>
                            <w:spacing w:val="-3"/>
                            <w:sz w:val="20"/>
                          </w:rPr>
                          <w:t xml:space="preserve"> </w:t>
                        </w:r>
                        <w:r>
                          <w:rPr>
                            <w:sz w:val="20"/>
                          </w:rPr>
                          <w:t>an</w:t>
                        </w:r>
                        <w:r>
                          <w:rPr>
                            <w:spacing w:val="-3"/>
                            <w:sz w:val="20"/>
                          </w:rPr>
                          <w:t xml:space="preserve"> </w:t>
                        </w:r>
                        <w:r>
                          <w:rPr>
                            <w:sz w:val="20"/>
                          </w:rPr>
                          <w:t>ELM</w:t>
                        </w:r>
                        <w:r>
                          <w:rPr>
                            <w:spacing w:val="-3"/>
                            <w:sz w:val="20"/>
                          </w:rPr>
                          <w:t xml:space="preserve"> </w:t>
                        </w:r>
                        <w:r>
                          <w:rPr>
                            <w:sz w:val="20"/>
                          </w:rPr>
                          <w:t>translation</w:t>
                        </w:r>
                        <w:r>
                          <w:rPr>
                            <w:spacing w:val="-3"/>
                            <w:sz w:val="20"/>
                          </w:rPr>
                          <w:t xml:space="preserve"> </w:t>
                        </w:r>
                        <w:r>
                          <w:rPr>
                            <w:sz w:val="20"/>
                          </w:rPr>
                          <w:t>is</w:t>
                        </w:r>
                        <w:r>
                          <w:rPr>
                            <w:spacing w:val="-3"/>
                            <w:sz w:val="20"/>
                          </w:rPr>
                          <w:t xml:space="preserve"> </w:t>
                        </w:r>
                        <w:r>
                          <w:rPr>
                            <w:sz w:val="20"/>
                          </w:rPr>
                          <w:t>provided,</w:t>
                        </w:r>
                        <w:r>
                          <w:rPr>
                            <w:spacing w:val="-3"/>
                            <w:sz w:val="20"/>
                          </w:rPr>
                          <w:t xml:space="preserve"> </w:t>
                        </w:r>
                        <w:r>
                          <w:rPr>
                            <w:sz w:val="20"/>
                          </w:rPr>
                          <w:t>both</w:t>
                        </w:r>
                        <w:r>
                          <w:rPr>
                            <w:spacing w:val="-3"/>
                            <w:sz w:val="20"/>
                          </w:rPr>
                          <w:t xml:space="preserve"> </w:t>
                        </w:r>
                        <w:r>
                          <w:rPr>
                            <w:sz w:val="20"/>
                          </w:rPr>
                          <w:t>an</w:t>
                        </w:r>
                        <w:r>
                          <w:rPr>
                            <w:spacing w:val="-3"/>
                            <w:sz w:val="20"/>
                          </w:rPr>
                          <w:t xml:space="preserve"> </w:t>
                        </w:r>
                        <w:r>
                          <w:rPr>
                            <w:sz w:val="20"/>
                          </w:rPr>
                          <w:t>XML</w:t>
                        </w:r>
                        <w:r>
                          <w:rPr>
                            <w:spacing w:val="-3"/>
                            <w:sz w:val="20"/>
                          </w:rPr>
                          <w:t xml:space="preserve"> </w:t>
                        </w:r>
                        <w:r>
                          <w:rPr>
                            <w:sz w:val="20"/>
                          </w:rPr>
                          <w:t>and</w:t>
                        </w:r>
                        <w:r>
                          <w:rPr>
                            <w:spacing w:val="-3"/>
                            <w:sz w:val="20"/>
                          </w:rPr>
                          <w:t xml:space="preserve"> </w:t>
                        </w:r>
                        <w:r>
                          <w:rPr>
                            <w:sz w:val="20"/>
                          </w:rPr>
                          <w:t>JSON</w:t>
                        </w:r>
                        <w:r>
                          <w:rPr>
                            <w:spacing w:val="-3"/>
                            <w:sz w:val="20"/>
                          </w:rPr>
                          <w:t xml:space="preserve"> </w:t>
                        </w:r>
                        <w:r>
                          <w:rPr>
                            <w:sz w:val="20"/>
                          </w:rPr>
                          <w:t>representation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ELM</w:t>
                        </w:r>
                        <w:r>
                          <w:rPr>
                            <w:spacing w:val="-3"/>
                            <w:sz w:val="20"/>
                          </w:rPr>
                          <w:t xml:space="preserve"> </w:t>
                        </w:r>
                        <w:r>
                          <w:rPr>
                            <w:b/>
                            <w:sz w:val="20"/>
                          </w:rPr>
                          <w:t>SHOULD</w:t>
                        </w:r>
                      </w:p>
                      <w:p w14:paraId="47DB37CA" w14:textId="77777777" w:rsidR="00090BC7" w:rsidRDefault="00090BC7">
                        <w:pPr>
                          <w:spacing w:before="9"/>
                          <w:ind w:left="1299"/>
                          <w:rPr>
                            <w:sz w:val="20"/>
                          </w:rPr>
                        </w:pPr>
                        <w:r>
                          <w:rPr>
                            <w:sz w:val="20"/>
                          </w:rPr>
                          <w:t>be included.</w:t>
                        </w:r>
                      </w:p>
                      <w:p w14:paraId="3FF80E3C" w14:textId="77777777" w:rsidR="00090BC7" w:rsidRDefault="00090BC7" w:rsidP="0040431D">
                        <w:pPr>
                          <w:numPr>
                            <w:ilvl w:val="2"/>
                            <w:numId w:val="37"/>
                          </w:numPr>
                          <w:tabs>
                            <w:tab w:val="left" w:pos="1708"/>
                          </w:tabs>
                          <w:spacing w:before="85"/>
                          <w:jc w:val="center"/>
                          <w:rPr>
                            <w:sz w:val="20"/>
                          </w:rPr>
                        </w:pPr>
                        <w:r>
                          <w:rPr>
                            <w:sz w:val="20"/>
                          </w:rPr>
                          <w:t>The</w:t>
                        </w:r>
                        <w:r>
                          <w:rPr>
                            <w:spacing w:val="-5"/>
                            <w:sz w:val="20"/>
                          </w:rPr>
                          <w:t xml:space="preserve"> </w:t>
                        </w:r>
                        <w:r>
                          <w:rPr>
                            <w:sz w:val="20"/>
                          </w:rPr>
                          <w:t>XML</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A46E313" w14:textId="77777777" w:rsidR="00090BC7" w:rsidRDefault="00090BC7">
                        <w:pPr>
                          <w:spacing w:before="12"/>
                          <w:ind w:left="127" w:right="3799"/>
                          <w:jc w:val="center"/>
                          <w:rPr>
                            <w:rFonts w:ascii="Courier New"/>
                            <w:sz w:val="20"/>
                          </w:rPr>
                        </w:pPr>
                        <w:r>
                          <w:rPr>
                            <w:rFonts w:ascii="Courier New"/>
                            <w:sz w:val="20"/>
                          </w:rPr>
                          <w:t>application/</w:t>
                        </w:r>
                        <w:proofErr w:type="spellStart"/>
                        <w:r>
                          <w:rPr>
                            <w:rFonts w:ascii="Courier New"/>
                            <w:sz w:val="20"/>
                          </w:rPr>
                          <w:t>elm+xml</w:t>
                        </w:r>
                        <w:proofErr w:type="spellEnd"/>
                      </w:p>
                      <w:p w14:paraId="7C820A1E" w14:textId="77777777" w:rsidR="00090BC7" w:rsidRDefault="00090BC7" w:rsidP="0040431D">
                        <w:pPr>
                          <w:numPr>
                            <w:ilvl w:val="2"/>
                            <w:numId w:val="37"/>
                          </w:numPr>
                          <w:tabs>
                            <w:tab w:val="left" w:pos="1708"/>
                          </w:tabs>
                          <w:spacing w:before="28"/>
                          <w:jc w:val="center"/>
                          <w:rPr>
                            <w:sz w:val="20"/>
                          </w:rPr>
                        </w:pPr>
                        <w:r>
                          <w:rPr>
                            <w:sz w:val="20"/>
                          </w:rPr>
                          <w:t>The</w:t>
                        </w:r>
                        <w:r>
                          <w:rPr>
                            <w:spacing w:val="-5"/>
                            <w:sz w:val="20"/>
                          </w:rPr>
                          <w:t xml:space="preserve"> </w:t>
                        </w:r>
                        <w:r>
                          <w:rPr>
                            <w:sz w:val="20"/>
                          </w:rPr>
                          <w:t>JSON</w:t>
                        </w:r>
                        <w:r>
                          <w:rPr>
                            <w:spacing w:val="-5"/>
                            <w:sz w:val="20"/>
                          </w:rPr>
                          <w:t xml:space="preserve"> </w:t>
                        </w:r>
                        <w:r>
                          <w:rPr>
                            <w:sz w:val="20"/>
                          </w:rPr>
                          <w:t>representation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ELM</w:t>
                        </w:r>
                        <w:r>
                          <w:rPr>
                            <w:spacing w:val="-5"/>
                            <w:sz w:val="20"/>
                          </w:rPr>
                          <w:t xml:space="preserve"> </w:t>
                        </w:r>
                        <w:r>
                          <w:rPr>
                            <w:b/>
                            <w:sz w:val="20"/>
                          </w:rPr>
                          <w:t>SHALL</w:t>
                        </w:r>
                        <w:r>
                          <w:rPr>
                            <w:b/>
                            <w:spacing w:val="-5"/>
                            <w:sz w:val="20"/>
                          </w:rPr>
                          <w:t xml:space="preserve"> </w:t>
                        </w:r>
                        <w:r>
                          <w:rPr>
                            <w:sz w:val="20"/>
                          </w:rPr>
                          <w:t>have</w:t>
                        </w:r>
                        <w:r>
                          <w:rPr>
                            <w:spacing w:val="-5"/>
                            <w:sz w:val="20"/>
                          </w:rPr>
                          <w:t xml:space="preserve"> </w:t>
                        </w:r>
                        <w:r>
                          <w:rPr>
                            <w:sz w:val="20"/>
                          </w:rPr>
                          <w:t>a</w:t>
                        </w:r>
                        <w:r>
                          <w:rPr>
                            <w:spacing w:val="-5"/>
                            <w:sz w:val="20"/>
                          </w:rPr>
                          <w:t xml:space="preserve"> </w:t>
                        </w:r>
                        <w:proofErr w:type="spellStart"/>
                        <w:r>
                          <w:rPr>
                            <w:rFonts w:ascii="Courier New"/>
                            <w:sz w:val="20"/>
                          </w:rPr>
                          <w:t>mediaType</w:t>
                        </w:r>
                        <w:proofErr w:type="spellEnd"/>
                        <w:r>
                          <w:rPr>
                            <w:rFonts w:ascii="Courier New"/>
                            <w:spacing w:val="-75"/>
                            <w:sz w:val="20"/>
                          </w:rPr>
                          <w:t xml:space="preserve"> </w:t>
                        </w:r>
                        <w:r>
                          <w:rPr>
                            <w:sz w:val="20"/>
                          </w:rPr>
                          <w:t>attribute</w:t>
                        </w:r>
                        <w:r>
                          <w:rPr>
                            <w:spacing w:val="-5"/>
                            <w:sz w:val="20"/>
                          </w:rPr>
                          <w:t xml:space="preserve"> </w:t>
                        </w:r>
                        <w:r>
                          <w:rPr>
                            <w:sz w:val="20"/>
                          </w:rPr>
                          <w:t>value</w:t>
                        </w:r>
                        <w:r>
                          <w:rPr>
                            <w:spacing w:val="-5"/>
                            <w:sz w:val="20"/>
                          </w:rPr>
                          <w:t xml:space="preserve"> </w:t>
                        </w:r>
                        <w:r>
                          <w:rPr>
                            <w:sz w:val="20"/>
                          </w:rPr>
                          <w:t>of</w:t>
                        </w:r>
                      </w:p>
                      <w:p w14:paraId="23CB2646" w14:textId="77777777" w:rsidR="00090BC7" w:rsidRDefault="00090BC7">
                        <w:pPr>
                          <w:spacing w:before="12"/>
                          <w:ind w:left="237" w:right="3789"/>
                          <w:jc w:val="center"/>
                          <w:rPr>
                            <w:rFonts w:ascii="Courier New"/>
                            <w:sz w:val="20"/>
                          </w:rPr>
                        </w:pPr>
                        <w:r>
                          <w:rPr>
                            <w:rFonts w:ascii="Courier New"/>
                            <w:sz w:val="20"/>
                          </w:rPr>
                          <w:t>application/</w:t>
                        </w:r>
                        <w:proofErr w:type="spellStart"/>
                        <w:r>
                          <w:rPr>
                            <w:rFonts w:ascii="Courier New"/>
                            <w:sz w:val="20"/>
                          </w:rPr>
                          <w:t>elm+json</w:t>
                        </w:r>
                        <w:proofErr w:type="spellEnd"/>
                      </w:p>
                      <w:p w14:paraId="43880B32" w14:textId="77777777" w:rsidR="00090BC7" w:rsidRPr="0040431D" w:rsidRDefault="00090BC7" w:rsidP="0040431D">
                        <w:pPr>
                          <w:pStyle w:val="ListParagraph"/>
                          <w:numPr>
                            <w:ilvl w:val="0"/>
                            <w:numId w:val="68"/>
                          </w:numPr>
                          <w:tabs>
                            <w:tab w:val="left" w:pos="820"/>
                          </w:tabs>
                          <w:spacing w:before="136" w:line="240" w:lineRule="exact"/>
                          <w:ind w:left="810" w:right="1155" w:hanging="180"/>
                          <w:rPr>
                            <w:sz w:val="20"/>
                          </w:rPr>
                        </w:pPr>
                        <w:r w:rsidRPr="0040431D">
                          <w:rPr>
                            <w:sz w:val="20"/>
                          </w:rPr>
                          <w:t>Any</w:t>
                        </w:r>
                        <w:r w:rsidRPr="0040431D">
                          <w:rPr>
                            <w:spacing w:val="-6"/>
                            <w:sz w:val="20"/>
                          </w:rPr>
                          <w:t xml:space="preserve"> </w:t>
                        </w:r>
                        <w:r w:rsidRPr="0040431D">
                          <w:rPr>
                            <w:rFonts w:ascii="Courier New"/>
                            <w:sz w:val="20"/>
                          </w:rPr>
                          <w:t>translation</w:t>
                        </w:r>
                        <w:r w:rsidRPr="0040431D">
                          <w:rPr>
                            <w:sz w:val="20"/>
                          </w:rPr>
                          <w:t>-referenced</w:t>
                        </w:r>
                        <w:r w:rsidRPr="0040431D">
                          <w:rPr>
                            <w:spacing w:val="-6"/>
                            <w:sz w:val="20"/>
                          </w:rPr>
                          <w:t xml:space="preserve"> </w:t>
                        </w:r>
                        <w:r w:rsidRPr="0040431D">
                          <w:rPr>
                            <w:sz w:val="20"/>
                          </w:rPr>
                          <w:t>ELM</w:t>
                        </w:r>
                        <w:r w:rsidRPr="0040431D">
                          <w:rPr>
                            <w:spacing w:val="-6"/>
                            <w:sz w:val="20"/>
                          </w:rPr>
                          <w:t xml:space="preserve"> </w:t>
                        </w:r>
                        <w:r w:rsidRPr="0040431D">
                          <w:rPr>
                            <w:sz w:val="20"/>
                          </w:rPr>
                          <w:t>documents</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semantically</w:t>
                        </w:r>
                        <w:r w:rsidRPr="0040431D">
                          <w:rPr>
                            <w:spacing w:val="-6"/>
                            <w:sz w:val="20"/>
                          </w:rPr>
                          <w:t xml:space="preserve"> </w:t>
                        </w:r>
                        <w:r w:rsidRPr="0040431D">
                          <w:rPr>
                            <w:sz w:val="20"/>
                          </w:rPr>
                          <w:t>equivalent</w:t>
                        </w:r>
                        <w:r w:rsidRPr="0040431D">
                          <w:rPr>
                            <w:spacing w:val="-6"/>
                            <w:sz w:val="20"/>
                          </w:rPr>
                          <w:t xml:space="preserve"> </w:t>
                        </w:r>
                        <w:r w:rsidRPr="0040431D">
                          <w:rPr>
                            <w:sz w:val="20"/>
                          </w:rPr>
                          <w:t>to</w:t>
                        </w:r>
                        <w:r w:rsidRPr="0040431D">
                          <w:rPr>
                            <w:spacing w:val="-6"/>
                            <w:sz w:val="20"/>
                          </w:rPr>
                          <w:t xml:space="preserve"> </w:t>
                        </w:r>
                        <w:r w:rsidRPr="0040431D">
                          <w:rPr>
                            <w:sz w:val="20"/>
                          </w:rPr>
                          <w:t>the corresponding parent CQL expression</w:t>
                        </w:r>
                        <w:r w:rsidRPr="0040431D">
                          <w:rPr>
                            <w:spacing w:val="-21"/>
                            <w:sz w:val="20"/>
                          </w:rPr>
                          <w:t xml:space="preserve"> </w:t>
                        </w:r>
                        <w:r w:rsidRPr="0040431D">
                          <w:rPr>
                            <w:sz w:val="20"/>
                          </w:rPr>
                          <w:t>document.</w:t>
                        </w:r>
                      </w:p>
                    </w:txbxContent>
                  </v:textbox>
                </v:shape>
                <w10:wrap type="topAndBottom" anchorx="page"/>
              </v:group>
            </w:pict>
          </mc:Fallback>
        </mc:AlternateContent>
      </w:r>
    </w:p>
    <w:p w14:paraId="410B93FE" w14:textId="77777777" w:rsidR="00A0534D" w:rsidRDefault="00A0534D">
      <w:pPr>
        <w:pStyle w:val="BodyText"/>
        <w:rPr>
          <w:sz w:val="20"/>
        </w:rPr>
      </w:pPr>
    </w:p>
    <w:p w14:paraId="74395229" w14:textId="77777777" w:rsidR="00A0534D" w:rsidRDefault="00A0534D">
      <w:pPr>
        <w:pStyle w:val="BodyText"/>
        <w:spacing w:before="7"/>
        <w:rPr>
          <w:sz w:val="23"/>
        </w:rPr>
      </w:pPr>
    </w:p>
    <w:p w14:paraId="5611D565" w14:textId="77777777" w:rsidR="00A0534D" w:rsidRDefault="00204EE5">
      <w:pPr>
        <w:pStyle w:val="BodyText"/>
        <w:spacing w:before="62" w:line="256" w:lineRule="auto"/>
        <w:ind w:left="120" w:right="119"/>
        <w:jc w:val="both"/>
      </w:pPr>
      <w:r>
        <w:rPr>
          <w:noProof/>
        </w:rPr>
        <mc:AlternateContent>
          <mc:Choice Requires="wps">
            <w:drawing>
              <wp:anchor distT="0" distB="0" distL="114300" distR="114300" simplePos="0" relativeHeight="251732992" behindDoc="1" locked="0" layoutInCell="1" allowOverlap="1" wp14:anchorId="4048EFC3" wp14:editId="007D726A">
                <wp:simplePos x="0" y="0"/>
                <wp:positionH relativeFrom="page">
                  <wp:posOffset>4300855</wp:posOffset>
                </wp:positionH>
                <wp:positionV relativeFrom="paragraph">
                  <wp:posOffset>511175</wp:posOffset>
                </wp:positionV>
                <wp:extent cx="38100" cy="0"/>
                <wp:effectExtent l="8255" t="15875" r="29845" b="22225"/>
                <wp:wrapNone/>
                <wp:docPr id="189"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11B86" id="Line 155" o:spid="_x0000_s1026" style="position:absolute;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65pt,40.25pt" to="341.6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" strokeweight=".14039mm">
                <w10:wrap anchorx="page"/>
              </v:line>
            </w:pict>
          </mc:Fallback>
        </mc:AlternateContent>
      </w:r>
      <w:r w:rsidR="0083059C">
        <w:t xml:space="preserve">Lines 25–30 of </w:t>
      </w:r>
      <w:hyperlink w:anchor="_bookmark34" w:history="1">
        <w:r w:rsidR="0083059C">
          <w:rPr>
            <w:color w:val="0000FF"/>
          </w:rPr>
          <w:t>Snippet 3</w:t>
        </w:r>
      </w:hyperlink>
      <w:r w:rsidR="0083059C">
        <w:rPr>
          <w:color w:val="0000FF"/>
        </w:rPr>
        <w:t xml:space="preserve"> </w:t>
      </w:r>
      <w:r w:rsidR="0083059C">
        <w:t>shows an example of how an HQMF document would reference both the CQL and</w:t>
      </w:r>
      <w:r w:rsidR="0083059C">
        <w:rPr>
          <w:spacing w:val="-6"/>
        </w:rPr>
        <w:t xml:space="preserve"> </w:t>
      </w:r>
      <w:r w:rsidR="0083059C">
        <w:t>the</w:t>
      </w:r>
      <w:r w:rsidR="0083059C">
        <w:rPr>
          <w:spacing w:val="-6"/>
        </w:rPr>
        <w:t xml:space="preserve"> </w:t>
      </w:r>
      <w:r w:rsidR="0083059C">
        <w:t>ELM.</w:t>
      </w:r>
      <w:r w:rsidR="0083059C">
        <w:rPr>
          <w:spacing w:val="-6"/>
        </w:rPr>
        <w:t xml:space="preserve"> </w:t>
      </w:r>
      <w:r w:rsidR="0083059C">
        <w:t>More</w:t>
      </w:r>
      <w:r w:rsidR="0083059C">
        <w:rPr>
          <w:spacing w:val="-6"/>
        </w:rPr>
        <w:t xml:space="preserve"> </w:t>
      </w:r>
      <w:r w:rsidR="0083059C">
        <w:t>on</w:t>
      </w:r>
      <w:r w:rsidR="0083059C">
        <w:rPr>
          <w:spacing w:val="-6"/>
        </w:rPr>
        <w:t xml:space="preserve"> </w:t>
      </w:r>
      <w:r w:rsidR="0083059C">
        <w:t>ELM</w:t>
      </w:r>
      <w:r w:rsidR="0083059C">
        <w:rPr>
          <w:spacing w:val="-6"/>
        </w:rPr>
        <w:t xml:space="preserve"> </w:t>
      </w:r>
      <w:r w:rsidR="0083059C">
        <w:t>can</w:t>
      </w:r>
      <w:r w:rsidR="0083059C">
        <w:rPr>
          <w:spacing w:val="-6"/>
        </w:rPr>
        <w:t xml:space="preserve"> </w:t>
      </w:r>
      <w:r w:rsidR="0083059C">
        <w:t>be</w:t>
      </w:r>
      <w:r w:rsidR="0083059C">
        <w:rPr>
          <w:spacing w:val="-6"/>
        </w:rPr>
        <w:t xml:space="preserve"> </w:t>
      </w:r>
      <w:r w:rsidR="0083059C">
        <w:t>found</w:t>
      </w:r>
      <w:r w:rsidR="0083059C">
        <w:rPr>
          <w:spacing w:val="-6"/>
        </w:rPr>
        <w:t xml:space="preserve"> </w:t>
      </w:r>
      <w:r w:rsidR="0083059C">
        <w:t>in</w:t>
      </w:r>
      <w:r w:rsidR="0083059C">
        <w:rPr>
          <w:spacing w:val="-6"/>
        </w:rPr>
        <w:t xml:space="preserve"> </w:t>
      </w:r>
      <w:hyperlink w:anchor="_bookmark48" w:history="1">
        <w:r w:rsidR="0083059C">
          <w:rPr>
            <w:color w:val="0000FF"/>
          </w:rPr>
          <w:t>Chapter</w:t>
        </w:r>
        <w:r w:rsidR="0083059C">
          <w:rPr>
            <w:color w:val="0000FF"/>
            <w:spacing w:val="-6"/>
          </w:rPr>
          <w:t xml:space="preserve"> </w:t>
        </w:r>
        <w:r w:rsidR="0083059C">
          <w:rPr>
            <w:color w:val="0000FF"/>
          </w:rPr>
          <w:t>4.1</w:t>
        </w:r>
      </w:hyperlink>
      <w:r w:rsidR="0083059C">
        <w:t>.</w:t>
      </w:r>
      <w:r w:rsidR="0083059C">
        <w:rPr>
          <w:spacing w:val="7"/>
        </w:rPr>
        <w:t xml:space="preserve"> </w:t>
      </w:r>
      <w:r w:rsidR="0083059C">
        <w:t>For</w:t>
      </w:r>
      <w:r w:rsidR="0083059C">
        <w:rPr>
          <w:spacing w:val="-6"/>
        </w:rPr>
        <w:t xml:space="preserve"> </w:t>
      </w:r>
      <w:r w:rsidR="0083059C">
        <w:t>examples</w:t>
      </w:r>
      <w:r w:rsidR="0083059C">
        <w:rPr>
          <w:spacing w:val="-6"/>
        </w:rPr>
        <w:t xml:space="preserve"> </w:t>
      </w:r>
      <w:r w:rsidR="0083059C">
        <w:t>of</w:t>
      </w:r>
      <w:r w:rsidR="0083059C">
        <w:rPr>
          <w:spacing w:val="-6"/>
        </w:rPr>
        <w:t xml:space="preserve"> </w:t>
      </w:r>
      <w:r w:rsidR="0083059C">
        <w:t>ELM</w:t>
      </w:r>
      <w:r w:rsidR="0083059C">
        <w:rPr>
          <w:spacing w:val="-6"/>
        </w:rPr>
        <w:t xml:space="preserve"> </w:t>
      </w:r>
      <w:r w:rsidR="0083059C">
        <w:t>using</w:t>
      </w:r>
      <w:r w:rsidR="0083059C">
        <w:rPr>
          <w:spacing w:val="-6"/>
        </w:rPr>
        <w:t xml:space="preserve"> </w:t>
      </w:r>
      <w:r w:rsidR="0083059C">
        <w:t>the</w:t>
      </w:r>
      <w:r w:rsidR="0083059C">
        <w:rPr>
          <w:spacing w:val="-6"/>
        </w:rPr>
        <w:t xml:space="preserve"> </w:t>
      </w:r>
      <w:r w:rsidR="0083059C">
        <w:t>XML</w:t>
      </w:r>
      <w:r w:rsidR="0083059C">
        <w:rPr>
          <w:spacing w:val="-6"/>
        </w:rPr>
        <w:t xml:space="preserve"> </w:t>
      </w:r>
      <w:r w:rsidR="0083059C">
        <w:t>and</w:t>
      </w:r>
      <w:r w:rsidR="0083059C">
        <w:rPr>
          <w:spacing w:val="-6"/>
        </w:rPr>
        <w:t xml:space="preserve"> </w:t>
      </w:r>
      <w:r w:rsidR="0083059C">
        <w:t>JSON representations</w:t>
      </w:r>
      <w:r w:rsidR="0083059C">
        <w:rPr>
          <w:spacing w:val="-7"/>
        </w:rPr>
        <w:t xml:space="preserve"> </w:t>
      </w:r>
      <w:r w:rsidR="0083059C">
        <w:t>please</w:t>
      </w:r>
      <w:r w:rsidR="0083059C">
        <w:rPr>
          <w:spacing w:val="-7"/>
        </w:rPr>
        <w:t xml:space="preserve"> </w:t>
      </w:r>
      <w:r w:rsidR="0083059C">
        <w:t>see</w:t>
      </w:r>
      <w:r w:rsidR="0083059C">
        <w:rPr>
          <w:spacing w:val="-7"/>
        </w:rPr>
        <w:t xml:space="preserve"> </w:t>
      </w:r>
      <w:r w:rsidR="0083059C">
        <w:t>the</w:t>
      </w:r>
      <w:r w:rsidR="0083059C">
        <w:rPr>
          <w:spacing w:val="-7"/>
        </w:rPr>
        <w:t xml:space="preserve"> </w:t>
      </w:r>
      <w:r w:rsidR="0083059C">
        <w:t>included</w:t>
      </w:r>
      <w:r w:rsidR="0083059C">
        <w:rPr>
          <w:spacing w:val="-7"/>
        </w:rPr>
        <w:t xml:space="preserve"> </w:t>
      </w:r>
      <w:r w:rsidR="0083059C">
        <w:t>examples,</w:t>
      </w:r>
      <w:r w:rsidR="0083059C">
        <w:rPr>
          <w:spacing w:val="-7"/>
        </w:rPr>
        <w:t xml:space="preserve"> </w:t>
      </w:r>
      <w:r w:rsidR="0083059C">
        <w:rPr>
          <w:rFonts w:ascii="Courier New" w:hAnsi="Courier New"/>
          <w:sz w:val="20"/>
        </w:rPr>
        <w:t>EXM146v4</w:t>
      </w:r>
      <w:r w:rsidR="0083059C">
        <w:rPr>
          <w:rFonts w:ascii="Courier New" w:hAnsi="Courier New"/>
          <w:spacing w:val="-57"/>
          <w:sz w:val="20"/>
        </w:rPr>
        <w:t xml:space="preserve"> </w:t>
      </w:r>
      <w:r w:rsidR="0083059C">
        <w:rPr>
          <w:rFonts w:ascii="Courier New" w:hAnsi="Courier New"/>
          <w:sz w:val="20"/>
        </w:rPr>
        <w:t>ELM.xml</w:t>
      </w:r>
      <w:r w:rsidR="0083059C">
        <w:rPr>
          <w:rFonts w:ascii="Courier New" w:hAnsi="Courier New"/>
          <w:spacing w:val="-72"/>
          <w:sz w:val="20"/>
        </w:rPr>
        <w:t xml:space="preserve"> </w:t>
      </w:r>
      <w:r w:rsidR="0083059C">
        <w:t>and</w:t>
      </w:r>
    </w:p>
    <w:p w14:paraId="0534701E" w14:textId="77777777" w:rsidR="00A0534D" w:rsidRDefault="00204EE5">
      <w:pPr>
        <w:spacing w:line="253" w:lineRule="exact"/>
        <w:ind w:left="120"/>
        <w:jc w:val="both"/>
      </w:pPr>
      <w:r>
        <w:rPr>
          <w:noProof/>
        </w:rPr>
        <mc:AlternateContent>
          <mc:Choice Requires="wps">
            <w:drawing>
              <wp:anchor distT="0" distB="0" distL="114300" distR="114300" simplePos="0" relativeHeight="251734016" behindDoc="1" locked="0" layoutInCell="1" allowOverlap="1" wp14:anchorId="589BCF5C" wp14:editId="679AF963">
                <wp:simplePos x="0" y="0"/>
                <wp:positionH relativeFrom="page">
                  <wp:posOffset>1529080</wp:posOffset>
                </wp:positionH>
                <wp:positionV relativeFrom="paragraph">
                  <wp:posOffset>120015</wp:posOffset>
                </wp:positionV>
                <wp:extent cx="38100" cy="0"/>
                <wp:effectExtent l="17780" t="18415" r="20320" b="19685"/>
                <wp:wrapNone/>
                <wp:docPr id="188"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436F3" id="Line 154" o:spid="_x0000_s1026" style="position:absolute;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4pt,9.45pt" to="123.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" strokeweight=".14039mm">
                <w10:wrap anchorx="page"/>
              </v:line>
            </w:pict>
          </mc:Fallback>
        </mc:AlternateContent>
      </w:r>
      <w:r w:rsidR="0083059C">
        <w:rPr>
          <w:rFonts w:ascii="Courier New"/>
          <w:sz w:val="20"/>
        </w:rPr>
        <w:t>EXM146v4</w:t>
      </w:r>
      <w:r w:rsidR="0083059C">
        <w:rPr>
          <w:rFonts w:ascii="Courier New"/>
          <w:spacing w:val="-57"/>
          <w:sz w:val="20"/>
        </w:rPr>
        <w:t xml:space="preserve"> </w:t>
      </w:r>
      <w:proofErr w:type="spellStart"/>
      <w:r w:rsidR="0083059C">
        <w:rPr>
          <w:rFonts w:ascii="Courier New"/>
          <w:sz w:val="20"/>
        </w:rPr>
        <w:t>ELM.json</w:t>
      </w:r>
      <w:proofErr w:type="spellEnd"/>
      <w:r w:rsidR="0083059C">
        <w:t>.</w:t>
      </w:r>
    </w:p>
    <w:p w14:paraId="47BDDC01" w14:textId="77777777" w:rsidR="00A0534D" w:rsidRDefault="00A0534D">
      <w:pPr>
        <w:pStyle w:val="BodyText"/>
      </w:pPr>
    </w:p>
    <w:p w14:paraId="59ADF98A" w14:textId="77777777" w:rsidR="00A0534D" w:rsidRDefault="00A0534D">
      <w:pPr>
        <w:pStyle w:val="BodyText"/>
        <w:spacing w:before="2"/>
        <w:rPr>
          <w:sz w:val="19"/>
        </w:rPr>
      </w:pPr>
    </w:p>
    <w:p w14:paraId="024B018C" w14:textId="77777777" w:rsidR="00A0534D" w:rsidRDefault="0083059C">
      <w:pPr>
        <w:pStyle w:val="Heading2"/>
        <w:ind w:left="120" w:firstLine="0"/>
      </w:pPr>
      <w:bookmarkStart w:id="64" w:name="2.3_Control_Variables"/>
      <w:bookmarkStart w:id="65" w:name="_Toc519432931"/>
      <w:bookmarkEnd w:id="64"/>
      <w:r>
        <w:t>2.3    Control Variables</w:t>
      </w:r>
      <w:bookmarkEnd w:id="65"/>
    </w:p>
    <w:p w14:paraId="1287063E" w14:textId="77777777" w:rsidR="00A0534D" w:rsidRDefault="00A0534D">
      <w:pPr>
        <w:pStyle w:val="BodyText"/>
        <w:spacing w:before="1"/>
        <w:rPr>
          <w:b/>
          <w:sz w:val="25"/>
        </w:rPr>
      </w:pPr>
    </w:p>
    <w:p w14:paraId="61073CB5" w14:textId="4AB3847C" w:rsidR="00A0534D" w:rsidRDefault="0083059C">
      <w:pPr>
        <w:pStyle w:val="BodyText"/>
        <w:spacing w:line="249" w:lineRule="auto"/>
        <w:ind w:left="120" w:right="119"/>
        <w:jc w:val="both"/>
      </w:pPr>
      <w:r>
        <w:t>HQMF</w:t>
      </w:r>
      <w:r>
        <w:rPr>
          <w:spacing w:val="-12"/>
        </w:rPr>
        <w:t xml:space="preserve"> </w:t>
      </w:r>
      <w:r>
        <w:t>introduces</w:t>
      </w:r>
      <w:r>
        <w:rPr>
          <w:spacing w:val="-12"/>
        </w:rPr>
        <w:t xml:space="preserve"> </w:t>
      </w:r>
      <w:r>
        <w:t>the</w:t>
      </w:r>
      <w:r>
        <w:rPr>
          <w:spacing w:val="-12"/>
        </w:rPr>
        <w:t xml:space="preserve"> </w:t>
      </w:r>
      <w:r>
        <w:t>concept</w:t>
      </w:r>
      <w:r>
        <w:rPr>
          <w:spacing w:val="-12"/>
        </w:rPr>
        <w:t xml:space="preserve"> </w:t>
      </w:r>
      <w:r>
        <w:t>of</w:t>
      </w:r>
      <w:r>
        <w:rPr>
          <w:spacing w:val="-12"/>
        </w:rPr>
        <w:t xml:space="preserve"> </w:t>
      </w:r>
      <w:r>
        <w:t>control</w:t>
      </w:r>
      <w:r>
        <w:rPr>
          <w:spacing w:val="-12"/>
        </w:rPr>
        <w:t xml:space="preserve"> </w:t>
      </w:r>
      <w:r>
        <w:t>variables</w:t>
      </w:r>
      <w:r>
        <w:rPr>
          <w:spacing w:val="-12"/>
        </w:rPr>
        <w:t xml:space="preserve"> </w:t>
      </w:r>
      <w:r>
        <w:t>as</w:t>
      </w:r>
      <w:r>
        <w:rPr>
          <w:spacing w:val="-12"/>
        </w:rPr>
        <w:t xml:space="preserve"> </w:t>
      </w:r>
      <w:r>
        <w:t>metadata</w:t>
      </w:r>
      <w:r>
        <w:rPr>
          <w:spacing w:val="-12"/>
        </w:rPr>
        <w:t xml:space="preserve"> </w:t>
      </w:r>
      <w:r>
        <w:t>that</w:t>
      </w:r>
      <w:r>
        <w:rPr>
          <w:spacing w:val="-12"/>
        </w:rPr>
        <w:t xml:space="preserve"> </w:t>
      </w:r>
      <w:r>
        <w:t>influences</w:t>
      </w:r>
      <w:r>
        <w:rPr>
          <w:spacing w:val="-12"/>
        </w:rPr>
        <w:t xml:space="preserve"> </w:t>
      </w:r>
      <w:r>
        <w:t>the</w:t>
      </w:r>
      <w:r>
        <w:rPr>
          <w:spacing w:val="-12"/>
        </w:rPr>
        <w:t xml:space="preserve"> </w:t>
      </w:r>
      <w:r>
        <w:t>computation</w:t>
      </w:r>
      <w:r>
        <w:rPr>
          <w:spacing w:val="-12"/>
        </w:rPr>
        <w:t xml:space="preserve"> </w:t>
      </w:r>
      <w:r>
        <w:t>of</w:t>
      </w:r>
      <w:r>
        <w:rPr>
          <w:spacing w:val="-12"/>
        </w:rPr>
        <w:t xml:space="preserve"> </w:t>
      </w:r>
      <w:r>
        <w:t xml:space="preserve">measures. Currently HQMF defines only one control variable: the measurement period, see </w:t>
      </w:r>
      <w:r w:rsidR="0057628D">
        <w:rPr>
          <w:rFonts w:ascii="Calibri"/>
          <w:i/>
        </w:rPr>
        <w:t>§</w:t>
      </w:r>
      <w:r>
        <w:t>4.1.3.12 of HQMF [</w:t>
      </w:r>
      <w:hyperlink w:anchor="_bookmark101" w:history="1">
        <w:r w:rsidR="00EA778B">
          <w:rPr>
            <w:color w:val="0000FF"/>
          </w:rPr>
          <w:t>3</w:t>
        </w:r>
      </w:hyperlink>
      <w:r>
        <w:t xml:space="preserve">]. </w:t>
      </w:r>
      <w:hyperlink w:anchor="_bookmark39" w:history="1">
        <w:r>
          <w:rPr>
            <w:color w:val="0000FF"/>
          </w:rPr>
          <w:t>Snippet</w:t>
        </w:r>
        <w:r>
          <w:rPr>
            <w:color w:val="0000FF"/>
            <w:spacing w:val="-6"/>
          </w:rPr>
          <w:t xml:space="preserve"> </w:t>
        </w:r>
        <w:r>
          <w:rPr>
            <w:color w:val="0000FF"/>
          </w:rPr>
          <w:t>4</w:t>
        </w:r>
      </w:hyperlink>
      <w:r>
        <w:rPr>
          <w:color w:val="0000FF"/>
          <w:spacing w:val="-6"/>
        </w:rPr>
        <w:t xml:space="preserve"> </w:t>
      </w:r>
      <w:r>
        <w:t>demonstrates</w:t>
      </w:r>
      <w:r>
        <w:rPr>
          <w:spacing w:val="-6"/>
        </w:rPr>
        <w:t xml:space="preserve"> </w:t>
      </w:r>
      <w:r>
        <w:t>how</w:t>
      </w:r>
      <w:r>
        <w:rPr>
          <w:spacing w:val="-6"/>
        </w:rPr>
        <w:t xml:space="preserve"> </w:t>
      </w:r>
      <w:r>
        <w:t>to</w:t>
      </w:r>
      <w:r>
        <w:rPr>
          <w:spacing w:val="-6"/>
        </w:rPr>
        <w:t xml:space="preserve"> </w:t>
      </w:r>
      <w:r>
        <w:t>indicate</w:t>
      </w:r>
      <w:r>
        <w:rPr>
          <w:spacing w:val="-6"/>
        </w:rPr>
        <w:t xml:space="preserve"> </w:t>
      </w:r>
      <w:r>
        <w:t>a</w:t>
      </w:r>
      <w:r>
        <w:rPr>
          <w:spacing w:val="-6"/>
        </w:rPr>
        <w:t xml:space="preserve"> </w:t>
      </w:r>
      <w:proofErr w:type="spellStart"/>
      <w:r>
        <w:rPr>
          <w:rFonts w:ascii="Courier New"/>
          <w:sz w:val="20"/>
        </w:rPr>
        <w:t>cont</w:t>
      </w:r>
      <w:r w:rsidR="0057628D">
        <w:rPr>
          <w:rFonts w:ascii="Courier New"/>
          <w:sz w:val="20"/>
        </w:rPr>
        <w:t>r</w:t>
      </w:r>
      <w:r>
        <w:rPr>
          <w:rFonts w:ascii="Courier New"/>
          <w:sz w:val="20"/>
        </w:rPr>
        <w:t>olVariable</w:t>
      </w:r>
      <w:proofErr w:type="spellEnd"/>
      <w:r>
        <w:rPr>
          <w:rFonts w:ascii="Courier New"/>
          <w:spacing w:val="-71"/>
          <w:sz w:val="20"/>
        </w:rPr>
        <w:t xml:space="preserve"> </w:t>
      </w:r>
      <w:r>
        <w:t>in</w:t>
      </w:r>
      <w:r>
        <w:rPr>
          <w:spacing w:val="-6"/>
        </w:rPr>
        <w:t xml:space="preserve"> </w:t>
      </w:r>
      <w:r>
        <w:t>the</w:t>
      </w:r>
      <w:r>
        <w:rPr>
          <w:spacing w:val="-6"/>
        </w:rPr>
        <w:t xml:space="preserve"> </w:t>
      </w:r>
      <w:r>
        <w:t>HQMF</w:t>
      </w:r>
      <w:r>
        <w:rPr>
          <w:spacing w:val="-6"/>
        </w:rPr>
        <w:t xml:space="preserve"> </w:t>
      </w:r>
      <w:r>
        <w:t>(line:</w:t>
      </w:r>
      <w:r>
        <w:rPr>
          <w:spacing w:val="6"/>
        </w:rPr>
        <w:t xml:space="preserve"> </w:t>
      </w:r>
      <w:hyperlink w:anchor="_bookmark28" w:history="1">
        <w:r>
          <w:rPr>
            <w:color w:val="0000FF"/>
          </w:rPr>
          <w:t>2</w:t>
        </w:r>
      </w:hyperlink>
      <w:r>
        <w:rPr>
          <w:color w:val="0000FF"/>
          <w:spacing w:val="-6"/>
        </w:rPr>
        <w:t xml:space="preserve"> </w:t>
      </w:r>
      <w:r>
        <w:t>of</w:t>
      </w:r>
      <w:r>
        <w:rPr>
          <w:spacing w:val="-6"/>
        </w:rPr>
        <w:t xml:space="preserve"> </w:t>
      </w:r>
      <w:hyperlink w:anchor="_bookmark29" w:history="1">
        <w:r>
          <w:rPr>
            <w:color w:val="0000FF"/>
          </w:rPr>
          <w:t>Snippet</w:t>
        </w:r>
        <w:r>
          <w:rPr>
            <w:color w:val="0000FF"/>
            <w:spacing w:val="-6"/>
          </w:rPr>
          <w:t xml:space="preserve"> </w:t>
        </w:r>
        <w:r>
          <w:rPr>
            <w:color w:val="0000FF"/>
          </w:rPr>
          <w:t>1</w:t>
        </w:r>
      </w:hyperlink>
      <w:r>
        <w:t>).</w:t>
      </w:r>
    </w:p>
    <w:p w14:paraId="6DB0E7D5" w14:textId="77777777" w:rsidR="00A0534D" w:rsidRDefault="0083059C">
      <w:pPr>
        <w:pStyle w:val="BodyText"/>
        <w:spacing w:before="115" w:line="256" w:lineRule="auto"/>
        <w:ind w:left="119" w:right="119"/>
        <w:jc w:val="both"/>
      </w:pPr>
      <w:r>
        <w:t xml:space="preserve">The values of HQMF control variables are accessible to CQL libraries as CQL parameters. The HQMF measurement period control variable is accessible to CQL libraries as the value of a parameter called </w:t>
      </w:r>
      <w:r>
        <w:rPr>
          <w:rFonts w:ascii="Courier New"/>
          <w:color w:val="0000FF"/>
          <w:sz w:val="20"/>
        </w:rPr>
        <w:t>"Measurement</w:t>
      </w:r>
      <w:r>
        <w:rPr>
          <w:rFonts w:ascii="Courier New"/>
          <w:color w:val="0000FF"/>
          <w:spacing w:val="-78"/>
          <w:sz w:val="20"/>
        </w:rPr>
        <w:t xml:space="preserve"> </w:t>
      </w:r>
      <w:r>
        <w:rPr>
          <w:rFonts w:ascii="Courier New"/>
          <w:color w:val="0000FF"/>
          <w:sz w:val="20"/>
        </w:rPr>
        <w:t>Period"</w:t>
      </w:r>
      <w:bookmarkStart w:id="66" w:name="_bookmark38"/>
      <w:bookmarkEnd w:id="66"/>
      <w:r>
        <w:t xml:space="preserve">. </w:t>
      </w:r>
      <w:hyperlink w:anchor="_bookmark40" w:history="1">
        <w:r>
          <w:rPr>
            <w:color w:val="0000FF"/>
          </w:rPr>
          <w:t>Snippet 5</w:t>
        </w:r>
      </w:hyperlink>
      <w:r>
        <w:rPr>
          <w:color w:val="0000FF"/>
        </w:rPr>
        <w:t xml:space="preserve"> </w:t>
      </w:r>
      <w:r>
        <w:t>shows an example of a CQL library declaring this parameter.</w:t>
      </w:r>
    </w:p>
    <w:p w14:paraId="36BACECA" w14:textId="77777777" w:rsidR="00A0534D" w:rsidRDefault="00A0534D">
      <w:pPr>
        <w:spacing w:line="256" w:lineRule="auto"/>
        <w:jc w:val="both"/>
        <w:sectPr w:rsidR="00A0534D">
          <w:pgSz w:w="12240" w:h="15840"/>
          <w:pgMar w:top="660" w:right="1320" w:bottom="1180" w:left="1320" w:header="467" w:footer="993" w:gutter="0"/>
          <w:cols w:space="720"/>
        </w:sectPr>
      </w:pPr>
    </w:p>
    <w:p w14:paraId="379BF154" w14:textId="77777777" w:rsidR="00A0534D" w:rsidRDefault="0083059C" w:rsidP="0040431D">
      <w:pPr>
        <w:pStyle w:val="ListParagraph"/>
        <w:numPr>
          <w:ilvl w:val="0"/>
          <w:numId w:val="38"/>
        </w:numPr>
        <w:tabs>
          <w:tab w:val="left" w:pos="539"/>
          <w:tab w:val="left" w:pos="540"/>
        </w:tabs>
        <w:spacing w:before="19"/>
        <w:ind w:left="539" w:hanging="436"/>
        <w:rPr>
          <w:rFonts w:ascii="Courier New"/>
          <w:b/>
          <w:sz w:val="18"/>
        </w:rPr>
      </w:pPr>
      <w:bookmarkStart w:id="67" w:name="_bookmark39"/>
      <w:bookmarkEnd w:id="67"/>
      <w:r>
        <w:rPr>
          <w:rFonts w:ascii="Courier New"/>
          <w:b/>
          <w:color w:val="008200"/>
          <w:sz w:val="18"/>
        </w:rPr>
        <w:lastRenderedPageBreak/>
        <w:t>&lt;</w:t>
      </w:r>
      <w:proofErr w:type="spellStart"/>
      <w:r>
        <w:rPr>
          <w:rFonts w:ascii="Courier New"/>
          <w:b/>
          <w:color w:val="008200"/>
          <w:sz w:val="18"/>
        </w:rPr>
        <w:t>controlVariable</w:t>
      </w:r>
      <w:proofErr w:type="spellEnd"/>
      <w:r>
        <w:rPr>
          <w:rFonts w:ascii="Courier New"/>
          <w:b/>
          <w:color w:val="008200"/>
          <w:sz w:val="18"/>
        </w:rPr>
        <w:t>&gt;</w:t>
      </w:r>
    </w:p>
    <w:p w14:paraId="7485E41A" w14:textId="77777777" w:rsidR="00A0534D" w:rsidRDefault="0083059C" w:rsidP="0040431D">
      <w:pPr>
        <w:pStyle w:val="ListParagraph"/>
        <w:numPr>
          <w:ilvl w:val="0"/>
          <w:numId w:val="38"/>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measurePeriod</w:t>
      </w:r>
      <w:proofErr w:type="spellEnd"/>
      <w:r>
        <w:rPr>
          <w:rFonts w:ascii="Courier New"/>
          <w:b/>
          <w:color w:val="008200"/>
          <w:sz w:val="18"/>
        </w:rPr>
        <w:t>&gt;</w:t>
      </w:r>
    </w:p>
    <w:p w14:paraId="4F8CA950" w14:textId="77777777" w:rsidR="00A0534D" w:rsidRDefault="0083059C">
      <w:pPr>
        <w:tabs>
          <w:tab w:val="left" w:pos="1185"/>
        </w:tabs>
        <w:spacing w:before="15"/>
        <w:ind w:left="103"/>
        <w:rPr>
          <w:rFonts w:ascii="Courier New"/>
          <w:b/>
          <w:sz w:val="18"/>
        </w:rPr>
      </w:pPr>
      <w:r>
        <w:rPr>
          <w:rFonts w:ascii="Courier New"/>
          <w:b/>
          <w:sz w:val="18"/>
        </w:rPr>
        <w:t>50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"MSRTP"</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"2.16.840.1.113883.3.560"</w:t>
      </w:r>
      <w:r>
        <w:rPr>
          <w:rFonts w:ascii="Courier New"/>
          <w:b/>
          <w:color w:val="008200"/>
          <w:sz w:val="18"/>
        </w:rPr>
        <w:t>&gt;</w:t>
      </w:r>
    </w:p>
    <w:p w14:paraId="6248433E" w14:textId="77777777" w:rsidR="00A0534D" w:rsidRDefault="0083059C" w:rsidP="0040431D">
      <w:pPr>
        <w:pStyle w:val="ListParagraph"/>
        <w:numPr>
          <w:ilvl w:val="0"/>
          <w:numId w:val="36"/>
        </w:numPr>
        <w:tabs>
          <w:tab w:val="left" w:pos="1508"/>
          <w:tab w:val="left" w:pos="1509"/>
        </w:tabs>
        <w:ind w:firstLine="0"/>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"Measurement</w:t>
      </w:r>
      <w:r>
        <w:rPr>
          <w:rFonts w:ascii="Courier New"/>
          <w:color w:val="BF3F00"/>
          <w:spacing w:val="-19"/>
          <w:sz w:val="18"/>
        </w:rPr>
        <w:t xml:space="preserve"> </w:t>
      </w:r>
      <w:r>
        <w:rPr>
          <w:rFonts w:ascii="Courier New"/>
          <w:color w:val="BF3F00"/>
          <w:sz w:val="18"/>
        </w:rPr>
        <w:t>Period"</w:t>
      </w:r>
      <w:r>
        <w:rPr>
          <w:rFonts w:ascii="Courier New"/>
          <w:b/>
          <w:color w:val="008200"/>
          <w:sz w:val="18"/>
        </w:rPr>
        <w:t>/&gt;</w:t>
      </w:r>
    </w:p>
    <w:p w14:paraId="094891EB"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&lt;/code&gt;</w:t>
      </w:r>
    </w:p>
    <w:p w14:paraId="4012A988" w14:textId="77777777" w:rsidR="00A0534D" w:rsidRDefault="0083059C" w:rsidP="0040431D">
      <w:pPr>
        <w:pStyle w:val="ListParagraph"/>
        <w:numPr>
          <w:ilvl w:val="0"/>
          <w:numId w:val="36"/>
        </w:numPr>
        <w:tabs>
          <w:tab w:val="left" w:pos="1185"/>
          <w:tab w:val="left" w:pos="1186"/>
        </w:tabs>
        <w:ind w:left="1185" w:hanging="1082"/>
        <w:rPr>
          <w:rFonts w:ascii="Courier New"/>
          <w:b/>
          <w:sz w:val="18"/>
        </w:rPr>
      </w:pPr>
      <w:r>
        <w:rPr>
          <w:rFonts w:ascii="Courier New"/>
          <w:b/>
          <w:color w:val="008200"/>
          <w:sz w:val="18"/>
        </w:rPr>
        <w:t>&lt;value</w:t>
      </w:r>
      <w:r>
        <w:rPr>
          <w:rFonts w:ascii="Courier New"/>
          <w:b/>
          <w:color w:val="008200"/>
          <w:spacing w:val="-13"/>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"PIVL_TS"</w:t>
      </w:r>
      <w:r>
        <w:rPr>
          <w:rFonts w:ascii="Courier New"/>
          <w:b/>
          <w:color w:val="008200"/>
          <w:sz w:val="18"/>
        </w:rPr>
        <w:t>&gt;</w:t>
      </w:r>
    </w:p>
    <w:p w14:paraId="26FE92FC" w14:textId="77777777" w:rsidR="00A0534D" w:rsidRDefault="0083059C" w:rsidP="0040431D">
      <w:pPr>
        <w:pStyle w:val="ListParagraph"/>
        <w:numPr>
          <w:ilvl w:val="0"/>
          <w:numId w:val="36"/>
        </w:numPr>
        <w:tabs>
          <w:tab w:val="left" w:pos="1508"/>
          <w:tab w:val="left" w:pos="1509"/>
          <w:tab w:val="left" w:pos="1831"/>
        </w:tabs>
        <w:spacing w:line="256" w:lineRule="auto"/>
        <w:ind w:right="4030" w:firstLine="0"/>
        <w:rPr>
          <w:rFonts w:ascii="Courier New"/>
          <w:b/>
          <w:sz w:val="18"/>
        </w:rPr>
      </w:pPr>
      <w:r>
        <w:rPr>
          <w:rFonts w:ascii="Courier New"/>
          <w:b/>
          <w:color w:val="008200"/>
          <w:sz w:val="18"/>
        </w:rPr>
        <w:t xml:space="preserve">&lt;phase </w:t>
      </w:r>
      <w:proofErr w:type="spellStart"/>
      <w:r>
        <w:rPr>
          <w:rFonts w:ascii="Courier New"/>
          <w:color w:val="968D00"/>
          <w:sz w:val="18"/>
        </w:rPr>
        <w:t>lowClosed</w:t>
      </w:r>
      <w:proofErr w:type="spellEnd"/>
      <w:r>
        <w:rPr>
          <w:rFonts w:ascii="Courier New"/>
          <w:color w:val="968D00"/>
          <w:sz w:val="18"/>
        </w:rPr>
        <w:t>=</w:t>
      </w:r>
      <w:r>
        <w:rPr>
          <w:rFonts w:ascii="Courier New"/>
          <w:color w:val="BF3F00"/>
          <w:sz w:val="18"/>
        </w:rPr>
        <w:t>"true"</w:t>
      </w:r>
      <w:r>
        <w:rPr>
          <w:rFonts w:ascii="Courier New"/>
          <w:color w:val="BF3F00"/>
          <w:spacing w:val="-19"/>
          <w:sz w:val="18"/>
        </w:rPr>
        <w:t xml:space="preserve"> </w:t>
      </w:r>
      <w:proofErr w:type="spellStart"/>
      <w:r>
        <w:rPr>
          <w:rFonts w:ascii="Courier New"/>
          <w:color w:val="968D00"/>
          <w:sz w:val="18"/>
        </w:rPr>
        <w:t>highClosed</w:t>
      </w:r>
      <w:proofErr w:type="spellEnd"/>
      <w:r>
        <w:rPr>
          <w:rFonts w:ascii="Courier New"/>
          <w:color w:val="968D00"/>
          <w:sz w:val="18"/>
        </w:rPr>
        <w:t>=</w:t>
      </w:r>
      <w:r>
        <w:rPr>
          <w:rFonts w:ascii="Courier New"/>
          <w:color w:val="BF3F00"/>
          <w:sz w:val="18"/>
        </w:rPr>
        <w:t>"true"</w:t>
      </w:r>
      <w:r>
        <w:rPr>
          <w:rFonts w:ascii="Courier New"/>
          <w:b/>
          <w:color w:val="008200"/>
          <w:sz w:val="18"/>
        </w:rPr>
        <w:t xml:space="preserve">&gt; </w:t>
      </w:r>
      <w:r>
        <w:rPr>
          <w:rFonts w:ascii="Courier New"/>
          <w:b/>
          <w:sz w:val="18"/>
        </w:rPr>
        <w:t>55</w:t>
      </w:r>
      <w:r>
        <w:rPr>
          <w:rFonts w:ascii="Courier New"/>
          <w:b/>
          <w:sz w:val="18"/>
        </w:rPr>
        <w:tab/>
      </w:r>
      <w:r>
        <w:rPr>
          <w:rFonts w:ascii="Courier New"/>
          <w:b/>
          <w:sz w:val="18"/>
        </w:rPr>
        <w:tab/>
      </w:r>
      <w:r>
        <w:rPr>
          <w:rFonts w:ascii="Courier New"/>
          <w:b/>
          <w:color w:val="008200"/>
          <w:sz w:val="18"/>
        </w:rPr>
        <w:t>&lt;low</w:t>
      </w:r>
      <w:r>
        <w:rPr>
          <w:rFonts w:ascii="Courier New"/>
          <w:b/>
          <w:color w:val="008200"/>
          <w:spacing w:val="-12"/>
          <w:sz w:val="18"/>
        </w:rPr>
        <w:t xml:space="preserve"> </w:t>
      </w:r>
      <w:r>
        <w:rPr>
          <w:rFonts w:ascii="Courier New"/>
          <w:color w:val="968D00"/>
          <w:sz w:val="18"/>
        </w:rPr>
        <w:t>value=</w:t>
      </w:r>
      <w:r>
        <w:rPr>
          <w:rFonts w:ascii="Courier New"/>
          <w:color w:val="BF3F00"/>
          <w:sz w:val="18"/>
        </w:rPr>
        <w:t>"201201010000"</w:t>
      </w:r>
      <w:r>
        <w:rPr>
          <w:rFonts w:ascii="Courier New"/>
          <w:b/>
          <w:color w:val="008200"/>
          <w:sz w:val="18"/>
        </w:rPr>
        <w:t>/&gt;</w:t>
      </w:r>
    </w:p>
    <w:p w14:paraId="0F599974" w14:textId="77777777" w:rsidR="00A0534D" w:rsidRDefault="0083059C">
      <w:pPr>
        <w:tabs>
          <w:tab w:val="left" w:pos="1831"/>
        </w:tabs>
        <w:spacing w:before="1"/>
        <w:ind w:left="103"/>
        <w:rPr>
          <w:rFonts w:ascii="Courier New"/>
          <w:b/>
          <w:sz w:val="18"/>
        </w:rPr>
      </w:pPr>
      <w:r>
        <w:rPr>
          <w:rFonts w:ascii="Courier New"/>
          <w:b/>
          <w:sz w:val="18"/>
        </w:rPr>
        <w:t>56</w:t>
      </w:r>
      <w:r>
        <w:rPr>
          <w:rFonts w:ascii="Courier New"/>
          <w:b/>
          <w:sz w:val="18"/>
        </w:rPr>
        <w:tab/>
      </w:r>
      <w:r>
        <w:rPr>
          <w:rFonts w:ascii="Courier New"/>
          <w:b/>
          <w:color w:val="008200"/>
          <w:sz w:val="18"/>
        </w:rPr>
        <w:t>&lt;high</w:t>
      </w:r>
      <w:r>
        <w:rPr>
          <w:rFonts w:ascii="Courier New"/>
          <w:b/>
          <w:color w:val="008200"/>
          <w:spacing w:val="-13"/>
          <w:sz w:val="18"/>
        </w:rPr>
        <w:t xml:space="preserve"> </w:t>
      </w:r>
      <w:r>
        <w:rPr>
          <w:rFonts w:ascii="Courier New"/>
          <w:color w:val="968D00"/>
          <w:sz w:val="18"/>
        </w:rPr>
        <w:t>value=</w:t>
      </w:r>
      <w:r>
        <w:rPr>
          <w:rFonts w:ascii="Courier New"/>
          <w:color w:val="BF3F00"/>
          <w:sz w:val="18"/>
        </w:rPr>
        <w:t>"201212312359"</w:t>
      </w:r>
      <w:r>
        <w:rPr>
          <w:rFonts w:ascii="Courier New"/>
          <w:b/>
          <w:color w:val="008200"/>
          <w:sz w:val="18"/>
        </w:rPr>
        <w:t>/&gt;</w:t>
      </w:r>
    </w:p>
    <w:p w14:paraId="7B60AAB0" w14:textId="77777777" w:rsidR="00A0534D" w:rsidRDefault="0083059C" w:rsidP="0040431D">
      <w:pPr>
        <w:pStyle w:val="ListParagraph"/>
        <w:numPr>
          <w:ilvl w:val="0"/>
          <w:numId w:val="35"/>
        </w:numPr>
        <w:tabs>
          <w:tab w:val="left" w:pos="1831"/>
          <w:tab w:val="left" w:pos="1832"/>
        </w:tabs>
        <w:rPr>
          <w:rFonts w:ascii="Courier New"/>
          <w:b/>
          <w:sz w:val="18"/>
        </w:rPr>
      </w:pPr>
      <w:r>
        <w:rPr>
          <w:rFonts w:ascii="Courier New"/>
          <w:b/>
          <w:color w:val="008200"/>
          <w:sz w:val="18"/>
        </w:rPr>
        <w:t xml:space="preserve">&lt;width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 xml:space="preserve">"PQ" </w:t>
      </w:r>
      <w:r>
        <w:rPr>
          <w:rFonts w:ascii="Courier New"/>
          <w:color w:val="968D00"/>
          <w:sz w:val="18"/>
        </w:rPr>
        <w:t>value=</w:t>
      </w:r>
      <w:r>
        <w:rPr>
          <w:rFonts w:ascii="Courier New"/>
          <w:color w:val="BF3F00"/>
          <w:sz w:val="18"/>
        </w:rPr>
        <w:t>"1"</w:t>
      </w:r>
      <w:r>
        <w:rPr>
          <w:rFonts w:ascii="Courier New"/>
          <w:color w:val="BF3F00"/>
          <w:spacing w:val="-20"/>
          <w:sz w:val="18"/>
        </w:rPr>
        <w:t xml:space="preserve"> </w:t>
      </w:r>
      <w:r>
        <w:rPr>
          <w:rFonts w:ascii="Courier New"/>
          <w:color w:val="968D00"/>
          <w:sz w:val="18"/>
        </w:rPr>
        <w:t>unit=</w:t>
      </w:r>
      <w:r>
        <w:rPr>
          <w:rFonts w:ascii="Courier New"/>
          <w:color w:val="BF3F00"/>
          <w:sz w:val="18"/>
        </w:rPr>
        <w:t>"a"</w:t>
      </w:r>
      <w:r>
        <w:rPr>
          <w:rFonts w:ascii="Courier New"/>
          <w:b/>
          <w:color w:val="008200"/>
          <w:sz w:val="18"/>
        </w:rPr>
        <w:t>/&gt;</w:t>
      </w:r>
    </w:p>
    <w:p w14:paraId="468120F1" w14:textId="77777777" w:rsidR="00A0534D" w:rsidRDefault="0083059C" w:rsidP="0040431D">
      <w:pPr>
        <w:pStyle w:val="ListParagraph"/>
        <w:numPr>
          <w:ilvl w:val="0"/>
          <w:numId w:val="35"/>
        </w:numPr>
        <w:tabs>
          <w:tab w:val="left" w:pos="1508"/>
          <w:tab w:val="left" w:pos="1509"/>
        </w:tabs>
        <w:ind w:left="1508" w:hanging="1405"/>
        <w:rPr>
          <w:rFonts w:ascii="Courier New"/>
          <w:b/>
          <w:sz w:val="18"/>
        </w:rPr>
      </w:pPr>
      <w:r>
        <w:rPr>
          <w:rFonts w:ascii="Courier New"/>
          <w:b/>
          <w:color w:val="008200"/>
          <w:sz w:val="18"/>
        </w:rPr>
        <w:t>&lt;/phase&gt;</w:t>
      </w:r>
    </w:p>
    <w:p w14:paraId="62D992E4" w14:textId="77777777" w:rsidR="00A0534D" w:rsidRDefault="0083059C" w:rsidP="0040431D">
      <w:pPr>
        <w:pStyle w:val="ListParagraph"/>
        <w:numPr>
          <w:ilvl w:val="0"/>
          <w:numId w:val="35"/>
        </w:numPr>
        <w:tabs>
          <w:tab w:val="left" w:pos="1185"/>
          <w:tab w:val="left" w:pos="1186"/>
        </w:tabs>
        <w:ind w:left="1185" w:hanging="1082"/>
        <w:rPr>
          <w:rFonts w:ascii="Courier New"/>
          <w:b/>
          <w:sz w:val="18"/>
        </w:rPr>
      </w:pPr>
      <w:r>
        <w:rPr>
          <w:rFonts w:ascii="Courier New"/>
          <w:b/>
          <w:color w:val="008200"/>
          <w:sz w:val="18"/>
        </w:rPr>
        <w:t>&lt;/value&gt;</w:t>
      </w:r>
    </w:p>
    <w:p w14:paraId="4FE530C2" w14:textId="77777777" w:rsidR="00A0534D" w:rsidRDefault="0083059C" w:rsidP="0040431D">
      <w:pPr>
        <w:pStyle w:val="ListParagraph"/>
        <w:numPr>
          <w:ilvl w:val="0"/>
          <w:numId w:val="35"/>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measurePeriod</w:t>
      </w:r>
      <w:proofErr w:type="spellEnd"/>
      <w:r>
        <w:rPr>
          <w:rFonts w:ascii="Courier New"/>
          <w:b/>
          <w:color w:val="008200"/>
          <w:sz w:val="18"/>
        </w:rPr>
        <w:t>&gt;</w:t>
      </w:r>
    </w:p>
    <w:p w14:paraId="268C6CF4" w14:textId="77777777" w:rsidR="00A0534D" w:rsidRDefault="00204EE5" w:rsidP="0040431D">
      <w:pPr>
        <w:pStyle w:val="ListParagraph"/>
        <w:numPr>
          <w:ilvl w:val="0"/>
          <w:numId w:val="35"/>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1504" behindDoc="0" locked="0" layoutInCell="1" allowOverlap="1" wp14:anchorId="73FBF00D" wp14:editId="3F5E439A">
                <wp:simplePos x="0" y="0"/>
                <wp:positionH relativeFrom="page">
                  <wp:posOffset>914400</wp:posOffset>
                </wp:positionH>
                <wp:positionV relativeFrom="paragraph">
                  <wp:posOffset>166370</wp:posOffset>
                </wp:positionV>
                <wp:extent cx="5943600" cy="0"/>
                <wp:effectExtent l="12700" t="13970" r="25400" b="24130"/>
                <wp:wrapTopAndBottom/>
                <wp:docPr id="187"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ED6B2" id="Line 153" o:spid="_x0000_s1026" style="position:absolute;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BP8EGb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controlVariable</w:t>
      </w:r>
      <w:proofErr w:type="spellEnd"/>
      <w:r w:rsidR="0083059C">
        <w:rPr>
          <w:rFonts w:ascii="Courier New"/>
          <w:b/>
          <w:color w:val="008200"/>
          <w:sz w:val="18"/>
        </w:rPr>
        <w:t>&gt;</w:t>
      </w:r>
    </w:p>
    <w:p w14:paraId="743C8462" w14:textId="77777777" w:rsidR="00A0534D" w:rsidRDefault="00A0534D">
      <w:pPr>
        <w:pStyle w:val="BodyText"/>
        <w:spacing w:before="7"/>
        <w:rPr>
          <w:rFonts w:ascii="Courier New"/>
          <w:b/>
          <w:sz w:val="11"/>
        </w:rPr>
      </w:pPr>
    </w:p>
    <w:p w14:paraId="50AFA933" w14:textId="27867D15" w:rsidR="00A0534D" w:rsidRDefault="00204EE5">
      <w:pPr>
        <w:spacing w:before="62"/>
        <w:ind w:left="1373"/>
      </w:pPr>
      <w:r>
        <w:rPr>
          <w:noProof/>
        </w:rPr>
        <mc:AlternateContent>
          <mc:Choice Requires="wps">
            <w:drawing>
              <wp:anchor distT="0" distB="0" distL="114300" distR="114300" simplePos="0" relativeHeight="251735040" behindDoc="1" locked="0" layoutInCell="1" allowOverlap="1" wp14:anchorId="46EBC278" wp14:editId="1E543AD2">
                <wp:simplePos x="0" y="0"/>
                <wp:positionH relativeFrom="page">
                  <wp:posOffset>5333365</wp:posOffset>
                </wp:positionH>
                <wp:positionV relativeFrom="paragraph">
                  <wp:posOffset>167005</wp:posOffset>
                </wp:positionV>
                <wp:extent cx="38100" cy="0"/>
                <wp:effectExtent l="12065" t="14605" r="26035" b="23495"/>
                <wp:wrapNone/>
                <wp:docPr id="18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A2312" id="Line 152" o:spid="_x0000_s1026" style="position:absolute;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9.95pt,13.15pt" to="42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" strokeweight=".14039mm">
                <w10:wrap anchorx="page"/>
              </v:line>
            </w:pict>
          </mc:Fallback>
        </mc:AlternateContent>
      </w:r>
      <w:r w:rsidR="0083059C">
        <w:t>Snippet 4: HQMF representation of cont</w:t>
      </w:r>
      <w:r w:rsidR="0057628D">
        <w:t>r</w:t>
      </w:r>
      <w:r w:rsidR="0083059C">
        <w:t>ol variables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7DFADE45" w14:textId="77777777" w:rsidR="00A0534D" w:rsidRDefault="00204EE5">
      <w:pPr>
        <w:pStyle w:val="BodyText"/>
        <w:spacing w:before="3"/>
        <w:rPr>
          <w:sz w:val="18"/>
        </w:rPr>
      </w:pPr>
      <w:r>
        <w:rPr>
          <w:noProof/>
        </w:rPr>
        <mc:AlternateContent>
          <mc:Choice Requires="wps">
            <w:drawing>
              <wp:anchor distT="0" distB="0" distL="0" distR="0" simplePos="0" relativeHeight="251542528" behindDoc="0" locked="0" layoutInCell="1" allowOverlap="1" wp14:anchorId="02305EED" wp14:editId="206155E5">
                <wp:simplePos x="0" y="0"/>
                <wp:positionH relativeFrom="page">
                  <wp:posOffset>914400</wp:posOffset>
                </wp:positionH>
                <wp:positionV relativeFrom="paragraph">
                  <wp:posOffset>160655</wp:posOffset>
                </wp:positionV>
                <wp:extent cx="5943600" cy="0"/>
                <wp:effectExtent l="12700" t="8255" r="25400" b="29845"/>
                <wp:wrapTopAndBottom/>
                <wp:docPr id="18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D8874" id="Line 151" o:spid="_x0000_s1026" style="position:absolute;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65pt" to="540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" strokeweight=".14039mm">
                <w10:wrap type="topAndBottom" anchorx="page"/>
              </v:line>
            </w:pict>
          </mc:Fallback>
        </mc:AlternateContent>
      </w:r>
    </w:p>
    <w:p w14:paraId="1C2DE79E" w14:textId="77777777" w:rsidR="00A0534D" w:rsidRDefault="0083059C">
      <w:pPr>
        <w:tabs>
          <w:tab w:val="left" w:pos="539"/>
        </w:tabs>
        <w:spacing w:after="51" w:line="194" w:lineRule="exact"/>
        <w:ind w:left="103"/>
        <w:rPr>
          <w:rFonts w:ascii="Verdana"/>
          <w:i/>
          <w:sz w:val="18"/>
        </w:rPr>
      </w:pPr>
      <w:r>
        <w:rPr>
          <w:rFonts w:ascii="Courier New"/>
          <w:b/>
          <w:sz w:val="18"/>
        </w:rPr>
        <w:t>20</w:t>
      </w:r>
      <w:r>
        <w:rPr>
          <w:rFonts w:ascii="Courier New"/>
          <w:b/>
          <w:sz w:val="18"/>
        </w:rPr>
        <w:tab/>
      </w:r>
      <w:bookmarkStart w:id="68" w:name="_bookmark40"/>
      <w:bookmarkEnd w:id="68"/>
      <w:r>
        <w:rPr>
          <w:rFonts w:ascii="Courier New"/>
          <w:b/>
          <w:color w:val="7F0054"/>
          <w:sz w:val="18"/>
        </w:rPr>
        <w:t xml:space="preserve">parameter </w:t>
      </w:r>
      <w:r>
        <w:rPr>
          <w:rFonts w:ascii="Courier New"/>
          <w:color w:val="0000FF"/>
          <w:sz w:val="18"/>
        </w:rPr>
        <w:t>"Measurement Period"</w:t>
      </w:r>
      <w:r>
        <w:rPr>
          <w:rFonts w:ascii="Courier New"/>
          <w:color w:val="0000FF"/>
          <w:spacing w:val="-38"/>
          <w:sz w:val="18"/>
        </w:rPr>
        <w:t xml:space="preserve"> </w:t>
      </w:r>
      <w:r>
        <w:rPr>
          <w:rFonts w:ascii="Courier New"/>
          <w:b/>
          <w:color w:val="7F0054"/>
          <w:sz w:val="18"/>
        </w:rPr>
        <w:t>Interval</w:t>
      </w:r>
      <w:r>
        <w:rPr>
          <w:rFonts w:ascii="Verdana"/>
          <w:i/>
          <w:sz w:val="18"/>
        </w:rPr>
        <w:t>&lt;</w:t>
      </w:r>
      <w:proofErr w:type="spellStart"/>
      <w:r>
        <w:rPr>
          <w:rFonts w:ascii="Courier New"/>
          <w:b/>
          <w:color w:val="7F0054"/>
          <w:sz w:val="18"/>
        </w:rPr>
        <w:t>DateTime</w:t>
      </w:r>
      <w:proofErr w:type="spellEnd"/>
      <w:r>
        <w:rPr>
          <w:rFonts w:ascii="Verdana"/>
          <w:i/>
          <w:sz w:val="18"/>
        </w:rPr>
        <w:t>&gt;</w:t>
      </w:r>
    </w:p>
    <w:p w14:paraId="281B5744" w14:textId="77777777" w:rsidR="00A0534D" w:rsidRDefault="00204EE5">
      <w:pPr>
        <w:pStyle w:val="BodyText"/>
        <w:spacing w:line="20" w:lineRule="exact"/>
        <w:ind w:left="536"/>
        <w:rPr>
          <w:rFonts w:ascii="Verdana"/>
          <w:sz w:val="2"/>
        </w:rPr>
      </w:pPr>
      <w:r>
        <w:rPr>
          <w:rFonts w:ascii="Verdana"/>
          <w:noProof/>
          <w:sz w:val="2"/>
        </w:rPr>
        <mc:AlternateContent>
          <mc:Choice Requires="wpg">
            <w:drawing>
              <wp:inline distT="0" distB="0" distL="0" distR="0" wp14:anchorId="32648B43" wp14:editId="5128F03B">
                <wp:extent cx="5948680" cy="5080"/>
                <wp:effectExtent l="0" t="0" r="7620" b="7620"/>
                <wp:docPr id="183"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84" name="Line 150"/>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49A9D13E" id="Group 14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tZDl&#10;cRUCAACNBAAADgAAAAAAAAAAAAAAAAAuAgAAZHJzL2Uyb0RvYy54bWxQSwECLQAUAAYACAAAACEA&#10;EPYsitoAAAACAQAADwAAAAAAAAAAAAAAAABvBAAAZHJzL2Rvd25yZXYueG1sUEsFBgAAAAAEAAQA&#10;8wAAAHYFAAAAAA==&#10;">
                <v:line id="Line 15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" strokeweight=".14039mm"/>
                <w10:anchorlock/>
              </v:group>
            </w:pict>
          </mc:Fallback>
        </mc:AlternateContent>
      </w:r>
    </w:p>
    <w:p w14:paraId="3BEF8E64" w14:textId="77777777" w:rsidR="00A0534D" w:rsidRDefault="00A0534D">
      <w:pPr>
        <w:pStyle w:val="BodyText"/>
        <w:spacing w:before="3"/>
        <w:rPr>
          <w:rFonts w:ascii="Verdana"/>
          <w:i/>
          <w:sz w:val="12"/>
        </w:rPr>
      </w:pPr>
    </w:p>
    <w:p w14:paraId="70365F21" w14:textId="77777777" w:rsidR="00A0534D" w:rsidRDefault="00204EE5">
      <w:pPr>
        <w:pStyle w:val="BodyText"/>
        <w:spacing w:before="62"/>
        <w:ind w:left="1081"/>
      </w:pPr>
      <w:r>
        <w:rPr>
          <w:noProof/>
        </w:rPr>
        <mc:AlternateContent>
          <mc:Choice Requires="wps">
            <w:drawing>
              <wp:anchor distT="0" distB="0" distL="114300" distR="114300" simplePos="0" relativeHeight="251736064" behindDoc="1" locked="0" layoutInCell="1" allowOverlap="1" wp14:anchorId="5449215F" wp14:editId="2A94F08F">
                <wp:simplePos x="0" y="0"/>
                <wp:positionH relativeFrom="page">
                  <wp:posOffset>5898515</wp:posOffset>
                </wp:positionH>
                <wp:positionV relativeFrom="paragraph">
                  <wp:posOffset>167005</wp:posOffset>
                </wp:positionV>
                <wp:extent cx="37465" cy="0"/>
                <wp:effectExtent l="18415" t="14605" r="20320" b="23495"/>
                <wp:wrapNone/>
                <wp:docPr id="18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59B3D" id="Line 148" o:spid="_x0000_s1026" style="position:absolute;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4.45pt,13.15pt" to="467.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" strokeweight=".14039mm">
                <w10:wrap anchorx="page"/>
              </v:line>
            </w:pict>
          </mc:Fallback>
        </mc:AlternateContent>
      </w:r>
      <w:r w:rsidR="0083059C">
        <w:t xml:space="preserve">Snippet 5: CQL declaration of the measurement period parameter (from </w:t>
      </w:r>
      <w:r w:rsidR="0083059C">
        <w:rPr>
          <w:rFonts w:ascii="Courier New"/>
          <w:sz w:val="20"/>
        </w:rPr>
        <w:t>EXM146v4</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70EC55CB" w14:textId="77777777" w:rsidR="00A0534D" w:rsidRDefault="00A0534D">
      <w:pPr>
        <w:pStyle w:val="BodyText"/>
        <w:rPr>
          <w:sz w:val="20"/>
        </w:rPr>
      </w:pPr>
    </w:p>
    <w:p w14:paraId="35A440A9" w14:textId="77777777" w:rsidR="00A0534D" w:rsidRDefault="00204EE5">
      <w:pPr>
        <w:pStyle w:val="BodyText"/>
        <w:spacing w:before="9"/>
        <w:rPr>
          <w:sz w:val="19"/>
        </w:rPr>
      </w:pPr>
      <w:r>
        <w:rPr>
          <w:noProof/>
        </w:rPr>
        <mc:AlternateContent>
          <mc:Choice Requires="wpg">
            <w:drawing>
              <wp:anchor distT="0" distB="0" distL="0" distR="0" simplePos="0" relativeHeight="251543552" behindDoc="0" locked="0" layoutInCell="1" allowOverlap="1" wp14:anchorId="43FA29FD" wp14:editId="2EDD71B8">
                <wp:simplePos x="0" y="0"/>
                <wp:positionH relativeFrom="page">
                  <wp:posOffset>913765</wp:posOffset>
                </wp:positionH>
                <wp:positionV relativeFrom="paragraph">
                  <wp:posOffset>169545</wp:posOffset>
                </wp:positionV>
                <wp:extent cx="5944235" cy="1322070"/>
                <wp:effectExtent l="0" t="4445" r="12700" b="6985"/>
                <wp:wrapTopAndBottom/>
                <wp:docPr id="17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22070"/>
                          <a:chOff x="1440" y="267"/>
                          <a:chExt cx="9361" cy="2082"/>
                        </a:xfrm>
                      </wpg:grpSpPr>
                      <wps:wsp>
                        <wps:cNvPr id="179" name="Freeform 147"/>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0" name="Freeform 146"/>
                        <wps:cNvSpPr>
                          <a:spLocks/>
                        </wps:cNvSpPr>
                        <wps:spPr bwMode="auto">
                          <a:xfrm>
                            <a:off x="1444" y="271"/>
                            <a:ext cx="9353" cy="2074"/>
                          </a:xfrm>
                          <a:custGeom>
                            <a:avLst/>
                            <a:gdLst>
                              <a:gd name="T0" fmla="+- 0 10716 1444"/>
                              <a:gd name="T1" fmla="*/ T0 w 9353"/>
                              <a:gd name="T2" fmla="+- 0 271 271"/>
                              <a:gd name="T3" fmla="*/ 271 h 2074"/>
                              <a:gd name="T4" fmla="+- 0 1524 1444"/>
                              <a:gd name="T5" fmla="*/ T4 w 9353"/>
                              <a:gd name="T6" fmla="+- 0 271 271"/>
                              <a:gd name="T7" fmla="*/ 271 h 2074"/>
                              <a:gd name="T8" fmla="+- 0 1493 1444"/>
                              <a:gd name="T9" fmla="*/ T8 w 9353"/>
                              <a:gd name="T10" fmla="+- 0 277 271"/>
                              <a:gd name="T11" fmla="*/ 277 h 2074"/>
                              <a:gd name="T12" fmla="+- 0 1467 1444"/>
                              <a:gd name="T13" fmla="*/ T12 w 9353"/>
                              <a:gd name="T14" fmla="+- 0 294 271"/>
                              <a:gd name="T15" fmla="*/ 294 h 2074"/>
                              <a:gd name="T16" fmla="+- 0 1450 1444"/>
                              <a:gd name="T17" fmla="*/ T16 w 9353"/>
                              <a:gd name="T18" fmla="+- 0 320 271"/>
                              <a:gd name="T19" fmla="*/ 320 h 2074"/>
                              <a:gd name="T20" fmla="+- 0 1444 1444"/>
                              <a:gd name="T21" fmla="*/ T20 w 9353"/>
                              <a:gd name="T22" fmla="+- 0 351 271"/>
                              <a:gd name="T23" fmla="*/ 351 h 2074"/>
                              <a:gd name="T24" fmla="+- 0 1444 1444"/>
                              <a:gd name="T25" fmla="*/ T24 w 9353"/>
                              <a:gd name="T26" fmla="+- 0 2264 271"/>
                              <a:gd name="T27" fmla="*/ 2264 h 2074"/>
                              <a:gd name="T28" fmla="+- 0 1450 1444"/>
                              <a:gd name="T29" fmla="*/ T28 w 9353"/>
                              <a:gd name="T30" fmla="+- 0 2295 271"/>
                              <a:gd name="T31" fmla="*/ 2295 h 2074"/>
                              <a:gd name="T32" fmla="+- 0 1467 1444"/>
                              <a:gd name="T33" fmla="*/ T32 w 9353"/>
                              <a:gd name="T34" fmla="+- 0 2321 271"/>
                              <a:gd name="T35" fmla="*/ 2321 h 2074"/>
                              <a:gd name="T36" fmla="+- 0 1493 1444"/>
                              <a:gd name="T37" fmla="*/ T36 w 9353"/>
                              <a:gd name="T38" fmla="+- 0 2338 271"/>
                              <a:gd name="T39" fmla="*/ 2338 h 2074"/>
                              <a:gd name="T40" fmla="+- 0 1524 1444"/>
                              <a:gd name="T41" fmla="*/ T40 w 9353"/>
                              <a:gd name="T42" fmla="+- 0 2344 271"/>
                              <a:gd name="T43" fmla="*/ 2344 h 2074"/>
                              <a:gd name="T44" fmla="+- 0 10716 1444"/>
                              <a:gd name="T45" fmla="*/ T44 w 9353"/>
                              <a:gd name="T46" fmla="+- 0 2344 271"/>
                              <a:gd name="T47" fmla="*/ 2344 h 2074"/>
                              <a:gd name="T48" fmla="+- 0 10747 1444"/>
                              <a:gd name="T49" fmla="*/ T48 w 9353"/>
                              <a:gd name="T50" fmla="+- 0 2338 271"/>
                              <a:gd name="T51" fmla="*/ 2338 h 2074"/>
                              <a:gd name="T52" fmla="+- 0 10773 1444"/>
                              <a:gd name="T53" fmla="*/ T52 w 9353"/>
                              <a:gd name="T54" fmla="+- 0 2321 271"/>
                              <a:gd name="T55" fmla="*/ 2321 h 2074"/>
                              <a:gd name="T56" fmla="+- 0 10790 1444"/>
                              <a:gd name="T57" fmla="*/ T56 w 9353"/>
                              <a:gd name="T58" fmla="+- 0 2295 271"/>
                              <a:gd name="T59" fmla="*/ 2295 h 2074"/>
                              <a:gd name="T60" fmla="+- 0 10796 1444"/>
                              <a:gd name="T61" fmla="*/ T60 w 9353"/>
                              <a:gd name="T62" fmla="+- 0 2264 271"/>
                              <a:gd name="T63" fmla="*/ 2264 h 2074"/>
                              <a:gd name="T64" fmla="+- 0 10796 1444"/>
                              <a:gd name="T65" fmla="*/ T64 w 9353"/>
                              <a:gd name="T66" fmla="+- 0 351 271"/>
                              <a:gd name="T67" fmla="*/ 351 h 2074"/>
                              <a:gd name="T68" fmla="+- 0 10790 1444"/>
                              <a:gd name="T69" fmla="*/ T68 w 9353"/>
                              <a:gd name="T70" fmla="+- 0 320 271"/>
                              <a:gd name="T71" fmla="*/ 320 h 2074"/>
                              <a:gd name="T72" fmla="+- 0 10773 1444"/>
                              <a:gd name="T73" fmla="*/ T72 w 9353"/>
                              <a:gd name="T74" fmla="+- 0 294 271"/>
                              <a:gd name="T75" fmla="*/ 294 h 2074"/>
                              <a:gd name="T76" fmla="+- 0 10747 1444"/>
                              <a:gd name="T77" fmla="*/ T76 w 9353"/>
                              <a:gd name="T78" fmla="+- 0 277 271"/>
                              <a:gd name="T79" fmla="*/ 277 h 2074"/>
                              <a:gd name="T80" fmla="+- 0 10716 1444"/>
                              <a:gd name="T81" fmla="*/ T80 w 9353"/>
                              <a:gd name="T82" fmla="+- 0 271 271"/>
                              <a:gd name="T83" fmla="*/ 271 h 2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74">
                                <a:moveTo>
                                  <a:pt x="9272" y="0"/>
                                </a:moveTo>
                                <a:lnTo>
                                  <a:pt x="80" y="0"/>
                                </a:lnTo>
                                <a:lnTo>
                                  <a:pt x="49" y="6"/>
                                </a:lnTo>
                                <a:lnTo>
                                  <a:pt x="23" y="23"/>
                                </a:lnTo>
                                <a:lnTo>
                                  <a:pt x="6" y="49"/>
                                </a:lnTo>
                                <a:lnTo>
                                  <a:pt x="0" y="80"/>
                                </a:lnTo>
                                <a:lnTo>
                                  <a:pt x="0" y="1993"/>
                                </a:lnTo>
                                <a:lnTo>
                                  <a:pt x="6" y="2024"/>
                                </a:lnTo>
                                <a:lnTo>
                                  <a:pt x="23" y="2050"/>
                                </a:lnTo>
                                <a:lnTo>
                                  <a:pt x="49" y="2067"/>
                                </a:lnTo>
                                <a:lnTo>
                                  <a:pt x="80" y="2073"/>
                                </a:lnTo>
                                <a:lnTo>
                                  <a:pt x="9272" y="2073"/>
                                </a:lnTo>
                                <a:lnTo>
                                  <a:pt x="9303" y="2067"/>
                                </a:lnTo>
                                <a:lnTo>
                                  <a:pt x="9329" y="2050"/>
                                </a:lnTo>
                                <a:lnTo>
                                  <a:pt x="9346" y="2024"/>
                                </a:lnTo>
                                <a:lnTo>
                                  <a:pt x="9352" y="199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81" name="Text Box 145"/>
                        <wps:cNvSpPr txBox="1">
                          <a:spLocks noChangeArrowheads="1"/>
                        </wps:cNvSpPr>
                        <wps:spPr bwMode="auto">
                          <a:xfrm>
                            <a:off x="1440" y="267"/>
                            <a:ext cx="9361" cy="20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proofErr w:type="spellStart"/>
                              <w:r w:rsidRPr="0040431D">
                                <w:rPr>
                                  <w:rFonts w:ascii="Courier New"/>
                                  <w:sz w:val="20"/>
                                </w:rPr>
                                <w:t>measurePeriod</w:t>
                              </w:r>
                              <w:proofErr w:type="spellEnd"/>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proofErr w:type="spellStart"/>
                              <w:r w:rsidRPr="0040431D">
                                <w:rPr>
                                  <w:rFonts w:ascii="Courier New"/>
                                  <w:b/>
                                  <w:color w:val="7F0054"/>
                                  <w:sz w:val="20"/>
                                </w:rPr>
                                <w:t>DateTime</w:t>
                              </w:r>
                              <w:proofErr w:type="spellEnd"/>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proofErr w:type="spellStart"/>
                              <w:r w:rsidRPr="0040431D">
                                <w:rPr>
                                  <w:rFonts w:ascii="Courier New"/>
                                  <w:b/>
                                  <w:color w:val="7F0054"/>
                                  <w:sz w:val="20"/>
                                </w:rPr>
                                <w:t>DateTime</w:t>
                              </w:r>
                              <w:proofErr w:type="spellEnd"/>
                              <w:r w:rsidRPr="0040431D">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A29FD" id="Group 144" o:spid="_x0000_s1034" style="position:absolute;margin-left:71.95pt;margin-top:13.35pt;width:468.05pt;height:104.1pt;z-index:251543552;mso-wrap-distance-left:0;mso-wrap-distance-right:0;mso-position-horizontal-relative:page" coordorigin="1440,267" coordsize="9361,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">
                <v:shape id="Freeform 147" o:spid="_x0000_s1035"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" path="m9272,l80,,49,6,23,23,6,49,,80,,1993r6,31l23,2050r26,17l80,2073r9192,l9303,2067r26,-17l9346,2024r6,-31l9352,80r-6,-31l9329,23,9303,6,9272,xe" fillcolor="#fffde8" stroked="f">
                  <v:path arrowok="t" o:connecttype="custom" o:connectlocs="9272,271;80,271;49,277;23,294;6,320;0,351;0,2264;6,2295;23,2321;49,2338;80,2344;9272,2344;9303,2338;9329,2321;9346,2295;9352,2264;9352,351;9346,320;9329,294;9303,277;9272,271" o:connectangles="0,0,0,0,0,0,0,0,0,0,0,0,0,0,0,0,0,0,0,0,0"/>
                </v:shape>
                <v:shape id="Freeform 146" o:spid="_x0000_s1036" style="position:absolute;left:1444;top:271;width:9353;height:2074;visibility:visible;mso-wrap-style:square;v-text-anchor:top" coordsize="9353,2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" path="m9272,l80,,49,6,23,23,6,49,,80,,1993r6,31l23,2050r26,17l80,2073r9192,l9303,2067r26,-17l9346,2024r6,-31l9352,80r-6,-31l9329,23,9303,6,9272,xe" filled="f" strokeweight=".14056mm">
                  <v:path arrowok="t" o:connecttype="custom" o:connectlocs="9272,271;80,271;49,277;23,294;6,320;0,351;0,2264;6,2295;23,2321;49,2338;80,2344;9272,2344;9303,2338;9329,2321;9346,2295;9352,2264;9352,351;9346,320;9329,294;9303,277;9272,271" o:connectangles="0,0,0,0,0,0,0,0,0,0,0,0,0,0,0,0,0,0,0,0,0"/>
                </v:shape>
                <v:shape id="Text Box 145" o:spid="_x0000_s1037" type="#_x0000_t202" style="position:absolute;left:1440;top:267;width:936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1F00CF1A" w14:textId="77777777" w:rsidR="00090BC7" w:rsidRDefault="00090BC7">
                        <w:pPr>
                          <w:spacing w:before="3"/>
                          <w:rPr>
                            <w:sz w:val="20"/>
                          </w:rPr>
                        </w:pPr>
                      </w:p>
                      <w:p w14:paraId="7D15D762" w14:textId="77777777" w:rsidR="00090BC7" w:rsidRDefault="00090BC7">
                        <w:pPr>
                          <w:ind w:left="273"/>
                          <w:rPr>
                            <w:b/>
                            <w:sz w:val="20"/>
                          </w:rPr>
                        </w:pPr>
                        <w:r>
                          <w:rPr>
                            <w:b/>
                            <w:sz w:val="20"/>
                          </w:rPr>
                          <w:t>Conformance Requirement 3 (HQMF Measurement Period):</w:t>
                        </w:r>
                      </w:p>
                      <w:p w14:paraId="49F4BA9E" w14:textId="77777777" w:rsidR="00090BC7" w:rsidRPr="0040431D" w:rsidRDefault="00090BC7" w:rsidP="0040431D">
                        <w:pPr>
                          <w:pStyle w:val="ListParagraph"/>
                          <w:numPr>
                            <w:ilvl w:val="0"/>
                            <w:numId w:val="67"/>
                          </w:numPr>
                          <w:tabs>
                            <w:tab w:val="left" w:pos="820"/>
                          </w:tabs>
                          <w:spacing w:before="5"/>
                          <w:ind w:right="101" w:hanging="700"/>
                          <w:rPr>
                            <w:sz w:val="20"/>
                          </w:rPr>
                        </w:pPr>
                        <w:r w:rsidRPr="0040431D">
                          <w:rPr>
                            <w:sz w:val="20"/>
                          </w:rPr>
                          <w:t>The</w:t>
                        </w:r>
                        <w:r w:rsidRPr="0040431D">
                          <w:rPr>
                            <w:spacing w:val="-6"/>
                            <w:sz w:val="20"/>
                          </w:rPr>
                          <w:t xml:space="preserve"> </w:t>
                        </w:r>
                        <w:r w:rsidRPr="0040431D">
                          <w:rPr>
                            <w:sz w:val="20"/>
                          </w:rPr>
                          <w:t>value</w:t>
                        </w:r>
                        <w:r w:rsidRPr="0040431D">
                          <w:rPr>
                            <w:spacing w:val="-6"/>
                            <w:sz w:val="20"/>
                          </w:rPr>
                          <w:t xml:space="preserve"> </w:t>
                        </w:r>
                        <w:r w:rsidRPr="0040431D">
                          <w:rPr>
                            <w:sz w:val="20"/>
                          </w:rPr>
                          <w:t>of</w:t>
                        </w:r>
                        <w:r w:rsidRPr="0040431D">
                          <w:rPr>
                            <w:spacing w:val="-6"/>
                            <w:sz w:val="20"/>
                          </w:rPr>
                          <w:t xml:space="preserve"> </w:t>
                        </w:r>
                        <w:r w:rsidRPr="0040431D">
                          <w:rPr>
                            <w:sz w:val="20"/>
                          </w:rPr>
                          <w:t>the</w:t>
                        </w:r>
                        <w:r w:rsidRPr="0040431D">
                          <w:rPr>
                            <w:spacing w:val="-6"/>
                            <w:sz w:val="20"/>
                          </w:rPr>
                          <w:t xml:space="preserve"> </w:t>
                        </w:r>
                        <w:r w:rsidRPr="0040431D">
                          <w:rPr>
                            <w:sz w:val="20"/>
                          </w:rPr>
                          <w:t>HQMF</w:t>
                        </w:r>
                        <w:r w:rsidRPr="0040431D">
                          <w:rPr>
                            <w:spacing w:val="-6"/>
                            <w:sz w:val="20"/>
                          </w:rPr>
                          <w:t xml:space="preserve"> </w:t>
                        </w:r>
                        <w:r w:rsidRPr="0040431D">
                          <w:rPr>
                            <w:sz w:val="20"/>
                          </w:rPr>
                          <w:t>measurement</w:t>
                        </w:r>
                        <w:r w:rsidRPr="0040431D">
                          <w:rPr>
                            <w:spacing w:val="-6"/>
                            <w:sz w:val="20"/>
                          </w:rPr>
                          <w:t xml:space="preserve"> </w:t>
                        </w:r>
                        <w:r w:rsidRPr="0040431D">
                          <w:rPr>
                            <w:sz w:val="20"/>
                          </w:rPr>
                          <w:t>period</w:t>
                        </w:r>
                        <w:r w:rsidRPr="0040431D">
                          <w:rPr>
                            <w:spacing w:val="-6"/>
                            <w:sz w:val="20"/>
                          </w:rPr>
                          <w:t xml:space="preserve"> </w:t>
                        </w:r>
                        <w:r w:rsidRPr="0040431D">
                          <w:rPr>
                            <w:sz w:val="20"/>
                          </w:rPr>
                          <w:t>control</w:t>
                        </w:r>
                        <w:r w:rsidRPr="0040431D">
                          <w:rPr>
                            <w:spacing w:val="-6"/>
                            <w:sz w:val="20"/>
                          </w:rPr>
                          <w:t xml:space="preserve"> </w:t>
                        </w:r>
                        <w:r w:rsidRPr="0040431D">
                          <w:rPr>
                            <w:sz w:val="20"/>
                          </w:rPr>
                          <w:t>variable</w:t>
                        </w:r>
                        <w:r w:rsidRPr="0040431D">
                          <w:rPr>
                            <w:spacing w:val="-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made</w:t>
                        </w:r>
                        <w:r w:rsidRPr="0040431D">
                          <w:rPr>
                            <w:spacing w:val="-6"/>
                            <w:sz w:val="20"/>
                          </w:rPr>
                          <w:t xml:space="preserve"> </w:t>
                        </w:r>
                        <w:r w:rsidRPr="0040431D">
                          <w:rPr>
                            <w:sz w:val="20"/>
                          </w:rPr>
                          <w:t>available</w:t>
                        </w:r>
                        <w:r w:rsidRPr="0040431D">
                          <w:rPr>
                            <w:spacing w:val="-6"/>
                            <w:sz w:val="20"/>
                          </w:rPr>
                          <w:t xml:space="preserve"> </w:t>
                        </w:r>
                        <w:r w:rsidRPr="0040431D">
                          <w:rPr>
                            <w:sz w:val="20"/>
                          </w:rPr>
                          <w:t>to</w:t>
                        </w:r>
                        <w:r w:rsidRPr="0040431D">
                          <w:rPr>
                            <w:spacing w:val="-6"/>
                            <w:sz w:val="20"/>
                          </w:rPr>
                          <w:t xml:space="preserve"> </w:t>
                        </w:r>
                        <w:r w:rsidRPr="0040431D">
                          <w:rPr>
                            <w:sz w:val="20"/>
                          </w:rPr>
                          <w:t>CQL</w:t>
                        </w:r>
                        <w:r w:rsidRPr="0040431D">
                          <w:rPr>
                            <w:spacing w:val="-6"/>
                            <w:sz w:val="20"/>
                          </w:rPr>
                          <w:t xml:space="preserve"> </w:t>
                        </w:r>
                        <w:r w:rsidRPr="0040431D">
                          <w:rPr>
                            <w:sz w:val="20"/>
                          </w:rPr>
                          <w:t xml:space="preserve">libraries as the value of the </w:t>
                        </w:r>
                        <w:proofErr w:type="spellStart"/>
                        <w:r w:rsidRPr="0040431D">
                          <w:rPr>
                            <w:rFonts w:ascii="Courier New"/>
                            <w:sz w:val="20"/>
                          </w:rPr>
                          <w:t>measurePeriod</w:t>
                        </w:r>
                        <w:proofErr w:type="spellEnd"/>
                        <w:r w:rsidRPr="0040431D">
                          <w:rPr>
                            <w:rFonts w:ascii="Courier New"/>
                            <w:spacing w:val="-94"/>
                            <w:sz w:val="20"/>
                          </w:rPr>
                          <w:t xml:space="preserve"> </w:t>
                        </w:r>
                        <w:r w:rsidRPr="0040431D">
                          <w:rPr>
                            <w:sz w:val="20"/>
                          </w:rPr>
                          <w:t>element.</w:t>
                        </w:r>
                      </w:p>
                      <w:p w14:paraId="4CA82E84" w14:textId="77777777" w:rsidR="00090BC7" w:rsidRPr="0040431D" w:rsidRDefault="00090BC7" w:rsidP="0040431D">
                        <w:pPr>
                          <w:pStyle w:val="ListParagraph"/>
                          <w:numPr>
                            <w:ilvl w:val="0"/>
                            <w:numId w:val="67"/>
                          </w:numPr>
                          <w:tabs>
                            <w:tab w:val="left" w:pos="820"/>
                          </w:tabs>
                          <w:spacing w:before="106" w:line="240" w:lineRule="exact"/>
                          <w:ind w:right="142" w:hanging="700"/>
                          <w:rPr>
                            <w:sz w:val="20"/>
                          </w:rPr>
                        </w:pPr>
                        <w:r w:rsidRPr="0040431D">
                          <w:rPr>
                            <w:sz w:val="20"/>
                          </w:rPr>
                          <w:t xml:space="preserve">CQL libraries that require access to the HQMF measurement period control variable </w:t>
                        </w:r>
                        <w:r w:rsidRPr="0040431D">
                          <w:rPr>
                            <w:b/>
                            <w:sz w:val="20"/>
                          </w:rPr>
                          <w:t xml:space="preserve">SHALL </w:t>
                        </w:r>
                        <w:r w:rsidRPr="0040431D">
                          <w:rPr>
                            <w:sz w:val="20"/>
                          </w:rPr>
                          <w:t>either declare</w:t>
                        </w:r>
                        <w:r w:rsidRPr="0040431D">
                          <w:rPr>
                            <w:spacing w:val="-4"/>
                            <w:sz w:val="20"/>
                          </w:rPr>
                          <w:t xml:space="preserve"> </w:t>
                        </w:r>
                        <w:r w:rsidRPr="0040431D">
                          <w:rPr>
                            <w:sz w:val="20"/>
                          </w:rPr>
                          <w:t>the</w:t>
                        </w:r>
                        <w:r w:rsidRPr="0040431D">
                          <w:rPr>
                            <w:spacing w:val="-4"/>
                            <w:sz w:val="20"/>
                          </w:rPr>
                          <w:t xml:space="preserve"> </w:t>
                        </w:r>
                        <w:r w:rsidRPr="0040431D">
                          <w:rPr>
                            <w:sz w:val="20"/>
                          </w:rPr>
                          <w:t>type</w:t>
                        </w:r>
                        <w:r w:rsidRPr="0040431D">
                          <w:rPr>
                            <w:spacing w:val="-4"/>
                            <w:sz w:val="20"/>
                          </w:rPr>
                          <w:t xml:space="preserve"> </w:t>
                        </w:r>
                        <w:r w:rsidRPr="0040431D">
                          <w:rPr>
                            <w:sz w:val="20"/>
                          </w:rPr>
                          <w:t>of</w:t>
                        </w:r>
                        <w:r w:rsidRPr="0040431D">
                          <w:rPr>
                            <w:spacing w:val="-4"/>
                            <w:sz w:val="20"/>
                          </w:rPr>
                          <w:t xml:space="preserve"> </w:t>
                        </w:r>
                        <w:r w:rsidRPr="0040431D">
                          <w:rPr>
                            <w:sz w:val="20"/>
                          </w:rPr>
                          <w:t>the</w:t>
                        </w:r>
                        <w:r w:rsidRPr="0040431D">
                          <w:rPr>
                            <w:spacing w:val="-4"/>
                            <w:sz w:val="20"/>
                          </w:rPr>
                          <w:t xml:space="preserve"> </w:t>
                        </w:r>
                        <w:r w:rsidRPr="0040431D">
                          <w:rPr>
                            <w:rFonts w:ascii="Courier New"/>
                            <w:color w:val="0000FF"/>
                            <w:sz w:val="20"/>
                          </w:rPr>
                          <w:t>"Measurement</w:t>
                        </w:r>
                        <w:r w:rsidRPr="0040431D">
                          <w:rPr>
                            <w:rFonts w:ascii="Courier New"/>
                            <w:color w:val="0000FF"/>
                            <w:spacing w:val="-7"/>
                            <w:sz w:val="20"/>
                          </w:rPr>
                          <w:t xml:space="preserve"> </w:t>
                        </w:r>
                        <w:r w:rsidRPr="0040431D">
                          <w:rPr>
                            <w:rFonts w:ascii="Courier New"/>
                            <w:color w:val="0000FF"/>
                            <w:sz w:val="20"/>
                          </w:rPr>
                          <w:t>Period"</w:t>
                        </w:r>
                        <w:r w:rsidRPr="0040431D">
                          <w:rPr>
                            <w:rFonts w:ascii="Courier New"/>
                            <w:color w:val="0000FF"/>
                            <w:spacing w:val="-74"/>
                            <w:sz w:val="20"/>
                          </w:rPr>
                          <w:t xml:space="preserve"> </w:t>
                        </w:r>
                        <w:r w:rsidRPr="0040431D">
                          <w:rPr>
                            <w:sz w:val="20"/>
                          </w:rPr>
                          <w:t>parameter</w:t>
                        </w:r>
                        <w:r w:rsidRPr="0040431D">
                          <w:rPr>
                            <w:spacing w:val="-4"/>
                            <w:sz w:val="20"/>
                          </w:rPr>
                          <w:t xml:space="preserve"> </w:t>
                        </w:r>
                        <w:r w:rsidRPr="0040431D">
                          <w:rPr>
                            <w:sz w:val="20"/>
                          </w:rPr>
                          <w:t>as</w:t>
                        </w:r>
                        <w:r w:rsidRPr="0040431D">
                          <w:rPr>
                            <w:spacing w:val="-4"/>
                            <w:sz w:val="20"/>
                          </w:rPr>
                          <w:t xml:space="preserve"> </w:t>
                        </w:r>
                        <w:r w:rsidRPr="0040431D">
                          <w:rPr>
                            <w:sz w:val="20"/>
                          </w:rPr>
                          <w:t>an</w:t>
                        </w:r>
                        <w:r w:rsidRPr="0040431D">
                          <w:rPr>
                            <w:spacing w:val="-4"/>
                            <w:sz w:val="20"/>
                          </w:rPr>
                          <w:t xml:space="preserve"> </w:t>
                        </w:r>
                        <w:r w:rsidRPr="0040431D">
                          <w:rPr>
                            <w:sz w:val="20"/>
                          </w:rPr>
                          <w:t>interval</w:t>
                        </w:r>
                        <w:r w:rsidRPr="0040431D">
                          <w:rPr>
                            <w:spacing w:val="-4"/>
                            <w:sz w:val="20"/>
                          </w:rPr>
                          <w:t xml:space="preserve"> </w:t>
                        </w:r>
                        <w:r w:rsidRPr="0040431D">
                          <w:rPr>
                            <w:sz w:val="20"/>
                          </w:rPr>
                          <w:t>of</w:t>
                        </w:r>
                        <w:r w:rsidRPr="0040431D">
                          <w:rPr>
                            <w:spacing w:val="-4"/>
                            <w:sz w:val="20"/>
                          </w:rPr>
                          <w:t xml:space="preserve"> </w:t>
                        </w:r>
                        <w:proofErr w:type="spellStart"/>
                        <w:r w:rsidRPr="0040431D">
                          <w:rPr>
                            <w:rFonts w:ascii="Courier New"/>
                            <w:b/>
                            <w:color w:val="7F0054"/>
                            <w:sz w:val="20"/>
                          </w:rPr>
                          <w:t>DateTime</w:t>
                        </w:r>
                        <w:proofErr w:type="spellEnd"/>
                        <w:r w:rsidRPr="0040431D">
                          <w:rPr>
                            <w:rFonts w:ascii="Courier New"/>
                            <w:b/>
                            <w:color w:val="7F0054"/>
                            <w:spacing w:val="-74"/>
                            <w:sz w:val="20"/>
                          </w:rPr>
                          <w:t xml:space="preserve"> </w:t>
                        </w:r>
                        <w:r w:rsidRPr="0040431D">
                          <w:rPr>
                            <w:sz w:val="20"/>
                          </w:rPr>
                          <w:t>or</w:t>
                        </w:r>
                        <w:r w:rsidRPr="0040431D">
                          <w:rPr>
                            <w:spacing w:val="-4"/>
                            <w:sz w:val="20"/>
                          </w:rPr>
                          <w:t xml:space="preserve"> </w:t>
                        </w:r>
                        <w:r w:rsidRPr="0040431D">
                          <w:rPr>
                            <w:sz w:val="20"/>
                          </w:rPr>
                          <w:t>provide</w:t>
                        </w:r>
                        <w:r w:rsidRPr="0040431D">
                          <w:rPr>
                            <w:spacing w:val="-4"/>
                            <w:sz w:val="20"/>
                          </w:rPr>
                          <w:t xml:space="preserve"> </w:t>
                        </w:r>
                        <w:r w:rsidRPr="0040431D">
                          <w:rPr>
                            <w:sz w:val="20"/>
                          </w:rPr>
                          <w:t>a default value as an interval of</w:t>
                        </w:r>
                        <w:r w:rsidRPr="0040431D">
                          <w:rPr>
                            <w:spacing w:val="-30"/>
                            <w:sz w:val="20"/>
                          </w:rPr>
                          <w:t xml:space="preserve"> </w:t>
                        </w:r>
                        <w:proofErr w:type="spellStart"/>
                        <w:r w:rsidRPr="0040431D">
                          <w:rPr>
                            <w:rFonts w:ascii="Courier New"/>
                            <w:b/>
                            <w:color w:val="7F0054"/>
                            <w:sz w:val="20"/>
                          </w:rPr>
                          <w:t>DateTime</w:t>
                        </w:r>
                        <w:proofErr w:type="spellEnd"/>
                        <w:r w:rsidRPr="0040431D">
                          <w:rPr>
                            <w:sz w:val="20"/>
                          </w:rPr>
                          <w:t>.</w:t>
                        </w:r>
                      </w:p>
                    </w:txbxContent>
                  </v:textbox>
                </v:shape>
                <w10:wrap type="topAndBottom" anchorx="page"/>
              </v:group>
            </w:pict>
          </mc:Fallback>
        </mc:AlternateContent>
      </w:r>
    </w:p>
    <w:p w14:paraId="79516D3B" w14:textId="77777777" w:rsidR="00A0534D" w:rsidRDefault="00A0534D">
      <w:pPr>
        <w:pStyle w:val="BodyText"/>
        <w:rPr>
          <w:sz w:val="20"/>
        </w:rPr>
      </w:pPr>
    </w:p>
    <w:p w14:paraId="43D86878" w14:textId="77777777" w:rsidR="00A0534D" w:rsidRDefault="00A0534D">
      <w:pPr>
        <w:pStyle w:val="BodyText"/>
        <w:rPr>
          <w:sz w:val="20"/>
        </w:rPr>
      </w:pPr>
    </w:p>
    <w:p w14:paraId="602C9D22" w14:textId="3DD780DF" w:rsidR="00A0534D" w:rsidRDefault="0083059C">
      <w:pPr>
        <w:pStyle w:val="Heading1"/>
        <w:spacing w:before="217"/>
        <w:ind w:left="540"/>
      </w:pPr>
      <w:bookmarkStart w:id="69" w:name="3_Terminology"/>
      <w:bookmarkStart w:id="70" w:name="_Toc519432932"/>
      <w:bookmarkEnd w:id="69"/>
      <w:r>
        <w:t xml:space="preserve">3 </w:t>
      </w:r>
      <w:r>
        <w:rPr>
          <w:spacing w:val="-3"/>
        </w:rPr>
        <w:t>Terminology</w:t>
      </w:r>
      <w:bookmarkEnd w:id="70"/>
    </w:p>
    <w:p w14:paraId="2A94FD84" w14:textId="77777777" w:rsidR="00A0534D" w:rsidRDefault="00A0534D">
      <w:pPr>
        <w:pStyle w:val="BodyText"/>
        <w:spacing w:before="5"/>
        <w:rPr>
          <w:b/>
          <w:sz w:val="30"/>
        </w:rPr>
      </w:pPr>
    </w:p>
    <w:p w14:paraId="30CE7477" w14:textId="77777777" w:rsidR="00A0534D" w:rsidRDefault="0083059C">
      <w:pPr>
        <w:pStyle w:val="BodyText"/>
        <w:spacing w:line="256" w:lineRule="auto"/>
        <w:ind w:left="540" w:right="159"/>
        <w:jc w:val="both"/>
      </w:pPr>
      <w:r>
        <w:t xml:space="preserve">This chapter describes how to use codes and </w:t>
      </w:r>
      <w:proofErr w:type="spellStart"/>
      <w:r>
        <w:t>valuesets</w:t>
      </w:r>
      <w:proofErr w:type="spellEnd"/>
      <w:r>
        <w:t xml:space="preserve"> from </w:t>
      </w:r>
      <w:proofErr w:type="spellStart"/>
      <w:r>
        <w:t>codesystems</w:t>
      </w:r>
      <w:proofErr w:type="spellEnd"/>
      <w:r>
        <w:t xml:space="preserve"> like LOINC, SNOMED-CT, and others within the CQL and HQMF files of a measure package.</w:t>
      </w:r>
    </w:p>
    <w:p w14:paraId="7B56C5F4" w14:textId="2DCD1A78" w:rsidR="00A0534D" w:rsidRDefault="0083059C">
      <w:pPr>
        <w:pStyle w:val="BodyText"/>
        <w:spacing w:before="120" w:line="249" w:lineRule="auto"/>
        <w:ind w:left="540" w:right="101"/>
        <w:jc w:val="both"/>
      </w:pPr>
      <w:proofErr w:type="spellStart"/>
      <w:r>
        <w:rPr>
          <w:spacing w:val="-3"/>
        </w:rPr>
        <w:t>Valuesets</w:t>
      </w:r>
      <w:proofErr w:type="spellEnd"/>
      <w:r>
        <w:rPr>
          <w:spacing w:val="-18"/>
        </w:rPr>
        <w:t xml:space="preserve"> </w:t>
      </w:r>
      <w:r>
        <w:t>and</w:t>
      </w:r>
      <w:r>
        <w:rPr>
          <w:spacing w:val="-18"/>
        </w:rPr>
        <w:t xml:space="preserve"> </w:t>
      </w:r>
      <w:r>
        <w:t>direct</w:t>
      </w:r>
      <w:r>
        <w:rPr>
          <w:spacing w:val="-18"/>
        </w:rPr>
        <w:t xml:space="preserve"> </w:t>
      </w:r>
      <w:r>
        <w:t>reference</w:t>
      </w:r>
      <w:r>
        <w:rPr>
          <w:spacing w:val="-18"/>
        </w:rPr>
        <w:t xml:space="preserve"> </w:t>
      </w:r>
      <w:r>
        <w:t>codes</w:t>
      </w:r>
      <w:r>
        <w:rPr>
          <w:spacing w:val="-18"/>
        </w:rPr>
        <w:t xml:space="preserve"> </w:t>
      </w:r>
      <w:r>
        <w:t>are</w:t>
      </w:r>
      <w:r>
        <w:rPr>
          <w:spacing w:val="-18"/>
        </w:rPr>
        <w:t xml:space="preserve"> </w:t>
      </w:r>
      <w:r>
        <w:t>declared</w:t>
      </w:r>
      <w:r>
        <w:rPr>
          <w:spacing w:val="-18"/>
        </w:rPr>
        <w:t xml:space="preserve"> </w:t>
      </w:r>
      <w:r>
        <w:t>in</w:t>
      </w:r>
      <w:r>
        <w:rPr>
          <w:spacing w:val="-18"/>
        </w:rPr>
        <w:t xml:space="preserve"> </w:t>
      </w:r>
      <w:r>
        <w:t>the</w:t>
      </w:r>
      <w:r>
        <w:rPr>
          <w:spacing w:val="-18"/>
        </w:rPr>
        <w:t xml:space="preserve"> </w:t>
      </w:r>
      <w:r>
        <w:t>header</w:t>
      </w:r>
      <w:r>
        <w:rPr>
          <w:spacing w:val="-18"/>
        </w:rPr>
        <w:t xml:space="preserve"> </w:t>
      </w:r>
      <w:r>
        <w:t>section</w:t>
      </w:r>
      <w:r>
        <w:rPr>
          <w:spacing w:val="-18"/>
        </w:rPr>
        <w:t xml:space="preserve"> </w:t>
      </w:r>
      <w:r>
        <w:t>of</w:t>
      </w:r>
      <w:r>
        <w:rPr>
          <w:spacing w:val="-18"/>
        </w:rPr>
        <w:t xml:space="preserve"> </w:t>
      </w:r>
      <w:r>
        <w:t>the</w:t>
      </w:r>
      <w:r>
        <w:rPr>
          <w:spacing w:val="-18"/>
        </w:rPr>
        <w:t xml:space="preserve"> </w:t>
      </w:r>
      <w:r>
        <w:t>CQL</w:t>
      </w:r>
      <w:r>
        <w:rPr>
          <w:spacing w:val="-18"/>
        </w:rPr>
        <w:t xml:space="preserve"> </w:t>
      </w:r>
      <w:r>
        <w:t>using</w:t>
      </w:r>
      <w:r>
        <w:rPr>
          <w:spacing w:val="-18"/>
        </w:rPr>
        <w:t xml:space="preserve"> </w:t>
      </w:r>
      <w:r>
        <w:t>the</w:t>
      </w:r>
      <w:r>
        <w:rPr>
          <w:spacing w:val="-18"/>
        </w:rPr>
        <w:t xml:space="preserve"> </w:t>
      </w:r>
      <w:r>
        <w:t>CQL</w:t>
      </w:r>
      <w:r>
        <w:rPr>
          <w:spacing w:val="-18"/>
        </w:rPr>
        <w:t xml:space="preserve"> </w:t>
      </w:r>
      <w:proofErr w:type="spellStart"/>
      <w:r>
        <w:rPr>
          <w:rFonts w:ascii="Courier New" w:hAnsi="Courier New"/>
          <w:b/>
          <w:color w:val="7F0054"/>
          <w:sz w:val="20"/>
        </w:rPr>
        <w:t>valueset</w:t>
      </w:r>
      <w:proofErr w:type="spellEnd"/>
      <w:r>
        <w:rPr>
          <w:rFonts w:ascii="Courier New" w:hAnsi="Courier New"/>
          <w:b/>
          <w:color w:val="7F0054"/>
          <w:sz w:val="20"/>
        </w:rPr>
        <w:t xml:space="preserve"> </w:t>
      </w:r>
      <w:r>
        <w:t xml:space="preserve">and </w:t>
      </w:r>
      <w:r>
        <w:rPr>
          <w:rFonts w:ascii="Courier New" w:hAnsi="Courier New"/>
          <w:b/>
          <w:color w:val="7F0054"/>
          <w:sz w:val="20"/>
        </w:rPr>
        <w:t xml:space="preserve">code </w:t>
      </w:r>
      <w:r>
        <w:t xml:space="preserve">constructs. In the case of direct reference </w:t>
      </w:r>
      <w:proofErr w:type="gramStart"/>
      <w:r>
        <w:t>codes</w:t>
      </w:r>
      <w:proofErr w:type="gramEnd"/>
      <w:r>
        <w:t xml:space="preserve"> a </w:t>
      </w:r>
      <w:proofErr w:type="spellStart"/>
      <w:r>
        <w:rPr>
          <w:rFonts w:ascii="Courier New" w:hAnsi="Courier New"/>
          <w:b/>
          <w:color w:val="7F0054"/>
          <w:sz w:val="20"/>
        </w:rPr>
        <w:t>codesystem</w:t>
      </w:r>
      <w:proofErr w:type="spellEnd"/>
      <w:r>
        <w:rPr>
          <w:rFonts w:ascii="Courier New" w:hAnsi="Courier New"/>
          <w:b/>
          <w:color w:val="7F0054"/>
          <w:sz w:val="20"/>
        </w:rPr>
        <w:t xml:space="preserve"> </w:t>
      </w:r>
      <w:r>
        <w:t>declaration must preced</w:t>
      </w:r>
      <w:r w:rsidR="00150A59">
        <w:t>e</w:t>
      </w:r>
      <w:r>
        <w:t xml:space="preserve"> the code declaration (per CQL specification). Examples of </w:t>
      </w:r>
      <w:proofErr w:type="spellStart"/>
      <w:r>
        <w:t>valueset</w:t>
      </w:r>
      <w:proofErr w:type="spellEnd"/>
      <w:r>
        <w:t xml:space="preserve"> and code declarations can be seen in the</w:t>
      </w:r>
      <w:r>
        <w:rPr>
          <w:spacing w:val="-33"/>
        </w:rPr>
        <w:t xml:space="preserve"> </w:t>
      </w:r>
      <w:proofErr w:type="gramStart"/>
      <w:r>
        <w:t>accompanying</w:t>
      </w:r>
      <w:r>
        <w:rPr>
          <w:spacing w:val="-33"/>
        </w:rPr>
        <w:t xml:space="preserve"> </w:t>
      </w:r>
      <w:r w:rsidR="00403751">
        <w:t xml:space="preserve"> “</w:t>
      </w:r>
      <w:proofErr w:type="gramEnd"/>
      <w:r>
        <w:t>examples/</w:t>
      </w:r>
      <w:proofErr w:type="spellStart"/>
      <w:r>
        <w:t>TerminologyExample.cql</w:t>
      </w:r>
      <w:proofErr w:type="spellEnd"/>
      <w:r>
        <w:t>”.</w:t>
      </w:r>
    </w:p>
    <w:p w14:paraId="4AF521D8" w14:textId="77777777" w:rsidR="00A0534D" w:rsidRDefault="00204EE5">
      <w:pPr>
        <w:pStyle w:val="BodyText"/>
        <w:spacing w:before="6"/>
        <w:rPr>
          <w:sz w:val="15"/>
        </w:rPr>
      </w:pPr>
      <w:r>
        <w:rPr>
          <w:noProof/>
        </w:rPr>
        <mc:AlternateContent>
          <mc:Choice Requires="wps">
            <w:drawing>
              <wp:anchor distT="0" distB="0" distL="0" distR="0" simplePos="0" relativeHeight="251544576" behindDoc="0" locked="0" layoutInCell="1" allowOverlap="1" wp14:anchorId="298F7E34" wp14:editId="00607C89">
                <wp:simplePos x="0" y="0"/>
                <wp:positionH relativeFrom="page">
                  <wp:posOffset>914400</wp:posOffset>
                </wp:positionH>
                <wp:positionV relativeFrom="paragraph">
                  <wp:posOffset>140335</wp:posOffset>
                </wp:positionV>
                <wp:extent cx="5943600" cy="0"/>
                <wp:effectExtent l="12700" t="13335" r="25400" b="24765"/>
                <wp:wrapTopAndBottom/>
                <wp:docPr id="177"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7D789" id="Line 143" o:spid="_x0000_s1026" style="position:absolute;z-index:25154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05pt" to="540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" strokeweight=".14039mm">
                <w10:wrap type="topAndBottom" anchorx="page"/>
              </v:line>
            </w:pict>
          </mc:Fallback>
        </mc:AlternateContent>
      </w:r>
    </w:p>
    <w:p w14:paraId="39202D37" w14:textId="77777777" w:rsidR="00A0534D" w:rsidRDefault="0083059C">
      <w:pPr>
        <w:tabs>
          <w:tab w:val="left" w:pos="539"/>
        </w:tabs>
        <w:spacing w:line="194" w:lineRule="exact"/>
        <w:ind w:left="211"/>
        <w:rPr>
          <w:rFonts w:ascii="Courier New"/>
          <w:sz w:val="18"/>
        </w:rPr>
      </w:pPr>
      <w:r>
        <w:rPr>
          <w:rFonts w:ascii="Courier New"/>
          <w:b/>
          <w:sz w:val="18"/>
        </w:rPr>
        <w:t>5</w:t>
      </w:r>
      <w:r>
        <w:rPr>
          <w:rFonts w:ascii="Courier New"/>
          <w:b/>
          <w:sz w:val="18"/>
        </w:rPr>
        <w:tab/>
      </w:r>
      <w:bookmarkStart w:id="71" w:name="_bookmark42"/>
      <w:bookmarkEnd w:id="71"/>
      <w:proofErr w:type="spellStart"/>
      <w:r>
        <w:rPr>
          <w:rFonts w:ascii="Courier New"/>
          <w:b/>
          <w:color w:val="7F0054"/>
          <w:sz w:val="18"/>
        </w:rPr>
        <w:t>codesystem</w:t>
      </w:r>
      <w:proofErr w:type="spellEnd"/>
      <w:r>
        <w:rPr>
          <w:rFonts w:ascii="Courier New"/>
          <w:b/>
          <w:color w:val="7F0054"/>
          <w:sz w:val="18"/>
        </w:rPr>
        <w:t xml:space="preserve"> </w:t>
      </w:r>
      <w:r>
        <w:rPr>
          <w:rFonts w:ascii="Courier New"/>
          <w:color w:val="0000FF"/>
          <w:sz w:val="18"/>
        </w:rPr>
        <w:t>"SNOMED-CT"</w:t>
      </w:r>
      <w:r>
        <w:rPr>
          <w:rFonts w:ascii="Courier New"/>
          <w:b/>
          <w:color w:val="7F0054"/>
          <w:sz w:val="18"/>
        </w:rPr>
        <w:t>:</w:t>
      </w:r>
      <w:r>
        <w:rPr>
          <w:rFonts w:ascii="Courier New"/>
          <w:b/>
          <w:color w:val="7F0054"/>
          <w:spacing w:val="-25"/>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:2.16.840.1.113883.6.96'</w:t>
      </w:r>
    </w:p>
    <w:p w14:paraId="22737757" w14:textId="77777777" w:rsidR="00A0534D" w:rsidRDefault="0083059C">
      <w:pPr>
        <w:pStyle w:val="ListParagraph"/>
        <w:numPr>
          <w:ilvl w:val="0"/>
          <w:numId w:val="1"/>
        </w:numPr>
        <w:tabs>
          <w:tab w:val="left" w:pos="862"/>
          <w:tab w:val="left" w:pos="863"/>
        </w:tabs>
        <w:ind w:hanging="651"/>
        <w:rPr>
          <w:rFonts w:ascii="Courier New"/>
          <w:sz w:val="18"/>
        </w:rPr>
      </w:pPr>
      <w:r>
        <w:rPr>
          <w:rFonts w:ascii="Courier New"/>
          <w:b/>
          <w:color w:val="7F0054"/>
          <w:sz w:val="18"/>
        </w:rPr>
        <w:t>version</w:t>
      </w:r>
      <w:r>
        <w:rPr>
          <w:rFonts w:ascii="Courier New"/>
          <w:b/>
          <w:color w:val="7F0054"/>
          <w:spacing w:val="-15"/>
          <w:sz w:val="18"/>
        </w:rPr>
        <w:t xml:space="preserve"> </w:t>
      </w:r>
      <w:r>
        <w:rPr>
          <w:rFonts w:ascii="Courier New"/>
          <w:color w:val="0000FF"/>
          <w:sz w:val="18"/>
        </w:rPr>
        <w:t>'</w:t>
      </w:r>
      <w:proofErr w:type="gramStart"/>
      <w:r>
        <w:rPr>
          <w:rFonts w:ascii="Courier New"/>
          <w:color w:val="0000FF"/>
          <w:sz w:val="18"/>
        </w:rPr>
        <w:t>urn:hl</w:t>
      </w:r>
      <w:proofErr w:type="gramEnd"/>
      <w:r>
        <w:rPr>
          <w:rFonts w:ascii="Courier New"/>
          <w:color w:val="0000FF"/>
          <w:sz w:val="18"/>
        </w:rPr>
        <w:t>7:version:201609'</w:t>
      </w:r>
    </w:p>
    <w:p w14:paraId="42B60EB6" w14:textId="77777777" w:rsidR="00A0534D" w:rsidRDefault="0083059C">
      <w:pPr>
        <w:pStyle w:val="ListParagraph"/>
        <w:numPr>
          <w:ilvl w:val="0"/>
          <w:numId w:val="1"/>
        </w:numPr>
        <w:tabs>
          <w:tab w:val="left" w:pos="539"/>
          <w:tab w:val="left" w:pos="540"/>
        </w:tabs>
        <w:ind w:left="539" w:hanging="328"/>
        <w:rPr>
          <w:rFonts w:ascii="Courier New"/>
          <w:b/>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b/>
          <w:color w:val="7F0054"/>
          <w:sz w:val="18"/>
        </w:rPr>
        <w:t>:</w:t>
      </w:r>
    </w:p>
    <w:p w14:paraId="5D5F283E" w14:textId="77777777" w:rsidR="00A0534D" w:rsidRDefault="0083059C">
      <w:pPr>
        <w:tabs>
          <w:tab w:val="left" w:pos="862"/>
        </w:tabs>
        <w:spacing w:before="15"/>
        <w:ind w:left="211"/>
        <w:rPr>
          <w:rFonts w:ascii="Courier New"/>
          <w:sz w:val="18"/>
        </w:rPr>
      </w:pPr>
      <w:r>
        <w:rPr>
          <w:rFonts w:ascii="Courier New"/>
          <w:b/>
          <w:sz w:val="18"/>
        </w:rPr>
        <w:t>8</w:t>
      </w:r>
      <w:r>
        <w:rPr>
          <w:rFonts w:ascii="Courier New"/>
          <w:b/>
          <w:sz w:val="18"/>
        </w:rPr>
        <w:tab/>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 xml:space="preserve">:2.16.840.1.113883.3.666.7.307' </w:t>
      </w:r>
      <w:r>
        <w:rPr>
          <w:rFonts w:ascii="Courier New"/>
          <w:b/>
          <w:color w:val="7F0054"/>
          <w:sz w:val="18"/>
        </w:rPr>
        <w:t>version</w:t>
      </w:r>
      <w:r>
        <w:rPr>
          <w:rFonts w:ascii="Courier New"/>
          <w:b/>
          <w:color w:val="7F0054"/>
          <w:spacing w:val="-33"/>
          <w:sz w:val="18"/>
        </w:rPr>
        <w:t xml:space="preserve"> </w:t>
      </w:r>
      <w:r>
        <w:rPr>
          <w:rFonts w:ascii="Courier New"/>
          <w:color w:val="0000FF"/>
          <w:sz w:val="18"/>
        </w:rPr>
        <w:t>'urn:hl7:version:20160929'</w:t>
      </w:r>
    </w:p>
    <w:p w14:paraId="2697C158" w14:textId="77777777" w:rsidR="00A0534D" w:rsidRDefault="00204EE5">
      <w:pPr>
        <w:tabs>
          <w:tab w:val="left" w:pos="539"/>
        </w:tabs>
        <w:spacing w:before="15"/>
        <w:ind w:left="211"/>
        <w:rPr>
          <w:rFonts w:ascii="Courier New"/>
          <w:sz w:val="18"/>
        </w:rPr>
      </w:pPr>
      <w:r>
        <w:rPr>
          <w:noProof/>
        </w:rPr>
        <mc:AlternateContent>
          <mc:Choice Requires="wps">
            <w:drawing>
              <wp:anchor distT="0" distB="0" distL="0" distR="0" simplePos="0" relativeHeight="251545600" behindDoc="0" locked="0" layoutInCell="1" allowOverlap="1" wp14:anchorId="1320F718" wp14:editId="10963B56">
                <wp:simplePos x="0" y="0"/>
                <wp:positionH relativeFrom="page">
                  <wp:posOffset>914400</wp:posOffset>
                </wp:positionH>
                <wp:positionV relativeFrom="paragraph">
                  <wp:posOffset>175260</wp:posOffset>
                </wp:positionV>
                <wp:extent cx="5943600" cy="0"/>
                <wp:effectExtent l="12700" t="10160" r="25400" b="27940"/>
                <wp:wrapTopAndBottom/>
                <wp:docPr id="176"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7F4C4" id="Line 142" o:spid="_x0000_s1026" style="position:absolute;z-index:25154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" strokeweight=".14039mm">
                <w10:wrap type="topAndBottom" anchorx="page"/>
              </v:line>
            </w:pict>
          </mc:Fallback>
        </mc:AlternateContent>
      </w:r>
      <w:r w:rsidR="0083059C">
        <w:rPr>
          <w:rFonts w:ascii="Courier New"/>
          <w:b/>
          <w:sz w:val="18"/>
        </w:rPr>
        <w:t>9</w:t>
      </w:r>
      <w:r w:rsidR="0083059C">
        <w:rPr>
          <w:rFonts w:ascii="Courier New"/>
          <w:b/>
          <w:sz w:val="18"/>
        </w:rPr>
        <w:tab/>
      </w:r>
      <w:r w:rsidR="0083059C">
        <w:rPr>
          <w:rFonts w:ascii="Courier New"/>
          <w:b/>
          <w:color w:val="7F0054"/>
          <w:sz w:val="18"/>
        </w:rPr>
        <w:t xml:space="preserve">code </w:t>
      </w:r>
      <w:r w:rsidR="0083059C">
        <w:rPr>
          <w:rFonts w:ascii="Courier New"/>
          <w:color w:val="0000FF"/>
          <w:sz w:val="18"/>
        </w:rPr>
        <w:t>"Venous foot pump, device (physical object)"</w:t>
      </w:r>
      <w:r w:rsidR="0083059C">
        <w:rPr>
          <w:rFonts w:ascii="Courier New"/>
          <w:b/>
          <w:color w:val="7F0054"/>
          <w:sz w:val="18"/>
        </w:rPr>
        <w:t xml:space="preserve">: </w:t>
      </w:r>
      <w:r w:rsidR="0083059C">
        <w:rPr>
          <w:rFonts w:ascii="Courier New"/>
          <w:color w:val="0000FF"/>
          <w:sz w:val="18"/>
        </w:rPr>
        <w:t xml:space="preserve">'442023007' </w:t>
      </w:r>
      <w:r w:rsidR="0083059C">
        <w:rPr>
          <w:rFonts w:ascii="Courier New"/>
          <w:b/>
          <w:color w:val="7F0054"/>
          <w:sz w:val="18"/>
        </w:rPr>
        <w:t>from</w:t>
      </w:r>
      <w:r w:rsidR="0083059C">
        <w:rPr>
          <w:rFonts w:ascii="Courier New"/>
          <w:b/>
          <w:color w:val="7F0054"/>
          <w:spacing w:val="-39"/>
          <w:sz w:val="18"/>
        </w:rPr>
        <w:t xml:space="preserve"> </w:t>
      </w:r>
      <w:r w:rsidR="0083059C">
        <w:rPr>
          <w:rFonts w:ascii="Courier New"/>
          <w:color w:val="0000FF"/>
          <w:sz w:val="18"/>
        </w:rPr>
        <w:t>"SNOMED-CT"</w:t>
      </w:r>
    </w:p>
    <w:p w14:paraId="26E1193F" w14:textId="77777777" w:rsidR="00A0534D" w:rsidRDefault="00A0534D">
      <w:pPr>
        <w:pStyle w:val="BodyText"/>
        <w:spacing w:before="7"/>
        <w:rPr>
          <w:rFonts w:ascii="Courier New"/>
          <w:sz w:val="11"/>
        </w:rPr>
      </w:pPr>
    </w:p>
    <w:p w14:paraId="24925C48" w14:textId="77777777" w:rsidR="00A0534D" w:rsidRDefault="00204EE5">
      <w:pPr>
        <w:spacing w:before="62"/>
        <w:ind w:left="1050"/>
      </w:pPr>
      <w:r>
        <w:rPr>
          <w:noProof/>
        </w:rPr>
        <mc:AlternateContent>
          <mc:Choice Requires="wps">
            <w:drawing>
              <wp:anchor distT="0" distB="0" distL="114300" distR="114300" simplePos="0" relativeHeight="251737088" behindDoc="1" locked="0" layoutInCell="1" allowOverlap="1" wp14:anchorId="02480687" wp14:editId="6E6F021F">
                <wp:simplePos x="0" y="0"/>
                <wp:positionH relativeFrom="page">
                  <wp:posOffset>5918200</wp:posOffset>
                </wp:positionH>
                <wp:positionV relativeFrom="paragraph">
                  <wp:posOffset>167005</wp:posOffset>
                </wp:positionV>
                <wp:extent cx="38100" cy="0"/>
                <wp:effectExtent l="12700" t="14605" r="25400" b="23495"/>
                <wp:wrapNone/>
                <wp:docPr id="175"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7E400" id="Line 141" o:spid="_x0000_s1026" style="position:absolute;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6pt,13.15pt" to="4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" strokeweight=".14039mm">
                <w10:wrap anchorx="page"/>
              </v:line>
            </w:pict>
          </mc:Fallback>
        </mc:AlternateContent>
      </w:r>
      <w:r w:rsidR="0083059C">
        <w:t xml:space="preserve">Snippet 6: CQL declaration of </w:t>
      </w:r>
      <w:proofErr w:type="spellStart"/>
      <w:r w:rsidR="0083059C">
        <w:t>codesystem</w:t>
      </w:r>
      <w:proofErr w:type="spellEnd"/>
      <w:r w:rsidR="0083059C">
        <w:t xml:space="preserve">, </w:t>
      </w:r>
      <w:proofErr w:type="spellStart"/>
      <w:r w:rsidR="0083059C">
        <w:t>valueset</w:t>
      </w:r>
      <w:proofErr w:type="spellEnd"/>
      <w:r w:rsidR="0083059C">
        <w:t xml:space="preserve">, and code (from </w:t>
      </w:r>
      <w:r w:rsidR="0083059C">
        <w:rPr>
          <w:rFonts w:ascii="Courier New"/>
          <w:sz w:val="20"/>
        </w:rPr>
        <w:t>Terminology</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1DEAFA32" w14:textId="77777777" w:rsidR="00A0534D" w:rsidRDefault="00A0534D">
      <w:pPr>
        <w:pStyle w:val="BodyText"/>
        <w:spacing w:before="3"/>
        <w:rPr>
          <w:sz w:val="23"/>
        </w:rPr>
      </w:pPr>
    </w:p>
    <w:p w14:paraId="5A8D00F1" w14:textId="77777777" w:rsidR="00A0534D" w:rsidRDefault="0083059C">
      <w:pPr>
        <w:pStyle w:val="BodyText"/>
        <w:spacing w:line="244" w:lineRule="auto"/>
        <w:ind w:left="540"/>
      </w:pPr>
      <w:r>
        <w:t xml:space="preserve">Further discussion of </w:t>
      </w:r>
      <w:proofErr w:type="spellStart"/>
      <w:r>
        <w:rPr>
          <w:rFonts w:ascii="Courier New"/>
          <w:b/>
          <w:color w:val="7F0054"/>
          <w:sz w:val="20"/>
        </w:rPr>
        <w:t>codesystem</w:t>
      </w:r>
      <w:proofErr w:type="spellEnd"/>
      <w:r>
        <w:t xml:space="preserve">, </w:t>
      </w:r>
      <w:proofErr w:type="spellStart"/>
      <w:r>
        <w:rPr>
          <w:rFonts w:ascii="Courier New"/>
          <w:b/>
          <w:color w:val="7F0054"/>
          <w:sz w:val="20"/>
        </w:rPr>
        <w:t>valueset</w:t>
      </w:r>
      <w:proofErr w:type="spellEnd"/>
      <w:r>
        <w:t xml:space="preserve">, and </w:t>
      </w:r>
      <w:r>
        <w:rPr>
          <w:rFonts w:ascii="Courier New"/>
          <w:b/>
          <w:color w:val="7F0054"/>
          <w:sz w:val="20"/>
        </w:rPr>
        <w:t xml:space="preserve">code </w:t>
      </w:r>
      <w:r>
        <w:t>can be found in Volume 2 of this IG, sections 2.3, 2.4, and 2.5.</w:t>
      </w:r>
    </w:p>
    <w:p w14:paraId="6E6A00E7" w14:textId="77777777" w:rsidR="00A0534D" w:rsidRDefault="00A0534D">
      <w:pPr>
        <w:spacing w:line="244" w:lineRule="auto"/>
        <w:sectPr w:rsidR="00A0534D">
          <w:headerReference w:type="even" r:id="rId34"/>
          <w:headerReference w:type="default" r:id="rId35"/>
          <w:pgSz w:w="12240" w:h="15840"/>
          <w:pgMar w:top="1140" w:right="1280" w:bottom="1180" w:left="900" w:header="659" w:footer="993" w:gutter="0"/>
          <w:cols w:space="720"/>
        </w:sectPr>
      </w:pPr>
    </w:p>
    <w:p w14:paraId="73B19893" w14:textId="77777777" w:rsidR="00A0534D" w:rsidRDefault="00A0534D">
      <w:pPr>
        <w:pStyle w:val="BodyText"/>
        <w:rPr>
          <w:sz w:val="20"/>
        </w:rPr>
      </w:pPr>
    </w:p>
    <w:p w14:paraId="7F372693" w14:textId="77777777" w:rsidR="00A0534D" w:rsidRDefault="00A0534D">
      <w:pPr>
        <w:pStyle w:val="BodyText"/>
        <w:spacing w:before="5"/>
        <w:rPr>
          <w:sz w:val="16"/>
        </w:rPr>
      </w:pPr>
    </w:p>
    <w:p w14:paraId="01CFDA41" w14:textId="6D7950A3" w:rsidR="00A0534D" w:rsidRDefault="0083059C">
      <w:pPr>
        <w:pStyle w:val="BodyText"/>
        <w:spacing w:before="62" w:line="252" w:lineRule="auto"/>
        <w:ind w:left="539" w:right="757"/>
        <w:jc w:val="both"/>
      </w:pPr>
      <w:r>
        <w:t xml:space="preserve">All declared </w:t>
      </w:r>
      <w:proofErr w:type="spellStart"/>
      <w:r>
        <w:t>valuesets</w:t>
      </w:r>
      <w:proofErr w:type="spellEnd"/>
      <w:r>
        <w:t xml:space="preserve"> and codes can be found in the definition elements in the HQMF (line: </w:t>
      </w:r>
      <w:hyperlink w:anchor="_bookmark28" w:history="1">
        <w:r>
          <w:rPr>
            <w:color w:val="0000FF"/>
          </w:rPr>
          <w:t>2</w:t>
        </w:r>
      </w:hyperlink>
      <w:r>
        <w:rPr>
          <w:color w:val="0000FF"/>
        </w:rPr>
        <w:t xml:space="preserve"> </w:t>
      </w:r>
      <w:r>
        <w:t xml:space="preserve">of </w:t>
      </w:r>
      <w:hyperlink w:anchor="_bookmark29" w:history="1">
        <w:r>
          <w:rPr>
            <w:color w:val="0000FF"/>
          </w:rPr>
          <w:t>Snippet</w:t>
        </w:r>
      </w:hyperlink>
      <w:r>
        <w:rPr>
          <w:color w:val="0000FF"/>
        </w:rPr>
        <w:t xml:space="preserve"> </w:t>
      </w:r>
      <w:hyperlink w:anchor="_bookmark29" w:history="1">
        <w:r>
          <w:rPr>
            <w:color w:val="0000FF"/>
          </w:rPr>
          <w:t>1</w:t>
        </w:r>
      </w:hyperlink>
      <w:r>
        <w:t xml:space="preserve">). Examples of </w:t>
      </w:r>
      <w:proofErr w:type="spellStart"/>
      <w:r>
        <w:rPr>
          <w:rFonts w:ascii="Courier New" w:hAnsi="Courier New"/>
          <w:sz w:val="20"/>
        </w:rPr>
        <w:t>valueSet</w:t>
      </w:r>
      <w:proofErr w:type="spellEnd"/>
      <w:r>
        <w:rPr>
          <w:rFonts w:ascii="Courier New" w:hAnsi="Courier New"/>
          <w:sz w:val="20"/>
        </w:rPr>
        <w:t xml:space="preserve"> </w:t>
      </w:r>
      <w:r>
        <w:t xml:space="preserve">and </w:t>
      </w:r>
      <w:proofErr w:type="spellStart"/>
      <w:r>
        <w:rPr>
          <w:rFonts w:ascii="Courier New" w:hAnsi="Courier New"/>
          <w:sz w:val="20"/>
        </w:rPr>
        <w:t>cql-</w:t>
      </w:r>
      <w:proofErr w:type="gramStart"/>
      <w:r>
        <w:rPr>
          <w:rFonts w:ascii="Courier New" w:hAnsi="Courier New"/>
          <w:sz w:val="20"/>
        </w:rPr>
        <w:t>ext:code</w:t>
      </w:r>
      <w:proofErr w:type="spellEnd"/>
      <w:proofErr w:type="gramEnd"/>
      <w:r>
        <w:rPr>
          <w:rFonts w:ascii="Courier New" w:hAnsi="Courier New"/>
          <w:sz w:val="20"/>
        </w:rPr>
        <w:t xml:space="preserve"> </w:t>
      </w:r>
      <w:r>
        <w:t>definitions can be found in the accompanying ”examples/TerminologyExample.xml”.</w:t>
      </w:r>
    </w:p>
    <w:p w14:paraId="1DF4A50A" w14:textId="77777777" w:rsidR="00A0534D" w:rsidRDefault="00204EE5">
      <w:pPr>
        <w:pStyle w:val="BodyText"/>
        <w:spacing w:before="8"/>
        <w:rPr>
          <w:sz w:val="20"/>
        </w:rPr>
      </w:pPr>
      <w:r>
        <w:rPr>
          <w:noProof/>
        </w:rPr>
        <mc:AlternateContent>
          <mc:Choice Requires="wps">
            <w:drawing>
              <wp:anchor distT="0" distB="0" distL="0" distR="0" simplePos="0" relativeHeight="251546624" behindDoc="0" locked="0" layoutInCell="1" allowOverlap="1" wp14:anchorId="4A156F9D" wp14:editId="33B14A18">
                <wp:simplePos x="0" y="0"/>
                <wp:positionH relativeFrom="page">
                  <wp:posOffset>914400</wp:posOffset>
                </wp:positionH>
                <wp:positionV relativeFrom="paragraph">
                  <wp:posOffset>178435</wp:posOffset>
                </wp:positionV>
                <wp:extent cx="5943600" cy="0"/>
                <wp:effectExtent l="12700" t="13335" r="25400" b="24765"/>
                <wp:wrapTopAndBottom/>
                <wp:docPr id="17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764FA" id="Line 140" o:spid="_x0000_s1026" style="position:absolute;z-index:25154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" strokeweight=".14039mm">
                <w10:wrap type="topAndBottom" anchorx="page"/>
              </v:line>
            </w:pict>
          </mc:Fallback>
        </mc:AlternateContent>
      </w:r>
    </w:p>
    <w:p w14:paraId="4D6C37AB" w14:textId="77777777" w:rsidR="00A0534D" w:rsidRDefault="0083059C" w:rsidP="0040431D">
      <w:pPr>
        <w:pStyle w:val="ListParagraph"/>
        <w:numPr>
          <w:ilvl w:val="0"/>
          <w:numId w:val="34"/>
        </w:numPr>
        <w:tabs>
          <w:tab w:val="left" w:pos="539"/>
          <w:tab w:val="left" w:pos="540"/>
        </w:tabs>
        <w:spacing w:before="0" w:line="194" w:lineRule="exact"/>
        <w:ind w:hanging="436"/>
        <w:rPr>
          <w:rFonts w:ascii="Courier New"/>
          <w:b/>
          <w:sz w:val="18"/>
        </w:rPr>
      </w:pPr>
      <w:bookmarkStart w:id="72" w:name="_bookmark43"/>
      <w:bookmarkEnd w:id="72"/>
      <w:r>
        <w:rPr>
          <w:rFonts w:ascii="Courier New"/>
          <w:b/>
          <w:color w:val="008200"/>
          <w:sz w:val="18"/>
        </w:rPr>
        <w:t>&lt;</w:t>
      </w:r>
      <w:proofErr w:type="spellStart"/>
      <w:r>
        <w:rPr>
          <w:rFonts w:ascii="Courier New"/>
          <w:b/>
          <w:color w:val="008200"/>
          <w:sz w:val="18"/>
        </w:rPr>
        <w:t>defintion</w:t>
      </w:r>
      <w:proofErr w:type="spellEnd"/>
      <w:r>
        <w:rPr>
          <w:rFonts w:ascii="Courier New"/>
          <w:b/>
          <w:color w:val="008200"/>
          <w:spacing w:val="-12"/>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4BA06D18" w14:textId="77777777" w:rsidR="00A0534D" w:rsidRDefault="0083059C" w:rsidP="0040431D">
      <w:pPr>
        <w:pStyle w:val="ListParagraph"/>
        <w:numPr>
          <w:ilvl w:val="0"/>
          <w:numId w:val="34"/>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valueSet</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0"/>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"DEF"</w:t>
      </w:r>
      <w:r>
        <w:rPr>
          <w:rFonts w:ascii="Courier New"/>
          <w:b/>
          <w:color w:val="008200"/>
          <w:sz w:val="18"/>
        </w:rPr>
        <w:t>&gt;</w:t>
      </w:r>
    </w:p>
    <w:p w14:paraId="6486009E" w14:textId="77777777" w:rsidR="00A0534D" w:rsidRDefault="0083059C" w:rsidP="0040431D">
      <w:pPr>
        <w:pStyle w:val="ListParagraph"/>
        <w:numPr>
          <w:ilvl w:val="0"/>
          <w:numId w:val="34"/>
        </w:numPr>
        <w:tabs>
          <w:tab w:val="left" w:pos="1185"/>
          <w:tab w:val="left" w:pos="1186"/>
        </w:tabs>
        <w:ind w:left="1185" w:hanging="1082"/>
        <w:rPr>
          <w:rFonts w:ascii="Courier New"/>
          <w:sz w:val="18"/>
        </w:rPr>
      </w:pPr>
      <w:proofErr w:type="gramStart"/>
      <w:r>
        <w:rPr>
          <w:rFonts w:ascii="Courier New"/>
          <w:color w:val="0000FF"/>
          <w:sz w:val="18"/>
        </w:rPr>
        <w:t>&lt;!--</w:t>
      </w:r>
      <w:proofErr w:type="gramEnd"/>
      <w:r>
        <w:rPr>
          <w:rFonts w:ascii="Courier New"/>
          <w:color w:val="0000FF"/>
          <w:sz w:val="18"/>
        </w:rPr>
        <w:t xml:space="preserve"> id of the value set from the CQL library with the URI prefixes removed</w:t>
      </w:r>
      <w:r>
        <w:rPr>
          <w:rFonts w:ascii="Courier New"/>
          <w:color w:val="0000FF"/>
          <w:spacing w:val="-42"/>
          <w:sz w:val="18"/>
        </w:rPr>
        <w:t xml:space="preserve"> </w:t>
      </w:r>
      <w:r>
        <w:rPr>
          <w:rFonts w:ascii="Courier New"/>
          <w:color w:val="0000FF"/>
          <w:sz w:val="18"/>
        </w:rPr>
        <w:t>--&gt;</w:t>
      </w:r>
    </w:p>
    <w:p w14:paraId="03D29182" w14:textId="77777777" w:rsidR="00A0534D" w:rsidRDefault="0083059C">
      <w:pPr>
        <w:tabs>
          <w:tab w:val="left" w:pos="1185"/>
        </w:tabs>
        <w:spacing w:before="15"/>
        <w:ind w:left="103" w:right="1064"/>
        <w:rPr>
          <w:rFonts w:ascii="Courier New"/>
          <w:b/>
          <w:sz w:val="18"/>
        </w:rPr>
      </w:pPr>
      <w:r>
        <w:rPr>
          <w:rFonts w:ascii="Courier New"/>
          <w:b/>
          <w:sz w:val="18"/>
        </w:rPr>
        <w:t>61</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root=</w:t>
      </w:r>
      <w:r>
        <w:rPr>
          <w:rFonts w:ascii="Courier New"/>
          <w:color w:val="BF3F00"/>
          <w:sz w:val="18"/>
        </w:rPr>
        <w:t>"2.16.840.1.113883.3.666.5.307"</w:t>
      </w:r>
      <w:r>
        <w:rPr>
          <w:rFonts w:ascii="Courier New"/>
          <w:b/>
          <w:color w:val="008200"/>
          <w:sz w:val="18"/>
        </w:rPr>
        <w:t>/&gt;</w:t>
      </w:r>
    </w:p>
    <w:p w14:paraId="4024CF1D" w14:textId="191C6BAE" w:rsidR="00A0534D" w:rsidRDefault="0083059C" w:rsidP="0040431D">
      <w:pPr>
        <w:pStyle w:val="ListParagraph"/>
        <w:numPr>
          <w:ilvl w:val="0"/>
          <w:numId w:val="33"/>
        </w:numPr>
        <w:tabs>
          <w:tab w:val="left" w:pos="1185"/>
          <w:tab w:val="left" w:pos="1186"/>
        </w:tabs>
        <w:rPr>
          <w:rFonts w:ascii="Courier New"/>
          <w:sz w:val="18"/>
        </w:rPr>
      </w:pPr>
      <w:proofErr w:type="gramStart"/>
      <w:r>
        <w:rPr>
          <w:rFonts w:ascii="Courier New"/>
          <w:color w:val="0000FF"/>
          <w:sz w:val="18"/>
        </w:rPr>
        <w:t>&lt;!</w:t>
      </w:r>
      <w:r w:rsidR="00150A59">
        <w:rPr>
          <w:rFonts w:ascii="Courier New"/>
          <w:color w:val="0000FF"/>
          <w:sz w:val="18"/>
        </w:rPr>
        <w:t>—</w:t>
      </w:r>
      <w:proofErr w:type="gramEnd"/>
      <w:r w:rsidR="00150A59">
        <w:rPr>
          <w:rFonts w:ascii="Courier New"/>
          <w:color w:val="0000FF"/>
          <w:sz w:val="18"/>
        </w:rPr>
        <w:t xml:space="preserve">local </w:t>
      </w:r>
      <w:r>
        <w:rPr>
          <w:rFonts w:ascii="Courier New"/>
          <w:color w:val="0000FF"/>
          <w:sz w:val="18"/>
        </w:rPr>
        <w:t xml:space="preserve">identifier of the </w:t>
      </w:r>
      <w:proofErr w:type="spellStart"/>
      <w:r>
        <w:rPr>
          <w:rFonts w:ascii="Courier New"/>
          <w:color w:val="0000FF"/>
          <w:sz w:val="18"/>
        </w:rPr>
        <w:t>ValueSet</w:t>
      </w:r>
      <w:proofErr w:type="spellEnd"/>
      <w:r>
        <w:rPr>
          <w:rFonts w:ascii="Courier New"/>
          <w:color w:val="0000FF"/>
          <w:sz w:val="18"/>
        </w:rPr>
        <w:t xml:space="preserve"> from the CQL library</w:t>
      </w:r>
      <w:r>
        <w:rPr>
          <w:rFonts w:ascii="Courier New"/>
          <w:color w:val="0000FF"/>
          <w:spacing w:val="-29"/>
          <w:sz w:val="18"/>
        </w:rPr>
        <w:t xml:space="preserve"> </w:t>
      </w:r>
      <w:r>
        <w:rPr>
          <w:rFonts w:ascii="Courier New"/>
          <w:color w:val="0000FF"/>
          <w:sz w:val="18"/>
        </w:rPr>
        <w:t>--&gt;</w:t>
      </w:r>
    </w:p>
    <w:p w14:paraId="5F2A6FCA"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"Encounter Inpatient SNOMEDCT Value</w:t>
      </w:r>
      <w:r>
        <w:rPr>
          <w:rFonts w:ascii="Courier New"/>
          <w:color w:val="BF3F00"/>
          <w:spacing w:val="-28"/>
          <w:sz w:val="18"/>
        </w:rPr>
        <w:t xml:space="preserve"> </w:t>
      </w:r>
      <w:r>
        <w:rPr>
          <w:rFonts w:ascii="Courier New"/>
          <w:color w:val="BF3F00"/>
          <w:sz w:val="18"/>
        </w:rPr>
        <w:t>Set"</w:t>
      </w:r>
      <w:r>
        <w:rPr>
          <w:rFonts w:ascii="Courier New"/>
          <w:b/>
          <w:color w:val="008200"/>
          <w:sz w:val="18"/>
        </w:rPr>
        <w:t>/&gt;</w:t>
      </w:r>
    </w:p>
    <w:p w14:paraId="7A0F7391" w14:textId="77777777" w:rsidR="00A0534D" w:rsidRDefault="0083059C" w:rsidP="0040431D">
      <w:pPr>
        <w:pStyle w:val="ListParagraph"/>
        <w:numPr>
          <w:ilvl w:val="0"/>
          <w:numId w:val="33"/>
        </w:numPr>
        <w:tabs>
          <w:tab w:val="left" w:pos="1185"/>
          <w:tab w:val="left" w:pos="1186"/>
        </w:tabs>
        <w:rPr>
          <w:rFonts w:ascii="Courier New"/>
          <w:sz w:val="18"/>
        </w:rPr>
      </w:pPr>
      <w:proofErr w:type="gramStart"/>
      <w:r>
        <w:rPr>
          <w:rFonts w:ascii="Courier New"/>
          <w:color w:val="0000FF"/>
          <w:sz w:val="18"/>
        </w:rPr>
        <w:t>&lt;!--</w:t>
      </w:r>
      <w:proofErr w:type="gramEnd"/>
      <w:r>
        <w:rPr>
          <w:rFonts w:ascii="Courier New"/>
          <w:color w:val="0000FF"/>
          <w:sz w:val="18"/>
        </w:rPr>
        <w:t xml:space="preserve"> Version attribute from the CQL </w:t>
      </w:r>
      <w:proofErr w:type="spellStart"/>
      <w:r>
        <w:rPr>
          <w:rFonts w:ascii="Courier New"/>
          <w:color w:val="0000FF"/>
          <w:sz w:val="18"/>
        </w:rPr>
        <w:t>valueset</w:t>
      </w:r>
      <w:proofErr w:type="spellEnd"/>
      <w:r>
        <w:rPr>
          <w:rFonts w:ascii="Courier New"/>
          <w:color w:val="0000FF"/>
          <w:sz w:val="18"/>
        </w:rPr>
        <w:t xml:space="preserve"> definition, without URI prefixes</w:t>
      </w:r>
      <w:r>
        <w:rPr>
          <w:rFonts w:ascii="Courier New"/>
          <w:color w:val="0000FF"/>
          <w:spacing w:val="-41"/>
          <w:sz w:val="18"/>
        </w:rPr>
        <w:t xml:space="preserve"> </w:t>
      </w:r>
      <w:r>
        <w:rPr>
          <w:rFonts w:ascii="Courier New"/>
          <w:color w:val="0000FF"/>
          <w:sz w:val="18"/>
        </w:rPr>
        <w:t>--&gt;</w:t>
      </w:r>
    </w:p>
    <w:p w14:paraId="3DD1840D" w14:textId="77777777" w:rsidR="00A0534D" w:rsidRDefault="0083059C" w:rsidP="0040431D">
      <w:pPr>
        <w:pStyle w:val="ListParagraph"/>
        <w:numPr>
          <w:ilvl w:val="0"/>
          <w:numId w:val="33"/>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ext:version</w:t>
      </w:r>
      <w:proofErr w:type="spellEnd"/>
      <w:proofErr w:type="gramEnd"/>
      <w:r>
        <w:rPr>
          <w:rFonts w:ascii="Courier New"/>
          <w:b/>
          <w:color w:val="008200"/>
          <w:spacing w:val="-16"/>
          <w:sz w:val="18"/>
        </w:rPr>
        <w:t xml:space="preserve"> </w:t>
      </w:r>
      <w:r>
        <w:rPr>
          <w:rFonts w:ascii="Courier New"/>
          <w:color w:val="968D00"/>
          <w:sz w:val="18"/>
        </w:rPr>
        <w:t>value=</w:t>
      </w:r>
      <w:r>
        <w:rPr>
          <w:rFonts w:ascii="Courier New"/>
          <w:color w:val="BF3F00"/>
          <w:sz w:val="18"/>
        </w:rPr>
        <w:t>"20160929"</w:t>
      </w:r>
      <w:r>
        <w:rPr>
          <w:rFonts w:ascii="Courier New"/>
          <w:b/>
          <w:color w:val="008200"/>
          <w:sz w:val="18"/>
        </w:rPr>
        <w:t>/&gt;</w:t>
      </w:r>
    </w:p>
    <w:p w14:paraId="29C3C2A9" w14:textId="77777777" w:rsidR="00A0534D" w:rsidRDefault="0083059C" w:rsidP="0040431D">
      <w:pPr>
        <w:pStyle w:val="ListParagraph"/>
        <w:numPr>
          <w:ilvl w:val="0"/>
          <w:numId w:val="33"/>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valueSet</w:t>
      </w:r>
      <w:proofErr w:type="spellEnd"/>
      <w:r>
        <w:rPr>
          <w:rFonts w:ascii="Courier New"/>
          <w:b/>
          <w:color w:val="008200"/>
          <w:sz w:val="18"/>
        </w:rPr>
        <w:t>&gt;</w:t>
      </w:r>
    </w:p>
    <w:p w14:paraId="560FA25D"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30D4A2E0" w14:textId="77777777" w:rsidR="00A0534D" w:rsidRDefault="0083059C" w:rsidP="0040431D">
      <w:pPr>
        <w:pStyle w:val="ListParagraph"/>
        <w:numPr>
          <w:ilvl w:val="0"/>
          <w:numId w:val="33"/>
        </w:numPr>
        <w:tabs>
          <w:tab w:val="left" w:pos="539"/>
          <w:tab w:val="left" w:pos="540"/>
        </w:tabs>
        <w:ind w:left="539" w:hanging="436"/>
        <w:rPr>
          <w:rFonts w:ascii="Courier New"/>
          <w:b/>
          <w:sz w:val="18"/>
        </w:rPr>
      </w:pPr>
      <w:r>
        <w:rPr>
          <w:rFonts w:ascii="Courier New"/>
          <w:b/>
          <w:color w:val="008200"/>
          <w:sz w:val="18"/>
        </w:rPr>
        <w:t>&lt;definition&gt;</w:t>
      </w:r>
    </w:p>
    <w:p w14:paraId="68794417" w14:textId="77777777" w:rsidR="00A0534D" w:rsidRDefault="0083059C">
      <w:pPr>
        <w:tabs>
          <w:tab w:val="left" w:pos="862"/>
        </w:tabs>
        <w:spacing w:before="15"/>
        <w:ind w:left="103" w:right="1064"/>
        <w:rPr>
          <w:rFonts w:ascii="Courier New"/>
          <w:sz w:val="18"/>
        </w:rPr>
      </w:pPr>
      <w:r>
        <w:rPr>
          <w:rFonts w:ascii="Courier New"/>
          <w:b/>
          <w:sz w:val="18"/>
        </w:rPr>
        <w:t>69</w:t>
      </w:r>
      <w:r>
        <w:rPr>
          <w:rFonts w:ascii="Courier New"/>
          <w:b/>
          <w:sz w:val="18"/>
        </w:rPr>
        <w:tab/>
      </w: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ext:code</w:t>
      </w:r>
      <w:proofErr w:type="spellEnd"/>
      <w:proofErr w:type="gramEnd"/>
      <w:r>
        <w:rPr>
          <w:rFonts w:ascii="Courier New"/>
          <w:b/>
          <w:color w:val="008200"/>
          <w:spacing w:val="-14"/>
          <w:sz w:val="18"/>
        </w:rPr>
        <w:t xml:space="preserve"> </w:t>
      </w:r>
      <w:r>
        <w:rPr>
          <w:rFonts w:ascii="Courier New"/>
          <w:color w:val="968D00"/>
          <w:sz w:val="18"/>
        </w:rPr>
        <w:t>code=</w:t>
      </w:r>
      <w:r>
        <w:rPr>
          <w:rFonts w:ascii="Courier New"/>
          <w:color w:val="BF3F00"/>
          <w:sz w:val="18"/>
        </w:rPr>
        <w:t>"442023007"</w:t>
      </w:r>
    </w:p>
    <w:p w14:paraId="0F360298" w14:textId="77777777" w:rsidR="00A0534D" w:rsidRDefault="0083059C" w:rsidP="0040431D">
      <w:pPr>
        <w:pStyle w:val="ListParagraph"/>
        <w:numPr>
          <w:ilvl w:val="0"/>
          <w:numId w:val="32"/>
        </w:numPr>
        <w:tabs>
          <w:tab w:val="left" w:pos="862"/>
          <w:tab w:val="left" w:pos="863"/>
        </w:tabs>
        <w:rPr>
          <w:rFonts w:ascii="Courier New"/>
          <w:b/>
          <w:sz w:val="18"/>
        </w:rPr>
      </w:pP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"2.16.840.1.113883.6.96"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"SNOMED-CT"</w:t>
      </w:r>
      <w:r>
        <w:rPr>
          <w:rFonts w:ascii="Courier New"/>
          <w:color w:val="BF3F00"/>
          <w:spacing w:val="-41"/>
          <w:sz w:val="18"/>
        </w:rPr>
        <w:t xml:space="preserve"> </w:t>
      </w:r>
      <w:proofErr w:type="spellStart"/>
      <w:r>
        <w:rPr>
          <w:rFonts w:ascii="Courier New"/>
          <w:color w:val="968D00"/>
          <w:sz w:val="18"/>
        </w:rPr>
        <w:t>codeSystemVersion</w:t>
      </w:r>
      <w:proofErr w:type="spellEnd"/>
      <w:r>
        <w:rPr>
          <w:rFonts w:ascii="Courier New"/>
          <w:color w:val="968D00"/>
          <w:sz w:val="18"/>
        </w:rPr>
        <w:t>=</w:t>
      </w:r>
      <w:r>
        <w:rPr>
          <w:rFonts w:ascii="Courier New"/>
          <w:color w:val="BF3F00"/>
          <w:sz w:val="18"/>
        </w:rPr>
        <w:t>"201609"</w:t>
      </w:r>
      <w:r>
        <w:rPr>
          <w:rFonts w:ascii="Courier New"/>
          <w:b/>
          <w:color w:val="008200"/>
          <w:sz w:val="18"/>
        </w:rPr>
        <w:t>&gt;</w:t>
      </w:r>
    </w:p>
    <w:p w14:paraId="260E4BB3" w14:textId="725BBD10" w:rsidR="00A0534D" w:rsidRDefault="0083059C" w:rsidP="0040431D">
      <w:pPr>
        <w:pStyle w:val="ListParagraph"/>
        <w:numPr>
          <w:ilvl w:val="0"/>
          <w:numId w:val="32"/>
        </w:numPr>
        <w:tabs>
          <w:tab w:val="left" w:pos="1185"/>
          <w:tab w:val="left" w:pos="1186"/>
        </w:tabs>
        <w:ind w:left="1185" w:hanging="1082"/>
        <w:rPr>
          <w:rFonts w:ascii="Courier New"/>
          <w:sz w:val="18"/>
        </w:rPr>
      </w:pPr>
      <w:proofErr w:type="gramStart"/>
      <w:r>
        <w:rPr>
          <w:rFonts w:ascii="Courier New"/>
          <w:color w:val="0000FF"/>
          <w:sz w:val="18"/>
        </w:rPr>
        <w:t>&lt;!</w:t>
      </w:r>
      <w:r w:rsidR="00150A59">
        <w:rPr>
          <w:rFonts w:ascii="Courier New"/>
          <w:color w:val="0000FF"/>
          <w:sz w:val="18"/>
        </w:rPr>
        <w:t>—</w:t>
      </w:r>
      <w:proofErr w:type="gramEnd"/>
      <w:r w:rsidR="00150A59">
        <w:rPr>
          <w:rFonts w:ascii="Courier New"/>
          <w:color w:val="0000FF"/>
          <w:sz w:val="18"/>
        </w:rPr>
        <w:t xml:space="preserve">local </w:t>
      </w:r>
      <w:r>
        <w:rPr>
          <w:rFonts w:ascii="Courier New"/>
          <w:color w:val="0000FF"/>
          <w:sz w:val="18"/>
        </w:rPr>
        <w:t>identifier of the Code from the CQL library</w:t>
      </w:r>
      <w:r>
        <w:rPr>
          <w:rFonts w:ascii="Courier New"/>
          <w:color w:val="0000FF"/>
          <w:spacing w:val="-28"/>
          <w:sz w:val="18"/>
        </w:rPr>
        <w:t xml:space="preserve"> </w:t>
      </w:r>
      <w:r>
        <w:rPr>
          <w:rFonts w:ascii="Courier New"/>
          <w:color w:val="0000FF"/>
          <w:sz w:val="18"/>
        </w:rPr>
        <w:t>--&gt;</w:t>
      </w:r>
    </w:p>
    <w:p w14:paraId="0D7ADAA3" w14:textId="77777777" w:rsidR="00A0534D" w:rsidRDefault="0083059C" w:rsidP="0040431D">
      <w:pPr>
        <w:pStyle w:val="ListParagraph"/>
        <w:numPr>
          <w:ilvl w:val="0"/>
          <w:numId w:val="32"/>
        </w:numPr>
        <w:tabs>
          <w:tab w:val="left" w:pos="1185"/>
          <w:tab w:val="left" w:pos="1186"/>
        </w:tabs>
        <w:ind w:left="1185" w:hanging="108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"Venous foot pump, device (physical</w:t>
      </w:r>
      <w:r>
        <w:rPr>
          <w:rFonts w:ascii="Courier New"/>
          <w:color w:val="BF3F00"/>
          <w:spacing w:val="-32"/>
          <w:sz w:val="18"/>
        </w:rPr>
        <w:t xml:space="preserve"> </w:t>
      </w:r>
      <w:r>
        <w:rPr>
          <w:rFonts w:ascii="Courier New"/>
          <w:color w:val="BF3F00"/>
          <w:sz w:val="18"/>
        </w:rPr>
        <w:t>object)"</w:t>
      </w:r>
      <w:r>
        <w:rPr>
          <w:rFonts w:ascii="Courier New"/>
          <w:b/>
          <w:color w:val="008200"/>
          <w:sz w:val="18"/>
        </w:rPr>
        <w:t>/&gt;</w:t>
      </w:r>
    </w:p>
    <w:p w14:paraId="3D225311" w14:textId="77777777" w:rsidR="00A0534D" w:rsidRDefault="0083059C" w:rsidP="0040431D">
      <w:pPr>
        <w:pStyle w:val="ListParagraph"/>
        <w:numPr>
          <w:ilvl w:val="0"/>
          <w:numId w:val="32"/>
        </w:numPr>
        <w:tabs>
          <w:tab w:val="left" w:pos="862"/>
          <w:tab w:val="left" w:pos="863"/>
        </w:tabs>
        <w:rPr>
          <w:rFonts w:ascii="Courier New"/>
          <w:b/>
          <w:sz w:val="18"/>
        </w:rPr>
      </w:pPr>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ext:code</w:t>
      </w:r>
      <w:proofErr w:type="spellEnd"/>
      <w:proofErr w:type="gramEnd"/>
      <w:r>
        <w:rPr>
          <w:rFonts w:ascii="Courier New"/>
          <w:b/>
          <w:color w:val="008200"/>
          <w:sz w:val="18"/>
        </w:rPr>
        <w:t>&gt;</w:t>
      </w:r>
    </w:p>
    <w:p w14:paraId="68D98153" w14:textId="77777777" w:rsidR="00A0534D" w:rsidRDefault="00204EE5" w:rsidP="0040431D">
      <w:pPr>
        <w:pStyle w:val="ListParagraph"/>
        <w:numPr>
          <w:ilvl w:val="0"/>
          <w:numId w:val="3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547648" behindDoc="0" locked="0" layoutInCell="1" allowOverlap="1" wp14:anchorId="2A1964D2" wp14:editId="337436E3">
                <wp:simplePos x="0" y="0"/>
                <wp:positionH relativeFrom="page">
                  <wp:posOffset>914400</wp:posOffset>
                </wp:positionH>
                <wp:positionV relativeFrom="paragraph">
                  <wp:posOffset>166370</wp:posOffset>
                </wp:positionV>
                <wp:extent cx="5943600" cy="0"/>
                <wp:effectExtent l="12700" t="13970" r="25400" b="24130"/>
                <wp:wrapTopAndBottom/>
                <wp:docPr id="17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6D073" id="Line 139" o:spid="_x0000_s1026" style="position:absolute;z-index:25154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kiwwEAAG0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" strokeweight=".14039mm">
                <w10:wrap type="topAndBottom" anchorx="page"/>
              </v:line>
            </w:pict>
          </mc:Fallback>
        </mc:AlternateContent>
      </w:r>
      <w:r w:rsidR="0083059C">
        <w:rPr>
          <w:rFonts w:ascii="Courier New"/>
          <w:b/>
          <w:color w:val="008200"/>
          <w:sz w:val="18"/>
        </w:rPr>
        <w:t>&lt;/definition&gt;</w:t>
      </w:r>
    </w:p>
    <w:p w14:paraId="7B43384C" w14:textId="77777777" w:rsidR="00A0534D" w:rsidRDefault="00A0534D">
      <w:pPr>
        <w:pStyle w:val="BodyText"/>
        <w:spacing w:before="7"/>
        <w:rPr>
          <w:rFonts w:ascii="Courier New"/>
          <w:b/>
          <w:sz w:val="11"/>
        </w:rPr>
      </w:pPr>
    </w:p>
    <w:p w14:paraId="5CD3B212" w14:textId="0CA58689" w:rsidR="00A0534D" w:rsidRDefault="00204EE5">
      <w:pPr>
        <w:pStyle w:val="BodyText"/>
        <w:spacing w:before="62" w:line="537" w:lineRule="auto"/>
        <w:ind w:left="540" w:right="1064" w:firstLine="671"/>
      </w:pPr>
      <w:r>
        <w:rPr>
          <w:noProof/>
        </w:rPr>
        <mc:AlternateContent>
          <mc:Choice Requires="wpg">
            <w:drawing>
              <wp:anchor distT="0" distB="0" distL="0" distR="0" simplePos="0" relativeHeight="251548672" behindDoc="0" locked="0" layoutInCell="1" allowOverlap="1" wp14:anchorId="72A5E500" wp14:editId="0C6A76D6">
                <wp:simplePos x="0" y="0"/>
                <wp:positionH relativeFrom="page">
                  <wp:posOffset>913765</wp:posOffset>
                </wp:positionH>
                <wp:positionV relativeFrom="paragraph">
                  <wp:posOffset>785495</wp:posOffset>
                </wp:positionV>
                <wp:extent cx="5944235" cy="1722120"/>
                <wp:effectExtent l="0" t="0" r="12700" b="6985"/>
                <wp:wrapTopAndBottom/>
                <wp:docPr id="169"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2120"/>
                          <a:chOff x="1440" y="1238"/>
                          <a:chExt cx="9361" cy="2712"/>
                        </a:xfrm>
                      </wpg:grpSpPr>
                      <wps:wsp>
                        <wps:cNvPr id="170" name="Freeform 138"/>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1" name="Freeform 137"/>
                        <wps:cNvSpPr>
                          <a:spLocks/>
                        </wps:cNvSpPr>
                        <wps:spPr bwMode="auto">
                          <a:xfrm>
                            <a:off x="1444" y="1242"/>
                            <a:ext cx="9353" cy="2704"/>
                          </a:xfrm>
                          <a:custGeom>
                            <a:avLst/>
                            <a:gdLst>
                              <a:gd name="T0" fmla="+- 0 10716 1444"/>
                              <a:gd name="T1" fmla="*/ T0 w 9353"/>
                              <a:gd name="T2" fmla="+- 0 1242 1242"/>
                              <a:gd name="T3" fmla="*/ 1242 h 2704"/>
                              <a:gd name="T4" fmla="+- 0 1524 1444"/>
                              <a:gd name="T5" fmla="*/ T4 w 9353"/>
                              <a:gd name="T6" fmla="+- 0 1242 1242"/>
                              <a:gd name="T7" fmla="*/ 1242 h 2704"/>
                              <a:gd name="T8" fmla="+- 0 1493 1444"/>
                              <a:gd name="T9" fmla="*/ T8 w 9353"/>
                              <a:gd name="T10" fmla="+- 0 1248 1242"/>
                              <a:gd name="T11" fmla="*/ 1248 h 2704"/>
                              <a:gd name="T12" fmla="+- 0 1467 1444"/>
                              <a:gd name="T13" fmla="*/ T12 w 9353"/>
                              <a:gd name="T14" fmla="+- 0 1265 1242"/>
                              <a:gd name="T15" fmla="*/ 1265 h 2704"/>
                              <a:gd name="T16" fmla="+- 0 1450 1444"/>
                              <a:gd name="T17" fmla="*/ T16 w 9353"/>
                              <a:gd name="T18" fmla="+- 0 1290 1242"/>
                              <a:gd name="T19" fmla="*/ 1290 h 2704"/>
                              <a:gd name="T20" fmla="+- 0 1444 1444"/>
                              <a:gd name="T21" fmla="*/ T20 w 9353"/>
                              <a:gd name="T22" fmla="+- 0 1322 1242"/>
                              <a:gd name="T23" fmla="*/ 1322 h 2704"/>
                              <a:gd name="T24" fmla="+- 0 1444 1444"/>
                              <a:gd name="T25" fmla="*/ T24 w 9353"/>
                              <a:gd name="T26" fmla="+- 0 3865 1242"/>
                              <a:gd name="T27" fmla="*/ 3865 h 2704"/>
                              <a:gd name="T28" fmla="+- 0 1450 1444"/>
                              <a:gd name="T29" fmla="*/ T28 w 9353"/>
                              <a:gd name="T30" fmla="+- 0 3896 1242"/>
                              <a:gd name="T31" fmla="*/ 3896 h 2704"/>
                              <a:gd name="T32" fmla="+- 0 1467 1444"/>
                              <a:gd name="T33" fmla="*/ T32 w 9353"/>
                              <a:gd name="T34" fmla="+- 0 3922 1242"/>
                              <a:gd name="T35" fmla="*/ 3922 h 2704"/>
                              <a:gd name="T36" fmla="+- 0 1493 1444"/>
                              <a:gd name="T37" fmla="*/ T36 w 9353"/>
                              <a:gd name="T38" fmla="+- 0 3939 1242"/>
                              <a:gd name="T39" fmla="*/ 3939 h 2704"/>
                              <a:gd name="T40" fmla="+- 0 1524 1444"/>
                              <a:gd name="T41" fmla="*/ T40 w 9353"/>
                              <a:gd name="T42" fmla="+- 0 3945 1242"/>
                              <a:gd name="T43" fmla="*/ 3945 h 2704"/>
                              <a:gd name="T44" fmla="+- 0 10716 1444"/>
                              <a:gd name="T45" fmla="*/ T44 w 9353"/>
                              <a:gd name="T46" fmla="+- 0 3945 1242"/>
                              <a:gd name="T47" fmla="*/ 3945 h 2704"/>
                              <a:gd name="T48" fmla="+- 0 10747 1444"/>
                              <a:gd name="T49" fmla="*/ T48 w 9353"/>
                              <a:gd name="T50" fmla="+- 0 3939 1242"/>
                              <a:gd name="T51" fmla="*/ 3939 h 2704"/>
                              <a:gd name="T52" fmla="+- 0 10773 1444"/>
                              <a:gd name="T53" fmla="*/ T52 w 9353"/>
                              <a:gd name="T54" fmla="+- 0 3922 1242"/>
                              <a:gd name="T55" fmla="*/ 3922 h 2704"/>
                              <a:gd name="T56" fmla="+- 0 10790 1444"/>
                              <a:gd name="T57" fmla="*/ T56 w 9353"/>
                              <a:gd name="T58" fmla="+- 0 3896 1242"/>
                              <a:gd name="T59" fmla="*/ 3896 h 2704"/>
                              <a:gd name="T60" fmla="+- 0 10796 1444"/>
                              <a:gd name="T61" fmla="*/ T60 w 9353"/>
                              <a:gd name="T62" fmla="+- 0 3865 1242"/>
                              <a:gd name="T63" fmla="*/ 3865 h 2704"/>
                              <a:gd name="T64" fmla="+- 0 10796 1444"/>
                              <a:gd name="T65" fmla="*/ T64 w 9353"/>
                              <a:gd name="T66" fmla="+- 0 1322 1242"/>
                              <a:gd name="T67" fmla="*/ 1322 h 2704"/>
                              <a:gd name="T68" fmla="+- 0 10790 1444"/>
                              <a:gd name="T69" fmla="*/ T68 w 9353"/>
                              <a:gd name="T70" fmla="+- 0 1290 1242"/>
                              <a:gd name="T71" fmla="*/ 1290 h 2704"/>
                              <a:gd name="T72" fmla="+- 0 10773 1444"/>
                              <a:gd name="T73" fmla="*/ T72 w 9353"/>
                              <a:gd name="T74" fmla="+- 0 1265 1242"/>
                              <a:gd name="T75" fmla="*/ 1265 h 2704"/>
                              <a:gd name="T76" fmla="+- 0 10747 1444"/>
                              <a:gd name="T77" fmla="*/ T76 w 9353"/>
                              <a:gd name="T78" fmla="+- 0 1248 1242"/>
                              <a:gd name="T79" fmla="*/ 1248 h 2704"/>
                              <a:gd name="T80" fmla="+- 0 10716 1444"/>
                              <a:gd name="T81" fmla="*/ T80 w 9353"/>
                              <a:gd name="T82" fmla="+- 0 1242 1242"/>
                              <a:gd name="T83" fmla="*/ 1242 h 2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704">
                                <a:moveTo>
                                  <a:pt x="9272" y="0"/>
                                </a:moveTo>
                                <a:lnTo>
                                  <a:pt x="80" y="0"/>
                                </a:lnTo>
                                <a:lnTo>
                                  <a:pt x="49" y="6"/>
                                </a:lnTo>
                                <a:lnTo>
                                  <a:pt x="23" y="23"/>
                                </a:lnTo>
                                <a:lnTo>
                                  <a:pt x="6" y="48"/>
                                </a:lnTo>
                                <a:lnTo>
                                  <a:pt x="0" y="80"/>
                                </a:lnTo>
                                <a:lnTo>
                                  <a:pt x="0" y="2623"/>
                                </a:lnTo>
                                <a:lnTo>
                                  <a:pt x="6" y="2654"/>
                                </a:lnTo>
                                <a:lnTo>
                                  <a:pt x="23" y="2680"/>
                                </a:lnTo>
                                <a:lnTo>
                                  <a:pt x="49" y="2697"/>
                                </a:lnTo>
                                <a:lnTo>
                                  <a:pt x="80" y="2703"/>
                                </a:lnTo>
                                <a:lnTo>
                                  <a:pt x="9272" y="2703"/>
                                </a:lnTo>
                                <a:lnTo>
                                  <a:pt x="9303" y="2697"/>
                                </a:lnTo>
                                <a:lnTo>
                                  <a:pt x="9329" y="2680"/>
                                </a:lnTo>
                                <a:lnTo>
                                  <a:pt x="9346" y="2654"/>
                                </a:lnTo>
                                <a:lnTo>
                                  <a:pt x="9352" y="2623"/>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72" name="Text Box 136"/>
                        <wps:cNvSpPr txBox="1">
                          <a:spLocks noChangeArrowheads="1"/>
                        </wps:cNvSpPr>
                        <wps:spPr bwMode="auto">
                          <a:xfrm>
                            <a:off x="1440" y="1238"/>
                            <a:ext cx="9361" cy="271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proofErr w:type="spellStart"/>
                              <w:r w:rsidRPr="0040431D">
                                <w:rPr>
                                  <w:sz w:val="20"/>
                                </w:rPr>
                                <w:t>valuesets</w:t>
                              </w:r>
                              <w:proofErr w:type="spellEnd"/>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proofErr w:type="spellStart"/>
                              <w:r w:rsidRPr="0040431D">
                                <w:rPr>
                                  <w:rFonts w:ascii="Courier New"/>
                                  <w:sz w:val="20"/>
                                </w:rPr>
                                <w:t>valueset.id@root</w:t>
                              </w:r>
                              <w:proofErr w:type="spellEnd"/>
                              <w:r w:rsidRPr="0040431D">
                                <w:rPr>
                                  <w:rFonts w:ascii="Courier New"/>
                                  <w:spacing w:val="-96"/>
                                  <w:sz w:val="20"/>
                                </w:rPr>
                                <w:t xml:space="preserve"> </w:t>
                              </w:r>
                              <w:r w:rsidRPr="0040431D">
                                <w:rPr>
                                  <w:b/>
                                  <w:sz w:val="20"/>
                                </w:rPr>
                                <w:t xml:space="preserve">SHALL </w:t>
                              </w:r>
                              <w:r w:rsidRPr="0040431D">
                                <w:rPr>
                                  <w:sz w:val="20"/>
                                </w:rPr>
                                <w:t xml:space="preserve">be the OID of the </w:t>
                              </w:r>
                              <w:proofErr w:type="spellStart"/>
                              <w:r w:rsidRPr="0040431D">
                                <w:rPr>
                                  <w:rFonts w:ascii="Courier New"/>
                                  <w:b/>
                                  <w:color w:val="7F0054"/>
                                  <w:sz w:val="20"/>
                                </w:rPr>
                                <w:t>valueset</w:t>
                              </w:r>
                              <w:proofErr w:type="spellEnd"/>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proofErr w:type="gramStart"/>
                              <w:r w:rsidRPr="0040431D">
                                <w:rPr>
                                  <w:rFonts w:ascii="Courier New"/>
                                  <w:sz w:val="20"/>
                                </w:rPr>
                                <w:t>valueset.title</w:t>
                              </w:r>
                              <w:proofErr w:type="gramEnd"/>
                              <w:r w:rsidRPr="0040431D">
                                <w:rPr>
                                  <w:rFonts w:ascii="Courier New"/>
                                  <w:sz w:val="20"/>
                                </w:rPr>
                                <w:t>@value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valueset</w:t>
                              </w:r>
                              <w:proofErr w:type="spellEnd"/>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@codeSystemName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codesystem</w:t>
                              </w:r>
                              <w:proofErr w:type="spellEnd"/>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.displayName@value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A5E500" id="Group 135" o:spid="_x0000_s1038" style="position:absolute;left:0;text-align:left;margin-left:71.95pt;margin-top:61.85pt;width:468.05pt;height:135.6pt;z-index:251548672;mso-wrap-distance-left:0;mso-wrap-distance-right:0;mso-position-horizontal-relative:page" coordorigin="1440,1238" coordsize="9361,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">
                <v:shape id="Freeform 138" o:spid="_x0000_s1039"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" path="m9272,l80,,49,6,23,23,6,48,,80,,2623r6,31l23,2680r26,17l80,2703r9192,l9303,2697r26,-17l9346,2654r6,-31l9352,80r-6,-32l9329,23,9303,6,9272,xe" fillcolor="#fffde8" stroked="f">
                  <v:path arrowok="t" o:connecttype="custom" o:connectlocs="9272,1242;80,1242;49,1248;23,1265;6,1290;0,1322;0,3865;6,3896;23,3922;49,3939;80,3945;9272,3945;9303,3939;9329,3922;9346,3896;9352,3865;9352,1322;9346,1290;9329,1265;9303,1248;9272,1242" o:connectangles="0,0,0,0,0,0,0,0,0,0,0,0,0,0,0,0,0,0,0,0,0"/>
                </v:shape>
                <v:shape id="Freeform 137" o:spid="_x0000_s1040" style="position:absolute;left:1444;top:1242;width:9353;height:2704;visibility:visible;mso-wrap-style:square;v-text-anchor:top" coordsize="9353,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" path="m9272,l80,,49,6,23,23,6,48,,80,,2623r6,31l23,2680r26,17l80,2703r9192,l9303,2697r26,-17l9346,2654r6,-31l9352,80r-6,-32l9329,23,9303,6,9272,xe" filled="f" strokeweight=".14056mm">
                  <v:path arrowok="t" o:connecttype="custom" o:connectlocs="9272,1242;80,1242;49,1248;23,1265;6,1290;0,1322;0,3865;6,3896;23,3922;49,3939;80,3945;9272,3945;9303,3939;9329,3922;9346,3896;9352,3865;9352,1322;9346,1290;9329,1265;9303,1248;9272,1242" o:connectangles="0,0,0,0,0,0,0,0,0,0,0,0,0,0,0,0,0,0,0,0,0"/>
                </v:shape>
                <v:shape id="Text Box 136" o:spid="_x0000_s1041" type="#_x0000_t202" style="position:absolute;left:1440;top:1238;width:9361;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C12DFB7" w14:textId="77777777" w:rsidR="00090BC7" w:rsidRDefault="00090BC7">
                        <w:pPr>
                          <w:spacing w:before="3"/>
                          <w:rPr>
                            <w:sz w:val="20"/>
                          </w:rPr>
                        </w:pPr>
                      </w:p>
                      <w:p w14:paraId="7B1D5B73" w14:textId="77777777" w:rsidR="00090BC7" w:rsidRDefault="00090BC7">
                        <w:pPr>
                          <w:ind w:left="273"/>
                          <w:rPr>
                            <w:b/>
                            <w:sz w:val="20"/>
                          </w:rPr>
                        </w:pPr>
                        <w:r>
                          <w:rPr>
                            <w:b/>
                            <w:sz w:val="20"/>
                          </w:rPr>
                          <w:t>Conformance Requirement 4 (Terminology Inclusion):</w:t>
                        </w:r>
                      </w:p>
                      <w:p w14:paraId="304A413E" w14:textId="77777777" w:rsidR="00090BC7" w:rsidRPr="0040431D" w:rsidRDefault="00090BC7" w:rsidP="0040431D">
                        <w:pPr>
                          <w:pStyle w:val="ListParagraph"/>
                          <w:numPr>
                            <w:ilvl w:val="0"/>
                            <w:numId w:val="66"/>
                          </w:numPr>
                          <w:tabs>
                            <w:tab w:val="left" w:pos="820"/>
                          </w:tabs>
                          <w:spacing w:before="5"/>
                          <w:ind w:left="810" w:right="712" w:hanging="180"/>
                          <w:rPr>
                            <w:sz w:val="20"/>
                          </w:rPr>
                        </w:pPr>
                        <w:r w:rsidRPr="0040431D">
                          <w:rPr>
                            <w:sz w:val="20"/>
                          </w:rPr>
                          <w:t>All</w:t>
                        </w:r>
                        <w:r w:rsidRPr="0040431D">
                          <w:rPr>
                            <w:spacing w:val="-4"/>
                            <w:sz w:val="20"/>
                          </w:rPr>
                          <w:t xml:space="preserve"> </w:t>
                        </w:r>
                        <w:proofErr w:type="spellStart"/>
                        <w:r w:rsidRPr="0040431D">
                          <w:rPr>
                            <w:sz w:val="20"/>
                          </w:rPr>
                          <w:t>valuesets</w:t>
                        </w:r>
                        <w:proofErr w:type="spellEnd"/>
                        <w:r w:rsidRPr="0040431D">
                          <w:rPr>
                            <w:spacing w:val="-4"/>
                            <w:sz w:val="20"/>
                          </w:rPr>
                          <w:t xml:space="preserve"> </w:t>
                        </w:r>
                        <w:r w:rsidRPr="0040431D">
                          <w:rPr>
                            <w:sz w:val="20"/>
                          </w:rPr>
                          <w:t>and</w:t>
                        </w:r>
                        <w:r w:rsidRPr="0040431D">
                          <w:rPr>
                            <w:spacing w:val="-4"/>
                            <w:sz w:val="20"/>
                          </w:rPr>
                          <w:t xml:space="preserve"> </w:t>
                        </w:r>
                        <w:r w:rsidRPr="0040431D">
                          <w:rPr>
                            <w:sz w:val="20"/>
                          </w:rPr>
                          <w:t>codes</w:t>
                        </w:r>
                        <w:r w:rsidRPr="0040431D">
                          <w:rPr>
                            <w:spacing w:val="-4"/>
                            <w:sz w:val="20"/>
                          </w:rPr>
                          <w:t xml:space="preserve"> </w:t>
                        </w:r>
                        <w:r w:rsidRPr="0040431D">
                          <w:rPr>
                            <w:sz w:val="20"/>
                          </w:rPr>
                          <w:t>referenced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CQL</w:t>
                        </w:r>
                        <w:r w:rsidRPr="0040431D">
                          <w:rPr>
                            <w:spacing w:val="-4"/>
                            <w:sz w:val="20"/>
                          </w:rPr>
                          <w:t xml:space="preserve"> </w:t>
                        </w:r>
                        <w:r w:rsidRPr="0040431D">
                          <w:rPr>
                            <w:b/>
                            <w:sz w:val="20"/>
                          </w:rPr>
                          <w:t>SHALL</w:t>
                        </w:r>
                        <w:r w:rsidRPr="0040431D">
                          <w:rPr>
                            <w:b/>
                            <w:spacing w:val="-4"/>
                            <w:sz w:val="20"/>
                          </w:rPr>
                          <w:t xml:space="preserve"> </w:t>
                        </w:r>
                        <w:r w:rsidRPr="0040431D">
                          <w:rPr>
                            <w:sz w:val="20"/>
                          </w:rPr>
                          <w:t>be</w:t>
                        </w:r>
                        <w:r w:rsidRPr="0040431D">
                          <w:rPr>
                            <w:spacing w:val="-4"/>
                            <w:sz w:val="20"/>
                          </w:rPr>
                          <w:t xml:space="preserve"> </w:t>
                        </w:r>
                        <w:r w:rsidRPr="0040431D">
                          <w:rPr>
                            <w:sz w:val="20"/>
                          </w:rPr>
                          <w:t>included</w:t>
                        </w:r>
                        <w:r w:rsidRPr="0040431D">
                          <w:rPr>
                            <w:spacing w:val="-4"/>
                            <w:sz w:val="20"/>
                          </w:rPr>
                          <w:t xml:space="preserve"> </w:t>
                        </w:r>
                        <w:r w:rsidRPr="0040431D">
                          <w:rPr>
                            <w:sz w:val="20"/>
                          </w:rPr>
                          <w:t>in</w:t>
                        </w:r>
                        <w:r w:rsidRPr="0040431D">
                          <w:rPr>
                            <w:spacing w:val="-4"/>
                            <w:sz w:val="20"/>
                          </w:rPr>
                          <w:t xml:space="preserve"> </w:t>
                        </w:r>
                        <w:r w:rsidRPr="0040431D">
                          <w:rPr>
                            <w:sz w:val="20"/>
                          </w:rPr>
                          <w:t>the</w:t>
                        </w:r>
                        <w:r w:rsidRPr="0040431D">
                          <w:rPr>
                            <w:spacing w:val="-4"/>
                            <w:sz w:val="20"/>
                          </w:rPr>
                          <w:t xml:space="preserve"> </w:t>
                        </w:r>
                        <w:r w:rsidRPr="0040431D">
                          <w:rPr>
                            <w:sz w:val="20"/>
                          </w:rPr>
                          <w:t>HQMF</w:t>
                        </w:r>
                        <w:r w:rsidRPr="0040431D">
                          <w:rPr>
                            <w:spacing w:val="-4"/>
                            <w:sz w:val="20"/>
                          </w:rPr>
                          <w:t xml:space="preserve"> </w:t>
                        </w:r>
                        <w:r w:rsidRPr="0040431D">
                          <w:rPr>
                            <w:sz w:val="20"/>
                          </w:rPr>
                          <w:t>using</w:t>
                        </w:r>
                        <w:r w:rsidRPr="0040431D">
                          <w:rPr>
                            <w:spacing w:val="-4"/>
                            <w:sz w:val="20"/>
                          </w:rPr>
                          <w:t xml:space="preserve"> </w:t>
                        </w:r>
                        <w:r w:rsidRPr="0040431D">
                          <w:rPr>
                            <w:sz w:val="20"/>
                          </w:rPr>
                          <w:t>definition elements.</w:t>
                        </w:r>
                      </w:p>
                      <w:p w14:paraId="2BB5A1BF" w14:textId="77777777" w:rsidR="00090BC7" w:rsidRPr="0040431D" w:rsidRDefault="00090BC7" w:rsidP="0040431D">
                        <w:pPr>
                          <w:pStyle w:val="ListParagraph"/>
                          <w:numPr>
                            <w:ilvl w:val="0"/>
                            <w:numId w:val="66"/>
                          </w:numPr>
                          <w:tabs>
                            <w:tab w:val="left" w:pos="820"/>
                          </w:tabs>
                          <w:spacing w:before="125"/>
                          <w:ind w:left="810" w:hanging="180"/>
                          <w:rPr>
                            <w:rFonts w:ascii="Courier New"/>
                            <w:b/>
                            <w:sz w:val="20"/>
                          </w:rPr>
                        </w:pPr>
                        <w:proofErr w:type="spellStart"/>
                        <w:r w:rsidRPr="0040431D">
                          <w:rPr>
                            <w:rFonts w:ascii="Courier New"/>
                            <w:sz w:val="20"/>
                          </w:rPr>
                          <w:t>valueset.id@root</w:t>
                        </w:r>
                        <w:proofErr w:type="spellEnd"/>
                        <w:r w:rsidRPr="0040431D">
                          <w:rPr>
                            <w:rFonts w:ascii="Courier New"/>
                            <w:spacing w:val="-96"/>
                            <w:sz w:val="20"/>
                          </w:rPr>
                          <w:t xml:space="preserve"> </w:t>
                        </w:r>
                        <w:r w:rsidRPr="0040431D">
                          <w:rPr>
                            <w:b/>
                            <w:sz w:val="20"/>
                          </w:rPr>
                          <w:t xml:space="preserve">SHALL </w:t>
                        </w:r>
                        <w:r w:rsidRPr="0040431D">
                          <w:rPr>
                            <w:sz w:val="20"/>
                          </w:rPr>
                          <w:t xml:space="preserve">be the OID of the </w:t>
                        </w:r>
                        <w:proofErr w:type="spellStart"/>
                        <w:r w:rsidRPr="0040431D">
                          <w:rPr>
                            <w:rFonts w:ascii="Courier New"/>
                            <w:b/>
                            <w:color w:val="7F0054"/>
                            <w:sz w:val="20"/>
                          </w:rPr>
                          <w:t>valueset</w:t>
                        </w:r>
                        <w:proofErr w:type="spellEnd"/>
                      </w:p>
                      <w:p w14:paraId="720AD508"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proofErr w:type="gramStart"/>
                        <w:r w:rsidRPr="0040431D">
                          <w:rPr>
                            <w:rFonts w:ascii="Courier New"/>
                            <w:sz w:val="20"/>
                          </w:rPr>
                          <w:t>valueset.title</w:t>
                        </w:r>
                        <w:proofErr w:type="gramEnd"/>
                        <w:r w:rsidRPr="0040431D">
                          <w:rPr>
                            <w:rFonts w:ascii="Courier New"/>
                            <w:sz w:val="20"/>
                          </w:rPr>
                          <w:t>@value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valueset</w:t>
                        </w:r>
                        <w:proofErr w:type="spellEnd"/>
                      </w:p>
                      <w:p w14:paraId="249B7A09"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@codeSystemName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proofErr w:type="spellStart"/>
                        <w:r w:rsidRPr="0040431D">
                          <w:rPr>
                            <w:rFonts w:ascii="Courier New"/>
                            <w:b/>
                            <w:color w:val="7F0054"/>
                            <w:sz w:val="20"/>
                          </w:rPr>
                          <w:t>codesystem</w:t>
                        </w:r>
                        <w:proofErr w:type="spellEnd"/>
                      </w:p>
                      <w:p w14:paraId="7BA574EC" w14:textId="77777777" w:rsidR="00090BC7" w:rsidRPr="0040431D" w:rsidRDefault="00090BC7" w:rsidP="0040431D">
                        <w:pPr>
                          <w:pStyle w:val="ListParagraph"/>
                          <w:numPr>
                            <w:ilvl w:val="0"/>
                            <w:numId w:val="66"/>
                          </w:numPr>
                          <w:tabs>
                            <w:tab w:val="left" w:pos="820"/>
                          </w:tabs>
                          <w:spacing w:before="108"/>
                          <w:ind w:left="810" w:hanging="180"/>
                          <w:rPr>
                            <w:rFonts w:ascii="Courier New"/>
                            <w:b/>
                            <w:sz w:val="20"/>
                          </w:rPr>
                        </w:pPr>
                        <w:proofErr w:type="spellStart"/>
                        <w:r w:rsidRPr="0040431D">
                          <w:rPr>
                            <w:rFonts w:ascii="Courier New"/>
                            <w:sz w:val="20"/>
                          </w:rPr>
                          <w:t>cql-</w:t>
                        </w:r>
                        <w:proofErr w:type="gramStart"/>
                        <w:r w:rsidRPr="0040431D">
                          <w:rPr>
                            <w:rFonts w:ascii="Courier New"/>
                            <w:sz w:val="20"/>
                          </w:rPr>
                          <w:t>ext:code</w:t>
                        </w:r>
                        <w:proofErr w:type="gramEnd"/>
                        <w:r w:rsidRPr="0040431D">
                          <w:rPr>
                            <w:rFonts w:ascii="Courier New"/>
                            <w:sz w:val="20"/>
                          </w:rPr>
                          <w:t>.displayName@value</w:t>
                        </w:r>
                        <w:proofErr w:type="spellEnd"/>
                        <w:r w:rsidRPr="0040431D">
                          <w:rPr>
                            <w:rFonts w:ascii="Courier New"/>
                            <w:spacing w:val="-76"/>
                            <w:sz w:val="20"/>
                          </w:rPr>
                          <w:t xml:space="preserve"> </w:t>
                        </w:r>
                        <w:r w:rsidRPr="0040431D">
                          <w:rPr>
                            <w:b/>
                            <w:sz w:val="20"/>
                          </w:rPr>
                          <w:t>SHALL</w:t>
                        </w:r>
                        <w:r w:rsidRPr="0040431D">
                          <w:rPr>
                            <w:b/>
                            <w:spacing w:val="-6"/>
                            <w:sz w:val="20"/>
                          </w:rPr>
                          <w:t xml:space="preserve"> </w:t>
                        </w:r>
                        <w:r w:rsidRPr="0040431D">
                          <w:rPr>
                            <w:sz w:val="20"/>
                          </w:rPr>
                          <w:t>be</w:t>
                        </w:r>
                        <w:r w:rsidRPr="0040431D">
                          <w:rPr>
                            <w:spacing w:val="-6"/>
                            <w:sz w:val="20"/>
                          </w:rPr>
                          <w:t xml:space="preserve"> </w:t>
                        </w:r>
                        <w:r w:rsidRPr="0040431D">
                          <w:rPr>
                            <w:sz w:val="20"/>
                          </w:rPr>
                          <w:t>the</w:t>
                        </w:r>
                        <w:r w:rsidRPr="0040431D">
                          <w:rPr>
                            <w:spacing w:val="-6"/>
                            <w:sz w:val="20"/>
                          </w:rPr>
                          <w:t xml:space="preserve"> </w:t>
                        </w:r>
                        <w:r w:rsidRPr="0040431D">
                          <w:rPr>
                            <w:sz w:val="20"/>
                          </w:rPr>
                          <w:t>CQL</w:t>
                        </w:r>
                        <w:r w:rsidRPr="0040431D">
                          <w:rPr>
                            <w:spacing w:val="-6"/>
                            <w:sz w:val="20"/>
                          </w:rPr>
                          <w:t xml:space="preserve"> </w:t>
                        </w:r>
                        <w:r w:rsidRPr="0040431D">
                          <w:rPr>
                            <w:sz w:val="20"/>
                          </w:rPr>
                          <w:t>identifier</w:t>
                        </w:r>
                        <w:r w:rsidRPr="0040431D">
                          <w:rPr>
                            <w:spacing w:val="-6"/>
                            <w:sz w:val="20"/>
                          </w:rPr>
                          <w:t xml:space="preserve"> </w:t>
                        </w:r>
                        <w:r w:rsidRPr="0040431D">
                          <w:rPr>
                            <w:sz w:val="20"/>
                          </w:rPr>
                          <w:t>for</w:t>
                        </w:r>
                        <w:r w:rsidRPr="0040431D">
                          <w:rPr>
                            <w:spacing w:val="-6"/>
                            <w:sz w:val="20"/>
                          </w:rPr>
                          <w:t xml:space="preserve"> </w:t>
                        </w:r>
                        <w:r w:rsidRPr="0040431D">
                          <w:rPr>
                            <w:sz w:val="20"/>
                          </w:rPr>
                          <w:t>the</w:t>
                        </w:r>
                        <w:r w:rsidRPr="0040431D">
                          <w:rPr>
                            <w:spacing w:val="-6"/>
                            <w:sz w:val="20"/>
                          </w:rPr>
                          <w:t xml:space="preserve"> </w:t>
                        </w:r>
                        <w:r w:rsidRPr="0040431D">
                          <w:rPr>
                            <w:rFonts w:ascii="Courier New"/>
                            <w:b/>
                            <w:color w:val="7F0054"/>
                            <w:sz w:val="20"/>
                          </w:rPr>
                          <w:t>code</w:t>
                        </w:r>
                      </w:p>
                    </w:txbxContent>
                  </v:textbox>
                </v:shape>
                <w10:wrap type="topAndBottom" anchorx="page"/>
              </v:group>
            </w:pict>
          </mc:Fallback>
        </mc:AlternateContent>
      </w:r>
      <w:r>
        <w:rPr>
          <w:noProof/>
        </w:rPr>
        <mc:AlternateContent>
          <mc:Choice Requires="wps">
            <w:drawing>
              <wp:anchor distT="0" distB="0" distL="114300" distR="114300" simplePos="0" relativeHeight="251738112" behindDoc="1" locked="0" layoutInCell="1" allowOverlap="1" wp14:anchorId="3405E1BF" wp14:editId="6B5DB772">
                <wp:simplePos x="0" y="0"/>
                <wp:positionH relativeFrom="page">
                  <wp:posOffset>5436235</wp:posOffset>
                </wp:positionH>
                <wp:positionV relativeFrom="paragraph">
                  <wp:posOffset>167005</wp:posOffset>
                </wp:positionV>
                <wp:extent cx="37465" cy="0"/>
                <wp:effectExtent l="13335" t="14605" r="25400" b="23495"/>
                <wp:wrapNone/>
                <wp:docPr id="168"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556ED" id="Line 134" o:spid="_x0000_s1026" style="position:absolute;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8.05pt,13.15pt" to="43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" strokeweight=".14039mm">
                <w10:wrap anchorx="page"/>
              </v:line>
            </w:pict>
          </mc:Fallback>
        </mc:AlternateContent>
      </w:r>
      <w:r w:rsidR="0083059C">
        <w:t xml:space="preserve">Snippet 7: Example HQMF terminology definitions (from </w:t>
      </w:r>
      <w:r w:rsidR="0083059C">
        <w:rPr>
          <w:rFonts w:ascii="Courier New"/>
          <w:sz w:val="20"/>
        </w:rPr>
        <w:t xml:space="preserve">Terminology </w:t>
      </w:r>
      <w:r w:rsidR="00060767">
        <w:rPr>
          <w:rFonts w:ascii="Courier New"/>
          <w:sz w:val="20"/>
        </w:rPr>
        <w:t>eCQM</w:t>
      </w:r>
      <w:r w:rsidR="0083059C">
        <w:rPr>
          <w:rFonts w:ascii="Courier New"/>
          <w:sz w:val="20"/>
        </w:rPr>
        <w:t>.xml</w:t>
      </w:r>
      <w:r w:rsidR="0083059C">
        <w:t xml:space="preserve">) </w:t>
      </w:r>
      <w:bookmarkStart w:id="73" w:name="_bookmark44"/>
      <w:bookmarkEnd w:id="73"/>
      <w:r w:rsidR="0083059C">
        <w:t xml:space="preserve">Measures using </w:t>
      </w:r>
      <w:proofErr w:type="spellStart"/>
      <w:r w:rsidR="0083059C">
        <w:t>valueset</w:t>
      </w:r>
      <w:proofErr w:type="spellEnd"/>
      <w:r w:rsidR="0083059C">
        <w:t xml:space="preserve"> and/or direct reference codes must conform to </w:t>
      </w:r>
      <w:hyperlink w:anchor="_bookmark44" w:history="1">
        <w:r w:rsidR="0083059C">
          <w:rPr>
            <w:color w:val="0000FF"/>
          </w:rPr>
          <w:t>Conformance Requirement 4</w:t>
        </w:r>
      </w:hyperlink>
      <w:r w:rsidR="0083059C">
        <w:t>.</w:t>
      </w:r>
    </w:p>
    <w:p w14:paraId="40633D1F" w14:textId="77777777" w:rsidR="00A0534D" w:rsidRDefault="00A0534D">
      <w:pPr>
        <w:pStyle w:val="BodyText"/>
        <w:rPr>
          <w:sz w:val="20"/>
        </w:rPr>
      </w:pPr>
    </w:p>
    <w:p w14:paraId="70F6E57D" w14:textId="02B1D1D6" w:rsidR="001851D8" w:rsidRDefault="00826DA7" w:rsidP="004D5BAB">
      <w:pPr>
        <w:pStyle w:val="BodyText"/>
        <w:spacing w:line="256" w:lineRule="auto"/>
        <w:ind w:left="547" w:right="763"/>
        <w:jc w:val="both"/>
      </w:pPr>
      <w:r>
        <w:t>Note that because this conformance requirement references the extension sch</w:t>
      </w:r>
      <w:r w:rsidR="00841D49">
        <w:t>ema defined in this IG, it is not included in Vol</w:t>
      </w:r>
      <w:r w:rsidR="0090351C">
        <w:t>ume</w:t>
      </w:r>
      <w:r w:rsidR="00841D49">
        <w:t xml:space="preserve"> 3 due to tooling constraints.</w:t>
      </w:r>
    </w:p>
    <w:p w14:paraId="5F001631" w14:textId="77777777" w:rsidR="00A0534D" w:rsidRDefault="00A0534D">
      <w:pPr>
        <w:pStyle w:val="BodyText"/>
        <w:rPr>
          <w:sz w:val="20"/>
        </w:rPr>
      </w:pPr>
    </w:p>
    <w:p w14:paraId="216045BF" w14:textId="0F77CFDE" w:rsidR="00A0534D" w:rsidRDefault="0083059C">
      <w:pPr>
        <w:pStyle w:val="Heading1"/>
        <w:spacing w:before="223"/>
        <w:ind w:left="540"/>
      </w:pPr>
      <w:bookmarkStart w:id="74" w:name="4_Data_Criteria"/>
      <w:bookmarkStart w:id="75" w:name="_Toc519432933"/>
      <w:bookmarkEnd w:id="74"/>
      <w:r>
        <w:t>4 Data Criteria</w:t>
      </w:r>
      <w:bookmarkEnd w:id="75"/>
    </w:p>
    <w:p w14:paraId="0560721A" w14:textId="77777777" w:rsidR="00A0534D" w:rsidRDefault="00A0534D">
      <w:pPr>
        <w:pStyle w:val="BodyText"/>
        <w:spacing w:before="7"/>
        <w:rPr>
          <w:b/>
          <w:sz w:val="32"/>
        </w:rPr>
      </w:pPr>
    </w:p>
    <w:p w14:paraId="60060E62" w14:textId="77777777" w:rsidR="00A0534D" w:rsidRDefault="0083059C">
      <w:pPr>
        <w:pStyle w:val="BodyText"/>
        <w:spacing w:line="256" w:lineRule="auto"/>
        <w:ind w:left="540" w:right="759"/>
        <w:jc w:val="both"/>
      </w:pPr>
      <w:r>
        <w:t>The</w:t>
      </w:r>
      <w:r>
        <w:rPr>
          <w:spacing w:val="-10"/>
        </w:rPr>
        <w:t xml:space="preserve"> </w:t>
      </w:r>
      <w:r>
        <w:t>data</w:t>
      </w:r>
      <w:r>
        <w:rPr>
          <w:spacing w:val="-10"/>
        </w:rPr>
        <w:t xml:space="preserve"> </w:t>
      </w:r>
      <w:r>
        <w:t>criteria</w:t>
      </w:r>
      <w:r>
        <w:rPr>
          <w:spacing w:val="-10"/>
        </w:rPr>
        <w:t xml:space="preserve"> </w:t>
      </w:r>
      <w:r>
        <w:t>section</w:t>
      </w:r>
      <w:r>
        <w:rPr>
          <w:spacing w:val="-10"/>
        </w:rPr>
        <w:t xml:space="preserve"> </w:t>
      </w:r>
      <w:r>
        <w:t>(lines</w:t>
      </w:r>
      <w:r>
        <w:rPr>
          <w:spacing w:val="-10"/>
        </w:rPr>
        <w:t xml:space="preserve"> </w:t>
      </w:r>
      <w:r>
        <w:t>4–6</w:t>
      </w:r>
      <w:r>
        <w:rPr>
          <w:spacing w:val="-10"/>
        </w:rPr>
        <w:t xml:space="preserve"> </w:t>
      </w:r>
      <w:r>
        <w:t>of</w:t>
      </w:r>
      <w:r>
        <w:rPr>
          <w:spacing w:val="-10"/>
        </w:rPr>
        <w:t xml:space="preserve"> </w:t>
      </w:r>
      <w:hyperlink w:anchor="_bookmark29" w:history="1">
        <w:r>
          <w:rPr>
            <w:color w:val="0000FF"/>
          </w:rPr>
          <w:t>Snippet</w:t>
        </w:r>
        <w:r>
          <w:rPr>
            <w:color w:val="0000FF"/>
            <w:spacing w:val="-10"/>
          </w:rPr>
          <w:t xml:space="preserve"> </w:t>
        </w:r>
        <w:r>
          <w:rPr>
            <w:color w:val="0000FF"/>
          </w:rPr>
          <w:t>1</w:t>
        </w:r>
      </w:hyperlink>
      <w:r>
        <w:t>)</w:t>
      </w:r>
      <w:r>
        <w:rPr>
          <w:spacing w:val="-10"/>
        </w:rPr>
        <w:t xml:space="preserve"> </w:t>
      </w:r>
      <w:r>
        <w:t>defines</w:t>
      </w:r>
      <w:r>
        <w:rPr>
          <w:spacing w:val="-10"/>
        </w:rPr>
        <w:t xml:space="preserve"> </w:t>
      </w:r>
      <w:r>
        <w:t>the</w:t>
      </w:r>
      <w:r>
        <w:rPr>
          <w:spacing w:val="-10"/>
        </w:rPr>
        <w:t xml:space="preserve"> </w:t>
      </w:r>
      <w:r>
        <w:t>patient</w:t>
      </w:r>
      <w:r>
        <w:rPr>
          <w:spacing w:val="-10"/>
        </w:rPr>
        <w:t xml:space="preserve"> </w:t>
      </w:r>
      <w:r>
        <w:t>data</w:t>
      </w:r>
      <w:r>
        <w:rPr>
          <w:spacing w:val="-10"/>
        </w:rPr>
        <w:t xml:space="preserve"> </w:t>
      </w:r>
      <w:r>
        <w:t>of</w:t>
      </w:r>
      <w:r>
        <w:rPr>
          <w:spacing w:val="-10"/>
        </w:rPr>
        <w:t xml:space="preserve"> </w:t>
      </w:r>
      <w:r>
        <w:t>interest</w:t>
      </w:r>
      <w:r>
        <w:rPr>
          <w:spacing w:val="-10"/>
        </w:rPr>
        <w:t xml:space="preserve"> </w:t>
      </w:r>
      <w:r>
        <w:t>in</w:t>
      </w:r>
      <w:r>
        <w:rPr>
          <w:spacing w:val="-10"/>
        </w:rPr>
        <w:t xml:space="preserve"> </w:t>
      </w:r>
      <w:r>
        <w:t>the</w:t>
      </w:r>
      <w:r>
        <w:rPr>
          <w:spacing w:val="-10"/>
        </w:rPr>
        <w:t xml:space="preserve"> </w:t>
      </w:r>
      <w:r>
        <w:t>measure</w:t>
      </w:r>
      <w:r>
        <w:rPr>
          <w:spacing w:val="-10"/>
        </w:rPr>
        <w:t xml:space="preserve"> </w:t>
      </w:r>
      <w:r>
        <w:t>as</w:t>
      </w:r>
      <w:r>
        <w:rPr>
          <w:spacing w:val="-10"/>
        </w:rPr>
        <w:t xml:space="preserve"> </w:t>
      </w:r>
      <w:r>
        <w:t>a</w:t>
      </w:r>
      <w:r>
        <w:rPr>
          <w:spacing w:val="-10"/>
        </w:rPr>
        <w:t xml:space="preserve"> </w:t>
      </w:r>
      <w:r>
        <w:t>set</w:t>
      </w:r>
      <w:r>
        <w:rPr>
          <w:spacing w:val="-10"/>
        </w:rPr>
        <w:t xml:space="preserve"> </w:t>
      </w:r>
      <w:r>
        <w:t>of entries.</w:t>
      </w:r>
      <w:r>
        <w:rPr>
          <w:spacing w:val="4"/>
        </w:rPr>
        <w:t xml:space="preserve"> </w:t>
      </w:r>
      <w:r>
        <w:t>Each</w:t>
      </w:r>
      <w:r>
        <w:rPr>
          <w:spacing w:val="-10"/>
        </w:rPr>
        <w:t xml:space="preserve"> </w:t>
      </w:r>
      <w:r>
        <w:t>entry</w:t>
      </w:r>
      <w:r>
        <w:rPr>
          <w:spacing w:val="-10"/>
        </w:rPr>
        <w:t xml:space="preserve"> </w:t>
      </w:r>
      <w:r>
        <w:t>identifies</w:t>
      </w:r>
      <w:r>
        <w:rPr>
          <w:spacing w:val="-10"/>
        </w:rPr>
        <w:t xml:space="preserve"> </w:t>
      </w:r>
      <w:r>
        <w:t>specific</w:t>
      </w:r>
      <w:r>
        <w:rPr>
          <w:spacing w:val="-10"/>
        </w:rPr>
        <w:t xml:space="preserve"> </w:t>
      </w:r>
      <w:r>
        <w:t>types</w:t>
      </w:r>
      <w:r>
        <w:rPr>
          <w:spacing w:val="-10"/>
        </w:rPr>
        <w:t xml:space="preserve"> </w:t>
      </w:r>
      <w:r>
        <w:t>of</w:t>
      </w:r>
      <w:r>
        <w:rPr>
          <w:spacing w:val="-10"/>
        </w:rPr>
        <w:t xml:space="preserve"> </w:t>
      </w:r>
      <w:r>
        <w:t>data</w:t>
      </w:r>
      <w:r>
        <w:rPr>
          <w:spacing w:val="-10"/>
        </w:rPr>
        <w:t xml:space="preserve"> </w:t>
      </w:r>
      <w:r>
        <w:t>along</w:t>
      </w:r>
      <w:r>
        <w:rPr>
          <w:spacing w:val="-10"/>
        </w:rPr>
        <w:t xml:space="preserve"> </w:t>
      </w:r>
      <w:r>
        <w:t>with</w:t>
      </w:r>
      <w:r>
        <w:rPr>
          <w:spacing w:val="-10"/>
        </w:rPr>
        <w:t xml:space="preserve"> </w:t>
      </w:r>
      <w:r>
        <w:t>constraints</w:t>
      </w:r>
      <w:r>
        <w:rPr>
          <w:spacing w:val="-10"/>
        </w:rPr>
        <w:t xml:space="preserve"> </w:t>
      </w:r>
      <w:r>
        <w:t>that</w:t>
      </w:r>
      <w:r>
        <w:rPr>
          <w:spacing w:val="-10"/>
        </w:rPr>
        <w:t xml:space="preserve"> </w:t>
      </w:r>
      <w:r>
        <w:t>the</w:t>
      </w:r>
      <w:r>
        <w:rPr>
          <w:spacing w:val="-10"/>
        </w:rPr>
        <w:t xml:space="preserve"> </w:t>
      </w:r>
      <w:r>
        <w:t>data</w:t>
      </w:r>
      <w:r>
        <w:rPr>
          <w:spacing w:val="-10"/>
        </w:rPr>
        <w:t xml:space="preserve"> </w:t>
      </w:r>
      <w:r>
        <w:t>must</w:t>
      </w:r>
      <w:r>
        <w:rPr>
          <w:spacing w:val="-10"/>
        </w:rPr>
        <w:t xml:space="preserve"> </w:t>
      </w:r>
      <w:r>
        <w:t>meet.</w:t>
      </w:r>
      <w:r>
        <w:rPr>
          <w:spacing w:val="4"/>
        </w:rPr>
        <w:t xml:space="preserve"> </w:t>
      </w:r>
      <w:hyperlink w:anchor="_bookmark47" w:history="1">
        <w:r>
          <w:rPr>
            <w:color w:val="0000FF"/>
          </w:rPr>
          <w:t>Snippet</w:t>
        </w:r>
        <w:r>
          <w:rPr>
            <w:color w:val="0000FF"/>
            <w:spacing w:val="-10"/>
          </w:rPr>
          <w:t xml:space="preserve"> </w:t>
        </w:r>
        <w:r>
          <w:rPr>
            <w:color w:val="0000FF"/>
          </w:rPr>
          <w:t>8</w:t>
        </w:r>
      </w:hyperlink>
      <w:r>
        <w:rPr>
          <w:color w:val="0000FF"/>
        </w:rPr>
        <w:t xml:space="preserve"> </w:t>
      </w:r>
      <w:r>
        <w:t>shows</w:t>
      </w:r>
      <w:r>
        <w:rPr>
          <w:spacing w:val="-7"/>
        </w:rPr>
        <w:t xml:space="preserve"> </w:t>
      </w:r>
      <w:r>
        <w:t>an</w:t>
      </w:r>
      <w:r>
        <w:rPr>
          <w:spacing w:val="-7"/>
        </w:rPr>
        <w:t xml:space="preserve"> </w:t>
      </w:r>
      <w:r>
        <w:t>example</w:t>
      </w:r>
      <w:r>
        <w:rPr>
          <w:spacing w:val="-7"/>
        </w:rPr>
        <w:t xml:space="preserve"> </w:t>
      </w:r>
      <w:r>
        <w:t>of</w:t>
      </w:r>
      <w:r>
        <w:rPr>
          <w:spacing w:val="-7"/>
        </w:rPr>
        <w:t xml:space="preserve"> </w:t>
      </w:r>
      <w:r>
        <w:t>a</w:t>
      </w:r>
      <w:r>
        <w:rPr>
          <w:spacing w:val="-7"/>
        </w:rPr>
        <w:t xml:space="preserve"> </w:t>
      </w:r>
      <w:r>
        <w:t>data</w:t>
      </w:r>
      <w:r>
        <w:rPr>
          <w:spacing w:val="-7"/>
        </w:rPr>
        <w:t xml:space="preserve"> </w:t>
      </w:r>
      <w:r>
        <w:t>criteria</w:t>
      </w:r>
      <w:r>
        <w:rPr>
          <w:spacing w:val="-7"/>
        </w:rPr>
        <w:t xml:space="preserve"> </w:t>
      </w:r>
      <w:r>
        <w:t>entry</w:t>
      </w:r>
      <w:r>
        <w:rPr>
          <w:spacing w:val="-7"/>
        </w:rPr>
        <w:t xml:space="preserve"> </w:t>
      </w:r>
      <w:r>
        <w:t>indicating</w:t>
      </w:r>
      <w:r>
        <w:rPr>
          <w:spacing w:val="-7"/>
        </w:rPr>
        <w:t xml:space="preserve"> </w:t>
      </w:r>
      <w:proofErr w:type="gramStart"/>
      <w:r>
        <w:t>a</w:t>
      </w:r>
      <w:r>
        <w:rPr>
          <w:spacing w:val="-7"/>
        </w:rPr>
        <w:t xml:space="preserve"> </w:t>
      </w:r>
      <w:r>
        <w:t>”Laboratory</w:t>
      </w:r>
      <w:proofErr w:type="gramEnd"/>
      <w:r>
        <w:rPr>
          <w:spacing w:val="-7"/>
        </w:rPr>
        <w:t xml:space="preserve"> </w:t>
      </w:r>
      <w:r>
        <w:rPr>
          <w:spacing w:val="-4"/>
        </w:rPr>
        <w:t>Test,</w:t>
      </w:r>
      <w:r>
        <w:rPr>
          <w:spacing w:val="-7"/>
        </w:rPr>
        <w:t xml:space="preserve"> </w:t>
      </w:r>
      <w:r>
        <w:t>Performed”.</w:t>
      </w:r>
    </w:p>
    <w:p w14:paraId="6362B59E" w14:textId="7ACBAFF8" w:rsidR="00A0534D" w:rsidRDefault="00204EE5">
      <w:pPr>
        <w:pStyle w:val="BodyText"/>
        <w:spacing w:before="120" w:line="252" w:lineRule="auto"/>
        <w:ind w:left="540" w:right="757"/>
        <w:jc w:val="both"/>
      </w:pPr>
      <w:r>
        <w:rPr>
          <w:noProof/>
        </w:rPr>
        <mc:AlternateContent>
          <mc:Choice Requires="wps">
            <w:drawing>
              <wp:anchor distT="0" distB="0" distL="114300" distR="114300" simplePos="0" relativeHeight="251739136" behindDoc="1" locked="0" layoutInCell="1" allowOverlap="1" wp14:anchorId="30473BB3" wp14:editId="05538A1A">
                <wp:simplePos x="0" y="0"/>
                <wp:positionH relativeFrom="page">
                  <wp:posOffset>2439670</wp:posOffset>
                </wp:positionH>
                <wp:positionV relativeFrom="paragraph">
                  <wp:posOffset>720090</wp:posOffset>
                </wp:positionV>
                <wp:extent cx="38100" cy="0"/>
                <wp:effectExtent l="13970" t="8890" r="24130" b="29210"/>
                <wp:wrapNone/>
                <wp:docPr id="167"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EE2A6" id="Line 133" o:spid="_x0000_s1026" style="position:absolute;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2.1pt,56.7pt" to="195.1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" strokeweight=".14039mm">
                <w10:wrap anchorx="page"/>
              </v:line>
            </w:pict>
          </mc:Fallback>
        </mc:AlternateContent>
      </w:r>
      <w:r w:rsidR="0083059C">
        <w:rPr>
          <w:spacing w:val="-5"/>
        </w:rPr>
        <w:t xml:space="preserve">Volume </w:t>
      </w:r>
      <w:r w:rsidR="0083059C">
        <w:t>3</w:t>
      </w:r>
      <w:r w:rsidR="0083059C">
        <w:rPr>
          <w:spacing w:val="-5"/>
        </w:rPr>
        <w:t xml:space="preserve"> </w:t>
      </w:r>
      <w:r w:rsidR="0083059C">
        <w:t>of</w:t>
      </w:r>
      <w:r w:rsidR="0083059C">
        <w:rPr>
          <w:spacing w:val="-5"/>
        </w:rPr>
        <w:t xml:space="preserve"> </w:t>
      </w:r>
      <w:r w:rsidR="0083059C">
        <w:t>this</w:t>
      </w:r>
      <w:r w:rsidR="0083059C">
        <w:rPr>
          <w:spacing w:val="-5"/>
        </w:rPr>
        <w:t xml:space="preserve"> </w:t>
      </w:r>
      <w:r w:rsidR="0083059C">
        <w:t>implementation</w:t>
      </w:r>
      <w:r w:rsidR="0083059C">
        <w:rPr>
          <w:spacing w:val="-5"/>
        </w:rPr>
        <w:t xml:space="preserve"> </w:t>
      </w:r>
      <w:r w:rsidR="0083059C">
        <w:t>guide</w:t>
      </w:r>
      <w:r w:rsidR="0083059C">
        <w:rPr>
          <w:spacing w:val="-5"/>
        </w:rPr>
        <w:t xml:space="preserve"> </w:t>
      </w:r>
      <w:r w:rsidR="0083059C">
        <w:t>contains</w:t>
      </w:r>
      <w:r w:rsidR="0083059C">
        <w:rPr>
          <w:spacing w:val="-5"/>
        </w:rPr>
        <w:t xml:space="preserve"> </w:t>
      </w:r>
      <w:r w:rsidR="0083059C">
        <w:t>templates</w:t>
      </w:r>
      <w:r w:rsidR="0083059C">
        <w:rPr>
          <w:spacing w:val="-5"/>
        </w:rPr>
        <w:t xml:space="preserve"> </w:t>
      </w:r>
      <w:r w:rsidR="0083059C">
        <w:t>for</w:t>
      </w:r>
      <w:r w:rsidR="0083059C">
        <w:rPr>
          <w:spacing w:val="-5"/>
        </w:rPr>
        <w:t xml:space="preserve"> </w:t>
      </w:r>
      <w:r w:rsidR="0083059C">
        <w:t>the</w:t>
      </w:r>
      <w:r w:rsidR="0083059C">
        <w:rPr>
          <w:spacing w:val="-5"/>
        </w:rPr>
        <w:t xml:space="preserve"> </w:t>
      </w:r>
      <w:r w:rsidR="0083059C">
        <w:rPr>
          <w:rFonts w:ascii="Courier New" w:hAnsi="Courier New"/>
          <w:sz w:val="20"/>
        </w:rPr>
        <w:t>entry</w:t>
      </w:r>
      <w:r w:rsidR="0083059C">
        <w:rPr>
          <w:spacing w:val="-5"/>
        </w:rPr>
        <w:t xml:space="preserve"> </w:t>
      </w:r>
      <w:r w:rsidR="004D5BAB">
        <w:rPr>
          <w:spacing w:val="-5"/>
        </w:rPr>
        <w:t xml:space="preserve">elements </w:t>
      </w:r>
      <w:r w:rsidR="0083059C">
        <w:t>in</w:t>
      </w:r>
      <w:r w:rsidR="0083059C">
        <w:rPr>
          <w:spacing w:val="-5"/>
        </w:rPr>
        <w:t xml:space="preserve"> </w:t>
      </w:r>
      <w:r w:rsidR="0083059C">
        <w:t>the</w:t>
      </w:r>
      <w:r w:rsidR="0083059C">
        <w:rPr>
          <w:spacing w:val="-5"/>
        </w:rPr>
        <w:t xml:space="preserve"> </w:t>
      </w:r>
      <w:r w:rsidR="0083059C">
        <w:t>data</w:t>
      </w:r>
      <w:r w:rsidR="0083059C">
        <w:rPr>
          <w:spacing w:val="-5"/>
        </w:rPr>
        <w:t xml:space="preserve"> </w:t>
      </w:r>
      <w:r w:rsidR="0083059C">
        <w:t>criteria</w:t>
      </w:r>
      <w:r w:rsidR="0083059C">
        <w:rPr>
          <w:spacing w:val="-5"/>
        </w:rPr>
        <w:t xml:space="preserve"> </w:t>
      </w:r>
      <w:r w:rsidR="0083059C">
        <w:t>section</w:t>
      </w:r>
      <w:r w:rsidR="0083059C">
        <w:rPr>
          <w:spacing w:val="-5"/>
        </w:rPr>
        <w:t xml:space="preserve"> </w:t>
      </w:r>
      <w:r w:rsidR="0083059C">
        <w:t>(as</w:t>
      </w:r>
      <w:r w:rsidR="0083059C">
        <w:rPr>
          <w:spacing w:val="-5"/>
        </w:rPr>
        <w:t xml:space="preserve"> </w:t>
      </w:r>
      <w:r w:rsidR="0083059C">
        <w:t xml:space="preserve">in </w:t>
      </w:r>
      <w:hyperlink w:anchor="_bookmark47" w:history="1">
        <w:r w:rsidR="0083059C">
          <w:rPr>
            <w:color w:val="0000FF"/>
          </w:rPr>
          <w:t>Snippet</w:t>
        </w:r>
        <w:r w:rsidR="0083059C">
          <w:rPr>
            <w:color w:val="0000FF"/>
            <w:spacing w:val="-17"/>
          </w:rPr>
          <w:t xml:space="preserve"> </w:t>
        </w:r>
        <w:r w:rsidR="0083059C">
          <w:rPr>
            <w:color w:val="0000FF"/>
          </w:rPr>
          <w:t>8</w:t>
        </w:r>
      </w:hyperlink>
      <w:r w:rsidR="0083059C">
        <w:t>)</w:t>
      </w:r>
      <w:r w:rsidR="0083059C">
        <w:rPr>
          <w:spacing w:val="-17"/>
        </w:rPr>
        <w:t xml:space="preserve"> </w:t>
      </w:r>
      <w:r w:rsidR="0083059C">
        <w:t>and</w:t>
      </w:r>
      <w:r w:rsidR="0083059C">
        <w:rPr>
          <w:spacing w:val="-17"/>
        </w:rPr>
        <w:t xml:space="preserve"> </w:t>
      </w:r>
      <w:r w:rsidR="0083059C">
        <w:t>the</w:t>
      </w:r>
      <w:r w:rsidR="0083059C">
        <w:rPr>
          <w:spacing w:val="-17"/>
        </w:rPr>
        <w:t xml:space="preserve"> </w:t>
      </w:r>
      <w:r w:rsidR="0083059C">
        <w:t>mappings</w:t>
      </w:r>
      <w:r w:rsidR="0083059C">
        <w:rPr>
          <w:spacing w:val="-17"/>
        </w:rPr>
        <w:t xml:space="preserve"> </w:t>
      </w:r>
      <w:r w:rsidR="0083059C">
        <w:t>from</w:t>
      </w:r>
      <w:r w:rsidR="0083059C">
        <w:rPr>
          <w:spacing w:val="-17"/>
        </w:rPr>
        <w:t xml:space="preserve"> </w:t>
      </w:r>
      <w:r w:rsidR="0083059C">
        <w:t>the</w:t>
      </w:r>
      <w:r w:rsidR="0083059C">
        <w:rPr>
          <w:spacing w:val="-17"/>
        </w:rPr>
        <w:t xml:space="preserve"> </w:t>
      </w:r>
      <w:r w:rsidR="0083059C">
        <w:t>HQMF</w:t>
      </w:r>
      <w:r w:rsidR="0083059C">
        <w:rPr>
          <w:spacing w:val="-17"/>
        </w:rPr>
        <w:t xml:space="preserve"> </w:t>
      </w:r>
      <w:r w:rsidR="0083059C">
        <w:t>templates</w:t>
      </w:r>
      <w:r w:rsidR="0083059C">
        <w:rPr>
          <w:spacing w:val="-17"/>
        </w:rPr>
        <w:t xml:space="preserve"> </w:t>
      </w:r>
      <w:r w:rsidR="0083059C">
        <w:t>to</w:t>
      </w:r>
      <w:r w:rsidR="0083059C">
        <w:rPr>
          <w:spacing w:val="-17"/>
        </w:rPr>
        <w:t xml:space="preserve"> </w:t>
      </w:r>
      <w:r w:rsidR="0083059C">
        <w:t>their</w:t>
      </w:r>
      <w:r w:rsidR="0083059C">
        <w:rPr>
          <w:spacing w:val="-17"/>
        </w:rPr>
        <w:t xml:space="preserve"> </w:t>
      </w:r>
      <w:r w:rsidR="0083059C">
        <w:t>respective</w:t>
      </w:r>
      <w:r w:rsidR="0083059C">
        <w:rPr>
          <w:spacing w:val="-17"/>
        </w:rPr>
        <w:t xml:space="preserve"> </w:t>
      </w:r>
      <w:r w:rsidR="0083059C">
        <w:rPr>
          <w:spacing w:val="-3"/>
        </w:rPr>
        <w:t>QRDA</w:t>
      </w:r>
      <w:r w:rsidR="0083059C">
        <w:rPr>
          <w:spacing w:val="-17"/>
        </w:rPr>
        <w:t xml:space="preserve"> </w:t>
      </w:r>
      <w:r w:rsidR="0083059C">
        <w:t>templates.</w:t>
      </w:r>
      <w:r w:rsidR="0083059C">
        <w:rPr>
          <w:spacing w:val="1"/>
        </w:rPr>
        <w:t xml:space="preserve"> </w:t>
      </w:r>
      <w:r w:rsidR="0083059C">
        <w:t>For</w:t>
      </w:r>
      <w:r w:rsidR="0083059C">
        <w:rPr>
          <w:spacing w:val="-17"/>
        </w:rPr>
        <w:t xml:space="preserve"> </w:t>
      </w:r>
      <w:r w:rsidR="0083059C">
        <w:t>an</w:t>
      </w:r>
      <w:r w:rsidR="0083059C">
        <w:rPr>
          <w:spacing w:val="-17"/>
        </w:rPr>
        <w:t xml:space="preserve"> </w:t>
      </w:r>
      <w:r w:rsidR="0083059C">
        <w:t>example of</w:t>
      </w:r>
      <w:r w:rsidR="0083059C">
        <w:rPr>
          <w:spacing w:val="-13"/>
        </w:rPr>
        <w:t xml:space="preserve"> </w:t>
      </w:r>
      <w:r w:rsidR="0083059C">
        <w:t>how</w:t>
      </w:r>
      <w:r w:rsidR="0083059C">
        <w:rPr>
          <w:spacing w:val="-13"/>
        </w:rPr>
        <w:t xml:space="preserve"> </w:t>
      </w:r>
      <w:r w:rsidR="0083059C">
        <w:t>to</w:t>
      </w:r>
      <w:r w:rsidR="0083059C">
        <w:rPr>
          <w:spacing w:val="-13"/>
        </w:rPr>
        <w:t xml:space="preserve"> </w:t>
      </w:r>
      <w:r w:rsidR="0083059C">
        <w:t>include</w:t>
      </w:r>
      <w:r w:rsidR="0083059C">
        <w:rPr>
          <w:spacing w:val="-13"/>
        </w:rPr>
        <w:t xml:space="preserve"> </w:t>
      </w:r>
      <w:r w:rsidR="0083059C">
        <w:t>direct</w:t>
      </w:r>
      <w:r w:rsidR="0083059C">
        <w:rPr>
          <w:spacing w:val="-13"/>
        </w:rPr>
        <w:t xml:space="preserve"> </w:t>
      </w:r>
      <w:r w:rsidR="0083059C">
        <w:t>reference</w:t>
      </w:r>
      <w:r w:rsidR="0083059C">
        <w:rPr>
          <w:spacing w:val="-13"/>
        </w:rPr>
        <w:t xml:space="preserve"> </w:t>
      </w:r>
      <w:r w:rsidR="0083059C">
        <w:t>codes</w:t>
      </w:r>
      <w:r w:rsidR="0083059C">
        <w:rPr>
          <w:spacing w:val="-13"/>
        </w:rPr>
        <w:t xml:space="preserve"> </w:t>
      </w:r>
      <w:r w:rsidR="0083059C">
        <w:t>in</w:t>
      </w:r>
      <w:r w:rsidR="0083059C">
        <w:rPr>
          <w:spacing w:val="-13"/>
        </w:rPr>
        <w:t xml:space="preserve"> </w:t>
      </w:r>
      <w:r w:rsidR="0083059C">
        <w:t>the</w:t>
      </w:r>
      <w:r w:rsidR="0083059C">
        <w:rPr>
          <w:spacing w:val="-13"/>
        </w:rPr>
        <w:t xml:space="preserve"> </w:t>
      </w:r>
      <w:r w:rsidR="0083059C">
        <w:t>data</w:t>
      </w:r>
      <w:r w:rsidR="0083059C">
        <w:rPr>
          <w:spacing w:val="-13"/>
        </w:rPr>
        <w:t xml:space="preserve"> </w:t>
      </w:r>
      <w:r w:rsidR="0083059C">
        <w:t>criteria</w:t>
      </w:r>
      <w:r w:rsidR="0083059C">
        <w:rPr>
          <w:spacing w:val="-13"/>
        </w:rPr>
        <w:t xml:space="preserve"> </w:t>
      </w:r>
      <w:r w:rsidR="0083059C">
        <w:t>section</w:t>
      </w:r>
      <w:r w:rsidR="0083059C">
        <w:rPr>
          <w:spacing w:val="-13"/>
        </w:rPr>
        <w:t xml:space="preserve"> </w:t>
      </w:r>
      <w:r w:rsidR="0083059C">
        <w:t>please</w:t>
      </w:r>
      <w:r w:rsidR="0083059C">
        <w:rPr>
          <w:spacing w:val="-13"/>
        </w:rPr>
        <w:t xml:space="preserve"> </w:t>
      </w:r>
      <w:r w:rsidR="0083059C">
        <w:t>see</w:t>
      </w:r>
      <w:r w:rsidR="0083059C">
        <w:rPr>
          <w:spacing w:val="-13"/>
        </w:rPr>
        <w:t xml:space="preserve"> </w:t>
      </w:r>
      <w:r w:rsidR="0083059C">
        <w:t>line</w:t>
      </w:r>
      <w:r w:rsidR="0083059C">
        <w:rPr>
          <w:spacing w:val="-13"/>
        </w:rPr>
        <w:t xml:space="preserve"> </w:t>
      </w:r>
      <w:r w:rsidR="0083059C">
        <w:t>110</w:t>
      </w:r>
      <w:r w:rsidR="0083059C">
        <w:rPr>
          <w:spacing w:val="-13"/>
        </w:rPr>
        <w:t xml:space="preserve"> </w:t>
      </w:r>
      <w:r w:rsidR="0083059C">
        <w:t>of</w:t>
      </w:r>
      <w:r w:rsidR="0083059C">
        <w:rPr>
          <w:spacing w:val="-13"/>
        </w:rPr>
        <w:t xml:space="preserve"> </w:t>
      </w:r>
      <w:r w:rsidR="0083059C">
        <w:t>the</w:t>
      </w:r>
      <w:r w:rsidR="0083059C">
        <w:rPr>
          <w:spacing w:val="-13"/>
        </w:rPr>
        <w:t xml:space="preserve"> </w:t>
      </w:r>
      <w:r w:rsidR="0083059C">
        <w:t xml:space="preserve">accompanying </w:t>
      </w:r>
      <w:bookmarkStart w:id="76" w:name="_bookmark46"/>
      <w:bookmarkEnd w:id="76"/>
      <w:r w:rsidR="00897927">
        <w:t>“</w:t>
      </w:r>
      <w:r w:rsidR="0083059C">
        <w:rPr>
          <w:rFonts w:ascii="Courier New" w:hAnsi="Courier New"/>
          <w:sz w:val="20"/>
        </w:rPr>
        <w:t>examples/Terminology</w:t>
      </w:r>
      <w:r w:rsidR="0083059C">
        <w:rPr>
          <w:rFonts w:ascii="Courier New" w:hAnsi="Courier New"/>
          <w:spacing w:val="-65"/>
          <w:sz w:val="20"/>
        </w:rPr>
        <w:t xml:space="preserve"> </w:t>
      </w:r>
      <w:r w:rsidR="00060767">
        <w:rPr>
          <w:rFonts w:ascii="Courier New" w:hAnsi="Courier New"/>
          <w:sz w:val="20"/>
        </w:rPr>
        <w:t>eCQM</w:t>
      </w:r>
      <w:r w:rsidR="0083059C">
        <w:rPr>
          <w:rFonts w:ascii="Courier New" w:hAnsi="Courier New"/>
          <w:sz w:val="20"/>
        </w:rPr>
        <w:t>.xml</w:t>
      </w:r>
      <w:r w:rsidR="00897927">
        <w:rPr>
          <w:rFonts w:ascii="Courier New" w:hAnsi="Courier New"/>
          <w:sz w:val="20"/>
        </w:rPr>
        <w:t>”</w:t>
      </w:r>
      <w:r w:rsidR="0083059C">
        <w:t>.</w:t>
      </w:r>
    </w:p>
    <w:p w14:paraId="5CDE5D71" w14:textId="77777777" w:rsidR="00A0534D" w:rsidRDefault="00A0534D">
      <w:pPr>
        <w:spacing w:line="252" w:lineRule="auto"/>
        <w:jc w:val="both"/>
        <w:sectPr w:rsidR="00A0534D">
          <w:pgSz w:w="12240" w:h="15840"/>
          <w:pgMar w:top="660" w:right="680" w:bottom="1180" w:left="900" w:header="467" w:footer="993" w:gutter="0"/>
          <w:cols w:space="720"/>
        </w:sectPr>
      </w:pPr>
    </w:p>
    <w:p w14:paraId="59B3993B" w14:textId="77777777" w:rsidR="00A0534D" w:rsidRDefault="0083059C" w:rsidP="0040431D">
      <w:pPr>
        <w:pStyle w:val="ListParagraph"/>
        <w:numPr>
          <w:ilvl w:val="0"/>
          <w:numId w:val="31"/>
        </w:numPr>
        <w:tabs>
          <w:tab w:val="left" w:pos="659"/>
          <w:tab w:val="left" w:pos="660"/>
        </w:tabs>
        <w:spacing w:before="19"/>
        <w:ind w:hanging="543"/>
        <w:rPr>
          <w:rFonts w:ascii="Courier New"/>
          <w:b/>
          <w:sz w:val="18"/>
        </w:rPr>
      </w:pPr>
      <w:bookmarkStart w:id="77" w:name="_bookmark47"/>
      <w:bookmarkEnd w:id="77"/>
      <w:r>
        <w:rPr>
          <w:rFonts w:ascii="Courier New"/>
          <w:b/>
          <w:color w:val="008200"/>
          <w:sz w:val="18"/>
        </w:rPr>
        <w:lastRenderedPageBreak/>
        <w:t>&lt;entry</w:t>
      </w:r>
      <w:r>
        <w:rPr>
          <w:rFonts w:ascii="Courier New"/>
          <w:b/>
          <w:color w:val="008200"/>
          <w:spacing w:val="-11"/>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5A0A5CD3" w14:textId="77777777" w:rsidR="00A0534D" w:rsidRDefault="0083059C" w:rsidP="0040431D">
      <w:pPr>
        <w:pStyle w:val="ListParagraph"/>
        <w:numPr>
          <w:ilvl w:val="0"/>
          <w:numId w:val="31"/>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5"/>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5A97F62C" w14:textId="77777777" w:rsidR="00A0534D" w:rsidRDefault="0083059C" w:rsidP="0040431D">
      <w:pPr>
        <w:pStyle w:val="ListParagraph"/>
        <w:numPr>
          <w:ilvl w:val="0"/>
          <w:numId w:val="3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12CBE8ED" w14:textId="77777777" w:rsidR="00A0534D" w:rsidRDefault="0083059C">
      <w:pPr>
        <w:tabs>
          <w:tab w:val="left" w:pos="1628"/>
        </w:tabs>
        <w:spacing w:before="15"/>
        <w:ind w:left="116" w:right="23"/>
        <w:rPr>
          <w:rFonts w:ascii="Courier New"/>
          <w:b/>
          <w:sz w:val="18"/>
        </w:rPr>
      </w:pPr>
      <w:r>
        <w:rPr>
          <w:rFonts w:ascii="Courier New"/>
          <w:b/>
          <w:sz w:val="18"/>
        </w:rPr>
        <w:t>354</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"2.16.840.1.113883.10.20.28.3.42"</w:t>
      </w:r>
      <w:r>
        <w:rPr>
          <w:rFonts w:ascii="Courier New"/>
          <w:color w:val="BF3F00"/>
          <w:spacing w:val="-32"/>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33B39800" w14:textId="77777777" w:rsidR="00A0534D" w:rsidRDefault="0083059C">
      <w:pPr>
        <w:tabs>
          <w:tab w:val="left" w:pos="1305"/>
        </w:tabs>
        <w:spacing w:before="15"/>
        <w:ind w:left="116" w:right="23"/>
        <w:rPr>
          <w:rFonts w:ascii="Courier New"/>
          <w:b/>
          <w:sz w:val="18"/>
        </w:rPr>
      </w:pPr>
      <w:r>
        <w:rPr>
          <w:rFonts w:ascii="Courier New"/>
          <w:b/>
          <w:sz w:val="18"/>
        </w:rPr>
        <w:t>355</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0BDB11EB" w14:textId="77777777" w:rsidR="00A0534D" w:rsidRDefault="0083059C">
      <w:pPr>
        <w:tabs>
          <w:tab w:val="left" w:pos="1305"/>
        </w:tabs>
        <w:spacing w:before="15"/>
        <w:ind w:left="116" w:right="23"/>
        <w:rPr>
          <w:rFonts w:ascii="Courier New"/>
          <w:b/>
          <w:sz w:val="18"/>
        </w:rPr>
      </w:pPr>
      <w:r>
        <w:rPr>
          <w:rFonts w:ascii="Courier New"/>
          <w:b/>
          <w:sz w:val="18"/>
        </w:rPr>
        <w:t>356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"05f0a7c8-371e-4e77-aad4-22ff9fdf7fa3"</w:t>
      </w:r>
      <w:r>
        <w:rPr>
          <w:rFonts w:ascii="Courier New"/>
          <w:b/>
          <w:color w:val="008200"/>
          <w:sz w:val="18"/>
        </w:rPr>
        <w:t>/&gt;</w:t>
      </w:r>
    </w:p>
    <w:p w14:paraId="6E4B16A5" w14:textId="77777777" w:rsidR="00A0534D" w:rsidRDefault="0083059C">
      <w:pPr>
        <w:tabs>
          <w:tab w:val="left" w:pos="1305"/>
        </w:tabs>
        <w:spacing w:before="15"/>
        <w:ind w:left="116" w:right="23"/>
        <w:rPr>
          <w:rFonts w:ascii="Courier New"/>
          <w:sz w:val="18"/>
        </w:rPr>
      </w:pPr>
      <w:r>
        <w:rPr>
          <w:rFonts w:ascii="Courier New"/>
          <w:b/>
          <w:sz w:val="18"/>
        </w:rPr>
        <w:t>357</w:t>
      </w:r>
      <w:r>
        <w:rPr>
          <w:rFonts w:ascii="Courier New"/>
          <w:b/>
          <w:sz w:val="18"/>
        </w:rPr>
        <w:tab/>
      </w:r>
      <w:r>
        <w:rPr>
          <w:rFonts w:ascii="Courier New"/>
          <w:b/>
          <w:color w:val="008200"/>
          <w:sz w:val="18"/>
        </w:rPr>
        <w:t>&lt;code</w:t>
      </w:r>
      <w:r>
        <w:rPr>
          <w:rFonts w:ascii="Courier New"/>
          <w:b/>
          <w:color w:val="008200"/>
          <w:spacing w:val="-25"/>
          <w:sz w:val="18"/>
        </w:rPr>
        <w:t xml:space="preserve"> </w:t>
      </w:r>
      <w:proofErr w:type="spellStart"/>
      <w:r>
        <w:rPr>
          <w:rFonts w:ascii="Courier New"/>
          <w:color w:val="968D00"/>
          <w:sz w:val="18"/>
        </w:rPr>
        <w:t>valueset</w:t>
      </w:r>
      <w:proofErr w:type="spellEnd"/>
      <w:r>
        <w:rPr>
          <w:rFonts w:ascii="Courier New"/>
          <w:color w:val="968D00"/>
          <w:sz w:val="18"/>
        </w:rPr>
        <w:t>=</w:t>
      </w:r>
      <w:r>
        <w:rPr>
          <w:rFonts w:ascii="Courier New"/>
          <w:color w:val="BF3F00"/>
          <w:sz w:val="18"/>
        </w:rPr>
        <w:t>"2.16.840.1.113883.3.464.1003.198.12.1012"</w:t>
      </w:r>
    </w:p>
    <w:p w14:paraId="51B0B393" w14:textId="77777777" w:rsidR="00A0534D" w:rsidRDefault="0083059C" w:rsidP="0040431D">
      <w:pPr>
        <w:pStyle w:val="ListParagraph"/>
        <w:numPr>
          <w:ilvl w:val="0"/>
          <w:numId w:val="30"/>
        </w:numPr>
        <w:tabs>
          <w:tab w:val="left" w:pos="1628"/>
          <w:tab w:val="left" w:pos="1629"/>
        </w:tabs>
        <w:ind w:hanging="1512"/>
        <w:rPr>
          <w:rFonts w:ascii="Courier New"/>
          <w:b/>
          <w:sz w:val="18"/>
        </w:rPr>
      </w:pPr>
      <w:proofErr w:type="spellStart"/>
      <w:r>
        <w:rPr>
          <w:rFonts w:ascii="Courier New"/>
          <w:color w:val="968D00"/>
          <w:sz w:val="18"/>
        </w:rPr>
        <w:t>valueSetVersion</w:t>
      </w:r>
      <w:proofErr w:type="spellEnd"/>
      <w:r>
        <w:rPr>
          <w:rFonts w:ascii="Courier New"/>
          <w:color w:val="968D00"/>
          <w:sz w:val="18"/>
        </w:rPr>
        <w:t>=</w:t>
      </w:r>
      <w:r>
        <w:rPr>
          <w:rFonts w:ascii="Courier New"/>
          <w:color w:val="BF3F00"/>
          <w:sz w:val="18"/>
        </w:rPr>
        <w:t>"20160929"</w:t>
      </w:r>
      <w:r>
        <w:rPr>
          <w:rFonts w:ascii="Courier New"/>
          <w:b/>
          <w:color w:val="008200"/>
          <w:sz w:val="18"/>
        </w:rPr>
        <w:t>/&gt;</w:t>
      </w:r>
    </w:p>
    <w:p w14:paraId="02E5DD28"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"Laboratory Test,</w:t>
      </w:r>
      <w:r>
        <w:rPr>
          <w:rFonts w:ascii="Courier New"/>
          <w:color w:val="BF3F00"/>
          <w:spacing w:val="-21"/>
          <w:sz w:val="18"/>
        </w:rPr>
        <w:t xml:space="preserve"> </w:t>
      </w:r>
      <w:r>
        <w:rPr>
          <w:rFonts w:ascii="Courier New"/>
          <w:color w:val="BF3F00"/>
          <w:sz w:val="18"/>
        </w:rPr>
        <w:t>Performed"</w:t>
      </w:r>
      <w:r>
        <w:rPr>
          <w:rFonts w:ascii="Courier New"/>
          <w:b/>
          <w:color w:val="008200"/>
          <w:sz w:val="18"/>
        </w:rPr>
        <w:t>/&gt;</w:t>
      </w:r>
    </w:p>
    <w:p w14:paraId="4761F756" w14:textId="77777777" w:rsidR="00A0534D" w:rsidRDefault="0083059C" w:rsidP="0040431D">
      <w:pPr>
        <w:pStyle w:val="ListParagraph"/>
        <w:numPr>
          <w:ilvl w:val="0"/>
          <w:numId w:val="30"/>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statusCode</w:t>
      </w:r>
      <w:proofErr w:type="spellEnd"/>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45A73BE" w14:textId="77777777" w:rsidR="00A0534D" w:rsidRDefault="0083059C" w:rsidP="0040431D">
      <w:pPr>
        <w:pStyle w:val="ListParagraph"/>
        <w:numPr>
          <w:ilvl w:val="0"/>
          <w:numId w:val="30"/>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&gt;</w:t>
      </w:r>
    </w:p>
    <w:p w14:paraId="6D16EDCD" w14:textId="77777777" w:rsidR="00A0534D" w:rsidRDefault="00204EE5" w:rsidP="0040431D">
      <w:pPr>
        <w:pStyle w:val="ListParagraph"/>
        <w:numPr>
          <w:ilvl w:val="0"/>
          <w:numId w:val="30"/>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49696" behindDoc="0" locked="0" layoutInCell="1" allowOverlap="1" wp14:anchorId="5E73D2A4" wp14:editId="70E5BA52">
                <wp:simplePos x="0" y="0"/>
                <wp:positionH relativeFrom="page">
                  <wp:posOffset>914400</wp:posOffset>
                </wp:positionH>
                <wp:positionV relativeFrom="paragraph">
                  <wp:posOffset>173355</wp:posOffset>
                </wp:positionV>
                <wp:extent cx="5943600" cy="0"/>
                <wp:effectExtent l="12700" t="8255" r="25400" b="29845"/>
                <wp:wrapTopAndBottom/>
                <wp:docPr id="166"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3B882" id="Line 132" o:spid="_x0000_s1026" style="position:absolute;z-index:25154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HwwEAAG0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Umzm885c2BpSGvt&#10;FJvezLI7g48NJa3cJmR9YnRPfo3iJTKHqx7cThWWz0dPhdNcUf1Rkg/RU4/t8B0l5cA+YbFq7ILN&#10;kGQCG8tEjteJqDExQZd3X25v5jUNTlxiFTSXQh9i+qbQsrxpuSHWBRgO65gyEWguKbmPw0dtTBm4&#10;cWwg8PruthRENFrmYE6LYbddmcAOkJ9M+YoqirxNC7h3soD1CuTX8z6BNqc9NTfubEbWf3Jyi/K4&#10;CReTaKaF5fn95Ufz9lyqX/+S5W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vyzh8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23ADD101" w14:textId="77777777" w:rsidR="00A0534D" w:rsidRDefault="00A0534D">
      <w:pPr>
        <w:pStyle w:val="BodyText"/>
        <w:spacing w:before="7"/>
        <w:rPr>
          <w:rFonts w:ascii="Courier New"/>
          <w:b/>
          <w:sz w:val="11"/>
        </w:rPr>
      </w:pPr>
    </w:p>
    <w:p w14:paraId="5E37CCD5" w14:textId="28AF5954" w:rsidR="00A0534D" w:rsidRDefault="00204EE5">
      <w:pPr>
        <w:spacing w:before="62"/>
        <w:ind w:left="2014" w:right="23"/>
      </w:pPr>
      <w:r>
        <w:rPr>
          <w:noProof/>
        </w:rPr>
        <mc:AlternateContent>
          <mc:Choice Requires="wps">
            <w:drawing>
              <wp:anchor distT="0" distB="0" distL="114300" distR="114300" simplePos="0" relativeHeight="251740160" behindDoc="1" locked="0" layoutInCell="1" allowOverlap="1" wp14:anchorId="5F2AF20D" wp14:editId="3829C271">
                <wp:simplePos x="0" y="0"/>
                <wp:positionH relativeFrom="page">
                  <wp:posOffset>5002530</wp:posOffset>
                </wp:positionH>
                <wp:positionV relativeFrom="paragraph">
                  <wp:posOffset>167005</wp:posOffset>
                </wp:positionV>
                <wp:extent cx="38100" cy="0"/>
                <wp:effectExtent l="11430" t="14605" r="26670" b="23495"/>
                <wp:wrapNone/>
                <wp:docPr id="165"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86246" id="Line 131" o:spid="_x0000_s1026" style="position:absolute;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3.9pt,13.15pt" to="396.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" strokeweight=".14039mm">
                <w10:wrap anchorx="page"/>
              </v:line>
            </w:pict>
          </mc:Fallback>
        </mc:AlternateContent>
      </w:r>
      <w:r w:rsidR="0083059C">
        <w:t xml:space="preserve">Snippet 8: Example HQMF data criteria (from </w:t>
      </w:r>
      <w:r w:rsidR="0083059C">
        <w:rPr>
          <w:rFonts w:ascii="Courier New"/>
          <w:sz w:val="20"/>
        </w:rPr>
        <w:t>EXM146v4</w:t>
      </w:r>
      <w:r w:rsidR="0083059C">
        <w:rPr>
          <w:rFonts w:ascii="Courier New"/>
          <w:spacing w:val="-84"/>
          <w:sz w:val="20"/>
        </w:rPr>
        <w:t xml:space="preserve"> </w:t>
      </w:r>
      <w:r w:rsidR="00060767">
        <w:rPr>
          <w:rFonts w:ascii="Courier New"/>
          <w:sz w:val="20"/>
        </w:rPr>
        <w:t>eCQM</w:t>
      </w:r>
      <w:r w:rsidR="0083059C">
        <w:rPr>
          <w:rFonts w:ascii="Courier New"/>
          <w:sz w:val="20"/>
        </w:rPr>
        <w:t>.xml</w:t>
      </w:r>
      <w:r w:rsidR="0083059C">
        <w:t>)</w:t>
      </w:r>
    </w:p>
    <w:p w14:paraId="1DB9ED6F" w14:textId="77777777" w:rsidR="00A0534D" w:rsidRDefault="00A0534D">
      <w:pPr>
        <w:pStyle w:val="BodyText"/>
        <w:rPr>
          <w:sz w:val="20"/>
        </w:rPr>
      </w:pPr>
    </w:p>
    <w:p w14:paraId="00D67DF1" w14:textId="77777777" w:rsidR="00A0534D" w:rsidRDefault="00204EE5">
      <w:pPr>
        <w:pStyle w:val="BodyText"/>
        <w:spacing w:before="2"/>
        <w:rPr>
          <w:sz w:val="19"/>
        </w:rPr>
      </w:pPr>
      <w:r>
        <w:rPr>
          <w:noProof/>
        </w:rPr>
        <mc:AlternateContent>
          <mc:Choice Requires="wpg">
            <w:drawing>
              <wp:anchor distT="0" distB="0" distL="0" distR="0" simplePos="0" relativeHeight="251550720" behindDoc="0" locked="0" layoutInCell="1" allowOverlap="1" wp14:anchorId="1DADDE2B" wp14:editId="35153D32">
                <wp:simplePos x="0" y="0"/>
                <wp:positionH relativeFrom="page">
                  <wp:posOffset>913765</wp:posOffset>
                </wp:positionH>
                <wp:positionV relativeFrom="paragraph">
                  <wp:posOffset>164465</wp:posOffset>
                </wp:positionV>
                <wp:extent cx="5944235" cy="1283335"/>
                <wp:effectExtent l="0" t="0" r="12700" b="12700"/>
                <wp:wrapTopAndBottom/>
                <wp:docPr id="161"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83335"/>
                          <a:chOff x="1440" y="260"/>
                          <a:chExt cx="9361" cy="2021"/>
                        </a:xfrm>
                      </wpg:grpSpPr>
                      <wps:wsp>
                        <wps:cNvPr id="162" name="Freeform 130"/>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63" name="Freeform 129"/>
                        <wps:cNvSpPr>
                          <a:spLocks/>
                        </wps:cNvSpPr>
                        <wps:spPr bwMode="auto">
                          <a:xfrm>
                            <a:off x="1444" y="264"/>
                            <a:ext cx="9353" cy="2013"/>
                          </a:xfrm>
                          <a:custGeom>
                            <a:avLst/>
                            <a:gdLst>
                              <a:gd name="T0" fmla="+- 0 10716 1444"/>
                              <a:gd name="T1" fmla="*/ T0 w 9353"/>
                              <a:gd name="T2" fmla="+- 0 264 264"/>
                              <a:gd name="T3" fmla="*/ 264 h 2013"/>
                              <a:gd name="T4" fmla="+- 0 1524 1444"/>
                              <a:gd name="T5" fmla="*/ T4 w 9353"/>
                              <a:gd name="T6" fmla="+- 0 264 264"/>
                              <a:gd name="T7" fmla="*/ 264 h 2013"/>
                              <a:gd name="T8" fmla="+- 0 1493 1444"/>
                              <a:gd name="T9" fmla="*/ T8 w 9353"/>
                              <a:gd name="T10" fmla="+- 0 270 264"/>
                              <a:gd name="T11" fmla="*/ 270 h 2013"/>
                              <a:gd name="T12" fmla="+- 0 1467 1444"/>
                              <a:gd name="T13" fmla="*/ T12 w 9353"/>
                              <a:gd name="T14" fmla="+- 0 287 264"/>
                              <a:gd name="T15" fmla="*/ 287 h 2013"/>
                              <a:gd name="T16" fmla="+- 0 1450 1444"/>
                              <a:gd name="T17" fmla="*/ T16 w 9353"/>
                              <a:gd name="T18" fmla="+- 0 312 264"/>
                              <a:gd name="T19" fmla="*/ 312 h 2013"/>
                              <a:gd name="T20" fmla="+- 0 1444 1444"/>
                              <a:gd name="T21" fmla="*/ T20 w 9353"/>
                              <a:gd name="T22" fmla="+- 0 343 264"/>
                              <a:gd name="T23" fmla="*/ 343 h 2013"/>
                              <a:gd name="T24" fmla="+- 0 1444 1444"/>
                              <a:gd name="T25" fmla="*/ T24 w 9353"/>
                              <a:gd name="T26" fmla="+- 0 2197 264"/>
                              <a:gd name="T27" fmla="*/ 2197 h 2013"/>
                              <a:gd name="T28" fmla="+- 0 1450 1444"/>
                              <a:gd name="T29" fmla="*/ T28 w 9353"/>
                              <a:gd name="T30" fmla="+- 0 2228 264"/>
                              <a:gd name="T31" fmla="*/ 2228 h 2013"/>
                              <a:gd name="T32" fmla="+- 0 1467 1444"/>
                              <a:gd name="T33" fmla="*/ T32 w 9353"/>
                              <a:gd name="T34" fmla="+- 0 2253 264"/>
                              <a:gd name="T35" fmla="*/ 2253 h 2013"/>
                              <a:gd name="T36" fmla="+- 0 1493 1444"/>
                              <a:gd name="T37" fmla="*/ T36 w 9353"/>
                              <a:gd name="T38" fmla="+- 0 2270 264"/>
                              <a:gd name="T39" fmla="*/ 2270 h 2013"/>
                              <a:gd name="T40" fmla="+- 0 1524 1444"/>
                              <a:gd name="T41" fmla="*/ T40 w 9353"/>
                              <a:gd name="T42" fmla="+- 0 2276 264"/>
                              <a:gd name="T43" fmla="*/ 2276 h 2013"/>
                              <a:gd name="T44" fmla="+- 0 10716 1444"/>
                              <a:gd name="T45" fmla="*/ T44 w 9353"/>
                              <a:gd name="T46" fmla="+- 0 2276 264"/>
                              <a:gd name="T47" fmla="*/ 2276 h 2013"/>
                              <a:gd name="T48" fmla="+- 0 10747 1444"/>
                              <a:gd name="T49" fmla="*/ T48 w 9353"/>
                              <a:gd name="T50" fmla="+- 0 2270 264"/>
                              <a:gd name="T51" fmla="*/ 2270 h 2013"/>
                              <a:gd name="T52" fmla="+- 0 10773 1444"/>
                              <a:gd name="T53" fmla="*/ T52 w 9353"/>
                              <a:gd name="T54" fmla="+- 0 2253 264"/>
                              <a:gd name="T55" fmla="*/ 2253 h 2013"/>
                              <a:gd name="T56" fmla="+- 0 10790 1444"/>
                              <a:gd name="T57" fmla="*/ T56 w 9353"/>
                              <a:gd name="T58" fmla="+- 0 2228 264"/>
                              <a:gd name="T59" fmla="*/ 2228 h 2013"/>
                              <a:gd name="T60" fmla="+- 0 10796 1444"/>
                              <a:gd name="T61" fmla="*/ T60 w 9353"/>
                              <a:gd name="T62" fmla="+- 0 2197 264"/>
                              <a:gd name="T63" fmla="*/ 2197 h 2013"/>
                              <a:gd name="T64" fmla="+- 0 10796 1444"/>
                              <a:gd name="T65" fmla="*/ T64 w 9353"/>
                              <a:gd name="T66" fmla="+- 0 343 264"/>
                              <a:gd name="T67" fmla="*/ 343 h 2013"/>
                              <a:gd name="T68" fmla="+- 0 10790 1444"/>
                              <a:gd name="T69" fmla="*/ T68 w 9353"/>
                              <a:gd name="T70" fmla="+- 0 312 264"/>
                              <a:gd name="T71" fmla="*/ 312 h 2013"/>
                              <a:gd name="T72" fmla="+- 0 10773 1444"/>
                              <a:gd name="T73" fmla="*/ T72 w 9353"/>
                              <a:gd name="T74" fmla="+- 0 287 264"/>
                              <a:gd name="T75" fmla="*/ 287 h 2013"/>
                              <a:gd name="T76" fmla="+- 0 10747 1444"/>
                              <a:gd name="T77" fmla="*/ T76 w 9353"/>
                              <a:gd name="T78" fmla="+- 0 270 264"/>
                              <a:gd name="T79" fmla="*/ 270 h 2013"/>
                              <a:gd name="T80" fmla="+- 0 10716 1444"/>
                              <a:gd name="T81" fmla="*/ T80 w 9353"/>
                              <a:gd name="T82" fmla="+- 0 264 264"/>
                              <a:gd name="T83" fmla="*/ 264 h 20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013">
                                <a:moveTo>
                                  <a:pt x="9272" y="0"/>
                                </a:moveTo>
                                <a:lnTo>
                                  <a:pt x="80" y="0"/>
                                </a:lnTo>
                                <a:lnTo>
                                  <a:pt x="49" y="6"/>
                                </a:lnTo>
                                <a:lnTo>
                                  <a:pt x="23" y="23"/>
                                </a:lnTo>
                                <a:lnTo>
                                  <a:pt x="6" y="48"/>
                                </a:lnTo>
                                <a:lnTo>
                                  <a:pt x="0" y="79"/>
                                </a:lnTo>
                                <a:lnTo>
                                  <a:pt x="0" y="1933"/>
                                </a:lnTo>
                                <a:lnTo>
                                  <a:pt x="6" y="1964"/>
                                </a:lnTo>
                                <a:lnTo>
                                  <a:pt x="23" y="1989"/>
                                </a:lnTo>
                                <a:lnTo>
                                  <a:pt x="49" y="2006"/>
                                </a:lnTo>
                                <a:lnTo>
                                  <a:pt x="80" y="2012"/>
                                </a:lnTo>
                                <a:lnTo>
                                  <a:pt x="9272" y="2012"/>
                                </a:lnTo>
                                <a:lnTo>
                                  <a:pt x="9303" y="2006"/>
                                </a:lnTo>
                                <a:lnTo>
                                  <a:pt x="9329" y="1989"/>
                                </a:lnTo>
                                <a:lnTo>
                                  <a:pt x="9346" y="1964"/>
                                </a:lnTo>
                                <a:lnTo>
                                  <a:pt x="9352" y="1933"/>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64" name="Text Box 128"/>
                        <wps:cNvSpPr txBox="1">
                          <a:spLocks noChangeArrowheads="1"/>
                        </wps:cNvSpPr>
                        <wps:spPr bwMode="auto">
                          <a:xfrm>
                            <a:off x="1440" y="260"/>
                            <a:ext cx="9361" cy="202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proofErr w:type="spellStart"/>
                              <w:r>
                                <w:rPr>
                                  <w:rFonts w:ascii="Courier New"/>
                                  <w:sz w:val="20"/>
                                </w:rPr>
                                <w:t>temporallyRelatedInformation</w:t>
                              </w:r>
                              <w:proofErr w:type="spellEnd"/>
                              <w:r>
                                <w:rPr>
                                  <w:rFonts w:ascii="Courier New"/>
                                  <w:sz w:val="20"/>
                                </w:rPr>
                                <w:t xml:space="preserve"> </w:t>
                              </w:r>
                              <w:r w:rsidRPr="00D82997">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DE2B" id="Group 127" o:spid="_x0000_s1042" style="position:absolute;margin-left:71.95pt;margin-top:12.95pt;width:468.05pt;height:101.05pt;z-index:251550720;mso-wrap-distance-left:0;mso-wrap-distance-right:0;mso-position-horizontal-relative:page" coordorigin="1440,260" coordsize="9361,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">
                <v:shape id="Freeform 130" o:spid="_x0000_s1043"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" path="m9272,l80,,49,6,23,23,6,48,,79,,1933r6,31l23,1989r26,17l80,2012r9192,l9303,2006r26,-17l9346,1964r6,-31l9352,79r-6,-31l9329,23,9303,6,9272,xe" fillcolor="#fffde8" stroked="f">
                  <v:path arrowok="t" o:connecttype="custom" o:connectlocs="9272,264;80,264;49,270;23,287;6,312;0,343;0,2197;6,2228;23,2253;49,2270;80,2276;9272,2276;9303,2270;9329,2253;9346,2228;9352,2197;9352,343;9346,312;9329,287;9303,270;9272,264" o:connectangles="0,0,0,0,0,0,0,0,0,0,0,0,0,0,0,0,0,0,0,0,0"/>
                </v:shape>
                <v:shape id="Freeform 129" o:spid="_x0000_s1044" style="position:absolute;left:1444;top:264;width:9353;height:2013;visibility:visible;mso-wrap-style:square;v-text-anchor:top" coordsize="9353,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" path="m9272,l80,,49,6,23,23,6,48,,79,,1933r6,31l23,1989r26,17l80,2012r9192,l9303,2006r26,-17l9346,1964r6,-31l9352,79r-6,-31l9329,23,9303,6,9272,xe" filled="f" strokeweight=".14056mm">
                  <v:path arrowok="t" o:connecttype="custom" o:connectlocs="9272,264;80,264;49,270;23,287;6,312;0,343;0,2197;6,2228;23,2253;49,2270;80,2276;9272,2276;9303,2270;9329,2253;9346,2228;9352,2197;9352,343;9346,312;9329,287;9303,270;9272,264" o:connectangles="0,0,0,0,0,0,0,0,0,0,0,0,0,0,0,0,0,0,0,0,0"/>
                </v:shape>
                <v:shape id="Text Box 128" o:spid="_x0000_s1045" type="#_x0000_t202" style="position:absolute;left:1440;top:260;width:9361;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6E8A639F" w14:textId="77777777" w:rsidR="00090BC7" w:rsidRDefault="00090BC7">
                        <w:pPr>
                          <w:spacing w:before="54"/>
                          <w:ind w:left="273"/>
                          <w:rPr>
                            <w:b/>
                            <w:sz w:val="20"/>
                          </w:rPr>
                        </w:pPr>
                        <w:r>
                          <w:rPr>
                            <w:b/>
                            <w:sz w:val="20"/>
                          </w:rPr>
                          <w:t>Conformance Requirement 5 (Data Criteria Inclusion):</w:t>
                        </w:r>
                      </w:p>
                      <w:p w14:paraId="4E1CC917" w14:textId="77777777" w:rsidR="00090BC7" w:rsidRDefault="00090BC7" w:rsidP="0040431D">
                        <w:pPr>
                          <w:numPr>
                            <w:ilvl w:val="0"/>
                            <w:numId w:val="65"/>
                          </w:numPr>
                          <w:tabs>
                            <w:tab w:val="left" w:pos="900"/>
                          </w:tabs>
                          <w:spacing w:before="5"/>
                          <w:ind w:left="810" w:right="107" w:hanging="270"/>
                          <w:rPr>
                            <w:sz w:val="20"/>
                          </w:rPr>
                        </w:pPr>
                        <w:r>
                          <w:rPr>
                            <w:sz w:val="20"/>
                          </w:rPr>
                          <w:t>Data</w:t>
                        </w:r>
                        <w:r>
                          <w:rPr>
                            <w:spacing w:val="-3"/>
                            <w:sz w:val="20"/>
                          </w:rPr>
                          <w:t xml:space="preserve"> </w:t>
                        </w:r>
                        <w:r>
                          <w:rPr>
                            <w:sz w:val="20"/>
                          </w:rPr>
                          <w:t>criteria</w:t>
                        </w:r>
                        <w:r>
                          <w:rPr>
                            <w:spacing w:val="-3"/>
                            <w:sz w:val="20"/>
                          </w:rPr>
                          <w:t xml:space="preserve"> </w:t>
                        </w:r>
                        <w:r>
                          <w:rPr>
                            <w:sz w:val="20"/>
                          </w:rPr>
                          <w:t>entries</w:t>
                        </w:r>
                        <w:r>
                          <w:rPr>
                            <w:spacing w:val="-3"/>
                            <w:sz w:val="20"/>
                          </w:rPr>
                          <w:t xml:space="preserve"> </w:t>
                        </w:r>
                        <w:r>
                          <w:rPr>
                            <w:b/>
                            <w:sz w:val="20"/>
                          </w:rPr>
                          <w:t>SHALL</w:t>
                        </w:r>
                        <w:r>
                          <w:rPr>
                            <w:b/>
                            <w:spacing w:val="-3"/>
                            <w:sz w:val="20"/>
                          </w:rPr>
                          <w:t xml:space="preserve"> </w:t>
                        </w:r>
                        <w:r>
                          <w:rPr>
                            <w:sz w:val="20"/>
                          </w:rPr>
                          <w:t>be</w:t>
                        </w:r>
                        <w:r>
                          <w:rPr>
                            <w:spacing w:val="-3"/>
                            <w:sz w:val="20"/>
                          </w:rPr>
                          <w:t xml:space="preserve"> </w:t>
                        </w:r>
                        <w:r>
                          <w:rPr>
                            <w:sz w:val="20"/>
                          </w:rPr>
                          <w:t>included</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HQMF</w:t>
                        </w:r>
                        <w:r>
                          <w:rPr>
                            <w:spacing w:val="-3"/>
                            <w:sz w:val="20"/>
                          </w:rPr>
                          <w:t xml:space="preserve"> </w:t>
                        </w:r>
                        <w:r>
                          <w:rPr>
                            <w:sz w:val="20"/>
                          </w:rPr>
                          <w:t>for</w:t>
                        </w:r>
                        <w:r>
                          <w:rPr>
                            <w:spacing w:val="-3"/>
                            <w:sz w:val="20"/>
                          </w:rPr>
                          <w:t xml:space="preserve"> </w:t>
                        </w:r>
                        <w:r>
                          <w:rPr>
                            <w:sz w:val="20"/>
                          </w:rPr>
                          <w:t>each</w:t>
                        </w:r>
                        <w:r>
                          <w:rPr>
                            <w:spacing w:val="-3"/>
                            <w:sz w:val="20"/>
                          </w:rPr>
                          <w:t xml:space="preserve"> </w:t>
                        </w:r>
                        <w:r>
                          <w:rPr>
                            <w:sz w:val="20"/>
                          </w:rPr>
                          <w:t>QDM</w:t>
                        </w:r>
                        <w:r>
                          <w:rPr>
                            <w:spacing w:val="-3"/>
                            <w:sz w:val="20"/>
                          </w:rPr>
                          <w:t xml:space="preserve"> </w:t>
                        </w:r>
                        <w:r>
                          <w:rPr>
                            <w:sz w:val="20"/>
                          </w:rPr>
                          <w:t>element</w:t>
                        </w:r>
                        <w:r>
                          <w:rPr>
                            <w:spacing w:val="-3"/>
                            <w:sz w:val="20"/>
                          </w:rPr>
                          <w:t xml:space="preserve"> </w:t>
                        </w:r>
                        <w:r>
                          <w:rPr>
                            <w:sz w:val="20"/>
                          </w:rPr>
                          <w:t>referenced</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measure logic.</w:t>
                        </w:r>
                      </w:p>
                      <w:p w14:paraId="415B5AC9" w14:textId="77777777" w:rsidR="00090BC7" w:rsidRDefault="00090BC7" w:rsidP="0040431D">
                        <w:pPr>
                          <w:numPr>
                            <w:ilvl w:val="0"/>
                            <w:numId w:val="65"/>
                          </w:numPr>
                          <w:tabs>
                            <w:tab w:val="left" w:pos="900"/>
                          </w:tabs>
                          <w:spacing w:before="125"/>
                          <w:ind w:left="810" w:hanging="270"/>
                          <w:rPr>
                            <w:sz w:val="20"/>
                          </w:rPr>
                        </w:pPr>
                        <w:r>
                          <w:rPr>
                            <w:sz w:val="20"/>
                          </w:rPr>
                          <w:t>Data</w:t>
                        </w:r>
                        <w:r>
                          <w:rPr>
                            <w:spacing w:val="-4"/>
                            <w:sz w:val="20"/>
                          </w:rPr>
                          <w:t xml:space="preserve"> </w:t>
                        </w:r>
                        <w:r>
                          <w:rPr>
                            <w:sz w:val="20"/>
                          </w:rPr>
                          <w:t>criteria</w:t>
                        </w:r>
                        <w:r>
                          <w:rPr>
                            <w:spacing w:val="-4"/>
                            <w:sz w:val="20"/>
                          </w:rPr>
                          <w:t xml:space="preserve"> </w:t>
                        </w:r>
                        <w:r>
                          <w:rPr>
                            <w:sz w:val="20"/>
                          </w:rPr>
                          <w:t>entries</w:t>
                        </w:r>
                        <w:r>
                          <w:rPr>
                            <w:spacing w:val="-4"/>
                            <w:sz w:val="20"/>
                          </w:rPr>
                          <w:t xml:space="preserve"> </w:t>
                        </w:r>
                        <w:r>
                          <w:rPr>
                            <w:b/>
                            <w:sz w:val="20"/>
                          </w:rPr>
                          <w:t>SHALL</w:t>
                        </w:r>
                        <w:r>
                          <w:rPr>
                            <w:b/>
                            <w:spacing w:val="-4"/>
                            <w:sz w:val="20"/>
                          </w:rPr>
                          <w:t xml:space="preserve"> </w:t>
                        </w:r>
                        <w:r>
                          <w:rPr>
                            <w:sz w:val="20"/>
                          </w:rPr>
                          <w:t>conform</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templates</w:t>
                        </w:r>
                        <w:r>
                          <w:rPr>
                            <w:spacing w:val="-4"/>
                            <w:sz w:val="20"/>
                          </w:rPr>
                          <w:t xml:space="preserve"> </w:t>
                        </w:r>
                        <w:r>
                          <w:rPr>
                            <w:sz w:val="20"/>
                          </w:rPr>
                          <w:t>defined</w:t>
                        </w:r>
                        <w:r>
                          <w:rPr>
                            <w:spacing w:val="-4"/>
                            <w:sz w:val="20"/>
                          </w:rPr>
                          <w:t xml:space="preserve"> </w:t>
                        </w:r>
                        <w:r>
                          <w:rPr>
                            <w:sz w:val="20"/>
                          </w:rPr>
                          <w:t>in</w:t>
                        </w:r>
                        <w:r>
                          <w:rPr>
                            <w:spacing w:val="-4"/>
                            <w:sz w:val="20"/>
                          </w:rPr>
                          <w:t xml:space="preserve"> </w:t>
                        </w:r>
                        <w:r>
                          <w:rPr>
                            <w:spacing w:val="-5"/>
                            <w:sz w:val="20"/>
                          </w:rPr>
                          <w:t>Volume</w:t>
                        </w:r>
                        <w:r>
                          <w:rPr>
                            <w:spacing w:val="-4"/>
                            <w:sz w:val="20"/>
                          </w:rPr>
                          <w:t xml:space="preserve"> </w:t>
                        </w:r>
                        <w:r>
                          <w:rPr>
                            <w:sz w:val="20"/>
                          </w:rPr>
                          <w:t>3</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IG.</w:t>
                        </w:r>
                      </w:p>
                      <w:p w14:paraId="42FC2923" w14:textId="7230F014" w:rsidR="00090BC7" w:rsidRPr="00D82997" w:rsidRDefault="00090BC7" w:rsidP="0040431D">
                        <w:pPr>
                          <w:numPr>
                            <w:ilvl w:val="0"/>
                            <w:numId w:val="65"/>
                          </w:numPr>
                          <w:tabs>
                            <w:tab w:val="left" w:pos="900"/>
                          </w:tabs>
                          <w:spacing w:before="114" w:line="247" w:lineRule="exact"/>
                          <w:ind w:left="810" w:hanging="270"/>
                          <w:rPr>
                            <w:rFonts w:ascii="Courier New"/>
                            <w:sz w:val="20"/>
                          </w:rPr>
                        </w:pPr>
                        <w:r>
                          <w:rPr>
                            <w:sz w:val="20"/>
                          </w:rPr>
                          <w:t xml:space="preserve">Data criteria entries </w:t>
                        </w:r>
                        <w:r>
                          <w:rPr>
                            <w:b/>
                            <w:sz w:val="20"/>
                          </w:rPr>
                          <w:t xml:space="preserve">SHALL </w:t>
                        </w:r>
                        <w:r>
                          <w:rPr>
                            <w:b/>
                            <w:spacing w:val="-3"/>
                            <w:sz w:val="20"/>
                          </w:rPr>
                          <w:t xml:space="preserve">NOT </w:t>
                        </w:r>
                        <w:r>
                          <w:rPr>
                            <w:sz w:val="20"/>
                          </w:rPr>
                          <w:t xml:space="preserve">include </w:t>
                        </w:r>
                        <w:r>
                          <w:rPr>
                            <w:rFonts w:ascii="Courier New"/>
                            <w:sz w:val="20"/>
                          </w:rPr>
                          <w:t>excerpt</w:t>
                        </w:r>
                        <w:r>
                          <w:rPr>
                            <w:rFonts w:ascii="Courier New"/>
                            <w:spacing w:val="-103"/>
                            <w:sz w:val="20"/>
                          </w:rPr>
                          <w:t xml:space="preserve"> </w:t>
                        </w:r>
                        <w:r>
                          <w:rPr>
                            <w:sz w:val="20"/>
                          </w:rPr>
                          <w:t xml:space="preserve">or </w:t>
                        </w:r>
                        <w:proofErr w:type="spellStart"/>
                        <w:r>
                          <w:rPr>
                            <w:rFonts w:ascii="Courier New"/>
                            <w:sz w:val="20"/>
                          </w:rPr>
                          <w:t>temporallyRelatedInformation</w:t>
                        </w:r>
                        <w:proofErr w:type="spellEnd"/>
                        <w:r>
                          <w:rPr>
                            <w:rFonts w:ascii="Courier New"/>
                            <w:sz w:val="20"/>
                          </w:rPr>
                          <w:t xml:space="preserve"> </w:t>
                        </w:r>
                        <w:r w:rsidRPr="00D82997">
                          <w:rPr>
                            <w:sz w:val="20"/>
                          </w:rPr>
                          <w:t>elements.</w:t>
                        </w:r>
                      </w:p>
                    </w:txbxContent>
                  </v:textbox>
                </v:shape>
                <w10:wrap type="topAndBottom" anchorx="page"/>
              </v:group>
            </w:pict>
          </mc:Fallback>
        </mc:AlternateContent>
      </w:r>
    </w:p>
    <w:p w14:paraId="3FAA2605" w14:textId="77777777" w:rsidR="00A0534D" w:rsidRDefault="00A0534D">
      <w:pPr>
        <w:pStyle w:val="BodyText"/>
        <w:rPr>
          <w:sz w:val="20"/>
        </w:rPr>
      </w:pPr>
    </w:p>
    <w:p w14:paraId="7D8172BE" w14:textId="77777777" w:rsidR="00A0534D" w:rsidRDefault="00A0534D">
      <w:pPr>
        <w:pStyle w:val="BodyText"/>
        <w:spacing w:before="3"/>
        <w:rPr>
          <w:sz w:val="18"/>
        </w:rPr>
      </w:pPr>
    </w:p>
    <w:p w14:paraId="6A1BE206" w14:textId="6A02AFEC" w:rsidR="00A0534D" w:rsidRDefault="0083059C">
      <w:pPr>
        <w:pStyle w:val="BodyText"/>
        <w:spacing w:line="256" w:lineRule="auto"/>
        <w:ind w:left="660" w:right="119"/>
        <w:jc w:val="both"/>
      </w:pPr>
      <w:r>
        <w:t>Note</w:t>
      </w:r>
      <w:r>
        <w:rPr>
          <w:spacing w:val="-4"/>
        </w:rPr>
        <w:t xml:space="preserve"> </w:t>
      </w:r>
      <w:r>
        <w:t>that</w:t>
      </w:r>
      <w:r>
        <w:rPr>
          <w:spacing w:val="-4"/>
        </w:rPr>
        <w:t xml:space="preserve"> </w:t>
      </w:r>
      <w:r>
        <w:t>CQL</w:t>
      </w:r>
      <w:r>
        <w:rPr>
          <w:spacing w:val="-4"/>
        </w:rPr>
        <w:t xml:space="preserve"> </w:t>
      </w:r>
      <w:r>
        <w:t>defines</w:t>
      </w:r>
      <w:r>
        <w:rPr>
          <w:spacing w:val="-4"/>
        </w:rPr>
        <w:t xml:space="preserve"> </w:t>
      </w:r>
      <w:r>
        <w:t>its</w:t>
      </w:r>
      <w:r>
        <w:rPr>
          <w:spacing w:val="-4"/>
        </w:rPr>
        <w:t xml:space="preserve"> </w:t>
      </w:r>
      <w:r>
        <w:t>own</w:t>
      </w:r>
      <w:r>
        <w:rPr>
          <w:spacing w:val="-4"/>
        </w:rPr>
        <w:t xml:space="preserve"> </w:t>
      </w:r>
      <w:r>
        <w:t>method</w:t>
      </w:r>
      <w:r>
        <w:rPr>
          <w:spacing w:val="-4"/>
        </w:rPr>
        <w:t xml:space="preserve"> </w:t>
      </w:r>
      <w:r>
        <w:t>for</w:t>
      </w:r>
      <w:r>
        <w:rPr>
          <w:spacing w:val="-4"/>
        </w:rPr>
        <w:t xml:space="preserve"> </w:t>
      </w:r>
      <w:r>
        <w:t>referencing</w:t>
      </w:r>
      <w:r>
        <w:rPr>
          <w:spacing w:val="-4"/>
        </w:rPr>
        <w:t xml:space="preserve"> </w:t>
      </w:r>
      <w:r>
        <w:t>data</w:t>
      </w:r>
      <w:r>
        <w:rPr>
          <w:spacing w:val="-4"/>
        </w:rPr>
        <w:t xml:space="preserve"> </w:t>
      </w:r>
      <w:r>
        <w:t>and</w:t>
      </w:r>
      <w:r>
        <w:rPr>
          <w:spacing w:val="-4"/>
        </w:rPr>
        <w:t xml:space="preserve"> </w:t>
      </w:r>
      <w:r>
        <w:t>that</w:t>
      </w:r>
      <w:r>
        <w:rPr>
          <w:spacing w:val="-4"/>
        </w:rPr>
        <w:t xml:space="preserve"> </w:t>
      </w:r>
      <w:r>
        <w:t>there</w:t>
      </w:r>
      <w:r>
        <w:rPr>
          <w:spacing w:val="-4"/>
        </w:rPr>
        <w:t xml:space="preserve"> </w:t>
      </w:r>
      <w:r>
        <w:t>is</w:t>
      </w:r>
      <w:r>
        <w:rPr>
          <w:spacing w:val="-4"/>
        </w:rPr>
        <w:t xml:space="preserve"> </w:t>
      </w:r>
      <w:r>
        <w:t>no</w:t>
      </w:r>
      <w:r>
        <w:rPr>
          <w:spacing w:val="-4"/>
        </w:rPr>
        <w:t xml:space="preserve"> </w:t>
      </w:r>
      <w:r>
        <w:t>direct</w:t>
      </w:r>
      <w:r>
        <w:rPr>
          <w:spacing w:val="-4"/>
        </w:rPr>
        <w:t xml:space="preserve"> </w:t>
      </w:r>
      <w:r>
        <w:t>link</w:t>
      </w:r>
      <w:r>
        <w:rPr>
          <w:spacing w:val="-4"/>
        </w:rPr>
        <w:t xml:space="preserve"> </w:t>
      </w:r>
      <w:r>
        <w:t>between</w:t>
      </w:r>
      <w:r>
        <w:rPr>
          <w:spacing w:val="-4"/>
        </w:rPr>
        <w:t xml:space="preserve"> </w:t>
      </w:r>
      <w:r>
        <w:t>the</w:t>
      </w:r>
      <w:r>
        <w:rPr>
          <w:spacing w:val="-4"/>
        </w:rPr>
        <w:t xml:space="preserve"> </w:t>
      </w:r>
      <w:r>
        <w:t>data criteria included in the HQMF and the data used by the CQL expressions. The HQMF data criteria are retained</w:t>
      </w:r>
      <w:r>
        <w:rPr>
          <w:spacing w:val="-9"/>
        </w:rPr>
        <w:t xml:space="preserve"> </w:t>
      </w:r>
      <w:r>
        <w:t>by</w:t>
      </w:r>
      <w:r>
        <w:rPr>
          <w:spacing w:val="-9"/>
        </w:rPr>
        <w:t xml:space="preserve"> </w:t>
      </w:r>
      <w:r>
        <w:t>this</w:t>
      </w:r>
      <w:r>
        <w:rPr>
          <w:spacing w:val="-9"/>
        </w:rPr>
        <w:t xml:space="preserve"> </w:t>
      </w:r>
      <w:r>
        <w:t>implementation</w:t>
      </w:r>
      <w:r>
        <w:rPr>
          <w:spacing w:val="-9"/>
        </w:rPr>
        <w:t xml:space="preserve"> </w:t>
      </w:r>
      <w:r>
        <w:t>guide</w:t>
      </w:r>
      <w:r>
        <w:rPr>
          <w:spacing w:val="-9"/>
        </w:rPr>
        <w:t xml:space="preserve"> </w:t>
      </w:r>
      <w:r>
        <w:t>to</w:t>
      </w:r>
      <w:r>
        <w:rPr>
          <w:spacing w:val="-9"/>
        </w:rPr>
        <w:t xml:space="preserve"> </w:t>
      </w:r>
      <w:r>
        <w:t>promote</w:t>
      </w:r>
      <w:r>
        <w:rPr>
          <w:spacing w:val="-9"/>
        </w:rPr>
        <w:t xml:space="preserve"> </w:t>
      </w:r>
      <w:r>
        <w:t>limited</w:t>
      </w:r>
      <w:r>
        <w:rPr>
          <w:spacing w:val="-9"/>
        </w:rPr>
        <w:t xml:space="preserve"> </w:t>
      </w:r>
      <w:r>
        <w:t>backwards</w:t>
      </w:r>
      <w:r>
        <w:rPr>
          <w:spacing w:val="-9"/>
        </w:rPr>
        <w:t xml:space="preserve"> </w:t>
      </w:r>
      <w:r>
        <w:t>compatibility</w:t>
      </w:r>
      <w:r>
        <w:rPr>
          <w:spacing w:val="-9"/>
        </w:rPr>
        <w:t xml:space="preserve"> </w:t>
      </w:r>
      <w:r>
        <w:t>with</w:t>
      </w:r>
      <w:r>
        <w:rPr>
          <w:spacing w:val="-9"/>
        </w:rPr>
        <w:t xml:space="preserve"> </w:t>
      </w:r>
      <w:r>
        <w:t>existing</w:t>
      </w:r>
      <w:r>
        <w:rPr>
          <w:spacing w:val="-9"/>
        </w:rPr>
        <w:t xml:space="preserve"> </w:t>
      </w:r>
      <w:r>
        <w:t>implementations</w:t>
      </w:r>
      <w:r>
        <w:rPr>
          <w:spacing w:val="-6"/>
        </w:rPr>
        <w:t xml:space="preserve"> </w:t>
      </w:r>
      <w:r>
        <w:t>of</w:t>
      </w:r>
      <w:r>
        <w:rPr>
          <w:spacing w:val="-6"/>
        </w:rPr>
        <w:t xml:space="preserve"> </w:t>
      </w:r>
      <w:r>
        <w:t>the</w:t>
      </w:r>
      <w:r>
        <w:rPr>
          <w:spacing w:val="-6"/>
        </w:rPr>
        <w:t xml:space="preserve"> </w:t>
      </w:r>
      <w:r>
        <w:t>QDM-based</w:t>
      </w:r>
      <w:r>
        <w:rPr>
          <w:spacing w:val="-6"/>
        </w:rPr>
        <w:t xml:space="preserve"> </w:t>
      </w:r>
      <w:r>
        <w:t>HQMF</w:t>
      </w:r>
      <w:r>
        <w:rPr>
          <w:spacing w:val="-6"/>
        </w:rPr>
        <w:t xml:space="preserve"> </w:t>
      </w:r>
      <w:r>
        <w:t>IG</w:t>
      </w:r>
      <w:r>
        <w:rPr>
          <w:spacing w:val="-6"/>
        </w:rPr>
        <w:t xml:space="preserve"> </w:t>
      </w:r>
      <w:r>
        <w:t>for</w:t>
      </w:r>
      <w:r>
        <w:rPr>
          <w:spacing w:val="-6"/>
        </w:rPr>
        <w:t xml:space="preserve"> </w:t>
      </w:r>
      <w:r>
        <w:t>the</w:t>
      </w:r>
      <w:r>
        <w:rPr>
          <w:spacing w:val="-6"/>
        </w:rPr>
        <w:t xml:space="preserve"> </w:t>
      </w:r>
      <w:r>
        <w:t>following</w:t>
      </w:r>
      <w:r>
        <w:rPr>
          <w:spacing w:val="-6"/>
        </w:rPr>
        <w:t xml:space="preserve"> </w:t>
      </w:r>
      <w:r>
        <w:t>use</w:t>
      </w:r>
      <w:r>
        <w:rPr>
          <w:spacing w:val="-6"/>
        </w:rPr>
        <w:t xml:space="preserve"> </w:t>
      </w:r>
      <w:r>
        <w:t>cases:</w:t>
      </w:r>
    </w:p>
    <w:p w14:paraId="4ABAFBE3" w14:textId="77777777" w:rsidR="00A0534D" w:rsidRDefault="00A0534D">
      <w:pPr>
        <w:pStyle w:val="BodyText"/>
        <w:rPr>
          <w:sz w:val="27"/>
        </w:rPr>
      </w:pPr>
    </w:p>
    <w:p w14:paraId="025E0909" w14:textId="0423EAB9" w:rsidR="00A0534D" w:rsidRDefault="0083059C" w:rsidP="0040431D">
      <w:pPr>
        <w:pStyle w:val="ListParagraph"/>
        <w:numPr>
          <w:ilvl w:val="0"/>
          <w:numId w:val="64"/>
        </w:numPr>
        <w:tabs>
          <w:tab w:val="left" w:pos="1206"/>
        </w:tabs>
        <w:ind w:hanging="717"/>
      </w:pPr>
      <w:r>
        <w:t>Determining</w:t>
      </w:r>
      <w:r w:rsidRPr="00D82997">
        <w:rPr>
          <w:spacing w:val="-6"/>
        </w:rPr>
        <w:t xml:space="preserve"> </w:t>
      </w:r>
      <w:r>
        <w:t>the</w:t>
      </w:r>
      <w:r w:rsidRPr="00D82997">
        <w:rPr>
          <w:spacing w:val="-6"/>
        </w:rPr>
        <w:t xml:space="preserve"> </w:t>
      </w:r>
      <w:r>
        <w:t>set</w:t>
      </w:r>
      <w:r w:rsidRPr="00D82997">
        <w:rPr>
          <w:spacing w:val="-6"/>
        </w:rPr>
        <w:t xml:space="preserve"> </w:t>
      </w:r>
      <w:r>
        <w:t>of</w:t>
      </w:r>
      <w:r w:rsidRPr="00D82997">
        <w:rPr>
          <w:spacing w:val="-6"/>
        </w:rPr>
        <w:t xml:space="preserve"> </w:t>
      </w:r>
      <w:r>
        <w:t>data</w:t>
      </w:r>
      <w:r w:rsidRPr="00D82997">
        <w:rPr>
          <w:spacing w:val="-6"/>
        </w:rPr>
        <w:t xml:space="preserve"> </w:t>
      </w:r>
      <w:r>
        <w:t>used</w:t>
      </w:r>
      <w:r w:rsidRPr="00D82997">
        <w:rPr>
          <w:spacing w:val="-6"/>
        </w:rPr>
        <w:t xml:space="preserve"> </w:t>
      </w:r>
      <w:r>
        <w:t>by</w:t>
      </w:r>
      <w:r w:rsidRPr="00D82997">
        <w:rPr>
          <w:spacing w:val="-6"/>
        </w:rPr>
        <w:t xml:space="preserve"> </w:t>
      </w:r>
      <w:r>
        <w:t>a</w:t>
      </w:r>
      <w:r w:rsidRPr="00D82997">
        <w:rPr>
          <w:spacing w:val="-6"/>
        </w:rPr>
        <w:t xml:space="preserve"> </w:t>
      </w:r>
      <w:r>
        <w:t>particular</w:t>
      </w:r>
      <w:r w:rsidRPr="00D82997">
        <w:rPr>
          <w:spacing w:val="-6"/>
        </w:rPr>
        <w:t xml:space="preserve"> </w:t>
      </w:r>
      <w:r w:rsidR="00060767">
        <w:t>eCQM</w:t>
      </w:r>
      <w:r>
        <w:t>.</w:t>
      </w:r>
    </w:p>
    <w:p w14:paraId="6C8D6261" w14:textId="70F06397" w:rsidR="00A0534D" w:rsidRDefault="0083059C" w:rsidP="0040431D">
      <w:pPr>
        <w:pStyle w:val="ListParagraph"/>
        <w:numPr>
          <w:ilvl w:val="0"/>
          <w:numId w:val="64"/>
        </w:numPr>
        <w:tabs>
          <w:tab w:val="left" w:pos="1206"/>
        </w:tabs>
        <w:spacing w:before="167" w:line="254" w:lineRule="auto"/>
        <w:ind w:right="119" w:hanging="717"/>
        <w:jc w:val="both"/>
      </w:pPr>
      <w:r>
        <w:t xml:space="preserve">Limited “scoop-and-filter” for creation of </w:t>
      </w:r>
      <w:r w:rsidRPr="00D82997">
        <w:rPr>
          <w:spacing w:val="-3"/>
        </w:rPr>
        <w:t xml:space="preserve">QRDA </w:t>
      </w:r>
      <w:r>
        <w:t>category 1 reports. The elimination of temporal relationships</w:t>
      </w:r>
      <w:r w:rsidRPr="00D82997">
        <w:rPr>
          <w:spacing w:val="-12"/>
        </w:rPr>
        <w:t xml:space="preserve"> </w:t>
      </w:r>
      <w:r>
        <w:t>from</w:t>
      </w:r>
      <w:r w:rsidRPr="00D82997">
        <w:rPr>
          <w:spacing w:val="-12"/>
        </w:rPr>
        <w:t xml:space="preserve"> </w:t>
      </w:r>
      <w:r>
        <w:t>HQMF</w:t>
      </w:r>
      <w:r w:rsidRPr="00D82997">
        <w:rPr>
          <w:spacing w:val="-12"/>
        </w:rPr>
        <w:t xml:space="preserve"> </w:t>
      </w:r>
      <w:r>
        <w:t>data</w:t>
      </w:r>
      <w:r w:rsidRPr="00D82997">
        <w:rPr>
          <w:spacing w:val="-12"/>
        </w:rPr>
        <w:t xml:space="preserve"> </w:t>
      </w:r>
      <w:r>
        <w:t>criteria</w:t>
      </w:r>
      <w:r w:rsidRPr="00D82997">
        <w:rPr>
          <w:spacing w:val="-12"/>
        </w:rPr>
        <w:t xml:space="preserve"> </w:t>
      </w:r>
      <w:r>
        <w:t>may</w:t>
      </w:r>
      <w:r w:rsidRPr="00D82997">
        <w:rPr>
          <w:spacing w:val="-12"/>
        </w:rPr>
        <w:t xml:space="preserve"> </w:t>
      </w:r>
      <w:r>
        <w:t>result</w:t>
      </w:r>
      <w:r w:rsidRPr="00D82997">
        <w:rPr>
          <w:spacing w:val="-12"/>
        </w:rPr>
        <w:t xml:space="preserve"> </w:t>
      </w:r>
      <w:r>
        <w:t>in</w:t>
      </w:r>
      <w:r w:rsidRPr="00D82997">
        <w:rPr>
          <w:spacing w:val="-12"/>
        </w:rPr>
        <w:t xml:space="preserve"> </w:t>
      </w:r>
      <w:r>
        <w:t>the</w:t>
      </w:r>
      <w:r w:rsidRPr="00D82997">
        <w:rPr>
          <w:spacing w:val="-12"/>
        </w:rPr>
        <w:t xml:space="preserve"> </w:t>
      </w:r>
      <w:r>
        <w:t>inclusion</w:t>
      </w:r>
      <w:r w:rsidRPr="00D82997">
        <w:rPr>
          <w:spacing w:val="-12"/>
        </w:rPr>
        <w:t xml:space="preserve"> </w:t>
      </w:r>
      <w:r>
        <w:t>of</w:t>
      </w:r>
      <w:r w:rsidRPr="00D82997">
        <w:rPr>
          <w:spacing w:val="-12"/>
        </w:rPr>
        <w:t xml:space="preserve"> </w:t>
      </w:r>
      <w:r>
        <w:t>more</w:t>
      </w:r>
      <w:r w:rsidRPr="00D82997">
        <w:rPr>
          <w:spacing w:val="-12"/>
        </w:rPr>
        <w:t xml:space="preserve"> </w:t>
      </w:r>
      <w:r>
        <w:t>data</w:t>
      </w:r>
      <w:r w:rsidRPr="00D82997">
        <w:rPr>
          <w:spacing w:val="-12"/>
        </w:rPr>
        <w:t xml:space="preserve"> </w:t>
      </w:r>
      <w:r>
        <w:t>than</w:t>
      </w:r>
      <w:r w:rsidRPr="00D82997">
        <w:rPr>
          <w:spacing w:val="-12"/>
        </w:rPr>
        <w:t xml:space="preserve"> </w:t>
      </w:r>
      <w:proofErr w:type="gramStart"/>
      <w:r>
        <w:t>actually</w:t>
      </w:r>
      <w:r w:rsidRPr="00D82997">
        <w:rPr>
          <w:spacing w:val="-12"/>
        </w:rPr>
        <w:t xml:space="preserve"> </w:t>
      </w:r>
      <w:r>
        <w:t>required</w:t>
      </w:r>
      <w:proofErr w:type="gramEnd"/>
      <w:r>
        <w:t xml:space="preserve">. Implementations desiring or required to comply with </w:t>
      </w:r>
      <w:r w:rsidRPr="00D82997">
        <w:rPr>
          <w:spacing w:val="-3"/>
        </w:rPr>
        <w:t xml:space="preserve">privacy </w:t>
      </w:r>
      <w:r>
        <w:t>policies that mandate or recommend fine-grained filtering should examine the CQL or ELM to determine additional data constraints</w:t>
      </w:r>
      <w:r w:rsidRPr="00D82997">
        <w:rPr>
          <w:spacing w:val="-9"/>
        </w:rPr>
        <w:t xml:space="preserve"> </w:t>
      </w:r>
      <w:r>
        <w:t>necessary for adherence to those</w:t>
      </w:r>
      <w:r w:rsidRPr="00D82997">
        <w:rPr>
          <w:spacing w:val="-31"/>
        </w:rPr>
        <w:t xml:space="preserve"> </w:t>
      </w:r>
      <w:r>
        <w:t>policies.</w:t>
      </w:r>
    </w:p>
    <w:p w14:paraId="0704015B" w14:textId="77777777" w:rsidR="00A0534D" w:rsidRDefault="00A0534D">
      <w:pPr>
        <w:pStyle w:val="BodyText"/>
        <w:spacing w:before="7"/>
        <w:rPr>
          <w:sz w:val="27"/>
        </w:rPr>
      </w:pPr>
    </w:p>
    <w:p w14:paraId="3FB4A9A5" w14:textId="77777777" w:rsidR="00A0534D" w:rsidRDefault="00951171">
      <w:pPr>
        <w:pStyle w:val="BodyText"/>
        <w:ind w:left="660"/>
        <w:jc w:val="both"/>
      </w:pPr>
      <w:hyperlink w:anchor="_bookmark48" w:history="1">
        <w:r w:rsidR="0083059C">
          <w:rPr>
            <w:color w:val="0000FF"/>
          </w:rPr>
          <w:t>Section 4.1</w:t>
        </w:r>
      </w:hyperlink>
      <w:r w:rsidR="0083059C">
        <w:rPr>
          <w:color w:val="0000FF"/>
        </w:rPr>
        <w:t xml:space="preserve"> </w:t>
      </w:r>
      <w:r w:rsidR="0083059C">
        <w:t>describes a means for deriving HQMF data criteria from CQL data references.</w:t>
      </w:r>
    </w:p>
    <w:p w14:paraId="10DCF184" w14:textId="77777777" w:rsidR="00A0534D" w:rsidRDefault="00A0534D">
      <w:pPr>
        <w:pStyle w:val="BodyText"/>
      </w:pPr>
    </w:p>
    <w:p w14:paraId="072A0EE0" w14:textId="77777777" w:rsidR="00A0534D" w:rsidRDefault="0083059C" w:rsidP="0040431D">
      <w:pPr>
        <w:pStyle w:val="Heading2"/>
        <w:numPr>
          <w:ilvl w:val="1"/>
          <w:numId w:val="29"/>
        </w:numPr>
        <w:tabs>
          <w:tab w:val="left" w:pos="1198"/>
        </w:tabs>
        <w:spacing w:before="185"/>
      </w:pPr>
      <w:bookmarkStart w:id="78" w:name="4.1_Use_of_ELM"/>
      <w:bookmarkStart w:id="79" w:name="_Toc519432934"/>
      <w:bookmarkEnd w:id="78"/>
      <w:r>
        <w:t>Use of</w:t>
      </w:r>
      <w:r>
        <w:rPr>
          <w:spacing w:val="-7"/>
        </w:rPr>
        <w:t xml:space="preserve"> </w:t>
      </w:r>
      <w:r>
        <w:t>ELM</w:t>
      </w:r>
      <w:bookmarkEnd w:id="79"/>
    </w:p>
    <w:p w14:paraId="73896A82" w14:textId="77777777" w:rsidR="00A0534D" w:rsidRDefault="00A0534D">
      <w:pPr>
        <w:pStyle w:val="BodyText"/>
        <w:spacing w:before="4"/>
        <w:rPr>
          <w:b/>
          <w:sz w:val="24"/>
        </w:rPr>
      </w:pPr>
    </w:p>
    <w:p w14:paraId="79C7F3D6" w14:textId="77777777" w:rsidR="00A0534D" w:rsidRDefault="0083059C">
      <w:pPr>
        <w:pStyle w:val="BodyText"/>
        <w:spacing w:line="256" w:lineRule="auto"/>
        <w:ind w:left="660" w:right="119"/>
        <w:jc w:val="both"/>
      </w:pPr>
      <w:r>
        <w:t xml:space="preserve">The canonical representation of ELM makes it straightforward to derive HQMF data criteria for CQL data references to comply with </w:t>
      </w:r>
      <w:hyperlink w:anchor="_bookmark51" w:history="1">
        <w:r>
          <w:rPr>
            <w:color w:val="0000FF"/>
          </w:rPr>
          <w:t>Conformance Requirement 6</w:t>
        </w:r>
      </w:hyperlink>
      <w:r>
        <w:t>:</w:t>
      </w:r>
    </w:p>
    <w:p w14:paraId="06E24744" w14:textId="77777777" w:rsidR="00A0534D" w:rsidRDefault="00A0534D">
      <w:pPr>
        <w:pStyle w:val="BodyText"/>
        <w:spacing w:before="4"/>
        <w:rPr>
          <w:sz w:val="27"/>
        </w:rPr>
      </w:pPr>
    </w:p>
    <w:p w14:paraId="31D4AC2F" w14:textId="77777777" w:rsidR="00A0534D" w:rsidRDefault="0083059C" w:rsidP="0040431D">
      <w:pPr>
        <w:pStyle w:val="ListParagraph"/>
        <w:numPr>
          <w:ilvl w:val="2"/>
          <w:numId w:val="29"/>
        </w:numPr>
        <w:tabs>
          <w:tab w:val="left" w:pos="1206"/>
        </w:tabs>
        <w:spacing w:before="0" w:line="244" w:lineRule="auto"/>
        <w:ind w:right="118" w:hanging="351"/>
      </w:pPr>
      <w:r>
        <w:t>ELM</w:t>
      </w:r>
      <w:r>
        <w:rPr>
          <w:spacing w:val="-4"/>
        </w:rPr>
        <w:t xml:space="preserve"> </w:t>
      </w:r>
      <w:r>
        <w:t>elements</w:t>
      </w:r>
      <w:r>
        <w:rPr>
          <w:spacing w:val="-4"/>
        </w:rPr>
        <w:t xml:space="preserve"> </w:t>
      </w:r>
      <w:r>
        <w:t>with</w:t>
      </w:r>
      <w:r>
        <w:rPr>
          <w:spacing w:val="-4"/>
        </w:rPr>
        <w:t xml:space="preserve"> </w:t>
      </w:r>
      <w:r>
        <w:t>an</w:t>
      </w:r>
      <w:r>
        <w:rPr>
          <w:spacing w:val="-4"/>
        </w:rPr>
        <w:t xml:space="preserve"> </w:t>
      </w:r>
      <w:proofErr w:type="spellStart"/>
      <w:proofErr w:type="gramStart"/>
      <w:r>
        <w:rPr>
          <w:rFonts w:ascii="Courier New"/>
          <w:sz w:val="20"/>
        </w:rPr>
        <w:t>xsi:type</w:t>
      </w:r>
      <w:proofErr w:type="spellEnd"/>
      <w:proofErr w:type="gramEnd"/>
      <w:r>
        <w:rPr>
          <w:rFonts w:ascii="Courier New"/>
          <w:spacing w:val="-69"/>
          <w:sz w:val="20"/>
        </w:rPr>
        <w:t xml:space="preserve"> </w:t>
      </w:r>
      <w:r>
        <w:t>of</w:t>
      </w:r>
      <w:r>
        <w:rPr>
          <w:spacing w:val="-4"/>
        </w:rPr>
        <w:t xml:space="preserve"> </w:t>
      </w:r>
      <w:r>
        <w:rPr>
          <w:rFonts w:ascii="Courier New"/>
          <w:sz w:val="20"/>
        </w:rPr>
        <w:t>Retrieve</w:t>
      </w:r>
      <w:r>
        <w:rPr>
          <w:rFonts w:ascii="Courier New"/>
          <w:spacing w:val="-69"/>
          <w:sz w:val="20"/>
        </w:rPr>
        <w:t xml:space="preserve"> </w:t>
      </w:r>
      <w:r>
        <w:t>are</w:t>
      </w:r>
      <w:r>
        <w:rPr>
          <w:spacing w:val="-4"/>
        </w:rPr>
        <w:t xml:space="preserve"> </w:t>
      </w:r>
      <w:r>
        <w:t>equivalent</w:t>
      </w:r>
      <w:r>
        <w:rPr>
          <w:spacing w:val="-4"/>
        </w:rPr>
        <w:t xml:space="preserve"> </w:t>
      </w:r>
      <w:r>
        <w:t>to</w:t>
      </w:r>
      <w:r>
        <w:rPr>
          <w:spacing w:val="-4"/>
        </w:rPr>
        <w:t xml:space="preserve"> </w:t>
      </w:r>
      <w:r>
        <w:t>the</w:t>
      </w:r>
      <w:r>
        <w:rPr>
          <w:spacing w:val="-4"/>
        </w:rPr>
        <w:t xml:space="preserve"> </w:t>
      </w:r>
      <w:r>
        <w:t>simplified</w:t>
      </w:r>
      <w:r>
        <w:rPr>
          <w:spacing w:val="-4"/>
        </w:rPr>
        <w:t xml:space="preserve"> </w:t>
      </w:r>
      <w:r>
        <w:t>HQMF</w:t>
      </w:r>
      <w:r>
        <w:rPr>
          <w:spacing w:val="-4"/>
        </w:rPr>
        <w:t xml:space="preserve"> </w:t>
      </w:r>
      <w:r>
        <w:t>data</w:t>
      </w:r>
      <w:r>
        <w:rPr>
          <w:spacing w:val="-4"/>
        </w:rPr>
        <w:t xml:space="preserve"> </w:t>
      </w:r>
      <w:r>
        <w:t xml:space="preserve">criteria defined in </w:t>
      </w:r>
      <w:hyperlink w:anchor="_bookmark28" w:history="1">
        <w:r>
          <w:rPr>
            <w:color w:val="0000FF"/>
          </w:rPr>
          <w:t>Chapter</w:t>
        </w:r>
        <w:r>
          <w:rPr>
            <w:color w:val="0000FF"/>
            <w:spacing w:val="-29"/>
          </w:rPr>
          <w:t xml:space="preserve"> </w:t>
        </w:r>
        <w:r>
          <w:rPr>
            <w:color w:val="0000FF"/>
          </w:rPr>
          <w:t>2</w:t>
        </w:r>
      </w:hyperlink>
    </w:p>
    <w:p w14:paraId="46DE4E8E" w14:textId="77777777" w:rsidR="00A0534D" w:rsidRDefault="0083059C" w:rsidP="0040431D">
      <w:pPr>
        <w:pStyle w:val="ListParagraph"/>
        <w:numPr>
          <w:ilvl w:val="2"/>
          <w:numId w:val="29"/>
        </w:numPr>
        <w:tabs>
          <w:tab w:val="left" w:pos="1206"/>
        </w:tabs>
        <w:spacing w:before="177" w:line="244" w:lineRule="auto"/>
        <w:ind w:right="118" w:hanging="364"/>
      </w:pPr>
      <w:r>
        <w:t xml:space="preserve">The value of those ELM element’s </w:t>
      </w:r>
      <w:proofErr w:type="spellStart"/>
      <w:r>
        <w:rPr>
          <w:rFonts w:ascii="Courier New" w:hAnsi="Courier New"/>
          <w:sz w:val="20"/>
        </w:rPr>
        <w:t>dataType</w:t>
      </w:r>
      <w:proofErr w:type="spellEnd"/>
      <w:r>
        <w:rPr>
          <w:rFonts w:ascii="Courier New" w:hAnsi="Courier New"/>
          <w:sz w:val="20"/>
        </w:rPr>
        <w:t xml:space="preserve"> </w:t>
      </w:r>
      <w:r>
        <w:t>attributes can be mapped to the corresponding</w:t>
      </w:r>
      <w:r>
        <w:rPr>
          <w:spacing w:val="-10"/>
        </w:rPr>
        <w:t xml:space="preserve"> </w:t>
      </w:r>
      <w:r>
        <w:t>QDM data type for that data</w:t>
      </w:r>
      <w:r>
        <w:rPr>
          <w:spacing w:val="-26"/>
        </w:rPr>
        <w:t xml:space="preserve"> </w:t>
      </w:r>
      <w:r>
        <w:t>reference</w:t>
      </w:r>
    </w:p>
    <w:p w14:paraId="5978825D" w14:textId="77777777" w:rsidR="00A0534D" w:rsidRDefault="00A0534D">
      <w:pPr>
        <w:spacing w:line="244" w:lineRule="auto"/>
        <w:sectPr w:rsidR="00A0534D">
          <w:pgSz w:w="12240" w:h="15840"/>
          <w:pgMar w:top="1140" w:right="1320" w:bottom="1180" w:left="780" w:header="659" w:footer="993" w:gutter="0"/>
          <w:cols w:space="720"/>
        </w:sectPr>
      </w:pPr>
    </w:p>
    <w:p w14:paraId="7F2E0F62" w14:textId="77777777" w:rsidR="00A0534D" w:rsidRDefault="00A0534D">
      <w:pPr>
        <w:pStyle w:val="BodyText"/>
        <w:rPr>
          <w:sz w:val="20"/>
        </w:rPr>
      </w:pPr>
    </w:p>
    <w:p w14:paraId="25112E7F" w14:textId="77777777" w:rsidR="00A0534D" w:rsidRDefault="00A0534D">
      <w:pPr>
        <w:pStyle w:val="BodyText"/>
        <w:spacing w:before="5"/>
        <w:rPr>
          <w:sz w:val="16"/>
        </w:rPr>
      </w:pPr>
    </w:p>
    <w:p w14:paraId="1F317669" w14:textId="77777777" w:rsidR="00A0534D" w:rsidRDefault="0083059C" w:rsidP="0040431D">
      <w:pPr>
        <w:pStyle w:val="ListParagraph"/>
        <w:numPr>
          <w:ilvl w:val="2"/>
          <w:numId w:val="29"/>
        </w:numPr>
        <w:tabs>
          <w:tab w:val="left" w:pos="1206"/>
        </w:tabs>
        <w:spacing w:before="62" w:line="244" w:lineRule="auto"/>
        <w:ind w:right="119" w:hanging="351"/>
      </w:pPr>
      <w:r>
        <w:t>The</w:t>
      </w:r>
      <w:r>
        <w:rPr>
          <w:spacing w:val="-13"/>
        </w:rPr>
        <w:t xml:space="preserve"> </w:t>
      </w:r>
      <w:r>
        <w:t>value</w:t>
      </w:r>
      <w:r>
        <w:rPr>
          <w:spacing w:val="-13"/>
        </w:rPr>
        <w:t xml:space="preserve"> </w:t>
      </w:r>
      <w:r>
        <w:t>of</w:t>
      </w:r>
      <w:r>
        <w:rPr>
          <w:spacing w:val="-13"/>
        </w:rPr>
        <w:t xml:space="preserve"> </w:t>
      </w:r>
      <w:r>
        <w:t>those</w:t>
      </w:r>
      <w:r>
        <w:rPr>
          <w:spacing w:val="-13"/>
        </w:rPr>
        <w:t xml:space="preserve"> </w:t>
      </w:r>
      <w:r>
        <w:t>ELM</w:t>
      </w:r>
      <w:r>
        <w:rPr>
          <w:spacing w:val="-13"/>
        </w:rPr>
        <w:t xml:space="preserve"> </w:t>
      </w:r>
      <w:r>
        <w:t>element’s</w:t>
      </w:r>
      <w:r>
        <w:rPr>
          <w:spacing w:val="-13"/>
        </w:rPr>
        <w:t xml:space="preserve"> </w:t>
      </w:r>
      <w:r>
        <w:rPr>
          <w:rFonts w:ascii="Courier New" w:hAnsi="Courier New"/>
          <w:sz w:val="20"/>
        </w:rPr>
        <w:t>codes</w:t>
      </w:r>
      <w:r>
        <w:rPr>
          <w:rFonts w:ascii="Courier New" w:hAnsi="Courier New"/>
          <w:spacing w:val="-78"/>
          <w:sz w:val="20"/>
        </w:rPr>
        <w:t xml:space="preserve"> </w:t>
      </w:r>
      <w:r>
        <w:t>child</w:t>
      </w:r>
      <w:r>
        <w:rPr>
          <w:spacing w:val="-13"/>
        </w:rPr>
        <w:t xml:space="preserve"> </w:t>
      </w:r>
      <w:r>
        <w:t>elements</w:t>
      </w:r>
      <w:r>
        <w:rPr>
          <w:spacing w:val="-13"/>
        </w:rPr>
        <w:t xml:space="preserve"> </w:t>
      </w:r>
      <w:r>
        <w:t>identify</w:t>
      </w:r>
      <w:r>
        <w:rPr>
          <w:spacing w:val="-13"/>
        </w:rPr>
        <w:t xml:space="preserve"> </w:t>
      </w:r>
      <w:r>
        <w:t>the</w:t>
      </w:r>
      <w:r>
        <w:rPr>
          <w:spacing w:val="-13"/>
        </w:rPr>
        <w:t xml:space="preserve"> </w:t>
      </w:r>
      <w:r>
        <w:t>value</w:t>
      </w:r>
      <w:r>
        <w:rPr>
          <w:spacing w:val="-13"/>
        </w:rPr>
        <w:t xml:space="preserve"> </w:t>
      </w:r>
      <w:r>
        <w:t>set</w:t>
      </w:r>
      <w:r>
        <w:rPr>
          <w:spacing w:val="-13"/>
        </w:rPr>
        <w:t xml:space="preserve"> </w:t>
      </w:r>
      <w:r>
        <w:t>for</w:t>
      </w:r>
      <w:r>
        <w:rPr>
          <w:spacing w:val="-13"/>
        </w:rPr>
        <w:t xml:space="preserve"> </w:t>
      </w:r>
      <w:r>
        <w:t>the</w:t>
      </w:r>
      <w:r>
        <w:rPr>
          <w:spacing w:val="-13"/>
        </w:rPr>
        <w:t xml:space="preserve"> </w:t>
      </w:r>
      <w:r>
        <w:t>concept</w:t>
      </w:r>
      <w:r>
        <w:rPr>
          <w:spacing w:val="-13"/>
        </w:rPr>
        <w:t xml:space="preserve"> </w:t>
      </w:r>
      <w:r>
        <w:t>for</w:t>
      </w:r>
      <w:r>
        <w:rPr>
          <w:spacing w:val="-13"/>
        </w:rPr>
        <w:t xml:space="preserve"> </w:t>
      </w:r>
      <w:r>
        <w:t>that data</w:t>
      </w:r>
      <w:r>
        <w:rPr>
          <w:spacing w:val="-11"/>
        </w:rPr>
        <w:t xml:space="preserve"> </w:t>
      </w:r>
      <w:r>
        <w:t>reference</w:t>
      </w:r>
    </w:p>
    <w:p w14:paraId="47985D6E" w14:textId="77777777" w:rsidR="00A0534D" w:rsidRDefault="00A0534D">
      <w:pPr>
        <w:pStyle w:val="BodyText"/>
        <w:spacing w:before="7"/>
        <w:rPr>
          <w:sz w:val="24"/>
        </w:rPr>
      </w:pPr>
    </w:p>
    <w:p w14:paraId="3B452325" w14:textId="77777777" w:rsidR="00A0534D" w:rsidRDefault="0083059C" w:rsidP="0040431D">
      <w:pPr>
        <w:pStyle w:val="ListParagraph"/>
        <w:numPr>
          <w:ilvl w:val="2"/>
          <w:numId w:val="29"/>
        </w:numPr>
        <w:tabs>
          <w:tab w:val="left" w:pos="1206"/>
        </w:tabs>
        <w:spacing w:before="0" w:line="256" w:lineRule="auto"/>
        <w:ind w:right="119" w:hanging="364"/>
      </w:pPr>
      <w:r>
        <w:t xml:space="preserve">The corresponding HQMF data criteria template can be looked up in </w:t>
      </w:r>
      <w:r>
        <w:rPr>
          <w:spacing w:val="-5"/>
        </w:rPr>
        <w:t xml:space="preserve">Volume </w:t>
      </w:r>
      <w:r>
        <w:t>3 of this IG using the QDM</w:t>
      </w:r>
      <w:r>
        <w:rPr>
          <w:spacing w:val="-8"/>
        </w:rPr>
        <w:t xml:space="preserve"> </w:t>
      </w:r>
      <w:r>
        <w:t>data</w:t>
      </w:r>
      <w:r>
        <w:rPr>
          <w:spacing w:val="-8"/>
        </w:rPr>
        <w:t xml:space="preserve"> </w:t>
      </w:r>
      <w:r>
        <w:t>type</w:t>
      </w:r>
      <w:r>
        <w:rPr>
          <w:spacing w:val="-8"/>
        </w:rPr>
        <w:t xml:space="preserve"> </w:t>
      </w:r>
      <w:r>
        <w:t>identified</w:t>
      </w:r>
      <w:r>
        <w:rPr>
          <w:spacing w:val="-8"/>
        </w:rPr>
        <w:t xml:space="preserve"> </w:t>
      </w:r>
      <w:r>
        <w:t>in</w:t>
      </w:r>
      <w:r>
        <w:rPr>
          <w:spacing w:val="-8"/>
        </w:rPr>
        <w:t xml:space="preserve"> </w:t>
      </w:r>
      <w:r>
        <w:t>item</w:t>
      </w:r>
      <w:r>
        <w:rPr>
          <w:spacing w:val="-8"/>
        </w:rPr>
        <w:t xml:space="preserve"> </w:t>
      </w:r>
      <w:r>
        <w:t>(b)</w:t>
      </w:r>
      <w:r>
        <w:rPr>
          <w:spacing w:val="-8"/>
        </w:rPr>
        <w:t xml:space="preserve"> </w:t>
      </w:r>
      <w:r>
        <w:t>above</w:t>
      </w:r>
    </w:p>
    <w:p w14:paraId="666228A4" w14:textId="77777777" w:rsidR="00A0534D" w:rsidRDefault="00A0534D">
      <w:pPr>
        <w:pStyle w:val="BodyText"/>
        <w:spacing w:before="6"/>
        <w:rPr>
          <w:sz w:val="23"/>
        </w:rPr>
      </w:pPr>
    </w:p>
    <w:p w14:paraId="5EBE127D" w14:textId="77777777" w:rsidR="00A0534D" w:rsidRDefault="0083059C" w:rsidP="0040431D">
      <w:pPr>
        <w:pStyle w:val="ListParagraph"/>
        <w:numPr>
          <w:ilvl w:val="2"/>
          <w:numId w:val="29"/>
        </w:numPr>
        <w:tabs>
          <w:tab w:val="left" w:pos="1206"/>
        </w:tabs>
        <w:spacing w:before="0" w:line="256" w:lineRule="auto"/>
        <w:ind w:right="119" w:hanging="351"/>
      </w:pPr>
      <w:r>
        <w:t>For</w:t>
      </w:r>
      <w:r>
        <w:rPr>
          <w:spacing w:val="-3"/>
        </w:rPr>
        <w:t xml:space="preserve"> </w:t>
      </w:r>
      <w:r>
        <w:t>each</w:t>
      </w:r>
      <w:r>
        <w:rPr>
          <w:spacing w:val="-3"/>
        </w:rPr>
        <w:t xml:space="preserve"> </w:t>
      </w:r>
      <w:r>
        <w:t>ELM</w:t>
      </w:r>
      <w:r>
        <w:rPr>
          <w:spacing w:val="-3"/>
        </w:rPr>
        <w:t xml:space="preserve"> </w:t>
      </w:r>
      <w:r>
        <w:t>element</w:t>
      </w:r>
      <w:r>
        <w:rPr>
          <w:spacing w:val="-3"/>
        </w:rPr>
        <w:t xml:space="preserve"> </w:t>
      </w:r>
      <w:r>
        <w:t>identified</w:t>
      </w:r>
      <w:r>
        <w:rPr>
          <w:spacing w:val="-3"/>
        </w:rPr>
        <w:t xml:space="preserve"> </w:t>
      </w:r>
      <w:r>
        <w:t>in</w:t>
      </w:r>
      <w:r>
        <w:rPr>
          <w:spacing w:val="-3"/>
        </w:rPr>
        <w:t xml:space="preserve"> </w:t>
      </w:r>
      <w:r>
        <w:t>item</w:t>
      </w:r>
      <w:r>
        <w:rPr>
          <w:spacing w:val="-3"/>
        </w:rPr>
        <w:t xml:space="preserve"> </w:t>
      </w:r>
      <w:r>
        <w:t>(a)</w:t>
      </w:r>
      <w:r>
        <w:rPr>
          <w:spacing w:val="-3"/>
        </w:rPr>
        <w:t xml:space="preserve"> </w:t>
      </w:r>
      <w:r>
        <w:t>above,</w:t>
      </w:r>
      <w:r>
        <w:rPr>
          <w:spacing w:val="-2"/>
        </w:rPr>
        <w:t xml:space="preserve"> </w:t>
      </w:r>
      <w:r>
        <w:t>an</w:t>
      </w:r>
      <w:r>
        <w:rPr>
          <w:spacing w:val="-3"/>
        </w:rPr>
        <w:t xml:space="preserve"> </w:t>
      </w:r>
      <w:proofErr w:type="gramStart"/>
      <w:r>
        <w:t>HQMF</w:t>
      </w:r>
      <w:r>
        <w:rPr>
          <w:spacing w:val="-3"/>
        </w:rPr>
        <w:t xml:space="preserve"> </w:t>
      </w:r>
      <w:r>
        <w:t>data</w:t>
      </w:r>
      <w:r>
        <w:rPr>
          <w:spacing w:val="-3"/>
        </w:rPr>
        <w:t xml:space="preserve"> </w:t>
      </w:r>
      <w:r>
        <w:t>criteria</w:t>
      </w:r>
      <w:proofErr w:type="gramEnd"/>
      <w:r>
        <w:rPr>
          <w:spacing w:val="-3"/>
        </w:rPr>
        <w:t xml:space="preserve"> </w:t>
      </w:r>
      <w:r>
        <w:t>should</w:t>
      </w:r>
      <w:r>
        <w:rPr>
          <w:spacing w:val="-3"/>
        </w:rPr>
        <w:t xml:space="preserve"> </w:t>
      </w:r>
      <w:r>
        <w:t>be</w:t>
      </w:r>
      <w:r>
        <w:rPr>
          <w:spacing w:val="-3"/>
        </w:rPr>
        <w:t xml:space="preserve"> </w:t>
      </w:r>
      <w:r>
        <w:t>included</w:t>
      </w:r>
      <w:r>
        <w:rPr>
          <w:spacing w:val="-3"/>
        </w:rPr>
        <w:t xml:space="preserve"> </w:t>
      </w:r>
      <w:r>
        <w:t>using the</w:t>
      </w:r>
      <w:r>
        <w:rPr>
          <w:spacing w:val="-7"/>
        </w:rPr>
        <w:t xml:space="preserve"> </w:t>
      </w:r>
      <w:r>
        <w:t>template</w:t>
      </w:r>
      <w:r>
        <w:rPr>
          <w:spacing w:val="-7"/>
        </w:rPr>
        <w:t xml:space="preserve"> </w:t>
      </w:r>
      <w:r>
        <w:t>identified</w:t>
      </w:r>
      <w:r>
        <w:rPr>
          <w:spacing w:val="-7"/>
        </w:rPr>
        <w:t xml:space="preserve"> </w:t>
      </w:r>
      <w:r>
        <w:t>in</w:t>
      </w:r>
      <w:r>
        <w:rPr>
          <w:spacing w:val="-7"/>
        </w:rPr>
        <w:t xml:space="preserve"> </w:t>
      </w:r>
      <w:r>
        <w:t>item</w:t>
      </w:r>
      <w:r>
        <w:rPr>
          <w:spacing w:val="-7"/>
        </w:rPr>
        <w:t xml:space="preserve"> </w:t>
      </w:r>
      <w:r>
        <w:t>(d)</w:t>
      </w:r>
      <w:r>
        <w:rPr>
          <w:spacing w:val="-7"/>
        </w:rPr>
        <w:t xml:space="preserve"> </w:t>
      </w:r>
      <w:r>
        <w:t>that</w:t>
      </w:r>
      <w:r>
        <w:rPr>
          <w:spacing w:val="-7"/>
        </w:rPr>
        <w:t xml:space="preserve"> </w:t>
      </w:r>
      <w:r>
        <w:t>references</w:t>
      </w:r>
      <w:r>
        <w:rPr>
          <w:spacing w:val="-7"/>
        </w:rPr>
        <w:t xml:space="preserve"> </w:t>
      </w:r>
      <w:r>
        <w:t>the</w:t>
      </w:r>
      <w:r>
        <w:rPr>
          <w:spacing w:val="-7"/>
        </w:rPr>
        <w:t xml:space="preserve"> </w:t>
      </w:r>
      <w:r>
        <w:t>value</w:t>
      </w:r>
      <w:r>
        <w:rPr>
          <w:spacing w:val="-7"/>
        </w:rPr>
        <w:t xml:space="preserve"> </w:t>
      </w:r>
      <w:r>
        <w:t>set</w:t>
      </w:r>
      <w:r>
        <w:rPr>
          <w:spacing w:val="-7"/>
        </w:rPr>
        <w:t xml:space="preserve"> </w:t>
      </w:r>
      <w:r>
        <w:t>identified</w:t>
      </w:r>
      <w:r>
        <w:rPr>
          <w:spacing w:val="-7"/>
        </w:rPr>
        <w:t xml:space="preserve"> </w:t>
      </w:r>
      <w:r>
        <w:t>in</w:t>
      </w:r>
      <w:r>
        <w:rPr>
          <w:spacing w:val="-7"/>
        </w:rPr>
        <w:t xml:space="preserve"> </w:t>
      </w:r>
      <w:r>
        <w:t>item</w:t>
      </w:r>
      <w:r>
        <w:rPr>
          <w:spacing w:val="-7"/>
        </w:rPr>
        <w:t xml:space="preserve"> </w:t>
      </w:r>
      <w:r>
        <w:t>(c)</w:t>
      </w:r>
    </w:p>
    <w:p w14:paraId="3CD8295D" w14:textId="77777777" w:rsidR="00A0534D" w:rsidRDefault="00A0534D">
      <w:pPr>
        <w:pStyle w:val="BodyText"/>
      </w:pPr>
    </w:p>
    <w:p w14:paraId="4BB7BA76" w14:textId="77777777" w:rsidR="00A0534D" w:rsidRDefault="0083059C">
      <w:pPr>
        <w:pStyle w:val="BodyText"/>
        <w:spacing w:before="197" w:line="256" w:lineRule="auto"/>
        <w:ind w:left="659" w:right="23"/>
      </w:pPr>
      <w:r>
        <w:rPr>
          <w:spacing w:val="-9"/>
        </w:rPr>
        <w:t xml:space="preserve">To </w:t>
      </w:r>
      <w:r>
        <w:t xml:space="preserve">illustrate the mapping, </w:t>
      </w:r>
      <w:hyperlink w:anchor="_bookmark49" w:history="1">
        <w:r>
          <w:rPr>
            <w:color w:val="0000FF"/>
          </w:rPr>
          <w:t>Snippet 9</w:t>
        </w:r>
      </w:hyperlink>
      <w:r>
        <w:rPr>
          <w:color w:val="0000FF"/>
        </w:rPr>
        <w:t xml:space="preserve"> </w:t>
      </w:r>
      <w:r>
        <w:t xml:space="preserve">shows an ELM data reference and </w:t>
      </w:r>
      <w:hyperlink w:anchor="_bookmark50" w:history="1">
        <w:r>
          <w:rPr>
            <w:color w:val="0000FF"/>
          </w:rPr>
          <w:t>Snippet 10</w:t>
        </w:r>
      </w:hyperlink>
      <w:r>
        <w:rPr>
          <w:color w:val="0000FF"/>
        </w:rPr>
        <w:t xml:space="preserve"> </w:t>
      </w:r>
      <w:r>
        <w:t>shows the corresponding HQMF data criteria.</w:t>
      </w:r>
    </w:p>
    <w:p w14:paraId="62792D5D" w14:textId="77777777" w:rsidR="00A0534D" w:rsidRDefault="00204EE5">
      <w:pPr>
        <w:pStyle w:val="BodyText"/>
        <w:spacing w:before="1"/>
        <w:rPr>
          <w:sz w:val="19"/>
        </w:rPr>
      </w:pPr>
      <w:r>
        <w:rPr>
          <w:noProof/>
        </w:rPr>
        <mc:AlternateContent>
          <mc:Choice Requires="wps">
            <w:drawing>
              <wp:anchor distT="0" distB="0" distL="0" distR="0" simplePos="0" relativeHeight="251551744" behindDoc="0" locked="0" layoutInCell="1" allowOverlap="1" wp14:anchorId="15CF658A" wp14:editId="0AD98055">
                <wp:simplePos x="0" y="0"/>
                <wp:positionH relativeFrom="page">
                  <wp:posOffset>914400</wp:posOffset>
                </wp:positionH>
                <wp:positionV relativeFrom="paragraph">
                  <wp:posOffset>166370</wp:posOffset>
                </wp:positionV>
                <wp:extent cx="5943600" cy="0"/>
                <wp:effectExtent l="12700" t="13970" r="25400" b="24130"/>
                <wp:wrapTopAndBottom/>
                <wp:docPr id="160"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DE7FC" id="Line 126" o:spid="_x0000_s1026" style="position:absolute;z-index:25155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qiwg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JfnjwNKQttop&#10;Nl8sszujjw0lbdwuZH1ics9+i+JHZA43A7heFZYvJ0+F81xR/VaSD9FTj/34BSXlwCFhsWrqgs2Q&#10;ZAKbykROt4moKTFBl/cf794vayImrrEKmmuhDzF9VmhZ3rTcEOsCDMdtTJkINNeU3MfhkzamDNw4&#10;NhJ4fX9XCiIaLXMwp8XQ7zcmsCPkJ1O+oooir9MCHpwsYIMC+emyT6DNeU/NjbuYkfWfndyjPO3C&#10;1SSaaWF5eX/50bw+l+pff8n6J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O3ueqLCAQAAbQMAAA4AAAAAAAAAAAAA&#10;AAAALgIAAGRycy9lMm9Eb2MueG1sUEsBAi0AFAAGAAgAAAAhAMIs7mTgAAAACgEAAA8AAAAAAAAA&#10;AAAAAAAAHAQAAGRycy9kb3ducmV2LnhtbFBLBQYAAAAABAAEAPMAAAApBQAAAAA=&#10;" strokeweight=".14039mm">
                <w10:wrap type="topAndBottom" anchorx="page"/>
              </v:line>
            </w:pict>
          </mc:Fallback>
        </mc:AlternateContent>
      </w:r>
    </w:p>
    <w:p w14:paraId="5DCE2339" w14:textId="77777777" w:rsidR="00A0534D" w:rsidRDefault="0083059C">
      <w:pPr>
        <w:tabs>
          <w:tab w:val="left" w:pos="659"/>
        </w:tabs>
        <w:spacing w:after="27" w:line="254" w:lineRule="auto"/>
        <w:ind w:left="982" w:right="1408" w:hanging="759"/>
        <w:rPr>
          <w:rFonts w:ascii="Courier New"/>
          <w:b/>
          <w:sz w:val="18"/>
        </w:rPr>
      </w:pPr>
      <w:r>
        <w:rPr>
          <w:rFonts w:ascii="Courier New"/>
          <w:b/>
          <w:sz w:val="18"/>
        </w:rPr>
        <w:t>20</w:t>
      </w:r>
      <w:r>
        <w:rPr>
          <w:rFonts w:ascii="Courier New"/>
          <w:b/>
          <w:sz w:val="18"/>
        </w:rPr>
        <w:tab/>
      </w:r>
      <w:bookmarkStart w:id="80" w:name="_bookmark49"/>
      <w:bookmarkEnd w:id="80"/>
      <w:r>
        <w:rPr>
          <w:rFonts w:ascii="Courier New"/>
          <w:b/>
          <w:color w:val="008200"/>
          <w:sz w:val="18"/>
        </w:rPr>
        <w:t xml:space="preserve">&lt;def </w:t>
      </w:r>
      <w:r>
        <w:rPr>
          <w:rFonts w:ascii="Courier New"/>
          <w:color w:val="968D00"/>
          <w:sz w:val="18"/>
        </w:rPr>
        <w:t>name=</w:t>
      </w:r>
      <w:r>
        <w:rPr>
          <w:rFonts w:ascii="Courier New"/>
          <w:color w:val="BF3F00"/>
          <w:sz w:val="18"/>
        </w:rPr>
        <w:t>"Acute</w:t>
      </w:r>
      <w:r>
        <w:rPr>
          <w:rFonts w:ascii="Courier New"/>
          <w:color w:val="BF3F00"/>
          <w:spacing w:val="-23"/>
          <w:sz w:val="18"/>
        </w:rPr>
        <w:t xml:space="preserve"> </w:t>
      </w:r>
      <w:r>
        <w:rPr>
          <w:rFonts w:ascii="Courier New"/>
          <w:color w:val="BF3F00"/>
          <w:sz w:val="18"/>
        </w:rPr>
        <w:t>Pharyngitis"</w:t>
      </w:r>
      <w:r>
        <w:rPr>
          <w:rFonts w:ascii="Courier New"/>
          <w:color w:val="BF3F00"/>
          <w:spacing w:val="-12"/>
          <w:sz w:val="18"/>
        </w:rPr>
        <w:t xml:space="preserve"> </w:t>
      </w:r>
      <w:r>
        <w:rPr>
          <w:rFonts w:ascii="Courier New"/>
          <w:color w:val="968D00"/>
          <w:sz w:val="18"/>
        </w:rPr>
        <w:t>id=</w:t>
      </w:r>
      <w:r>
        <w:rPr>
          <w:rFonts w:ascii="Courier New"/>
          <w:color w:val="BF3F00"/>
          <w:sz w:val="18"/>
        </w:rPr>
        <w:t>"2.16.840.1.113883.3.464.1003.102.12.1011"</w:t>
      </w:r>
      <w:r>
        <w:rPr>
          <w:rFonts w:ascii="Courier New"/>
          <w:color w:val="BF3F00"/>
          <w:w w:val="99"/>
          <w:sz w:val="18"/>
        </w:rPr>
        <w:t xml:space="preserve"> </w:t>
      </w:r>
      <w:proofErr w:type="spellStart"/>
      <w:r>
        <w:rPr>
          <w:rFonts w:ascii="Courier New"/>
          <w:color w:val="968D00"/>
          <w:sz w:val="18"/>
        </w:rPr>
        <w:t>accessLevel</w:t>
      </w:r>
      <w:proofErr w:type="spellEnd"/>
      <w:r>
        <w:rPr>
          <w:rFonts w:ascii="Courier New"/>
          <w:color w:val="968D00"/>
          <w:sz w:val="18"/>
        </w:rPr>
        <w:t>=</w:t>
      </w:r>
      <w:r>
        <w:rPr>
          <w:rFonts w:ascii="Courier New"/>
          <w:color w:val="BF3F00"/>
          <w:sz w:val="18"/>
        </w:rPr>
        <w:t>"Public"</w:t>
      </w:r>
      <w:r>
        <w:rPr>
          <w:rFonts w:ascii="Courier New"/>
          <w:b/>
          <w:color w:val="008200"/>
          <w:sz w:val="18"/>
        </w:rPr>
        <w:t>/&gt;</w:t>
      </w:r>
    </w:p>
    <w:p w14:paraId="482A24C3"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5F47B1C" wp14:editId="551CF633">
                <wp:extent cx="5948680" cy="52070"/>
                <wp:effectExtent l="0" t="0" r="7620" b="11430"/>
                <wp:docPr id="157"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58" name="Line 125"/>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9" name="Line 124"/>
                        <wps:cNvCnPr/>
                        <wps:spPr bwMode="auto">
                          <a:xfrm>
                            <a:off x="4" y="78"/>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277EA96" id="Group 123"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">
                <v:line id="Line 12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bnwwAAANwAAAAPAAAAZHJzL2Rvd25yZXYueG1sRI/BasNA&#10;DETvhf7DokJuzTqF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VysW58MAAADcAAAADwAA&#10;AAAAAAAAAAAAAAAHAgAAZHJzL2Rvd25yZXYueG1sUEsFBgAAAAADAAMAtwAAAPcCAAAAAA==&#10;" strokeweight=".14039mm"/>
                <v:line id="Line 124"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" strokeweight=".14039mm"/>
                <w10:anchorlock/>
              </v:group>
            </w:pict>
          </mc:Fallback>
        </mc:AlternateContent>
      </w:r>
    </w:p>
    <w:p w14:paraId="13D12BA1" w14:textId="77777777" w:rsidR="00A0534D" w:rsidRDefault="0083059C" w:rsidP="0040431D">
      <w:pPr>
        <w:pStyle w:val="ListParagraph"/>
        <w:numPr>
          <w:ilvl w:val="0"/>
          <w:numId w:val="28"/>
        </w:numPr>
        <w:tabs>
          <w:tab w:val="left" w:pos="659"/>
          <w:tab w:val="left" w:pos="660"/>
        </w:tabs>
        <w:spacing w:before="20" w:line="254" w:lineRule="auto"/>
        <w:ind w:right="1623" w:hanging="759"/>
        <w:rPr>
          <w:rFonts w:ascii="Courier New"/>
          <w:b/>
          <w:sz w:val="18"/>
        </w:rPr>
      </w:pPr>
      <w:r>
        <w:rPr>
          <w:rFonts w:ascii="Courier New"/>
          <w:b/>
          <w:color w:val="008200"/>
          <w:sz w:val="18"/>
        </w:rPr>
        <w:t xml:space="preserve">&lt;operand </w:t>
      </w:r>
      <w:proofErr w:type="gramStart"/>
      <w:r>
        <w:rPr>
          <w:rFonts w:ascii="Courier New"/>
          <w:color w:val="968D00"/>
          <w:sz w:val="18"/>
        </w:rPr>
        <w:t>xmlns:ns</w:t>
      </w:r>
      <w:proofErr w:type="gramEnd"/>
      <w:r>
        <w:rPr>
          <w:rFonts w:ascii="Courier New"/>
          <w:color w:val="968D00"/>
          <w:sz w:val="18"/>
        </w:rPr>
        <w:t>2=</w:t>
      </w:r>
      <w:r>
        <w:rPr>
          <w:rFonts w:ascii="Courier New"/>
          <w:color w:val="BF3F00"/>
          <w:sz w:val="18"/>
        </w:rPr>
        <w:t>"urn:healthit-gov:qdm:v5_0_2"</w:t>
      </w:r>
      <w:r>
        <w:rPr>
          <w:rFonts w:ascii="Courier New"/>
          <w:color w:val="BF3F00"/>
          <w:spacing w:val="-32"/>
          <w:sz w:val="18"/>
        </w:rPr>
        <w:t xml:space="preserve"> </w:t>
      </w:r>
      <w:proofErr w:type="spellStart"/>
      <w:r>
        <w:rPr>
          <w:rFonts w:ascii="Courier New"/>
          <w:color w:val="968D00"/>
          <w:sz w:val="18"/>
        </w:rPr>
        <w:t>dataType</w:t>
      </w:r>
      <w:proofErr w:type="spellEnd"/>
      <w:r>
        <w:rPr>
          <w:rFonts w:ascii="Courier New"/>
          <w:color w:val="968D00"/>
          <w:sz w:val="18"/>
        </w:rPr>
        <w:t>=</w:t>
      </w:r>
      <w:r>
        <w:rPr>
          <w:rFonts w:ascii="Courier New"/>
          <w:color w:val="BF3F00"/>
          <w:sz w:val="18"/>
        </w:rPr>
        <w:t xml:space="preserve">"ns2:Diagnosis" </w:t>
      </w:r>
      <w:proofErr w:type="spellStart"/>
      <w:r>
        <w:rPr>
          <w:rFonts w:ascii="Courier New"/>
          <w:color w:val="968D00"/>
          <w:sz w:val="18"/>
        </w:rPr>
        <w:t>xsi:type</w:t>
      </w:r>
      <w:proofErr w:type="spellEnd"/>
      <w:r>
        <w:rPr>
          <w:rFonts w:ascii="Courier New"/>
          <w:color w:val="968D00"/>
          <w:sz w:val="18"/>
        </w:rPr>
        <w:t>=</w:t>
      </w:r>
      <w:r>
        <w:rPr>
          <w:rFonts w:ascii="Courier New"/>
          <w:color w:val="BF3F00"/>
          <w:sz w:val="18"/>
        </w:rPr>
        <w:t>"Retrieve"</w:t>
      </w:r>
      <w:r>
        <w:rPr>
          <w:rFonts w:ascii="Courier New"/>
          <w:b/>
          <w:color w:val="008200"/>
          <w:sz w:val="18"/>
        </w:rPr>
        <w:t>&gt;</w:t>
      </w:r>
    </w:p>
    <w:p w14:paraId="5A836A59" w14:textId="77777777" w:rsidR="00A0534D" w:rsidRDefault="0083059C" w:rsidP="0040431D">
      <w:pPr>
        <w:pStyle w:val="ListParagraph"/>
        <w:numPr>
          <w:ilvl w:val="0"/>
          <w:numId w:val="28"/>
        </w:numPr>
        <w:tabs>
          <w:tab w:val="left" w:pos="982"/>
          <w:tab w:val="left" w:pos="983"/>
        </w:tabs>
        <w:spacing w:before="0" w:line="203" w:lineRule="exact"/>
        <w:ind w:hanging="759"/>
        <w:rPr>
          <w:rFonts w:ascii="Courier New"/>
          <w:b/>
          <w:sz w:val="18"/>
        </w:rPr>
      </w:pPr>
      <w:r>
        <w:rPr>
          <w:rFonts w:ascii="Courier New"/>
          <w:b/>
          <w:color w:val="008200"/>
          <w:sz w:val="18"/>
        </w:rPr>
        <w:t xml:space="preserve">&lt;codes </w:t>
      </w:r>
      <w:r>
        <w:rPr>
          <w:rFonts w:ascii="Courier New"/>
          <w:color w:val="968D00"/>
          <w:sz w:val="18"/>
        </w:rPr>
        <w:t>name=</w:t>
      </w:r>
      <w:r>
        <w:rPr>
          <w:rFonts w:ascii="Courier New"/>
          <w:color w:val="BF3F00"/>
          <w:sz w:val="18"/>
        </w:rPr>
        <w:t>"Acute Pharyngitis"</w:t>
      </w:r>
      <w:r>
        <w:rPr>
          <w:rFonts w:ascii="Courier New"/>
          <w:color w:val="BF3F00"/>
          <w:spacing w:val="-26"/>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w:t>
      </w:r>
      <w:proofErr w:type="spellStart"/>
      <w:r>
        <w:rPr>
          <w:rFonts w:ascii="Courier New"/>
          <w:color w:val="BF3F00"/>
          <w:sz w:val="18"/>
        </w:rPr>
        <w:t>ValueSetRef</w:t>
      </w:r>
      <w:proofErr w:type="spellEnd"/>
      <w:r>
        <w:rPr>
          <w:rFonts w:ascii="Courier New"/>
          <w:color w:val="BF3F00"/>
          <w:sz w:val="18"/>
        </w:rPr>
        <w:t>"</w:t>
      </w:r>
      <w:r>
        <w:rPr>
          <w:rFonts w:ascii="Courier New"/>
          <w:b/>
          <w:color w:val="008200"/>
          <w:sz w:val="18"/>
        </w:rPr>
        <w:t>/&gt;</w:t>
      </w:r>
    </w:p>
    <w:p w14:paraId="7E93AE45" w14:textId="77777777" w:rsidR="00A0534D" w:rsidRDefault="00204EE5" w:rsidP="0040431D">
      <w:pPr>
        <w:pStyle w:val="ListParagraph"/>
        <w:numPr>
          <w:ilvl w:val="0"/>
          <w:numId w:val="28"/>
        </w:numPr>
        <w:tabs>
          <w:tab w:val="left" w:pos="659"/>
          <w:tab w:val="left" w:pos="660"/>
        </w:tabs>
        <w:ind w:left="659" w:hanging="436"/>
        <w:rPr>
          <w:rFonts w:ascii="Courier New"/>
          <w:b/>
          <w:sz w:val="18"/>
        </w:rPr>
      </w:pPr>
      <w:r>
        <w:rPr>
          <w:noProof/>
        </w:rPr>
        <mc:AlternateContent>
          <mc:Choice Requires="wps">
            <w:drawing>
              <wp:anchor distT="0" distB="0" distL="0" distR="0" simplePos="0" relativeHeight="251552768" behindDoc="0" locked="0" layoutInCell="1" allowOverlap="1" wp14:anchorId="653AFCC2" wp14:editId="531DDAA4">
                <wp:simplePos x="0" y="0"/>
                <wp:positionH relativeFrom="page">
                  <wp:posOffset>914400</wp:posOffset>
                </wp:positionH>
                <wp:positionV relativeFrom="paragraph">
                  <wp:posOffset>173355</wp:posOffset>
                </wp:positionV>
                <wp:extent cx="5943600" cy="0"/>
                <wp:effectExtent l="12700" t="8255" r="25400" b="29845"/>
                <wp:wrapTopAndBottom/>
                <wp:docPr id="156"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9A710" id="Line 122" o:spid="_x0000_s1026" style="position:absolute;z-index:25155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C6LjUywgEAAG0DAAAOAAAAAAAAAAAA&#10;AAAAAC4CAABkcnMvZTJvRG9jLnhtbFBLAQItABQABgAIAAAAIQAhfRPb4QAAAAoBAAAPAAAAAAAA&#10;AAAAAAAAABwEAABkcnMvZG93bnJldi54bWxQSwUGAAAAAAQABADzAAAAKgUAAAAA&#10;" strokeweight=".14039mm">
                <w10:wrap type="topAndBottom" anchorx="page"/>
              </v:line>
            </w:pict>
          </mc:Fallback>
        </mc:AlternateContent>
      </w:r>
      <w:r w:rsidR="0083059C">
        <w:rPr>
          <w:rFonts w:ascii="Courier New"/>
          <w:b/>
          <w:color w:val="008200"/>
          <w:sz w:val="18"/>
        </w:rPr>
        <w:t>&lt;/operand&gt;</w:t>
      </w:r>
    </w:p>
    <w:p w14:paraId="02919A63" w14:textId="77777777" w:rsidR="00A0534D" w:rsidRDefault="00A0534D">
      <w:pPr>
        <w:pStyle w:val="BodyText"/>
        <w:spacing w:before="7"/>
        <w:rPr>
          <w:rFonts w:ascii="Courier New"/>
          <w:b/>
          <w:sz w:val="11"/>
        </w:rPr>
      </w:pPr>
    </w:p>
    <w:p w14:paraId="26DC6B42" w14:textId="77777777" w:rsidR="00A0534D" w:rsidRDefault="00204EE5">
      <w:pPr>
        <w:pStyle w:val="BodyText"/>
        <w:spacing w:before="62"/>
        <w:ind w:left="1249" w:right="23"/>
      </w:pPr>
      <w:r>
        <w:rPr>
          <w:noProof/>
        </w:rPr>
        <mc:AlternateContent>
          <mc:Choice Requires="wps">
            <w:drawing>
              <wp:anchor distT="0" distB="0" distL="114300" distR="114300" simplePos="0" relativeHeight="251741184" behindDoc="1" locked="0" layoutInCell="1" allowOverlap="1" wp14:anchorId="3DF3EA62" wp14:editId="3B59B6CC">
                <wp:simplePos x="0" y="0"/>
                <wp:positionH relativeFrom="page">
                  <wp:posOffset>5868035</wp:posOffset>
                </wp:positionH>
                <wp:positionV relativeFrom="paragraph">
                  <wp:posOffset>167005</wp:posOffset>
                </wp:positionV>
                <wp:extent cx="37465" cy="0"/>
                <wp:effectExtent l="13335" t="14605" r="25400" b="23495"/>
                <wp:wrapNone/>
                <wp:docPr id="155"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ACC52" id="Line 121" o:spid="_x0000_s1026" style="position:absolute;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2.05pt,13.15pt" to="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" strokeweight=".14039mm">
                <w10:wrap anchorx="page"/>
              </v:line>
            </w:pict>
          </mc:Fallback>
        </mc:AlternateContent>
      </w:r>
      <w:r w:rsidR="0083059C">
        <w:t xml:space="preserve">Snippet 9: ELM data reference for Diagnosis: Acute Pharyngitis (from </w:t>
      </w:r>
      <w:r w:rsidR="0083059C">
        <w:rPr>
          <w:rFonts w:ascii="Courier New"/>
          <w:sz w:val="20"/>
        </w:rPr>
        <w:t>EXM146v4</w:t>
      </w:r>
      <w:r w:rsidR="0083059C">
        <w:rPr>
          <w:rFonts w:ascii="Courier New"/>
          <w:spacing w:val="-88"/>
          <w:sz w:val="20"/>
        </w:rPr>
        <w:t xml:space="preserve"> </w:t>
      </w:r>
      <w:r w:rsidR="0083059C">
        <w:rPr>
          <w:rFonts w:ascii="Courier New"/>
          <w:sz w:val="20"/>
        </w:rPr>
        <w:t>ELM.xml</w:t>
      </w:r>
      <w:r w:rsidR="0083059C">
        <w:t>)</w:t>
      </w:r>
    </w:p>
    <w:p w14:paraId="710B8BA8" w14:textId="77777777" w:rsidR="00A0534D" w:rsidRDefault="00A0534D">
      <w:pPr>
        <w:pStyle w:val="BodyText"/>
        <w:rPr>
          <w:sz w:val="20"/>
        </w:rPr>
      </w:pPr>
    </w:p>
    <w:p w14:paraId="62F9A437" w14:textId="77777777" w:rsidR="00A0534D" w:rsidRDefault="00204EE5">
      <w:pPr>
        <w:pStyle w:val="BodyText"/>
        <w:spacing w:before="6"/>
        <w:rPr>
          <w:sz w:val="17"/>
        </w:rPr>
      </w:pPr>
      <w:r>
        <w:rPr>
          <w:noProof/>
        </w:rPr>
        <mc:AlternateContent>
          <mc:Choice Requires="wps">
            <w:drawing>
              <wp:anchor distT="0" distB="0" distL="0" distR="0" simplePos="0" relativeHeight="251553792" behindDoc="0" locked="0" layoutInCell="1" allowOverlap="1" wp14:anchorId="572F7170" wp14:editId="7BC67531">
                <wp:simplePos x="0" y="0"/>
                <wp:positionH relativeFrom="page">
                  <wp:posOffset>914400</wp:posOffset>
                </wp:positionH>
                <wp:positionV relativeFrom="paragraph">
                  <wp:posOffset>154940</wp:posOffset>
                </wp:positionV>
                <wp:extent cx="5943600" cy="0"/>
                <wp:effectExtent l="12700" t="15240" r="25400" b="22860"/>
                <wp:wrapTopAndBottom/>
                <wp:docPr id="15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988E4" id="Line 120" o:spid="_x0000_s1026" style="position:absolute;z-index:25155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2pt" to="540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" strokeweight=".14039mm">
                <w10:wrap type="topAndBottom" anchorx="page"/>
              </v:line>
            </w:pict>
          </mc:Fallback>
        </mc:AlternateContent>
      </w:r>
    </w:p>
    <w:p w14:paraId="1E1DB94F" w14:textId="77777777" w:rsidR="00A0534D" w:rsidRDefault="0083059C" w:rsidP="0040431D">
      <w:pPr>
        <w:pStyle w:val="ListParagraph"/>
        <w:numPr>
          <w:ilvl w:val="0"/>
          <w:numId w:val="27"/>
        </w:numPr>
        <w:tabs>
          <w:tab w:val="left" w:pos="659"/>
          <w:tab w:val="left" w:pos="660"/>
        </w:tabs>
        <w:spacing w:before="0" w:line="194" w:lineRule="exact"/>
        <w:ind w:hanging="543"/>
        <w:rPr>
          <w:rFonts w:ascii="Courier New"/>
          <w:b/>
          <w:sz w:val="18"/>
        </w:rPr>
      </w:pPr>
      <w:bookmarkStart w:id="81" w:name="_bookmark50"/>
      <w:bookmarkEnd w:id="81"/>
      <w:r>
        <w:rPr>
          <w:rFonts w:ascii="Courier New"/>
          <w:b/>
          <w:color w:val="008200"/>
          <w:sz w:val="18"/>
        </w:rPr>
        <w:t>&lt;entry</w:t>
      </w:r>
      <w:r>
        <w:rPr>
          <w:rFonts w:ascii="Courier New"/>
          <w:b/>
          <w:color w:val="008200"/>
          <w:spacing w:val="-11"/>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"DRIV"</w:t>
      </w:r>
      <w:r>
        <w:rPr>
          <w:rFonts w:ascii="Courier New"/>
          <w:b/>
          <w:color w:val="008200"/>
          <w:sz w:val="18"/>
        </w:rPr>
        <w:t>&gt;</w:t>
      </w:r>
    </w:p>
    <w:p w14:paraId="755AD1AE" w14:textId="77777777" w:rsidR="00A0534D" w:rsidRDefault="0083059C" w:rsidP="0040431D">
      <w:pPr>
        <w:pStyle w:val="ListParagraph"/>
        <w:numPr>
          <w:ilvl w:val="0"/>
          <w:numId w:val="27"/>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5"/>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382AF314" w14:textId="77777777" w:rsidR="00A0534D" w:rsidRDefault="0083059C" w:rsidP="0040431D">
      <w:pPr>
        <w:pStyle w:val="ListParagraph"/>
        <w:numPr>
          <w:ilvl w:val="0"/>
          <w:numId w:val="27"/>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62BC0B46" w14:textId="77777777" w:rsidR="00A0534D" w:rsidRDefault="0083059C">
      <w:pPr>
        <w:tabs>
          <w:tab w:val="left" w:pos="1628"/>
        </w:tabs>
        <w:spacing w:before="15"/>
        <w:ind w:left="116" w:right="23"/>
        <w:rPr>
          <w:rFonts w:ascii="Courier New"/>
          <w:b/>
          <w:sz w:val="18"/>
        </w:rPr>
      </w:pPr>
      <w:r>
        <w:rPr>
          <w:rFonts w:ascii="Courier New"/>
          <w:b/>
          <w:sz w:val="18"/>
        </w:rPr>
        <w:t>366</w:t>
      </w:r>
      <w:r>
        <w:rPr>
          <w:rFonts w:ascii="Courier New"/>
          <w:b/>
          <w:sz w:val="18"/>
        </w:rPr>
        <w:tab/>
      </w:r>
      <w:r>
        <w:rPr>
          <w:rFonts w:ascii="Courier New"/>
          <w:b/>
          <w:color w:val="008200"/>
          <w:sz w:val="18"/>
        </w:rPr>
        <w:t xml:space="preserve">&lt;item </w:t>
      </w:r>
      <w:r>
        <w:rPr>
          <w:rFonts w:ascii="Courier New"/>
          <w:color w:val="968D00"/>
          <w:sz w:val="18"/>
        </w:rPr>
        <w:t>root=</w:t>
      </w:r>
      <w:r>
        <w:rPr>
          <w:rFonts w:ascii="Courier New"/>
          <w:color w:val="BF3F00"/>
          <w:sz w:val="18"/>
        </w:rPr>
        <w:t>"2.16.840.1.113883.10.20.28.3.1"</w:t>
      </w:r>
      <w:r>
        <w:rPr>
          <w:rFonts w:ascii="Courier New"/>
          <w:color w:val="BF3F00"/>
          <w:spacing w:val="-31"/>
          <w:sz w:val="18"/>
        </w:rPr>
        <w:t xml:space="preserve"> </w:t>
      </w:r>
      <w:r>
        <w:rPr>
          <w:rFonts w:ascii="Courier New"/>
          <w:color w:val="968D00"/>
          <w:sz w:val="18"/>
        </w:rPr>
        <w:t>extension=</w:t>
      </w:r>
      <w:r>
        <w:rPr>
          <w:rFonts w:ascii="Courier New"/>
          <w:color w:val="BF3F00"/>
          <w:sz w:val="18"/>
        </w:rPr>
        <w:t>"2016-12-01"</w:t>
      </w:r>
      <w:r>
        <w:rPr>
          <w:rFonts w:ascii="Courier New"/>
          <w:b/>
          <w:color w:val="008200"/>
          <w:sz w:val="18"/>
        </w:rPr>
        <w:t>/&gt;</w:t>
      </w:r>
    </w:p>
    <w:p w14:paraId="6309616E" w14:textId="77777777" w:rsidR="00A0534D" w:rsidRDefault="0083059C">
      <w:pPr>
        <w:tabs>
          <w:tab w:val="left" w:pos="1305"/>
        </w:tabs>
        <w:spacing w:before="15"/>
        <w:ind w:left="116" w:right="23"/>
        <w:rPr>
          <w:rFonts w:ascii="Courier New"/>
          <w:b/>
          <w:sz w:val="18"/>
        </w:rPr>
      </w:pPr>
      <w:r>
        <w:rPr>
          <w:rFonts w:ascii="Courier New"/>
          <w:b/>
          <w:sz w:val="18"/>
        </w:rPr>
        <w:t>367</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79EBB377" w14:textId="77777777" w:rsidR="00A0534D" w:rsidRPr="00BE3520" w:rsidRDefault="0083059C">
      <w:pPr>
        <w:tabs>
          <w:tab w:val="left" w:pos="1305"/>
        </w:tabs>
        <w:spacing w:before="15"/>
        <w:ind w:left="116" w:right="23"/>
        <w:rPr>
          <w:rFonts w:ascii="Courier New"/>
          <w:b/>
          <w:sz w:val="18"/>
          <w:lang w:val="es-ES"/>
        </w:rPr>
      </w:pPr>
      <w:r w:rsidRPr="00BE3520">
        <w:rPr>
          <w:rFonts w:ascii="Courier New"/>
          <w:b/>
          <w:sz w:val="18"/>
          <w:lang w:val="es-ES"/>
        </w:rPr>
        <w:t>368</w:t>
      </w:r>
      <w:r w:rsidRPr="00BE3520">
        <w:rPr>
          <w:rFonts w:ascii="Courier New"/>
          <w:b/>
          <w:sz w:val="18"/>
          <w:lang w:val="es-ES"/>
        </w:rPr>
        <w:tab/>
      </w:r>
      <w:r w:rsidRPr="00BE3520">
        <w:rPr>
          <w:rFonts w:ascii="Courier New"/>
          <w:b/>
          <w:color w:val="008200"/>
          <w:sz w:val="18"/>
          <w:lang w:val="es-ES"/>
        </w:rPr>
        <w:t>&lt;id</w:t>
      </w:r>
      <w:r w:rsidRPr="00BE3520">
        <w:rPr>
          <w:rFonts w:ascii="Courier New"/>
          <w:b/>
          <w:color w:val="008200"/>
          <w:spacing w:val="-23"/>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"9e4e810d-3c3e-461e-86f8-6fe7a0b1ca2b"</w:t>
      </w:r>
      <w:r w:rsidRPr="00BE3520">
        <w:rPr>
          <w:rFonts w:ascii="Courier New"/>
          <w:b/>
          <w:color w:val="008200"/>
          <w:sz w:val="18"/>
          <w:lang w:val="es-ES"/>
        </w:rPr>
        <w:t>/&gt;</w:t>
      </w:r>
    </w:p>
    <w:p w14:paraId="6250DBC2" w14:textId="77777777" w:rsidR="00A0534D" w:rsidRDefault="0083059C">
      <w:pPr>
        <w:tabs>
          <w:tab w:val="left" w:pos="1305"/>
        </w:tabs>
        <w:spacing w:before="15"/>
        <w:ind w:left="116" w:right="23"/>
        <w:rPr>
          <w:rFonts w:ascii="Courier New"/>
          <w:sz w:val="18"/>
        </w:rPr>
      </w:pPr>
      <w:r>
        <w:rPr>
          <w:rFonts w:ascii="Courier New"/>
          <w:b/>
          <w:sz w:val="18"/>
        </w:rPr>
        <w:t>369</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"282291009"</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"2.16.840.1.113883.6.96"</w:t>
      </w:r>
    </w:p>
    <w:p w14:paraId="530B814F" w14:textId="77777777" w:rsidR="00A0534D" w:rsidRDefault="0083059C" w:rsidP="0040431D">
      <w:pPr>
        <w:pStyle w:val="ListParagraph"/>
        <w:numPr>
          <w:ilvl w:val="0"/>
          <w:numId w:val="26"/>
        </w:numPr>
        <w:tabs>
          <w:tab w:val="left" w:pos="1628"/>
          <w:tab w:val="left" w:pos="1629"/>
        </w:tabs>
        <w:ind w:hanging="1512"/>
        <w:rPr>
          <w:rFonts w:ascii="Courier New"/>
          <w:b/>
          <w:sz w:val="18"/>
        </w:rPr>
      </w:pP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"SNOMED</w:t>
      </w:r>
      <w:r>
        <w:rPr>
          <w:rFonts w:ascii="Courier New"/>
          <w:color w:val="BF3F00"/>
          <w:spacing w:val="-12"/>
          <w:sz w:val="18"/>
        </w:rPr>
        <w:t xml:space="preserve"> </w:t>
      </w:r>
      <w:r>
        <w:rPr>
          <w:rFonts w:ascii="Courier New"/>
          <w:color w:val="BF3F00"/>
          <w:sz w:val="18"/>
        </w:rPr>
        <w:t>CT"</w:t>
      </w:r>
      <w:r>
        <w:rPr>
          <w:rFonts w:ascii="Courier New"/>
          <w:b/>
          <w:color w:val="008200"/>
          <w:sz w:val="18"/>
        </w:rPr>
        <w:t>&gt;</w:t>
      </w:r>
    </w:p>
    <w:p w14:paraId="7B6C99C0" w14:textId="77777777" w:rsidR="00A0534D" w:rsidRDefault="0083059C" w:rsidP="0040431D">
      <w:pPr>
        <w:pStyle w:val="ListParagraph"/>
        <w:numPr>
          <w:ilvl w:val="0"/>
          <w:numId w:val="26"/>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pacing w:val="-15"/>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105343B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&lt;/code&gt;</w:t>
      </w:r>
    </w:p>
    <w:p w14:paraId="6559FC7A"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&lt;title</w:t>
      </w:r>
      <w:r>
        <w:rPr>
          <w:rFonts w:ascii="Courier New"/>
          <w:b/>
          <w:color w:val="008200"/>
          <w:spacing w:val="-12"/>
          <w:sz w:val="18"/>
        </w:rPr>
        <w:t xml:space="preserve"> </w:t>
      </w:r>
      <w:r>
        <w:rPr>
          <w:rFonts w:ascii="Courier New"/>
          <w:color w:val="968D00"/>
          <w:sz w:val="18"/>
        </w:rPr>
        <w:t>value=</w:t>
      </w:r>
      <w:r>
        <w:rPr>
          <w:rFonts w:ascii="Courier New"/>
          <w:color w:val="BF3F00"/>
          <w:sz w:val="18"/>
        </w:rPr>
        <w:t>"Diagnosis"</w:t>
      </w:r>
      <w:r>
        <w:rPr>
          <w:rFonts w:ascii="Courier New"/>
          <w:b/>
          <w:color w:val="008200"/>
          <w:sz w:val="18"/>
        </w:rPr>
        <w:t>/&gt;</w:t>
      </w:r>
    </w:p>
    <w:p w14:paraId="4837C038" w14:textId="77777777" w:rsidR="00A0534D" w:rsidRDefault="0083059C" w:rsidP="0040431D">
      <w:pPr>
        <w:pStyle w:val="ListParagraph"/>
        <w:numPr>
          <w:ilvl w:val="0"/>
          <w:numId w:val="26"/>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statusCode</w:t>
      </w:r>
      <w:proofErr w:type="spellEnd"/>
      <w:r>
        <w:rPr>
          <w:rFonts w:ascii="Courier New"/>
          <w:b/>
          <w:color w:val="008200"/>
          <w:spacing w:val="-14"/>
          <w:sz w:val="18"/>
        </w:rPr>
        <w:t xml:space="preserve"> </w:t>
      </w:r>
      <w:r>
        <w:rPr>
          <w:rFonts w:ascii="Courier New"/>
          <w:color w:val="968D00"/>
          <w:sz w:val="18"/>
        </w:rPr>
        <w:t>code=</w:t>
      </w:r>
      <w:r>
        <w:rPr>
          <w:rFonts w:ascii="Courier New"/>
          <w:color w:val="BF3F00"/>
          <w:sz w:val="18"/>
        </w:rPr>
        <w:t>"completed"</w:t>
      </w:r>
      <w:r>
        <w:rPr>
          <w:rFonts w:ascii="Courier New"/>
          <w:b/>
          <w:color w:val="008200"/>
          <w:sz w:val="18"/>
        </w:rPr>
        <w:t>/&gt;</w:t>
      </w:r>
    </w:p>
    <w:p w14:paraId="1DD5ED67" w14:textId="77777777" w:rsidR="00A0534D" w:rsidRDefault="0083059C">
      <w:pPr>
        <w:tabs>
          <w:tab w:val="left" w:pos="1305"/>
        </w:tabs>
        <w:spacing w:before="15"/>
        <w:ind w:left="116" w:right="23"/>
        <w:rPr>
          <w:rFonts w:ascii="Courier New"/>
          <w:sz w:val="18"/>
        </w:rPr>
      </w:pPr>
      <w:r>
        <w:rPr>
          <w:rFonts w:ascii="Courier New"/>
          <w:b/>
          <w:sz w:val="18"/>
        </w:rPr>
        <w:t>375</w:t>
      </w:r>
      <w:r>
        <w:rPr>
          <w:rFonts w:ascii="Courier New"/>
          <w:b/>
          <w:sz w:val="18"/>
        </w:rPr>
        <w:tab/>
      </w: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"CD"</w:t>
      </w:r>
      <w:r>
        <w:rPr>
          <w:rFonts w:ascii="Courier New"/>
          <w:color w:val="BF3F00"/>
          <w:spacing w:val="-32"/>
          <w:sz w:val="18"/>
        </w:rPr>
        <w:t xml:space="preserve"> </w:t>
      </w:r>
      <w:proofErr w:type="spellStart"/>
      <w:r>
        <w:rPr>
          <w:rFonts w:ascii="Courier New"/>
          <w:color w:val="968D00"/>
          <w:sz w:val="18"/>
        </w:rPr>
        <w:t>valueSet</w:t>
      </w:r>
      <w:proofErr w:type="spellEnd"/>
      <w:r>
        <w:rPr>
          <w:rFonts w:ascii="Courier New"/>
          <w:color w:val="968D00"/>
          <w:sz w:val="18"/>
        </w:rPr>
        <w:t>=</w:t>
      </w:r>
      <w:r>
        <w:rPr>
          <w:rFonts w:ascii="Courier New"/>
          <w:color w:val="BF3F00"/>
          <w:sz w:val="18"/>
        </w:rPr>
        <w:t>"2.16.840.1.113883.3.464.1003.102.12.1011"</w:t>
      </w:r>
    </w:p>
    <w:p w14:paraId="33013FB7" w14:textId="77777777" w:rsidR="00A0534D" w:rsidRDefault="0083059C" w:rsidP="0040431D">
      <w:pPr>
        <w:pStyle w:val="ListParagraph"/>
        <w:numPr>
          <w:ilvl w:val="0"/>
          <w:numId w:val="25"/>
        </w:numPr>
        <w:tabs>
          <w:tab w:val="left" w:pos="1628"/>
          <w:tab w:val="left" w:pos="1629"/>
        </w:tabs>
        <w:ind w:hanging="1512"/>
        <w:rPr>
          <w:rFonts w:ascii="Courier New"/>
          <w:sz w:val="18"/>
        </w:rPr>
      </w:pPr>
      <w:proofErr w:type="spellStart"/>
      <w:r>
        <w:rPr>
          <w:rFonts w:ascii="Courier New"/>
          <w:color w:val="968D00"/>
          <w:sz w:val="18"/>
        </w:rPr>
        <w:t>valueSetVersion</w:t>
      </w:r>
      <w:proofErr w:type="spellEnd"/>
      <w:r>
        <w:rPr>
          <w:rFonts w:ascii="Courier New"/>
          <w:color w:val="968D00"/>
          <w:sz w:val="18"/>
        </w:rPr>
        <w:t>=</w:t>
      </w:r>
      <w:r>
        <w:rPr>
          <w:rFonts w:ascii="Courier New"/>
          <w:color w:val="BF3F00"/>
          <w:sz w:val="18"/>
        </w:rPr>
        <w:t>"20160929"</w:t>
      </w:r>
    </w:p>
    <w:p w14:paraId="51F62B44" w14:textId="77777777" w:rsidR="00A0534D" w:rsidRDefault="0083059C" w:rsidP="0040431D">
      <w:pPr>
        <w:pStyle w:val="ListParagraph"/>
        <w:numPr>
          <w:ilvl w:val="0"/>
          <w:numId w:val="25"/>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observationCriteria</w:t>
      </w:r>
      <w:proofErr w:type="spellEnd"/>
      <w:r>
        <w:rPr>
          <w:rFonts w:ascii="Courier New"/>
          <w:b/>
          <w:color w:val="008200"/>
          <w:sz w:val="18"/>
        </w:rPr>
        <w:t>&gt;</w:t>
      </w:r>
    </w:p>
    <w:p w14:paraId="6BE6BD19" w14:textId="77777777" w:rsidR="00A0534D" w:rsidRDefault="00204EE5" w:rsidP="0040431D">
      <w:pPr>
        <w:pStyle w:val="ListParagraph"/>
        <w:numPr>
          <w:ilvl w:val="0"/>
          <w:numId w:val="25"/>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54816" behindDoc="0" locked="0" layoutInCell="1" allowOverlap="1" wp14:anchorId="28AB5108" wp14:editId="078AC4C7">
                <wp:simplePos x="0" y="0"/>
                <wp:positionH relativeFrom="page">
                  <wp:posOffset>914400</wp:posOffset>
                </wp:positionH>
                <wp:positionV relativeFrom="paragraph">
                  <wp:posOffset>173355</wp:posOffset>
                </wp:positionV>
                <wp:extent cx="5943600" cy="0"/>
                <wp:effectExtent l="12700" t="8255" r="25400" b="29845"/>
                <wp:wrapTopAndBottom/>
                <wp:docPr id="15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04A43" id="Line 119" o:spid="_x0000_s1026" style="position:absolute;z-index:25155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h5FwwEAAG0DAAAOAAAAZHJzL2Uyb0RvYy54bWysU02P2yAQvVfqf0DcG9u7m1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" strokeweight=".14039mm">
                <w10:wrap type="topAndBottom" anchorx="page"/>
              </v:line>
            </w:pict>
          </mc:Fallback>
        </mc:AlternateContent>
      </w:r>
      <w:r w:rsidR="0083059C">
        <w:rPr>
          <w:rFonts w:ascii="Courier New"/>
          <w:b/>
          <w:color w:val="008200"/>
          <w:sz w:val="18"/>
        </w:rPr>
        <w:t>&lt;/entry&gt;</w:t>
      </w:r>
    </w:p>
    <w:p w14:paraId="0DF1496B" w14:textId="77777777" w:rsidR="00A0534D" w:rsidRDefault="00A0534D">
      <w:pPr>
        <w:pStyle w:val="BodyText"/>
        <w:spacing w:before="7"/>
        <w:rPr>
          <w:rFonts w:ascii="Courier New"/>
          <w:b/>
          <w:sz w:val="11"/>
        </w:rPr>
      </w:pPr>
    </w:p>
    <w:p w14:paraId="7C9A3F8C" w14:textId="51299463" w:rsidR="00A0534D" w:rsidRDefault="00204EE5">
      <w:pPr>
        <w:spacing w:before="62"/>
        <w:ind w:left="659" w:right="23" w:firstLine="248"/>
      </w:pPr>
      <w:r>
        <w:rPr>
          <w:noProof/>
        </w:rPr>
        <mc:AlternateContent>
          <mc:Choice Requires="wps">
            <w:drawing>
              <wp:anchor distT="0" distB="0" distL="114300" distR="114300" simplePos="0" relativeHeight="251742208" behindDoc="1" locked="0" layoutInCell="1" allowOverlap="1" wp14:anchorId="58CF3A6F" wp14:editId="71ABB006">
                <wp:simplePos x="0" y="0"/>
                <wp:positionH relativeFrom="page">
                  <wp:posOffset>5704840</wp:posOffset>
                </wp:positionH>
                <wp:positionV relativeFrom="paragraph">
                  <wp:posOffset>167005</wp:posOffset>
                </wp:positionV>
                <wp:extent cx="38100" cy="0"/>
                <wp:effectExtent l="15240" t="14605" r="22860" b="23495"/>
                <wp:wrapNone/>
                <wp:docPr id="15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778AE" id="Line 118" o:spid="_x0000_s1026" style="position:absolute;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9.2pt,13.15pt" to="452.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" strokeweight=".14039mm">
                <w10:wrap anchorx="page"/>
              </v:line>
            </w:pict>
          </mc:Fallback>
        </mc:AlternateContent>
      </w:r>
      <w:r w:rsidR="0083059C">
        <w:t xml:space="preserve">Snippet 10: HQMF data criteria for Diagnosis: Acute Pharyngitis (from </w:t>
      </w:r>
      <w:r w:rsidR="0083059C">
        <w:rPr>
          <w:rFonts w:ascii="Courier New"/>
          <w:sz w:val="20"/>
        </w:rPr>
        <w:t>EXM146v4</w:t>
      </w:r>
      <w:r w:rsidR="0083059C">
        <w:rPr>
          <w:rFonts w:ascii="Courier New"/>
          <w:spacing w:val="-91"/>
          <w:sz w:val="20"/>
        </w:rPr>
        <w:t xml:space="preserve"> </w:t>
      </w:r>
      <w:r w:rsidR="00060767">
        <w:rPr>
          <w:rFonts w:ascii="Courier New"/>
          <w:sz w:val="20"/>
        </w:rPr>
        <w:t>eCQM</w:t>
      </w:r>
      <w:r w:rsidR="0083059C">
        <w:rPr>
          <w:rFonts w:ascii="Courier New"/>
          <w:sz w:val="20"/>
        </w:rPr>
        <w:t>.xml</w:t>
      </w:r>
      <w:r w:rsidR="0083059C">
        <w:t>)</w:t>
      </w:r>
    </w:p>
    <w:p w14:paraId="4484C81C" w14:textId="77777777" w:rsidR="00A0534D" w:rsidRDefault="00A0534D">
      <w:pPr>
        <w:pStyle w:val="BodyText"/>
        <w:spacing w:before="3"/>
        <w:rPr>
          <w:sz w:val="27"/>
        </w:rPr>
      </w:pPr>
    </w:p>
    <w:p w14:paraId="34FDA387" w14:textId="23D7386B" w:rsidR="00A0534D" w:rsidRDefault="0083059C">
      <w:pPr>
        <w:pStyle w:val="BodyText"/>
        <w:spacing w:line="240" w:lineRule="exact"/>
        <w:ind w:left="659" w:right="57"/>
      </w:pPr>
      <w:r>
        <w:t xml:space="preserve">Note: while the </w:t>
      </w:r>
      <w:r w:rsidR="00D1199F">
        <w:t xml:space="preserve">QDM datatypes </w:t>
      </w:r>
      <w:r>
        <w:t xml:space="preserve">templates in volume 3 contain </w:t>
      </w:r>
      <w:r w:rsidR="00D1199F">
        <w:t xml:space="preserve">specifications </w:t>
      </w:r>
      <w:r>
        <w:t>o</w:t>
      </w:r>
      <w:r w:rsidR="00D1199F">
        <w:t>f</w:t>
      </w:r>
      <w:r>
        <w:t xml:space="preserve"> QDM attributes, </w:t>
      </w:r>
      <w:r w:rsidR="00D1199F">
        <w:t>they are included for the purpose of formal semantic representations of the QDM datatypes. T</w:t>
      </w:r>
      <w:r>
        <w:t xml:space="preserve">he </w:t>
      </w:r>
      <w:proofErr w:type="spellStart"/>
      <w:r>
        <w:rPr>
          <w:rFonts w:ascii="Courier New" w:hAnsi="Courier New"/>
          <w:sz w:val="20"/>
        </w:rPr>
        <w:t>dataCriteriaSection</w:t>
      </w:r>
      <w:proofErr w:type="spellEnd"/>
      <w:r>
        <w:rPr>
          <w:rFonts w:ascii="Courier New" w:hAnsi="Courier New"/>
          <w:sz w:val="20"/>
        </w:rPr>
        <w:t xml:space="preserve"> entry</w:t>
      </w:r>
      <w:r>
        <w:t xml:space="preserve"> </w:t>
      </w:r>
      <w:bookmarkStart w:id="82" w:name="_bookmark51"/>
      <w:bookmarkEnd w:id="82"/>
      <w:r>
        <w:t xml:space="preserve">(and by extension the HQMF) </w:t>
      </w:r>
      <w:r w:rsidR="00D1199F">
        <w:t>shall</w:t>
      </w:r>
      <w:r>
        <w:t xml:space="preserve"> not contain any references to the attributes within the measure</w:t>
      </w:r>
      <w:r w:rsidR="00D1199F">
        <w:t>’s HQMF</w:t>
      </w:r>
      <w:r>
        <w:t>.</w:t>
      </w:r>
    </w:p>
    <w:p w14:paraId="01774538" w14:textId="77777777" w:rsidR="00A0534D" w:rsidRDefault="00204EE5">
      <w:pPr>
        <w:pStyle w:val="BodyText"/>
        <w:spacing w:before="4"/>
        <w:rPr>
          <w:sz w:val="24"/>
        </w:rPr>
      </w:pPr>
      <w:r>
        <w:rPr>
          <w:noProof/>
        </w:rPr>
        <mc:AlternateContent>
          <mc:Choice Requires="wpg">
            <w:drawing>
              <wp:anchor distT="0" distB="0" distL="0" distR="0" simplePos="0" relativeHeight="251555840" behindDoc="0" locked="0" layoutInCell="1" allowOverlap="1" wp14:anchorId="568EF236" wp14:editId="628CDD0C">
                <wp:simplePos x="0" y="0"/>
                <wp:positionH relativeFrom="page">
                  <wp:posOffset>913765</wp:posOffset>
                </wp:positionH>
                <wp:positionV relativeFrom="paragraph">
                  <wp:posOffset>202565</wp:posOffset>
                </wp:positionV>
                <wp:extent cx="5944235" cy="891540"/>
                <wp:effectExtent l="0" t="0" r="12700" b="10795"/>
                <wp:wrapTopAndBottom/>
                <wp:docPr id="14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91540"/>
                          <a:chOff x="1440" y="319"/>
                          <a:chExt cx="9361" cy="1404"/>
                        </a:xfrm>
                      </wpg:grpSpPr>
                      <wps:wsp>
                        <wps:cNvPr id="149" name="Freeform 117"/>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50" name="Freeform 116"/>
                        <wps:cNvSpPr>
                          <a:spLocks/>
                        </wps:cNvSpPr>
                        <wps:spPr bwMode="auto">
                          <a:xfrm>
                            <a:off x="1444" y="323"/>
                            <a:ext cx="9353" cy="1396"/>
                          </a:xfrm>
                          <a:custGeom>
                            <a:avLst/>
                            <a:gdLst>
                              <a:gd name="T0" fmla="+- 0 10716 1444"/>
                              <a:gd name="T1" fmla="*/ T0 w 9353"/>
                              <a:gd name="T2" fmla="+- 0 323 323"/>
                              <a:gd name="T3" fmla="*/ 323 h 1396"/>
                              <a:gd name="T4" fmla="+- 0 1524 1444"/>
                              <a:gd name="T5" fmla="*/ T4 w 9353"/>
                              <a:gd name="T6" fmla="+- 0 323 323"/>
                              <a:gd name="T7" fmla="*/ 323 h 1396"/>
                              <a:gd name="T8" fmla="+- 0 1493 1444"/>
                              <a:gd name="T9" fmla="*/ T8 w 9353"/>
                              <a:gd name="T10" fmla="+- 0 329 323"/>
                              <a:gd name="T11" fmla="*/ 329 h 1396"/>
                              <a:gd name="T12" fmla="+- 0 1467 1444"/>
                              <a:gd name="T13" fmla="*/ T12 w 9353"/>
                              <a:gd name="T14" fmla="+- 0 346 323"/>
                              <a:gd name="T15" fmla="*/ 346 h 1396"/>
                              <a:gd name="T16" fmla="+- 0 1450 1444"/>
                              <a:gd name="T17" fmla="*/ T16 w 9353"/>
                              <a:gd name="T18" fmla="+- 0 372 323"/>
                              <a:gd name="T19" fmla="*/ 372 h 1396"/>
                              <a:gd name="T20" fmla="+- 0 1444 1444"/>
                              <a:gd name="T21" fmla="*/ T20 w 9353"/>
                              <a:gd name="T22" fmla="+- 0 403 323"/>
                              <a:gd name="T23" fmla="*/ 403 h 1396"/>
                              <a:gd name="T24" fmla="+- 0 1444 1444"/>
                              <a:gd name="T25" fmla="*/ T24 w 9353"/>
                              <a:gd name="T26" fmla="+- 0 1639 323"/>
                              <a:gd name="T27" fmla="*/ 1639 h 1396"/>
                              <a:gd name="T28" fmla="+- 0 1450 1444"/>
                              <a:gd name="T29" fmla="*/ T28 w 9353"/>
                              <a:gd name="T30" fmla="+- 0 1670 323"/>
                              <a:gd name="T31" fmla="*/ 1670 h 1396"/>
                              <a:gd name="T32" fmla="+- 0 1467 1444"/>
                              <a:gd name="T33" fmla="*/ T32 w 9353"/>
                              <a:gd name="T34" fmla="+- 0 1696 323"/>
                              <a:gd name="T35" fmla="*/ 1696 h 1396"/>
                              <a:gd name="T36" fmla="+- 0 1493 1444"/>
                              <a:gd name="T37" fmla="*/ T36 w 9353"/>
                              <a:gd name="T38" fmla="+- 0 1713 323"/>
                              <a:gd name="T39" fmla="*/ 1713 h 1396"/>
                              <a:gd name="T40" fmla="+- 0 1524 1444"/>
                              <a:gd name="T41" fmla="*/ T40 w 9353"/>
                              <a:gd name="T42" fmla="+- 0 1719 323"/>
                              <a:gd name="T43" fmla="*/ 1719 h 1396"/>
                              <a:gd name="T44" fmla="+- 0 10716 1444"/>
                              <a:gd name="T45" fmla="*/ T44 w 9353"/>
                              <a:gd name="T46" fmla="+- 0 1719 323"/>
                              <a:gd name="T47" fmla="*/ 1719 h 1396"/>
                              <a:gd name="T48" fmla="+- 0 10747 1444"/>
                              <a:gd name="T49" fmla="*/ T48 w 9353"/>
                              <a:gd name="T50" fmla="+- 0 1713 323"/>
                              <a:gd name="T51" fmla="*/ 1713 h 1396"/>
                              <a:gd name="T52" fmla="+- 0 10773 1444"/>
                              <a:gd name="T53" fmla="*/ T52 w 9353"/>
                              <a:gd name="T54" fmla="+- 0 1696 323"/>
                              <a:gd name="T55" fmla="*/ 1696 h 1396"/>
                              <a:gd name="T56" fmla="+- 0 10790 1444"/>
                              <a:gd name="T57" fmla="*/ T56 w 9353"/>
                              <a:gd name="T58" fmla="+- 0 1670 323"/>
                              <a:gd name="T59" fmla="*/ 1670 h 1396"/>
                              <a:gd name="T60" fmla="+- 0 10796 1444"/>
                              <a:gd name="T61" fmla="*/ T60 w 9353"/>
                              <a:gd name="T62" fmla="+- 0 1639 323"/>
                              <a:gd name="T63" fmla="*/ 1639 h 1396"/>
                              <a:gd name="T64" fmla="+- 0 10796 1444"/>
                              <a:gd name="T65" fmla="*/ T64 w 9353"/>
                              <a:gd name="T66" fmla="+- 0 403 323"/>
                              <a:gd name="T67" fmla="*/ 403 h 1396"/>
                              <a:gd name="T68" fmla="+- 0 10790 1444"/>
                              <a:gd name="T69" fmla="*/ T68 w 9353"/>
                              <a:gd name="T70" fmla="+- 0 372 323"/>
                              <a:gd name="T71" fmla="*/ 372 h 1396"/>
                              <a:gd name="T72" fmla="+- 0 10773 1444"/>
                              <a:gd name="T73" fmla="*/ T72 w 9353"/>
                              <a:gd name="T74" fmla="+- 0 346 323"/>
                              <a:gd name="T75" fmla="*/ 346 h 1396"/>
                              <a:gd name="T76" fmla="+- 0 10747 1444"/>
                              <a:gd name="T77" fmla="*/ T76 w 9353"/>
                              <a:gd name="T78" fmla="+- 0 329 323"/>
                              <a:gd name="T79" fmla="*/ 329 h 1396"/>
                              <a:gd name="T80" fmla="+- 0 10716 1444"/>
                              <a:gd name="T81" fmla="*/ T80 w 9353"/>
                              <a:gd name="T82" fmla="+- 0 323 323"/>
                              <a:gd name="T83" fmla="*/ 323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396">
                                <a:moveTo>
                                  <a:pt x="9272" y="0"/>
                                </a:moveTo>
                                <a:lnTo>
                                  <a:pt x="80" y="0"/>
                                </a:lnTo>
                                <a:lnTo>
                                  <a:pt x="49" y="6"/>
                                </a:lnTo>
                                <a:lnTo>
                                  <a:pt x="23" y="23"/>
                                </a:lnTo>
                                <a:lnTo>
                                  <a:pt x="6" y="49"/>
                                </a:lnTo>
                                <a:lnTo>
                                  <a:pt x="0" y="80"/>
                                </a:lnTo>
                                <a:lnTo>
                                  <a:pt x="0" y="1316"/>
                                </a:lnTo>
                                <a:lnTo>
                                  <a:pt x="6" y="1347"/>
                                </a:lnTo>
                                <a:lnTo>
                                  <a:pt x="23" y="1373"/>
                                </a:lnTo>
                                <a:lnTo>
                                  <a:pt x="49" y="1390"/>
                                </a:lnTo>
                                <a:lnTo>
                                  <a:pt x="80" y="1396"/>
                                </a:lnTo>
                                <a:lnTo>
                                  <a:pt x="9272" y="1396"/>
                                </a:lnTo>
                                <a:lnTo>
                                  <a:pt x="9303" y="1390"/>
                                </a:lnTo>
                                <a:lnTo>
                                  <a:pt x="9329" y="1373"/>
                                </a:lnTo>
                                <a:lnTo>
                                  <a:pt x="9346" y="1347"/>
                                </a:lnTo>
                                <a:lnTo>
                                  <a:pt x="9352" y="13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51" name="Text Box 115"/>
                        <wps:cNvSpPr txBox="1">
                          <a:spLocks noChangeArrowheads="1"/>
                        </wps:cNvSpPr>
                        <wps:spPr bwMode="auto">
                          <a:xfrm>
                            <a:off x="1440" y="319"/>
                            <a:ext cx="9361" cy="14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8EF236" id="Group 114" o:spid="_x0000_s1046" style="position:absolute;margin-left:71.95pt;margin-top:15.95pt;width:468.05pt;height:70.2pt;z-index:251555840;mso-wrap-distance-left:0;mso-wrap-distance-right:0;mso-position-horizontal-relative:page" coordorigin="1440,319" coordsize="9361,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">
                <v:shape id="Freeform 117" o:spid="_x0000_s1047"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" path="m9272,l80,,49,6,23,23,6,49,,80,,1316r6,31l23,1373r26,17l80,1396r9192,l9303,1390r26,-17l9346,1347r6,-31l9352,80r-6,-31l9329,23,9303,6,9272,xe" fillcolor="#fffde8" stroked="f">
                  <v:path arrowok="t" o:connecttype="custom" o:connectlocs="9272,323;80,323;49,329;23,346;6,372;0,403;0,1639;6,1670;23,1696;49,1713;80,1719;9272,1719;9303,1713;9329,1696;9346,1670;9352,1639;9352,403;9346,372;9329,346;9303,329;9272,323" o:connectangles="0,0,0,0,0,0,0,0,0,0,0,0,0,0,0,0,0,0,0,0,0"/>
                </v:shape>
                <v:shape id="Freeform 116" o:spid="_x0000_s1048" style="position:absolute;left:1444;top:323;width:9353;height:1396;visibility:visible;mso-wrap-style:square;v-text-anchor:top" coordsize="9353,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" path="m9272,l80,,49,6,23,23,6,49,,80,,1316r6,31l23,1373r26,17l80,1396r9192,l9303,1390r26,-17l9346,1347r6,-31l9352,80r-6,-31l9329,23,9303,6,9272,xe" filled="f" strokeweight=".14056mm">
                  <v:path arrowok="t" o:connecttype="custom" o:connectlocs="9272,323;80,323;49,329;23,346;6,372;0,403;0,1639;6,1670;23,1696;49,1713;80,1719;9272,1719;9303,1713;9329,1696;9346,1670;9352,1639;9352,403;9346,372;9329,346;9303,329;9272,323" o:connectangles="0,0,0,0,0,0,0,0,0,0,0,0,0,0,0,0,0,0,0,0,0"/>
                </v:shape>
                <v:shape id="Text Box 115" o:spid="_x0000_s1049" type="#_x0000_t202" style="position:absolute;left:1440;top:319;width:93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93865BF" w14:textId="77777777" w:rsidR="00090BC7" w:rsidRDefault="00090BC7">
                        <w:pPr>
                          <w:spacing w:before="3"/>
                          <w:rPr>
                            <w:sz w:val="20"/>
                          </w:rPr>
                        </w:pPr>
                      </w:p>
                      <w:p w14:paraId="03A44C52" w14:textId="77777777" w:rsidR="00090BC7" w:rsidRDefault="00090BC7">
                        <w:pPr>
                          <w:ind w:left="273"/>
                          <w:rPr>
                            <w:b/>
                            <w:sz w:val="20"/>
                          </w:rPr>
                        </w:pPr>
                        <w:r>
                          <w:rPr>
                            <w:b/>
                            <w:sz w:val="20"/>
                          </w:rPr>
                          <w:t>Conformance Requirement 6 (Data Criteria Inclusion):</w:t>
                        </w:r>
                      </w:p>
                      <w:p w14:paraId="5110AA0C" w14:textId="77777777" w:rsidR="00090BC7" w:rsidRPr="00D82997" w:rsidRDefault="00090BC7" w:rsidP="0040431D">
                        <w:pPr>
                          <w:pStyle w:val="ListParagraph"/>
                          <w:numPr>
                            <w:ilvl w:val="0"/>
                            <w:numId w:val="63"/>
                          </w:numPr>
                          <w:tabs>
                            <w:tab w:val="left" w:pos="820"/>
                          </w:tabs>
                          <w:spacing w:before="5"/>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sz w:val="20"/>
                          </w:rPr>
                          <w:t>only</w:t>
                        </w:r>
                        <w:r w:rsidRPr="00D82997">
                          <w:rPr>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types</w:t>
                        </w:r>
                      </w:p>
                      <w:p w14:paraId="07587A69" w14:textId="77777777" w:rsidR="00090BC7" w:rsidRPr="00D82997" w:rsidRDefault="00090BC7" w:rsidP="0040431D">
                        <w:pPr>
                          <w:pStyle w:val="ListParagraph"/>
                          <w:numPr>
                            <w:ilvl w:val="0"/>
                            <w:numId w:val="63"/>
                          </w:numPr>
                          <w:tabs>
                            <w:tab w:val="left" w:pos="820"/>
                          </w:tabs>
                          <w:spacing w:before="108"/>
                          <w:ind w:hanging="700"/>
                          <w:rPr>
                            <w:sz w:val="20"/>
                          </w:rPr>
                        </w:pPr>
                        <w:proofErr w:type="spellStart"/>
                        <w:r w:rsidRPr="00D82997">
                          <w:rPr>
                            <w:rFonts w:ascii="Courier New" w:hAnsi="Courier New"/>
                            <w:sz w:val="20"/>
                          </w:rPr>
                          <w:t>dataCriteriaSection</w:t>
                        </w:r>
                        <w:proofErr w:type="spellEnd"/>
                        <w:r w:rsidRPr="00D82997">
                          <w:rPr>
                            <w:rFonts w:ascii="Courier New" w:hAnsi="Courier New"/>
                            <w:spacing w:val="-76"/>
                            <w:sz w:val="20"/>
                          </w:rPr>
                          <w:t xml:space="preserve"> </w:t>
                        </w:r>
                        <w:r w:rsidRPr="00D82997">
                          <w:rPr>
                            <w:rFonts w:ascii="Courier New" w:hAnsi="Courier New"/>
                            <w:sz w:val="20"/>
                          </w:rPr>
                          <w:t>entry</w:t>
                        </w:r>
                        <w:r w:rsidRPr="00D82997">
                          <w:rPr>
                            <w:sz w:val="20"/>
                          </w:rPr>
                          <w:t>’s</w:t>
                        </w:r>
                        <w:r w:rsidRPr="00D82997">
                          <w:rPr>
                            <w:spacing w:val="-6"/>
                            <w:sz w:val="20"/>
                          </w:rPr>
                          <w:t xml:space="preserve"> </w:t>
                        </w:r>
                        <w:r w:rsidRPr="00D82997">
                          <w:rPr>
                            <w:b/>
                            <w:sz w:val="20"/>
                          </w:rPr>
                          <w:t>SHALL</w:t>
                        </w:r>
                        <w:r w:rsidRPr="00D82997">
                          <w:rPr>
                            <w:b/>
                            <w:spacing w:val="-6"/>
                            <w:sz w:val="20"/>
                          </w:rPr>
                          <w:t xml:space="preserve"> </w:t>
                        </w:r>
                        <w:r w:rsidRPr="00D82997">
                          <w:rPr>
                            <w:b/>
                            <w:spacing w:val="-3"/>
                            <w:sz w:val="20"/>
                          </w:rPr>
                          <w:t>NOT</w:t>
                        </w:r>
                        <w:r w:rsidRPr="00D82997">
                          <w:rPr>
                            <w:b/>
                            <w:spacing w:val="-6"/>
                            <w:sz w:val="20"/>
                          </w:rPr>
                          <w:t xml:space="preserve"> </w:t>
                        </w:r>
                        <w:r w:rsidRPr="00D82997">
                          <w:rPr>
                            <w:sz w:val="20"/>
                          </w:rPr>
                          <w:t>contain</w:t>
                        </w:r>
                        <w:r w:rsidRPr="00D82997">
                          <w:rPr>
                            <w:spacing w:val="-6"/>
                            <w:sz w:val="20"/>
                          </w:rPr>
                          <w:t xml:space="preserve"> </w:t>
                        </w:r>
                        <w:r w:rsidRPr="00D82997">
                          <w:rPr>
                            <w:sz w:val="20"/>
                          </w:rPr>
                          <w:t>information</w:t>
                        </w:r>
                        <w:r w:rsidRPr="00D82997">
                          <w:rPr>
                            <w:spacing w:val="-6"/>
                            <w:sz w:val="20"/>
                          </w:rPr>
                          <w:t xml:space="preserve"> </w:t>
                        </w:r>
                        <w:r w:rsidRPr="00D82997">
                          <w:rPr>
                            <w:sz w:val="20"/>
                          </w:rPr>
                          <w:t>related</w:t>
                        </w:r>
                        <w:r w:rsidRPr="00D82997">
                          <w:rPr>
                            <w:spacing w:val="-6"/>
                            <w:sz w:val="20"/>
                          </w:rPr>
                          <w:t xml:space="preserve"> </w:t>
                        </w:r>
                        <w:r w:rsidRPr="00D82997">
                          <w:rPr>
                            <w:sz w:val="20"/>
                          </w:rPr>
                          <w:t>to</w:t>
                        </w:r>
                        <w:r w:rsidRPr="00D82997">
                          <w:rPr>
                            <w:spacing w:val="-6"/>
                            <w:sz w:val="20"/>
                          </w:rPr>
                          <w:t xml:space="preserve"> </w:t>
                        </w:r>
                        <w:r w:rsidRPr="00D82997">
                          <w:rPr>
                            <w:sz w:val="20"/>
                          </w:rPr>
                          <w:t>data</w:t>
                        </w:r>
                        <w:r w:rsidRPr="00D82997">
                          <w:rPr>
                            <w:spacing w:val="-6"/>
                            <w:sz w:val="20"/>
                          </w:rPr>
                          <w:t xml:space="preserve"> </w:t>
                        </w:r>
                        <w:r w:rsidRPr="00D82997">
                          <w:rPr>
                            <w:sz w:val="20"/>
                          </w:rPr>
                          <w:t>type</w:t>
                        </w:r>
                        <w:r w:rsidRPr="00D82997">
                          <w:rPr>
                            <w:spacing w:val="-6"/>
                            <w:sz w:val="20"/>
                          </w:rPr>
                          <w:t xml:space="preserve"> </w:t>
                        </w:r>
                        <w:r w:rsidRPr="00D82997">
                          <w:rPr>
                            <w:sz w:val="20"/>
                          </w:rPr>
                          <w:t>attributes</w:t>
                        </w:r>
                      </w:p>
                    </w:txbxContent>
                  </v:textbox>
                </v:shape>
                <w10:wrap type="topAndBottom" anchorx="page"/>
              </v:group>
            </w:pict>
          </mc:Fallback>
        </mc:AlternateContent>
      </w:r>
    </w:p>
    <w:p w14:paraId="57A71A48" w14:textId="77777777" w:rsidR="00A0534D" w:rsidRDefault="00A0534D">
      <w:pPr>
        <w:rPr>
          <w:sz w:val="24"/>
        </w:rPr>
        <w:sectPr w:rsidR="00A0534D">
          <w:pgSz w:w="12240" w:h="15840"/>
          <w:pgMar w:top="660" w:right="1320" w:bottom="1180" w:left="780" w:header="467" w:footer="993" w:gutter="0"/>
          <w:cols w:space="720"/>
        </w:sectPr>
      </w:pPr>
    </w:p>
    <w:p w14:paraId="40A82B0D" w14:textId="77777777" w:rsidR="00A0534D" w:rsidRDefault="00A0534D">
      <w:pPr>
        <w:pStyle w:val="BodyText"/>
        <w:rPr>
          <w:sz w:val="20"/>
        </w:rPr>
      </w:pPr>
    </w:p>
    <w:p w14:paraId="0E88706F" w14:textId="77777777" w:rsidR="00A0534D" w:rsidRDefault="0083059C">
      <w:pPr>
        <w:pStyle w:val="Heading1"/>
      </w:pPr>
      <w:bookmarkStart w:id="83" w:name="5_Population_Criteria"/>
      <w:bookmarkStart w:id="84" w:name="_Toc519432935"/>
      <w:bookmarkEnd w:id="83"/>
      <w:r>
        <w:t>5     Population Criteria</w:t>
      </w:r>
      <w:bookmarkEnd w:id="84"/>
    </w:p>
    <w:p w14:paraId="234E1C95" w14:textId="77777777" w:rsidR="00A0534D" w:rsidRDefault="00A0534D">
      <w:pPr>
        <w:pStyle w:val="BodyText"/>
        <w:spacing w:before="9"/>
        <w:rPr>
          <w:b/>
          <w:sz w:val="30"/>
        </w:rPr>
      </w:pPr>
    </w:p>
    <w:p w14:paraId="06AB33D5" w14:textId="715C20D3" w:rsidR="00A0534D" w:rsidRDefault="0083059C">
      <w:pPr>
        <w:pStyle w:val="BodyText"/>
        <w:spacing w:before="1" w:line="252" w:lineRule="auto"/>
        <w:ind w:left="120" w:right="117"/>
        <w:jc w:val="both"/>
      </w:pPr>
      <w:r>
        <w:t xml:space="preserve">The </w:t>
      </w:r>
      <w:proofErr w:type="spellStart"/>
      <w:r>
        <w:rPr>
          <w:rFonts w:ascii="Courier New"/>
          <w:sz w:val="20"/>
        </w:rPr>
        <w:t>populationCriteriaSection</w:t>
      </w:r>
      <w:proofErr w:type="spellEnd"/>
      <w:r>
        <w:rPr>
          <w:rFonts w:ascii="Courier New"/>
          <w:sz w:val="20"/>
        </w:rPr>
        <w:t xml:space="preserve"> </w:t>
      </w:r>
      <w:r>
        <w:t xml:space="preserve">(lines 9 - 19 of </w:t>
      </w:r>
      <w:hyperlink w:anchor="_bookmark29" w:history="1">
        <w:r>
          <w:rPr>
            <w:color w:val="0000FF"/>
          </w:rPr>
          <w:t>Snippet 1</w:t>
        </w:r>
      </w:hyperlink>
      <w:r>
        <w:t>) includes definitions of criteria used to specify populations. The criteria specifying these populations are described using CQL and those CQL expressions are given context in the HQMF. In this section</w:t>
      </w:r>
      <w:r w:rsidR="00BA235E">
        <w:t>,</w:t>
      </w:r>
      <w:r>
        <w:t xml:space="preserve"> we describe how to use CQL and HQMF to define population criteria.</w:t>
      </w:r>
    </w:p>
    <w:p w14:paraId="70F03297" w14:textId="4F3EB51C" w:rsidR="00A0534D" w:rsidRDefault="0083059C">
      <w:pPr>
        <w:pStyle w:val="BodyText"/>
        <w:spacing w:before="125" w:line="254" w:lineRule="auto"/>
        <w:ind w:left="120" w:right="119"/>
        <w:jc w:val="both"/>
      </w:pPr>
      <w:r>
        <w:t xml:space="preserve">CQL provides the logical expression language that is used to define population criteria. CQL-based constraints are used instead of the RIM-based data criteria constraints and population expressions defined in </w:t>
      </w:r>
      <w:bookmarkStart w:id="85" w:name="_bookmark53"/>
      <w:bookmarkEnd w:id="85"/>
      <w:r w:rsidR="00CB7D41" w:rsidRPr="00F45897">
        <w:rPr>
          <w:rFonts w:ascii="Calibri" w:hAnsi="Calibri" w:cs="Lucida Grande"/>
          <w:b/>
          <w:color w:val="000000"/>
        </w:rPr>
        <w:t>§</w:t>
      </w:r>
      <w:r>
        <w:t xml:space="preserve">4.14.3 and </w:t>
      </w:r>
      <w:r w:rsidR="00CB7D41" w:rsidRPr="00F45897">
        <w:rPr>
          <w:rFonts w:ascii="Calibri" w:hAnsi="Calibri" w:cs="Lucida Grande"/>
          <w:b/>
          <w:color w:val="000000"/>
        </w:rPr>
        <w:t>§</w:t>
      </w:r>
      <w:r>
        <w:t>2.3.2 of the HQMF R1 specification [</w:t>
      </w:r>
      <w:hyperlink w:anchor="_bookmark101" w:history="1">
        <w:r w:rsidR="00EA778B">
          <w:rPr>
            <w:color w:val="0000FF"/>
          </w:rPr>
          <w:t>3</w:t>
        </w:r>
      </w:hyperlink>
      <w:r>
        <w:t>] respectively.</w:t>
      </w:r>
    </w:p>
    <w:p w14:paraId="49D1BE3F" w14:textId="77777777" w:rsidR="00A0534D" w:rsidRDefault="00204EE5">
      <w:pPr>
        <w:pStyle w:val="BodyText"/>
        <w:spacing w:before="2"/>
        <w:rPr>
          <w:sz w:val="17"/>
        </w:rPr>
      </w:pPr>
      <w:r>
        <w:rPr>
          <w:noProof/>
        </w:rPr>
        <mc:AlternateContent>
          <mc:Choice Requires="wpg">
            <w:drawing>
              <wp:anchor distT="0" distB="0" distL="0" distR="0" simplePos="0" relativeHeight="251556864" behindDoc="0" locked="0" layoutInCell="1" allowOverlap="1" wp14:anchorId="194F15B9" wp14:editId="510913C3">
                <wp:simplePos x="0" y="0"/>
                <wp:positionH relativeFrom="page">
                  <wp:posOffset>913765</wp:posOffset>
                </wp:positionH>
                <wp:positionV relativeFrom="paragraph">
                  <wp:posOffset>150495</wp:posOffset>
                </wp:positionV>
                <wp:extent cx="5944235" cy="808355"/>
                <wp:effectExtent l="0" t="0" r="12700" b="6350"/>
                <wp:wrapTopAndBottom/>
                <wp:docPr id="14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8355"/>
                          <a:chOff x="1440" y="237"/>
                          <a:chExt cx="9361" cy="1273"/>
                        </a:xfrm>
                      </wpg:grpSpPr>
                      <wps:wsp>
                        <wps:cNvPr id="145" name="Freeform 113"/>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46" name="Freeform 112"/>
                        <wps:cNvSpPr>
                          <a:spLocks/>
                        </wps:cNvSpPr>
                        <wps:spPr bwMode="auto">
                          <a:xfrm>
                            <a:off x="1444" y="241"/>
                            <a:ext cx="9353" cy="1265"/>
                          </a:xfrm>
                          <a:custGeom>
                            <a:avLst/>
                            <a:gdLst>
                              <a:gd name="T0" fmla="+- 0 10716 1444"/>
                              <a:gd name="T1" fmla="*/ T0 w 9353"/>
                              <a:gd name="T2" fmla="+- 0 241 241"/>
                              <a:gd name="T3" fmla="*/ 241 h 1265"/>
                              <a:gd name="T4" fmla="+- 0 1524 1444"/>
                              <a:gd name="T5" fmla="*/ T4 w 9353"/>
                              <a:gd name="T6" fmla="+- 0 241 241"/>
                              <a:gd name="T7" fmla="*/ 241 h 1265"/>
                              <a:gd name="T8" fmla="+- 0 1493 1444"/>
                              <a:gd name="T9" fmla="*/ T8 w 9353"/>
                              <a:gd name="T10" fmla="+- 0 248 241"/>
                              <a:gd name="T11" fmla="*/ 248 h 1265"/>
                              <a:gd name="T12" fmla="+- 0 1467 1444"/>
                              <a:gd name="T13" fmla="*/ T12 w 9353"/>
                              <a:gd name="T14" fmla="+- 0 265 241"/>
                              <a:gd name="T15" fmla="*/ 265 h 1265"/>
                              <a:gd name="T16" fmla="+- 0 1450 1444"/>
                              <a:gd name="T17" fmla="*/ T16 w 9353"/>
                              <a:gd name="T18" fmla="+- 0 290 241"/>
                              <a:gd name="T19" fmla="*/ 290 h 1265"/>
                              <a:gd name="T20" fmla="+- 0 1444 1444"/>
                              <a:gd name="T21" fmla="*/ T20 w 9353"/>
                              <a:gd name="T22" fmla="+- 0 321 241"/>
                              <a:gd name="T23" fmla="*/ 321 h 1265"/>
                              <a:gd name="T24" fmla="+- 0 1444 1444"/>
                              <a:gd name="T25" fmla="*/ T24 w 9353"/>
                              <a:gd name="T26" fmla="+- 0 1426 241"/>
                              <a:gd name="T27" fmla="*/ 1426 h 1265"/>
                              <a:gd name="T28" fmla="+- 0 1450 1444"/>
                              <a:gd name="T29" fmla="*/ T28 w 9353"/>
                              <a:gd name="T30" fmla="+- 0 1457 241"/>
                              <a:gd name="T31" fmla="*/ 1457 h 1265"/>
                              <a:gd name="T32" fmla="+- 0 1467 1444"/>
                              <a:gd name="T33" fmla="*/ T32 w 9353"/>
                              <a:gd name="T34" fmla="+- 0 1482 241"/>
                              <a:gd name="T35" fmla="*/ 1482 h 1265"/>
                              <a:gd name="T36" fmla="+- 0 1493 1444"/>
                              <a:gd name="T37" fmla="*/ T36 w 9353"/>
                              <a:gd name="T38" fmla="+- 0 1499 241"/>
                              <a:gd name="T39" fmla="*/ 1499 h 1265"/>
                              <a:gd name="T40" fmla="+- 0 1524 1444"/>
                              <a:gd name="T41" fmla="*/ T40 w 9353"/>
                              <a:gd name="T42" fmla="+- 0 1506 241"/>
                              <a:gd name="T43" fmla="*/ 1506 h 1265"/>
                              <a:gd name="T44" fmla="+- 0 10716 1444"/>
                              <a:gd name="T45" fmla="*/ T44 w 9353"/>
                              <a:gd name="T46" fmla="+- 0 1506 241"/>
                              <a:gd name="T47" fmla="*/ 1506 h 1265"/>
                              <a:gd name="T48" fmla="+- 0 10747 1444"/>
                              <a:gd name="T49" fmla="*/ T48 w 9353"/>
                              <a:gd name="T50" fmla="+- 0 1499 241"/>
                              <a:gd name="T51" fmla="*/ 1499 h 1265"/>
                              <a:gd name="T52" fmla="+- 0 10773 1444"/>
                              <a:gd name="T53" fmla="*/ T52 w 9353"/>
                              <a:gd name="T54" fmla="+- 0 1482 241"/>
                              <a:gd name="T55" fmla="*/ 1482 h 1265"/>
                              <a:gd name="T56" fmla="+- 0 10790 1444"/>
                              <a:gd name="T57" fmla="*/ T56 w 9353"/>
                              <a:gd name="T58" fmla="+- 0 1457 241"/>
                              <a:gd name="T59" fmla="*/ 1457 h 1265"/>
                              <a:gd name="T60" fmla="+- 0 10796 1444"/>
                              <a:gd name="T61" fmla="*/ T60 w 9353"/>
                              <a:gd name="T62" fmla="+- 0 1426 241"/>
                              <a:gd name="T63" fmla="*/ 1426 h 1265"/>
                              <a:gd name="T64" fmla="+- 0 10796 1444"/>
                              <a:gd name="T65" fmla="*/ T64 w 9353"/>
                              <a:gd name="T66" fmla="+- 0 321 241"/>
                              <a:gd name="T67" fmla="*/ 321 h 1265"/>
                              <a:gd name="T68" fmla="+- 0 10790 1444"/>
                              <a:gd name="T69" fmla="*/ T68 w 9353"/>
                              <a:gd name="T70" fmla="+- 0 290 241"/>
                              <a:gd name="T71" fmla="*/ 290 h 1265"/>
                              <a:gd name="T72" fmla="+- 0 10773 1444"/>
                              <a:gd name="T73" fmla="*/ T72 w 9353"/>
                              <a:gd name="T74" fmla="+- 0 265 241"/>
                              <a:gd name="T75" fmla="*/ 265 h 1265"/>
                              <a:gd name="T76" fmla="+- 0 10747 1444"/>
                              <a:gd name="T77" fmla="*/ T76 w 9353"/>
                              <a:gd name="T78" fmla="+- 0 248 241"/>
                              <a:gd name="T79" fmla="*/ 248 h 1265"/>
                              <a:gd name="T80" fmla="+- 0 10716 1444"/>
                              <a:gd name="T81" fmla="*/ T80 w 9353"/>
                              <a:gd name="T82" fmla="+- 0 241 241"/>
                              <a:gd name="T83" fmla="*/ 241 h 12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65">
                                <a:moveTo>
                                  <a:pt x="9272" y="0"/>
                                </a:moveTo>
                                <a:lnTo>
                                  <a:pt x="80" y="0"/>
                                </a:lnTo>
                                <a:lnTo>
                                  <a:pt x="49" y="7"/>
                                </a:lnTo>
                                <a:lnTo>
                                  <a:pt x="23" y="24"/>
                                </a:lnTo>
                                <a:lnTo>
                                  <a:pt x="6" y="49"/>
                                </a:lnTo>
                                <a:lnTo>
                                  <a:pt x="0" y="80"/>
                                </a:lnTo>
                                <a:lnTo>
                                  <a:pt x="0" y="1185"/>
                                </a:lnTo>
                                <a:lnTo>
                                  <a:pt x="6" y="1216"/>
                                </a:lnTo>
                                <a:lnTo>
                                  <a:pt x="23" y="1241"/>
                                </a:lnTo>
                                <a:lnTo>
                                  <a:pt x="49" y="1258"/>
                                </a:lnTo>
                                <a:lnTo>
                                  <a:pt x="80" y="1265"/>
                                </a:lnTo>
                                <a:lnTo>
                                  <a:pt x="9272" y="1265"/>
                                </a:lnTo>
                                <a:lnTo>
                                  <a:pt x="9303" y="1258"/>
                                </a:lnTo>
                                <a:lnTo>
                                  <a:pt x="9329" y="1241"/>
                                </a:lnTo>
                                <a:lnTo>
                                  <a:pt x="9346" y="1216"/>
                                </a:lnTo>
                                <a:lnTo>
                                  <a:pt x="9352" y="1185"/>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Text Box 111"/>
                        <wps:cNvSpPr txBox="1">
                          <a:spLocks noChangeArrowheads="1"/>
                        </wps:cNvSpPr>
                        <wps:spPr bwMode="auto">
                          <a:xfrm>
                            <a:off x="1440" y="237"/>
                            <a:ext cx="9361" cy="127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90F8759" w14:textId="77777777" w:rsidR="00090BC7" w:rsidRDefault="00090BC7">
                              <w:pPr>
                                <w:spacing w:before="3"/>
                                <w:rPr>
                                  <w:sz w:val="20"/>
                                </w:rPr>
                              </w:pPr>
                            </w:p>
                            <w:p w14:paraId="73C83DDE" w14:textId="77777777" w:rsidR="00090BC7" w:rsidRPr="00BE3520" w:rsidRDefault="00090BC7">
                              <w:pPr>
                                <w:ind w:left="273"/>
                                <w:rPr>
                                  <w:b/>
                                  <w:sz w:val="20"/>
                                  <w:lang w:val="fr-FR"/>
                                </w:rPr>
                              </w:pPr>
                              <w:proofErr w:type="spellStart"/>
                              <w:r w:rsidRPr="00BE3520">
                                <w:rPr>
                                  <w:b/>
                                  <w:sz w:val="20"/>
                                  <w:lang w:val="fr-FR"/>
                                </w:rPr>
                                <w:t>Conformance</w:t>
                              </w:r>
                              <w:proofErr w:type="spellEnd"/>
                              <w:r w:rsidRPr="00BE3520">
                                <w:rPr>
                                  <w:b/>
                                  <w:sz w:val="20"/>
                                  <w:lang w:val="fr-FR"/>
                                </w:rPr>
                                <w:t xml:space="preserve"> </w:t>
                              </w:r>
                              <w:proofErr w:type="spellStart"/>
                              <w:r w:rsidRPr="00BE3520">
                                <w:rPr>
                                  <w:b/>
                                  <w:sz w:val="20"/>
                                  <w:lang w:val="fr-FR"/>
                                </w:rPr>
                                <w:t>Requirement</w:t>
                              </w:r>
                              <w:proofErr w:type="spellEnd"/>
                              <w:r w:rsidRPr="00BE3520">
                                <w:rPr>
                                  <w:b/>
                                  <w:sz w:val="20"/>
                                  <w:lang w:val="fr-FR"/>
                                </w:rPr>
                                <w:t xml:space="preserve"> 7 (Population </w:t>
                              </w:r>
                              <w:proofErr w:type="spellStart"/>
                              <w:r w:rsidRPr="00BE3520">
                                <w:rPr>
                                  <w:b/>
                                  <w:sz w:val="20"/>
                                  <w:lang w:val="fr-FR"/>
                                </w:rPr>
                                <w:t>Criteria</w:t>
                              </w:r>
                              <w:proofErr w:type="spellEnd"/>
                              <w:r w:rsidRPr="00BE3520">
                                <w:rPr>
                                  <w:b/>
                                  <w:sz w:val="20"/>
                                  <w:lang w:val="fr-FR"/>
                                </w:rPr>
                                <w:t xml:space="preserve"> Restrictions</w:t>
                              </w:r>
                              <w:proofErr w:type="gramStart"/>
                              <w:r w:rsidRPr="00BE3520">
                                <w:rPr>
                                  <w:b/>
                                  <w:sz w:val="20"/>
                                  <w:lang w:val="fr-FR"/>
                                </w:rPr>
                                <w:t>):</w:t>
                              </w:r>
                              <w:proofErr w:type="gramEnd"/>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proofErr w:type="spellStart"/>
                              <w:r>
                                <w:rPr>
                                  <w:rFonts w:ascii="Courier New"/>
                                  <w:sz w:val="20"/>
                                </w:rPr>
                                <w:t>allTrue</w:t>
                              </w:r>
                              <w:proofErr w:type="spellEnd"/>
                              <w:r>
                                <w:rPr>
                                  <w:sz w:val="20"/>
                                </w:rPr>
                                <w:t xml:space="preserve">, </w:t>
                              </w:r>
                              <w:proofErr w:type="spellStart"/>
                              <w:r>
                                <w:rPr>
                                  <w:rFonts w:ascii="Courier New"/>
                                  <w:sz w:val="20"/>
                                </w:rPr>
                                <w:t>allFalse</w:t>
                              </w:r>
                              <w:proofErr w:type="spellEnd"/>
                              <w:r>
                                <w:rPr>
                                  <w:sz w:val="20"/>
                                </w:rPr>
                                <w:t xml:space="preserve">, </w:t>
                              </w:r>
                              <w:proofErr w:type="spellStart"/>
                              <w:r>
                                <w:rPr>
                                  <w:rFonts w:ascii="Courier New"/>
                                  <w:sz w:val="20"/>
                                </w:rPr>
                                <w:t>atLeastOneTrue</w:t>
                              </w:r>
                              <w:proofErr w:type="spellEnd"/>
                              <w:r>
                                <w:rPr>
                                  <w:sz w:val="20"/>
                                </w:rPr>
                                <w:t xml:space="preserve">, </w:t>
                              </w:r>
                              <w:proofErr w:type="spellStart"/>
                              <w:r>
                                <w:rPr>
                                  <w:rFonts w:ascii="Courier New"/>
                                  <w:sz w:val="20"/>
                                </w:rPr>
                                <w:t>atLeastOneFalse</w:t>
                              </w:r>
                              <w:proofErr w:type="spellEnd"/>
                              <w:r>
                                <w:rPr>
                                  <w:sz w:val="20"/>
                                </w:rPr>
                                <w:t xml:space="preserve">, </w:t>
                              </w:r>
                              <w:proofErr w:type="spellStart"/>
                              <w:r>
                                <w:rPr>
                                  <w:rFonts w:ascii="Courier New"/>
                                  <w:sz w:val="20"/>
                                </w:rPr>
                                <w:t>onlyOneTrue</w:t>
                              </w:r>
                              <w:proofErr w:type="spellEnd"/>
                              <w:r>
                                <w:rPr>
                                  <w:rFonts w:ascii="Courier New"/>
                                  <w:spacing w:val="-76"/>
                                  <w:sz w:val="20"/>
                                </w:rPr>
                                <w:t xml:space="preserve"> </w:t>
                              </w:r>
                              <w:r>
                                <w:rPr>
                                  <w:sz w:val="20"/>
                                </w:rPr>
                                <w:t xml:space="preserve">or </w:t>
                              </w:r>
                              <w:proofErr w:type="spellStart"/>
                              <w:r>
                                <w:rPr>
                                  <w:rFonts w:ascii="Courier New"/>
                                  <w:sz w:val="20"/>
                                </w:rPr>
                                <w:t>onlyOneFalse</w:t>
                              </w:r>
                              <w:proofErr w:type="spellEnd"/>
                              <w:r>
                                <w:rPr>
                                  <w:rFonts w:ascii="Courier New"/>
                                  <w:spacing w:val="-76"/>
                                  <w:sz w:val="20"/>
                                </w:rPr>
                                <w:t xml:space="preserve"> </w:t>
                              </w:r>
                              <w:r>
                                <w:rPr>
                                  <w:sz w:val="20"/>
                                </w:rPr>
                                <w:t>elements.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F15B9" id="Group 110" o:spid="_x0000_s1050" style="position:absolute;margin-left:71.95pt;margin-top:11.85pt;width:468.05pt;height:63.65pt;z-index:251556864;mso-wrap-distance-left:0;mso-wrap-distance-right:0;mso-position-horizontal-relative:page" coordorigin="1440,237" coordsize="9361,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">
                <v:shape id="Freeform 113" o:spid="_x0000_s1051"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" path="m9272,l80,,49,7,23,24,6,49,,80,,1185r6,31l23,1241r26,17l80,1265r9192,l9303,1258r26,-17l9346,1216r6,-31l9352,80r-6,-31l9329,24,9303,7,9272,xe" fillcolor="#fffde8" stroked="f">
                  <v:path arrowok="t" o:connecttype="custom" o:connectlocs="9272,241;80,241;49,248;23,265;6,290;0,321;0,1426;6,1457;23,1482;49,1499;80,1506;9272,1506;9303,1499;9329,1482;9346,1457;9352,1426;9352,321;9346,290;9329,265;9303,248;9272,241" o:connectangles="0,0,0,0,0,0,0,0,0,0,0,0,0,0,0,0,0,0,0,0,0"/>
                </v:shape>
                <v:shape id="Freeform 112" o:spid="_x0000_s1052" style="position:absolute;left:1444;top:241;width:9353;height:1265;visibility:visible;mso-wrap-style:square;v-text-anchor:top" coordsize="9353,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" path="m9272,l80,,49,7,23,24,6,49,,80,,1185r6,31l23,1241r26,17l80,1265r9192,l9303,1258r26,-17l9346,1216r6,-31l9352,80r-6,-31l9329,24,9303,7,9272,xe" filled="f" strokeweight=".14056mm">
                  <v:path arrowok="t" o:connecttype="custom" o:connectlocs="9272,241;80,241;49,248;23,265;6,290;0,321;0,1426;6,1457;23,1482;49,1499;80,1506;9272,1506;9303,1499;9329,1482;9346,1457;9352,1426;9352,321;9346,290;9329,265;9303,248;9272,241" o:connectangles="0,0,0,0,0,0,0,0,0,0,0,0,0,0,0,0,0,0,0,0,0"/>
                </v:shape>
                <v:shape id="Text Box 111" o:spid="_x0000_s1053" type="#_x0000_t202" style="position:absolute;left:1440;top:237;width:936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490F8759" w14:textId="77777777" w:rsidR="00090BC7" w:rsidRDefault="00090BC7">
                        <w:pPr>
                          <w:spacing w:before="3"/>
                          <w:rPr>
                            <w:sz w:val="20"/>
                          </w:rPr>
                        </w:pPr>
                      </w:p>
                      <w:p w14:paraId="73C83DDE" w14:textId="77777777" w:rsidR="00090BC7" w:rsidRPr="00BE3520" w:rsidRDefault="00090BC7">
                        <w:pPr>
                          <w:ind w:left="273"/>
                          <w:rPr>
                            <w:b/>
                            <w:sz w:val="20"/>
                            <w:lang w:val="fr-FR"/>
                          </w:rPr>
                        </w:pPr>
                        <w:proofErr w:type="spellStart"/>
                        <w:r w:rsidRPr="00BE3520">
                          <w:rPr>
                            <w:b/>
                            <w:sz w:val="20"/>
                            <w:lang w:val="fr-FR"/>
                          </w:rPr>
                          <w:t>Conformance</w:t>
                        </w:r>
                        <w:proofErr w:type="spellEnd"/>
                        <w:r w:rsidRPr="00BE3520">
                          <w:rPr>
                            <w:b/>
                            <w:sz w:val="20"/>
                            <w:lang w:val="fr-FR"/>
                          </w:rPr>
                          <w:t xml:space="preserve"> </w:t>
                        </w:r>
                        <w:proofErr w:type="spellStart"/>
                        <w:r w:rsidRPr="00BE3520">
                          <w:rPr>
                            <w:b/>
                            <w:sz w:val="20"/>
                            <w:lang w:val="fr-FR"/>
                          </w:rPr>
                          <w:t>Requirement</w:t>
                        </w:r>
                        <w:proofErr w:type="spellEnd"/>
                        <w:r w:rsidRPr="00BE3520">
                          <w:rPr>
                            <w:b/>
                            <w:sz w:val="20"/>
                            <w:lang w:val="fr-FR"/>
                          </w:rPr>
                          <w:t xml:space="preserve"> 7 (Population </w:t>
                        </w:r>
                        <w:proofErr w:type="spellStart"/>
                        <w:r w:rsidRPr="00BE3520">
                          <w:rPr>
                            <w:b/>
                            <w:sz w:val="20"/>
                            <w:lang w:val="fr-FR"/>
                          </w:rPr>
                          <w:t>Criteria</w:t>
                        </w:r>
                        <w:proofErr w:type="spellEnd"/>
                        <w:r w:rsidRPr="00BE3520">
                          <w:rPr>
                            <w:b/>
                            <w:sz w:val="20"/>
                            <w:lang w:val="fr-FR"/>
                          </w:rPr>
                          <w:t xml:space="preserve"> Restrictions</w:t>
                        </w:r>
                        <w:proofErr w:type="gramStart"/>
                        <w:r w:rsidRPr="00BE3520">
                          <w:rPr>
                            <w:b/>
                            <w:sz w:val="20"/>
                            <w:lang w:val="fr-FR"/>
                          </w:rPr>
                          <w:t>):</w:t>
                        </w:r>
                        <w:proofErr w:type="gramEnd"/>
                      </w:p>
                      <w:p w14:paraId="63FA5400" w14:textId="77777777" w:rsidR="00090BC7" w:rsidRDefault="00090BC7">
                        <w:pPr>
                          <w:spacing w:before="4" w:line="240" w:lineRule="exact"/>
                          <w:ind w:left="273"/>
                          <w:rPr>
                            <w:sz w:val="20"/>
                          </w:rPr>
                        </w:pPr>
                        <w:r>
                          <w:rPr>
                            <w:sz w:val="20"/>
                          </w:rPr>
                          <w:t xml:space="preserve">Population criteria </w:t>
                        </w:r>
                        <w:r>
                          <w:rPr>
                            <w:b/>
                            <w:sz w:val="20"/>
                          </w:rPr>
                          <w:t xml:space="preserve">SHALL </w:t>
                        </w:r>
                        <w:r>
                          <w:rPr>
                            <w:b/>
                            <w:spacing w:val="-3"/>
                            <w:sz w:val="20"/>
                          </w:rPr>
                          <w:t xml:space="preserve">NOT </w:t>
                        </w:r>
                        <w:r>
                          <w:rPr>
                            <w:sz w:val="20"/>
                          </w:rPr>
                          <w:t xml:space="preserve">include </w:t>
                        </w:r>
                        <w:proofErr w:type="spellStart"/>
                        <w:r>
                          <w:rPr>
                            <w:rFonts w:ascii="Courier New"/>
                            <w:sz w:val="20"/>
                          </w:rPr>
                          <w:t>allTrue</w:t>
                        </w:r>
                        <w:proofErr w:type="spellEnd"/>
                        <w:r>
                          <w:rPr>
                            <w:sz w:val="20"/>
                          </w:rPr>
                          <w:t xml:space="preserve">, </w:t>
                        </w:r>
                        <w:proofErr w:type="spellStart"/>
                        <w:r>
                          <w:rPr>
                            <w:rFonts w:ascii="Courier New"/>
                            <w:sz w:val="20"/>
                          </w:rPr>
                          <w:t>allFalse</w:t>
                        </w:r>
                        <w:proofErr w:type="spellEnd"/>
                        <w:r>
                          <w:rPr>
                            <w:sz w:val="20"/>
                          </w:rPr>
                          <w:t xml:space="preserve">, </w:t>
                        </w:r>
                        <w:proofErr w:type="spellStart"/>
                        <w:r>
                          <w:rPr>
                            <w:rFonts w:ascii="Courier New"/>
                            <w:sz w:val="20"/>
                          </w:rPr>
                          <w:t>atLeastOneTrue</w:t>
                        </w:r>
                        <w:proofErr w:type="spellEnd"/>
                        <w:r>
                          <w:rPr>
                            <w:sz w:val="20"/>
                          </w:rPr>
                          <w:t xml:space="preserve">, </w:t>
                        </w:r>
                        <w:proofErr w:type="spellStart"/>
                        <w:r>
                          <w:rPr>
                            <w:rFonts w:ascii="Courier New"/>
                            <w:sz w:val="20"/>
                          </w:rPr>
                          <w:t>atLeastOneFalse</w:t>
                        </w:r>
                        <w:proofErr w:type="spellEnd"/>
                        <w:r>
                          <w:rPr>
                            <w:sz w:val="20"/>
                          </w:rPr>
                          <w:t xml:space="preserve">, </w:t>
                        </w:r>
                        <w:proofErr w:type="spellStart"/>
                        <w:r>
                          <w:rPr>
                            <w:rFonts w:ascii="Courier New"/>
                            <w:sz w:val="20"/>
                          </w:rPr>
                          <w:t>onlyOneTrue</w:t>
                        </w:r>
                        <w:proofErr w:type="spellEnd"/>
                        <w:r>
                          <w:rPr>
                            <w:rFonts w:ascii="Courier New"/>
                            <w:spacing w:val="-76"/>
                            <w:sz w:val="20"/>
                          </w:rPr>
                          <w:t xml:space="preserve"> </w:t>
                        </w:r>
                        <w:r>
                          <w:rPr>
                            <w:sz w:val="20"/>
                          </w:rPr>
                          <w:t xml:space="preserve">or </w:t>
                        </w:r>
                        <w:proofErr w:type="spellStart"/>
                        <w:r>
                          <w:rPr>
                            <w:rFonts w:ascii="Courier New"/>
                            <w:sz w:val="20"/>
                          </w:rPr>
                          <w:t>onlyOneFalse</w:t>
                        </w:r>
                        <w:proofErr w:type="spellEnd"/>
                        <w:r>
                          <w:rPr>
                            <w:rFonts w:ascii="Courier New"/>
                            <w:spacing w:val="-76"/>
                            <w:sz w:val="20"/>
                          </w:rPr>
                          <w:t xml:space="preserve"> </w:t>
                        </w:r>
                        <w:r>
                          <w:rPr>
                            <w:sz w:val="20"/>
                          </w:rPr>
                          <w:t>elements.</w:t>
                        </w:r>
                      </w:p>
                    </w:txbxContent>
                  </v:textbox>
                </v:shape>
                <w10:wrap type="topAndBottom" anchorx="page"/>
              </v:group>
            </w:pict>
          </mc:Fallback>
        </mc:AlternateContent>
      </w:r>
    </w:p>
    <w:p w14:paraId="0E7C463D" w14:textId="77777777" w:rsidR="00A0534D" w:rsidRDefault="00A0534D">
      <w:pPr>
        <w:pStyle w:val="BodyText"/>
        <w:rPr>
          <w:sz w:val="20"/>
        </w:rPr>
      </w:pPr>
    </w:p>
    <w:p w14:paraId="509F5359" w14:textId="77777777" w:rsidR="00A0534D" w:rsidRDefault="00A0534D">
      <w:pPr>
        <w:pStyle w:val="BodyText"/>
        <w:spacing w:before="8"/>
        <w:rPr>
          <w:sz w:val="21"/>
        </w:rPr>
      </w:pPr>
    </w:p>
    <w:p w14:paraId="0B4D5839" w14:textId="08F1C619" w:rsidR="00A0534D" w:rsidRDefault="0083059C">
      <w:pPr>
        <w:pStyle w:val="BodyText"/>
        <w:spacing w:before="62" w:line="256" w:lineRule="auto"/>
        <w:ind w:left="120" w:right="119"/>
        <w:jc w:val="center"/>
      </w:pPr>
      <w:r>
        <w:t xml:space="preserve">Once included in the HQMF file, expressions defined in the CQL can be used to further refine the data criteria and to define population criteria.  </w:t>
      </w:r>
      <w:hyperlink w:anchor="_bookmark54" w:history="1">
        <w:r>
          <w:rPr>
            <w:color w:val="0000FF"/>
          </w:rPr>
          <w:t>Figure 3</w:t>
        </w:r>
      </w:hyperlink>
      <w:r>
        <w:rPr>
          <w:color w:val="0000FF"/>
        </w:rPr>
        <w:t xml:space="preserve"> </w:t>
      </w:r>
      <w:r>
        <w:t xml:space="preserve">illustrates the general concept.  </w:t>
      </w:r>
      <w:hyperlink w:anchor="_bookmark54" w:history="1">
        <w:r>
          <w:rPr>
            <w:color w:val="0000FF"/>
          </w:rPr>
          <w:t>Figure 3</w:t>
        </w:r>
      </w:hyperlink>
      <w:r>
        <w:rPr>
          <w:color w:val="0000FF"/>
        </w:rPr>
        <w:t xml:space="preserve"> </w:t>
      </w:r>
      <w:r>
        <w:t>illustrates the</w:t>
      </w:r>
    </w:p>
    <w:p w14:paraId="5407DB44" w14:textId="77777777" w:rsidR="0046788F" w:rsidRDefault="0046788F">
      <w:pPr>
        <w:pStyle w:val="BodyText"/>
        <w:spacing w:before="62" w:line="256" w:lineRule="auto"/>
        <w:ind w:left="120" w:right="119"/>
        <w:jc w:val="center"/>
      </w:pPr>
    </w:p>
    <w:p w14:paraId="313E42D9" w14:textId="77777777" w:rsidR="00A0534D" w:rsidRDefault="0083059C">
      <w:pPr>
        <w:pStyle w:val="BodyText"/>
        <w:spacing w:before="7"/>
        <w:rPr>
          <w:sz w:val="16"/>
        </w:rPr>
      </w:pPr>
      <w:r>
        <w:rPr>
          <w:noProof/>
        </w:rPr>
        <w:drawing>
          <wp:anchor distT="0" distB="0" distL="0" distR="0" simplePos="0" relativeHeight="251557888" behindDoc="0" locked="0" layoutInCell="1" allowOverlap="1" wp14:anchorId="67CF8937" wp14:editId="64480A16">
            <wp:simplePos x="0" y="0"/>
            <wp:positionH relativeFrom="page">
              <wp:posOffset>1143025</wp:posOffset>
            </wp:positionH>
            <wp:positionV relativeFrom="paragraph">
              <wp:posOffset>146531</wp:posOffset>
            </wp:positionV>
            <wp:extent cx="5364480" cy="240563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6" cstate="print"/>
                    <a:stretch>
                      <a:fillRect/>
                    </a:stretch>
                  </pic:blipFill>
                  <pic:spPr>
                    <a:xfrm>
                      <a:off x="0" y="0"/>
                      <a:ext cx="5364480" cy="2405633"/>
                    </a:xfrm>
                    <a:prstGeom prst="rect">
                      <a:avLst/>
                    </a:prstGeom>
                  </pic:spPr>
                </pic:pic>
              </a:graphicData>
            </a:graphic>
          </wp:anchor>
        </w:drawing>
      </w:r>
    </w:p>
    <w:p w14:paraId="3C9744E4" w14:textId="77777777" w:rsidR="00A0534D" w:rsidRDefault="0083059C">
      <w:pPr>
        <w:pStyle w:val="BodyText"/>
        <w:spacing w:before="41"/>
        <w:ind w:left="119" w:right="119"/>
        <w:jc w:val="center"/>
      </w:pPr>
      <w:bookmarkStart w:id="86" w:name="_bookmark54"/>
      <w:bookmarkEnd w:id="86"/>
      <w:r>
        <w:t>Figure 3: HQMF with linked expression document</w:t>
      </w:r>
    </w:p>
    <w:p w14:paraId="123AB24D" w14:textId="77777777" w:rsidR="00A0534D" w:rsidRDefault="00A0534D">
      <w:pPr>
        <w:pStyle w:val="BodyText"/>
        <w:spacing w:before="1"/>
        <w:rPr>
          <w:sz w:val="26"/>
        </w:rPr>
      </w:pPr>
    </w:p>
    <w:p w14:paraId="70D6F4C8" w14:textId="732AA3E5" w:rsidR="00A0534D" w:rsidRDefault="0083059C">
      <w:pPr>
        <w:pStyle w:val="BodyText"/>
        <w:spacing w:line="252" w:lineRule="auto"/>
        <w:ind w:left="120" w:right="119"/>
        <w:jc w:val="both"/>
      </w:pPr>
      <w:r>
        <w:t>relationship</w:t>
      </w:r>
      <w:r>
        <w:rPr>
          <w:spacing w:val="-18"/>
        </w:rPr>
        <w:t xml:space="preserve"> </w:t>
      </w:r>
      <w:r>
        <w:t>between</w:t>
      </w:r>
      <w:r>
        <w:rPr>
          <w:spacing w:val="-18"/>
        </w:rPr>
        <w:t xml:space="preserve"> </w:t>
      </w:r>
      <w:r>
        <w:t>the</w:t>
      </w:r>
      <w:r>
        <w:rPr>
          <w:spacing w:val="-18"/>
        </w:rPr>
        <w:t xml:space="preserve"> </w:t>
      </w:r>
      <w:r>
        <w:t>HQMF</w:t>
      </w:r>
      <w:r>
        <w:rPr>
          <w:spacing w:val="-18"/>
        </w:rPr>
        <w:t xml:space="preserve"> </w:t>
      </w:r>
      <w:r>
        <w:t>and</w:t>
      </w:r>
      <w:r>
        <w:rPr>
          <w:spacing w:val="-18"/>
        </w:rPr>
        <w:t xml:space="preserve"> </w:t>
      </w:r>
      <w:r>
        <w:t>CQL</w:t>
      </w:r>
      <w:r>
        <w:rPr>
          <w:spacing w:val="-18"/>
        </w:rPr>
        <w:t xml:space="preserve"> </w:t>
      </w:r>
      <w:r>
        <w:t>documents:</w:t>
      </w:r>
      <w:r>
        <w:rPr>
          <w:spacing w:val="-3"/>
        </w:rPr>
        <w:t xml:space="preserve"> </w:t>
      </w:r>
      <w:r>
        <w:t>The</w:t>
      </w:r>
      <w:r>
        <w:rPr>
          <w:spacing w:val="-18"/>
        </w:rPr>
        <w:t xml:space="preserve"> </w:t>
      </w:r>
      <w:r>
        <w:t>HQMF</w:t>
      </w:r>
      <w:r>
        <w:rPr>
          <w:spacing w:val="-18"/>
        </w:rPr>
        <w:t xml:space="preserve"> </w:t>
      </w:r>
      <w:proofErr w:type="spellStart"/>
      <w:r>
        <w:rPr>
          <w:rFonts w:ascii="Courier New" w:hAnsi="Courier New"/>
          <w:sz w:val="20"/>
        </w:rPr>
        <w:t>QualityMeasureDocument</w:t>
      </w:r>
      <w:proofErr w:type="spellEnd"/>
      <w:r>
        <w:rPr>
          <w:rFonts w:ascii="Courier New" w:hAnsi="Courier New"/>
          <w:spacing w:val="-83"/>
          <w:sz w:val="20"/>
        </w:rPr>
        <w:t xml:space="preserve"> </w:t>
      </w:r>
      <w:r>
        <w:t>references a CQL expression script (#1), the population criteria sections reference a particular expression from the referenced CQL file (#2), the referenced expression in</w:t>
      </w:r>
      <w:r w:rsidR="00BA235E">
        <w:t>-</w:t>
      </w:r>
      <w:r>
        <w:t xml:space="preserve">turn may include or call another expression (#3) in the same (or a different) CQL expression script. </w:t>
      </w:r>
      <w:hyperlink w:anchor="_bookmark55" w:history="1">
        <w:r>
          <w:rPr>
            <w:color w:val="0000FF"/>
          </w:rPr>
          <w:t>Snippet 11</w:t>
        </w:r>
      </w:hyperlink>
      <w:r>
        <w:rPr>
          <w:color w:val="0000FF"/>
        </w:rPr>
        <w:t xml:space="preserve"> </w:t>
      </w:r>
      <w:r>
        <w:t xml:space="preserve">and </w:t>
      </w:r>
      <w:hyperlink w:anchor="_bookmark56" w:history="1">
        <w:r>
          <w:rPr>
            <w:color w:val="0000FF"/>
          </w:rPr>
          <w:t>Snippet 12</w:t>
        </w:r>
      </w:hyperlink>
      <w:r>
        <w:rPr>
          <w:color w:val="0000FF"/>
        </w:rPr>
        <w:t xml:space="preserve"> </w:t>
      </w:r>
      <w:r>
        <w:t xml:space="preserve">demonstrate the use of HQMF and CQL in the definition of the </w:t>
      </w:r>
      <w:r>
        <w:rPr>
          <w:rFonts w:ascii="Courier New" w:hAnsi="Courier New"/>
          <w:color w:val="0000FF"/>
          <w:sz w:val="20"/>
        </w:rPr>
        <w:t>"Initial Population"</w:t>
      </w:r>
      <w:r>
        <w:t xml:space="preserve">. Note that the </w:t>
      </w:r>
      <w:r>
        <w:rPr>
          <w:rFonts w:ascii="Courier New" w:hAnsi="Courier New"/>
          <w:sz w:val="20"/>
        </w:rPr>
        <w:t xml:space="preserve">root </w:t>
      </w:r>
      <w:r>
        <w:t xml:space="preserve">identifier of the criteria reference (line </w:t>
      </w:r>
      <w:r w:rsidR="00A76F43" w:rsidRPr="004D5BAB">
        <w:t>424</w:t>
      </w:r>
      <w:r>
        <w:t xml:space="preserve">) matches the internal identifier assigned to the CQL expression document (line 22 of </w:t>
      </w:r>
      <w:hyperlink w:anchor="_bookmark34" w:history="1">
        <w:r>
          <w:rPr>
            <w:color w:val="0000FF"/>
          </w:rPr>
          <w:t>Snippet 3</w:t>
        </w:r>
      </w:hyperlink>
      <w:r>
        <w:t>). Also</w:t>
      </w:r>
      <w:r w:rsidR="00BA235E">
        <w:t>,</w:t>
      </w:r>
      <w:r>
        <w:t xml:space="preserve"> note the use of the </w:t>
      </w:r>
      <w:r>
        <w:rPr>
          <w:rFonts w:ascii="Courier New" w:hAnsi="Courier New"/>
          <w:sz w:val="20"/>
        </w:rPr>
        <w:t>EXM146v4</w:t>
      </w:r>
      <w:r>
        <w:rPr>
          <w:rFonts w:ascii="Courier New" w:hAnsi="Courier New"/>
          <w:spacing w:val="-87"/>
          <w:sz w:val="20"/>
        </w:rPr>
        <w:t xml:space="preserve"> </w:t>
      </w:r>
      <w:r>
        <w:t>namespace and escaped quotation marks (“&amp;</w:t>
      </w:r>
      <w:proofErr w:type="spellStart"/>
      <w:r>
        <w:t>quot</w:t>
      </w:r>
      <w:proofErr w:type="spellEnd"/>
      <w:r>
        <w:t xml:space="preserve">;”) in line </w:t>
      </w:r>
      <w:r w:rsidR="00A76F43" w:rsidRPr="004D5BAB">
        <w:t>425</w:t>
      </w:r>
      <w:r w:rsidR="00841D49">
        <w:t xml:space="preserve"> of Snippet 11</w:t>
      </w:r>
      <w:r>
        <w:t>.</w:t>
      </w:r>
    </w:p>
    <w:p w14:paraId="0179A16F" w14:textId="77777777" w:rsidR="00A0534D" w:rsidRDefault="00204EE5">
      <w:pPr>
        <w:spacing w:before="125" w:line="244" w:lineRule="auto"/>
        <w:ind w:left="120" w:right="117"/>
        <w:jc w:val="both"/>
      </w:pPr>
      <w:r>
        <w:rPr>
          <w:noProof/>
        </w:rPr>
        <mc:AlternateContent>
          <mc:Choice Requires="wps">
            <w:drawing>
              <wp:anchor distT="0" distB="0" distL="114300" distR="114300" simplePos="0" relativeHeight="251743232" behindDoc="1" locked="0" layoutInCell="1" allowOverlap="1" wp14:anchorId="076DB266" wp14:editId="3AB7DD90">
                <wp:simplePos x="0" y="0"/>
                <wp:positionH relativeFrom="page">
                  <wp:posOffset>6242050</wp:posOffset>
                </wp:positionH>
                <wp:positionV relativeFrom="paragraph">
                  <wp:posOffset>551180</wp:posOffset>
                </wp:positionV>
                <wp:extent cx="38100" cy="0"/>
                <wp:effectExtent l="19050" t="17780" r="19050" b="20320"/>
                <wp:wrapNone/>
                <wp:docPr id="14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8ABFC" id="Line 109" o:spid="_x0000_s1026" style="position:absolute;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1.5pt,43.4pt" to="494.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" strokeweight=".14039mm">
                <w10:wrap anchorx="page"/>
              </v:line>
            </w:pict>
          </mc:Fallback>
        </mc:AlternateContent>
      </w:r>
      <w:hyperlink w:anchor="_bookmark56" w:history="1">
        <w:r w:rsidR="0083059C">
          <w:rPr>
            <w:color w:val="0000FF"/>
          </w:rPr>
          <w:t>Snippet</w:t>
        </w:r>
        <w:r w:rsidR="0083059C">
          <w:rPr>
            <w:color w:val="0000FF"/>
            <w:spacing w:val="-18"/>
          </w:rPr>
          <w:t xml:space="preserve"> </w:t>
        </w:r>
        <w:r w:rsidR="0083059C">
          <w:rPr>
            <w:color w:val="0000FF"/>
          </w:rPr>
          <w:t>12</w:t>
        </w:r>
      </w:hyperlink>
      <w:r w:rsidR="0083059C">
        <w:rPr>
          <w:color w:val="0000FF"/>
          <w:spacing w:val="-17"/>
        </w:rPr>
        <w:t xml:space="preserve"> </w:t>
      </w:r>
      <w:r w:rsidR="0083059C">
        <w:t>shows</w:t>
      </w:r>
      <w:r w:rsidR="0083059C">
        <w:rPr>
          <w:spacing w:val="-18"/>
        </w:rPr>
        <w:t xml:space="preserve"> </w:t>
      </w:r>
      <w:r w:rsidR="0083059C">
        <w:t>several</w:t>
      </w:r>
      <w:r w:rsidR="0083059C">
        <w:rPr>
          <w:spacing w:val="-17"/>
        </w:rPr>
        <w:t xml:space="preserve"> </w:t>
      </w:r>
      <w:r w:rsidR="0083059C">
        <w:t>examples</w:t>
      </w:r>
      <w:r w:rsidR="0083059C">
        <w:rPr>
          <w:spacing w:val="-18"/>
        </w:rPr>
        <w:t xml:space="preserve"> </w:t>
      </w:r>
      <w:r w:rsidR="0083059C">
        <w:t>of</w:t>
      </w:r>
      <w:r w:rsidR="0083059C">
        <w:rPr>
          <w:spacing w:val="-18"/>
        </w:rPr>
        <w:t xml:space="preserve"> </w:t>
      </w:r>
      <w:r w:rsidR="0083059C">
        <w:t>a</w:t>
      </w:r>
      <w:r w:rsidR="0083059C">
        <w:rPr>
          <w:spacing w:val="-17"/>
        </w:rPr>
        <w:t xml:space="preserve"> </w:t>
      </w:r>
      <w:r w:rsidR="0083059C">
        <w:t>CQL</w:t>
      </w:r>
      <w:r w:rsidR="0083059C">
        <w:rPr>
          <w:spacing w:val="-18"/>
        </w:rPr>
        <w:t xml:space="preserve"> </w:t>
      </w:r>
      <w:r w:rsidR="0083059C">
        <w:t>expression</w:t>
      </w:r>
      <w:r w:rsidR="0083059C">
        <w:rPr>
          <w:spacing w:val="-18"/>
        </w:rPr>
        <w:t xml:space="preserve"> </w:t>
      </w:r>
      <w:r w:rsidR="0083059C">
        <w:t>calling</w:t>
      </w:r>
      <w:r w:rsidR="0083059C">
        <w:rPr>
          <w:spacing w:val="-17"/>
        </w:rPr>
        <w:t xml:space="preserve"> </w:t>
      </w:r>
      <w:r w:rsidR="0083059C">
        <w:t>another,</w:t>
      </w:r>
      <w:r w:rsidR="0083059C">
        <w:rPr>
          <w:spacing w:val="-16"/>
        </w:rPr>
        <w:t xml:space="preserve"> </w:t>
      </w:r>
      <w:r w:rsidR="0083059C">
        <w:t>e.g. the</w:t>
      </w:r>
      <w:r w:rsidR="0083059C">
        <w:rPr>
          <w:spacing w:val="-18"/>
        </w:rPr>
        <w:t xml:space="preserve"> </w:t>
      </w:r>
      <w:r w:rsidR="0083059C">
        <w:rPr>
          <w:rFonts w:ascii="Courier New"/>
          <w:color w:val="0000FF"/>
          <w:sz w:val="20"/>
        </w:rPr>
        <w:t>"Initial</w:t>
      </w:r>
      <w:r w:rsidR="0083059C">
        <w:rPr>
          <w:rFonts w:ascii="Courier New"/>
          <w:color w:val="0000FF"/>
          <w:spacing w:val="-17"/>
          <w:sz w:val="20"/>
        </w:rPr>
        <w:t xml:space="preserve"> </w:t>
      </w:r>
      <w:r w:rsidR="0083059C">
        <w:rPr>
          <w:rFonts w:ascii="Courier New"/>
          <w:color w:val="0000FF"/>
          <w:sz w:val="20"/>
        </w:rPr>
        <w:t xml:space="preserve">Population" </w:t>
      </w:r>
      <w:r w:rsidR="0083059C">
        <w:t xml:space="preserve">expression references another CQL expression: </w:t>
      </w:r>
      <w:r w:rsidR="0083059C">
        <w:rPr>
          <w:rFonts w:ascii="Courier New"/>
          <w:color w:val="0000FF"/>
          <w:sz w:val="20"/>
        </w:rPr>
        <w:t xml:space="preserve">"Pharyngitis Encounters </w:t>
      </w:r>
      <w:proofErr w:type="gramStart"/>
      <w:r w:rsidR="0083059C">
        <w:rPr>
          <w:rFonts w:ascii="Courier New"/>
          <w:color w:val="0000FF"/>
          <w:sz w:val="20"/>
        </w:rPr>
        <w:t>With</w:t>
      </w:r>
      <w:proofErr w:type="gramEnd"/>
      <w:r w:rsidR="0083059C">
        <w:rPr>
          <w:rFonts w:ascii="Courier New"/>
          <w:color w:val="0000FF"/>
          <w:spacing w:val="-81"/>
          <w:sz w:val="20"/>
        </w:rPr>
        <w:t xml:space="preserve"> </w:t>
      </w:r>
      <w:r w:rsidR="0083059C">
        <w:rPr>
          <w:rFonts w:ascii="Courier New"/>
          <w:color w:val="0000FF"/>
          <w:sz w:val="20"/>
        </w:rPr>
        <w:t>Antibiotics"</w:t>
      </w:r>
      <w:r w:rsidR="0083059C">
        <w:t>. In this example the referenced expressions are all contained within the same CQL file (</w:t>
      </w:r>
      <w:r w:rsidR="0083059C">
        <w:rPr>
          <w:rFonts w:ascii="Courier New"/>
          <w:sz w:val="20"/>
        </w:rPr>
        <w:t>EXM146v4</w:t>
      </w:r>
      <w:r w:rsidR="0083059C">
        <w:rPr>
          <w:rFonts w:ascii="Courier New"/>
          <w:spacing w:val="-80"/>
          <w:sz w:val="20"/>
        </w:rPr>
        <w:t xml:space="preserve"> </w:t>
      </w:r>
      <w:proofErr w:type="spellStart"/>
      <w:r w:rsidR="0083059C">
        <w:rPr>
          <w:rFonts w:ascii="Courier New"/>
          <w:sz w:val="20"/>
        </w:rPr>
        <w:t>CQL.cql</w:t>
      </w:r>
      <w:proofErr w:type="spellEnd"/>
      <w:r w:rsidR="0083059C">
        <w:t>)</w:t>
      </w:r>
    </w:p>
    <w:p w14:paraId="3232CDB5" w14:textId="77777777" w:rsidR="00A0534D" w:rsidRDefault="00A0534D">
      <w:pPr>
        <w:spacing w:line="244" w:lineRule="auto"/>
        <w:jc w:val="both"/>
        <w:sectPr w:rsidR="00A0534D">
          <w:headerReference w:type="even" r:id="rId37"/>
          <w:headerReference w:type="default" r:id="rId38"/>
          <w:pgSz w:w="12240" w:h="15840"/>
          <w:pgMar w:top="660" w:right="1320" w:bottom="1180" w:left="1320" w:header="467" w:footer="993" w:gutter="0"/>
          <w:cols w:space="720"/>
        </w:sectPr>
      </w:pPr>
    </w:p>
    <w:p w14:paraId="620A5CF0" w14:textId="77777777" w:rsidR="00A0534D" w:rsidRDefault="00A0534D">
      <w:pPr>
        <w:pStyle w:val="BodyText"/>
        <w:rPr>
          <w:sz w:val="20"/>
        </w:rPr>
      </w:pPr>
    </w:p>
    <w:p w14:paraId="429C53C4" w14:textId="77777777" w:rsidR="00A0534D" w:rsidRDefault="00A0534D">
      <w:pPr>
        <w:pStyle w:val="BodyText"/>
        <w:spacing w:before="7"/>
        <w:rPr>
          <w:sz w:val="20"/>
        </w:rPr>
      </w:pPr>
    </w:p>
    <w:p w14:paraId="02467002" w14:textId="77777777" w:rsidR="00A0534D" w:rsidRDefault="00204EE5">
      <w:pPr>
        <w:pStyle w:val="BodyText"/>
        <w:spacing w:line="20" w:lineRule="exact"/>
        <w:ind w:left="656"/>
        <w:rPr>
          <w:sz w:val="2"/>
        </w:rPr>
      </w:pPr>
      <w:r>
        <w:rPr>
          <w:noProof/>
          <w:sz w:val="2"/>
        </w:rPr>
        <mc:AlternateContent>
          <mc:Choice Requires="wpg">
            <w:drawing>
              <wp:inline distT="0" distB="0" distL="0" distR="0" wp14:anchorId="3DD0C377" wp14:editId="3ABBA28C">
                <wp:extent cx="5948680" cy="5080"/>
                <wp:effectExtent l="0" t="0" r="7620" b="7620"/>
                <wp:docPr id="14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2" name="Line 108"/>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3FCC018" id="Group 107"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E0tx&#10;2RUCAACNBAAADgAAAAAAAAAAAAAAAAAuAgAAZHJzL2Uyb0RvYy54bWxQSwECLQAUAAYACAAAACEA&#10;EPYsitoAAAACAQAADwAAAAAAAAAAAAAAAABvBAAAZHJzL2Rvd25yZXYueG1sUEsFBgAAAAAEAAQA&#10;8wAAAHYFAAAAAA==&#10;">
                <v:line id="Line 108"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" strokeweight=".14039mm"/>
                <w10:anchorlock/>
              </v:group>
            </w:pict>
          </mc:Fallback>
        </mc:AlternateContent>
      </w:r>
    </w:p>
    <w:p w14:paraId="63439C1F" w14:textId="77777777" w:rsidR="00A0534D" w:rsidRDefault="0083059C" w:rsidP="0040431D">
      <w:pPr>
        <w:pStyle w:val="ListParagraph"/>
        <w:numPr>
          <w:ilvl w:val="0"/>
          <w:numId w:val="24"/>
        </w:numPr>
        <w:tabs>
          <w:tab w:val="left" w:pos="659"/>
          <w:tab w:val="left" w:pos="660"/>
        </w:tabs>
        <w:spacing w:before="7"/>
        <w:ind w:firstLine="0"/>
        <w:rPr>
          <w:rFonts w:ascii="Courier New"/>
          <w:b/>
          <w:sz w:val="18"/>
        </w:rPr>
      </w:pPr>
      <w:bookmarkStart w:id="87" w:name="_bookmark55"/>
      <w:bookmarkEnd w:id="87"/>
      <w:r>
        <w:rPr>
          <w:rFonts w:ascii="Courier New"/>
          <w:b/>
          <w:color w:val="008200"/>
          <w:sz w:val="18"/>
        </w:rPr>
        <w:t>&lt;</w:t>
      </w:r>
      <w:proofErr w:type="spellStart"/>
      <w:r>
        <w:rPr>
          <w:rFonts w:ascii="Courier New"/>
          <w:b/>
          <w:color w:val="008200"/>
          <w:sz w:val="18"/>
        </w:rPr>
        <w:t>initialPopulationCriteria</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 xml:space="preserve">"OBS"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color w:val="BF3F00"/>
          <w:spacing w:val="-36"/>
          <w:sz w:val="18"/>
        </w:rPr>
        <w:t xml:space="preserve"> </w:t>
      </w:r>
      <w:proofErr w:type="spellStart"/>
      <w:r>
        <w:rPr>
          <w:rFonts w:ascii="Courier New"/>
          <w:color w:val="968D00"/>
          <w:sz w:val="18"/>
        </w:rPr>
        <w:t>isCriterionInd</w:t>
      </w:r>
      <w:proofErr w:type="spellEnd"/>
      <w:r>
        <w:rPr>
          <w:rFonts w:ascii="Courier New"/>
          <w:color w:val="968D00"/>
          <w:sz w:val="18"/>
        </w:rPr>
        <w:t>=</w:t>
      </w:r>
      <w:r>
        <w:rPr>
          <w:rFonts w:ascii="Courier New"/>
          <w:color w:val="BF3F00"/>
          <w:sz w:val="18"/>
        </w:rPr>
        <w:t>"true"</w:t>
      </w:r>
      <w:r>
        <w:rPr>
          <w:rFonts w:ascii="Courier New"/>
          <w:b/>
          <w:color w:val="008200"/>
          <w:sz w:val="18"/>
        </w:rPr>
        <w:t>&gt;</w:t>
      </w:r>
    </w:p>
    <w:p w14:paraId="33C92F3A"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 xml:space="preserve">&lt;code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"HL7 Act Code"</w:t>
      </w:r>
      <w:r>
        <w:rPr>
          <w:rFonts w:ascii="Courier New"/>
          <w:color w:val="BF3F00"/>
          <w:spacing w:val="-38"/>
          <w:sz w:val="18"/>
        </w:rPr>
        <w:t xml:space="preserve"> </w:t>
      </w:r>
      <w:r>
        <w:rPr>
          <w:rFonts w:ascii="Courier New"/>
          <w:color w:val="968D00"/>
          <w:sz w:val="18"/>
        </w:rPr>
        <w:t>code=</w:t>
      </w:r>
      <w:r>
        <w:rPr>
          <w:rFonts w:ascii="Courier New"/>
          <w:color w:val="BF3F00"/>
          <w:sz w:val="18"/>
        </w:rPr>
        <w:t>"IPOP"</w:t>
      </w:r>
      <w:r>
        <w:rPr>
          <w:rFonts w:ascii="Courier New"/>
          <w:b/>
          <w:color w:val="008200"/>
          <w:sz w:val="18"/>
        </w:rPr>
        <w:t>&gt;</w:t>
      </w:r>
    </w:p>
    <w:p w14:paraId="48258602" w14:textId="77777777" w:rsidR="00A0534D" w:rsidRDefault="0083059C" w:rsidP="0040431D">
      <w:pPr>
        <w:pStyle w:val="ListParagraph"/>
        <w:numPr>
          <w:ilvl w:val="0"/>
          <w:numId w:val="24"/>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"Initial</w:t>
      </w:r>
      <w:r>
        <w:rPr>
          <w:rFonts w:ascii="Courier New"/>
          <w:color w:val="BF3F00"/>
          <w:spacing w:val="-19"/>
          <w:sz w:val="18"/>
        </w:rPr>
        <w:t xml:space="preserve"> </w:t>
      </w:r>
      <w:r>
        <w:rPr>
          <w:rFonts w:ascii="Courier New"/>
          <w:color w:val="BF3F00"/>
          <w:sz w:val="18"/>
        </w:rPr>
        <w:t>Population"</w:t>
      </w:r>
      <w:r>
        <w:rPr>
          <w:rFonts w:ascii="Courier New"/>
          <w:b/>
          <w:color w:val="008200"/>
          <w:sz w:val="18"/>
        </w:rPr>
        <w:t>/&gt;</w:t>
      </w:r>
    </w:p>
    <w:p w14:paraId="6292CE9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&lt;/code&gt;</w:t>
      </w:r>
    </w:p>
    <w:p w14:paraId="350B9AB2" w14:textId="77777777" w:rsidR="00A0534D" w:rsidRDefault="0083059C" w:rsidP="0040431D">
      <w:pPr>
        <w:pStyle w:val="ListParagraph"/>
        <w:numPr>
          <w:ilvl w:val="0"/>
          <w:numId w:val="24"/>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93A6879" w14:textId="77777777" w:rsidR="00A0534D" w:rsidRDefault="0083059C" w:rsidP="0040431D">
      <w:pPr>
        <w:pStyle w:val="ListParagraph"/>
        <w:numPr>
          <w:ilvl w:val="0"/>
          <w:numId w:val="24"/>
        </w:numPr>
        <w:tabs>
          <w:tab w:val="left" w:pos="1305"/>
          <w:tab w:val="left" w:pos="1306"/>
          <w:tab w:val="left" w:pos="1628"/>
        </w:tabs>
        <w:spacing w:line="256" w:lineRule="auto"/>
        <w:ind w:right="3472" w:firstLine="0"/>
        <w:rPr>
          <w:rFonts w:ascii="Courier New"/>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color w:val="BF3F00"/>
          <w:spacing w:val="-22"/>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b/>
          <w:color w:val="008200"/>
          <w:sz w:val="18"/>
        </w:rPr>
        <w:t xml:space="preserve">&gt; </w:t>
      </w:r>
      <w:r>
        <w:rPr>
          <w:rFonts w:ascii="Courier New"/>
          <w:b/>
          <w:sz w:val="18"/>
        </w:rPr>
        <w:t>424</w:t>
      </w:r>
      <w:r>
        <w:rPr>
          <w:rFonts w:ascii="Courier New"/>
          <w:b/>
          <w:sz w:val="18"/>
        </w:rPr>
        <w:tab/>
      </w:r>
      <w:r>
        <w:rPr>
          <w:rFonts w:ascii="Courier New"/>
          <w:b/>
          <w:sz w:val="18"/>
        </w:rPr>
        <w:tab/>
      </w:r>
      <w:r>
        <w:rPr>
          <w:rFonts w:ascii="Courier New"/>
          <w:b/>
          <w:color w:val="008200"/>
          <w:sz w:val="18"/>
        </w:rPr>
        <w:t>&lt;id</w:t>
      </w:r>
      <w:r>
        <w:rPr>
          <w:rFonts w:ascii="Courier New"/>
          <w:b/>
          <w:color w:val="008200"/>
          <w:spacing w:val="-21"/>
          <w:sz w:val="18"/>
        </w:rPr>
        <w:t xml:space="preserve"> </w:t>
      </w:r>
      <w:r>
        <w:rPr>
          <w:rFonts w:ascii="Courier New"/>
          <w:color w:val="968D00"/>
          <w:sz w:val="18"/>
        </w:rPr>
        <w:t>root=</w:t>
      </w:r>
      <w:r>
        <w:rPr>
          <w:rFonts w:ascii="Courier New"/>
          <w:color w:val="BF3F00"/>
          <w:sz w:val="18"/>
        </w:rPr>
        <w:t>"22688A59-B73C-4276-9E83-778214E1CA3C"</w:t>
      </w:r>
    </w:p>
    <w:p w14:paraId="70C69A35" w14:textId="77777777" w:rsidR="00A0534D" w:rsidRPr="00BE3520" w:rsidRDefault="0083059C">
      <w:pPr>
        <w:tabs>
          <w:tab w:val="left" w:pos="1951"/>
        </w:tabs>
        <w:spacing w:before="1"/>
        <w:ind w:left="116" w:right="103"/>
        <w:rPr>
          <w:rFonts w:ascii="Courier New"/>
          <w:b/>
          <w:sz w:val="18"/>
          <w:lang w:val="fr-FR"/>
        </w:rPr>
      </w:pPr>
      <w:r w:rsidRPr="00BE3520">
        <w:rPr>
          <w:rFonts w:ascii="Courier New"/>
          <w:b/>
          <w:sz w:val="18"/>
          <w:lang w:val="fr-FR"/>
        </w:rPr>
        <w:t>425</w:t>
      </w:r>
      <w:r w:rsidRPr="00BE3520">
        <w:rPr>
          <w:rFonts w:ascii="Courier New"/>
          <w:b/>
          <w:sz w:val="18"/>
          <w:lang w:val="fr-FR"/>
        </w:rPr>
        <w:tab/>
      </w:r>
      <w:r w:rsidRPr="00BE3520">
        <w:rPr>
          <w:rFonts w:ascii="Courier New"/>
          <w:color w:val="968D00"/>
          <w:sz w:val="18"/>
          <w:lang w:val="fr-FR"/>
        </w:rPr>
        <w:t>extension=</w:t>
      </w:r>
      <w:r w:rsidRPr="00BE3520">
        <w:rPr>
          <w:rFonts w:ascii="Courier New"/>
          <w:color w:val="BF3F00"/>
          <w:sz w:val="18"/>
          <w:lang w:val="fr-FR"/>
        </w:rPr>
        <w:t>"EXM146v</w:t>
      </w:r>
      <w:proofErr w:type="gramStart"/>
      <w:r w:rsidRPr="00BE3520">
        <w:rPr>
          <w:rFonts w:ascii="Courier New"/>
          <w:color w:val="BF3F00"/>
          <w:sz w:val="18"/>
          <w:lang w:val="fr-FR"/>
        </w:rPr>
        <w:t>4.&amp;</w:t>
      </w:r>
      <w:proofErr w:type="gramEnd"/>
      <w:r w:rsidRPr="00BE3520">
        <w:rPr>
          <w:rFonts w:ascii="Courier New"/>
          <w:color w:val="BF3F00"/>
          <w:sz w:val="18"/>
          <w:lang w:val="fr-FR"/>
        </w:rPr>
        <w:t>quot;Initial</w:t>
      </w:r>
      <w:r w:rsidRPr="00BE3520">
        <w:rPr>
          <w:rFonts w:ascii="Courier New"/>
          <w:color w:val="BF3F00"/>
          <w:spacing w:val="-23"/>
          <w:sz w:val="18"/>
          <w:lang w:val="fr-FR"/>
        </w:rPr>
        <w:t xml:space="preserve"> </w:t>
      </w:r>
      <w:proofErr w:type="spellStart"/>
      <w:r w:rsidRPr="00BE3520">
        <w:rPr>
          <w:rFonts w:ascii="Courier New"/>
          <w:color w:val="BF3F00"/>
          <w:sz w:val="18"/>
          <w:lang w:val="fr-FR"/>
        </w:rPr>
        <w:t>Population&amp;quot</w:t>
      </w:r>
      <w:proofErr w:type="spellEnd"/>
      <w:r w:rsidRPr="00BE3520">
        <w:rPr>
          <w:rFonts w:ascii="Courier New"/>
          <w:color w:val="BF3F00"/>
          <w:sz w:val="18"/>
          <w:lang w:val="fr-FR"/>
        </w:rPr>
        <w:t>;"</w:t>
      </w:r>
      <w:r w:rsidRPr="00BE3520">
        <w:rPr>
          <w:rFonts w:ascii="Courier New"/>
          <w:b/>
          <w:color w:val="008200"/>
          <w:sz w:val="18"/>
          <w:lang w:val="fr-FR"/>
        </w:rPr>
        <w:t>/&gt;</w:t>
      </w:r>
    </w:p>
    <w:p w14:paraId="0E16E28F" w14:textId="77777777" w:rsidR="00A0534D" w:rsidRDefault="0083059C">
      <w:pPr>
        <w:tabs>
          <w:tab w:val="left" w:pos="1305"/>
        </w:tabs>
        <w:spacing w:before="15"/>
        <w:ind w:left="116" w:right="103"/>
        <w:rPr>
          <w:rFonts w:ascii="Courier New"/>
          <w:b/>
          <w:sz w:val="18"/>
        </w:rPr>
      </w:pPr>
      <w:r>
        <w:rPr>
          <w:rFonts w:ascii="Courier New"/>
          <w:b/>
          <w:sz w:val="18"/>
        </w:rPr>
        <w:t>426</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1EFE52CE" w14:textId="77777777" w:rsidR="00A0534D" w:rsidRDefault="0083059C">
      <w:pPr>
        <w:tabs>
          <w:tab w:val="left" w:pos="982"/>
        </w:tabs>
        <w:spacing w:before="15"/>
        <w:ind w:left="116" w:right="103"/>
        <w:rPr>
          <w:rFonts w:ascii="Courier New"/>
          <w:b/>
          <w:sz w:val="18"/>
        </w:rPr>
      </w:pPr>
      <w:r>
        <w:rPr>
          <w:rFonts w:ascii="Courier New"/>
          <w:b/>
          <w:sz w:val="18"/>
        </w:rPr>
        <w:t>427</w:t>
      </w:r>
      <w:r>
        <w:rPr>
          <w:rFonts w:ascii="Courier New"/>
          <w:b/>
          <w:sz w:val="18"/>
        </w:rPr>
        <w:tab/>
      </w:r>
      <w:r>
        <w:rPr>
          <w:rFonts w:ascii="Courier New"/>
          <w:b/>
          <w:color w:val="008200"/>
          <w:sz w:val="18"/>
        </w:rPr>
        <w:t>&lt;/precondition&gt;</w:t>
      </w:r>
    </w:p>
    <w:p w14:paraId="1DBB6DEC" w14:textId="77777777" w:rsidR="00A0534D" w:rsidRDefault="00204EE5">
      <w:pPr>
        <w:tabs>
          <w:tab w:val="left" w:pos="659"/>
        </w:tabs>
        <w:spacing w:before="15"/>
        <w:ind w:left="116" w:right="103"/>
        <w:rPr>
          <w:rFonts w:ascii="Courier New"/>
          <w:b/>
          <w:sz w:val="18"/>
        </w:rPr>
      </w:pPr>
      <w:r>
        <w:rPr>
          <w:noProof/>
        </w:rPr>
        <mc:AlternateContent>
          <mc:Choice Requires="wps">
            <w:drawing>
              <wp:anchor distT="0" distB="0" distL="0" distR="0" simplePos="0" relativeHeight="251558912" behindDoc="0" locked="0" layoutInCell="1" allowOverlap="1" wp14:anchorId="258B7AB1" wp14:editId="4B57A867">
                <wp:simplePos x="0" y="0"/>
                <wp:positionH relativeFrom="page">
                  <wp:posOffset>914400</wp:posOffset>
                </wp:positionH>
                <wp:positionV relativeFrom="paragraph">
                  <wp:posOffset>173355</wp:posOffset>
                </wp:positionV>
                <wp:extent cx="5943600" cy="0"/>
                <wp:effectExtent l="12700" t="8255" r="25400" b="29845"/>
                <wp:wrapTopAndBottom/>
                <wp:docPr id="14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4100E" id="Line 106" o:spid="_x0000_s1026" style="position:absolute;z-index:25155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" strokeweight=".14039mm">
                <w10:wrap type="topAndBottom" anchorx="page"/>
              </v:line>
            </w:pict>
          </mc:Fallback>
        </mc:AlternateContent>
      </w:r>
      <w:r w:rsidR="0083059C">
        <w:rPr>
          <w:rFonts w:ascii="Courier New"/>
          <w:b/>
          <w:sz w:val="18"/>
        </w:rPr>
        <w:t>428</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initialPopulationCriteria</w:t>
      </w:r>
      <w:proofErr w:type="spellEnd"/>
      <w:r w:rsidR="0083059C">
        <w:rPr>
          <w:rFonts w:ascii="Courier New"/>
          <w:b/>
          <w:color w:val="008200"/>
          <w:sz w:val="18"/>
        </w:rPr>
        <w:t>&gt;</w:t>
      </w:r>
    </w:p>
    <w:p w14:paraId="3A74BC58" w14:textId="77777777" w:rsidR="00A0534D" w:rsidRDefault="00A0534D">
      <w:pPr>
        <w:pStyle w:val="BodyText"/>
        <w:spacing w:before="7"/>
        <w:rPr>
          <w:rFonts w:ascii="Courier New"/>
          <w:b/>
          <w:sz w:val="11"/>
        </w:rPr>
      </w:pPr>
    </w:p>
    <w:p w14:paraId="2B6A4BFE" w14:textId="67699F36" w:rsidR="00A0534D" w:rsidRDefault="00204EE5">
      <w:pPr>
        <w:spacing w:before="62"/>
        <w:ind w:left="764" w:right="103"/>
      </w:pPr>
      <w:r>
        <w:rPr>
          <w:noProof/>
        </w:rPr>
        <mc:AlternateContent>
          <mc:Choice Requires="wps">
            <w:drawing>
              <wp:anchor distT="0" distB="0" distL="114300" distR="114300" simplePos="0" relativeHeight="251744256" behindDoc="1" locked="0" layoutInCell="1" allowOverlap="1" wp14:anchorId="47F8DA7C" wp14:editId="7CE4658F">
                <wp:simplePos x="0" y="0"/>
                <wp:positionH relativeFrom="page">
                  <wp:posOffset>5796280</wp:posOffset>
                </wp:positionH>
                <wp:positionV relativeFrom="paragraph">
                  <wp:posOffset>167005</wp:posOffset>
                </wp:positionV>
                <wp:extent cx="37465" cy="0"/>
                <wp:effectExtent l="17780" t="14605" r="20955" b="23495"/>
                <wp:wrapNone/>
                <wp:docPr id="139"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47E08" id="Line 105" o:spid="_x0000_s1026" style="position:absolute;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6.4pt,13.15pt" to="459.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FswgEAAGsDAAAOAAAAZHJzL2Uyb0RvYy54bWysU02P2yAQvVfqf0DcGzu7m2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" strokeweight=".14039mm">
                <w10:wrap anchorx="page"/>
              </v:line>
            </w:pict>
          </mc:Fallback>
        </mc:AlternateContent>
      </w:r>
      <w:r w:rsidR="0083059C">
        <w:t xml:space="preserve">Snippet 11: Defining a population via reference to a CQL expression (from </w:t>
      </w:r>
      <w:r w:rsidR="0083059C">
        <w:rPr>
          <w:rFonts w:ascii="Courier New"/>
          <w:sz w:val="20"/>
        </w:rPr>
        <w:t>EXM146v4</w:t>
      </w:r>
      <w:r w:rsidR="0083059C">
        <w:rPr>
          <w:rFonts w:ascii="Courier New"/>
          <w:spacing w:val="-57"/>
          <w:sz w:val="20"/>
        </w:rPr>
        <w:t xml:space="preserve"> </w:t>
      </w:r>
      <w:r w:rsidR="00060767">
        <w:rPr>
          <w:rFonts w:ascii="Courier New"/>
          <w:sz w:val="20"/>
        </w:rPr>
        <w:t>eCQM</w:t>
      </w:r>
      <w:r w:rsidR="0083059C">
        <w:rPr>
          <w:rFonts w:ascii="Courier New"/>
          <w:sz w:val="20"/>
        </w:rPr>
        <w:t>.xml</w:t>
      </w:r>
      <w:r w:rsidR="0083059C">
        <w:t>)</w:t>
      </w:r>
    </w:p>
    <w:p w14:paraId="27F228D1" w14:textId="77777777" w:rsidR="00A0534D" w:rsidRDefault="00204EE5">
      <w:pPr>
        <w:pStyle w:val="BodyText"/>
        <w:spacing w:before="8"/>
        <w:rPr>
          <w:sz w:val="20"/>
        </w:rPr>
      </w:pPr>
      <w:r>
        <w:rPr>
          <w:noProof/>
        </w:rPr>
        <mc:AlternateContent>
          <mc:Choice Requires="wps">
            <w:drawing>
              <wp:anchor distT="0" distB="0" distL="0" distR="0" simplePos="0" relativeHeight="251559936" behindDoc="0" locked="0" layoutInCell="1" allowOverlap="1" wp14:anchorId="035F5DD4" wp14:editId="61191F99">
                <wp:simplePos x="0" y="0"/>
                <wp:positionH relativeFrom="page">
                  <wp:posOffset>914400</wp:posOffset>
                </wp:positionH>
                <wp:positionV relativeFrom="paragraph">
                  <wp:posOffset>178435</wp:posOffset>
                </wp:positionV>
                <wp:extent cx="5943600" cy="0"/>
                <wp:effectExtent l="12700" t="13335" r="25400" b="24765"/>
                <wp:wrapTopAndBottom/>
                <wp:docPr id="13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C3807" id="Line 104" o:spid="_x0000_s1026" style="position:absolute;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IXyxFvCAQAAbQ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10148FBA" w14:textId="77777777" w:rsidR="00A0534D" w:rsidRDefault="0083059C">
      <w:pPr>
        <w:tabs>
          <w:tab w:val="left" w:pos="659"/>
        </w:tabs>
        <w:spacing w:after="51" w:line="194" w:lineRule="exact"/>
        <w:ind w:left="331" w:right="103"/>
        <w:rPr>
          <w:rFonts w:ascii="Courier New"/>
          <w:sz w:val="18"/>
        </w:rPr>
      </w:pPr>
      <w:r>
        <w:rPr>
          <w:rFonts w:ascii="Courier New"/>
          <w:b/>
          <w:sz w:val="18"/>
        </w:rPr>
        <w:t>1</w:t>
      </w:r>
      <w:r>
        <w:rPr>
          <w:rFonts w:ascii="Courier New"/>
          <w:b/>
          <w:sz w:val="18"/>
        </w:rPr>
        <w:tab/>
      </w:r>
      <w:bookmarkStart w:id="88" w:name="_bookmark56"/>
      <w:bookmarkEnd w:id="88"/>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7FDA9614" w14:textId="77777777" w:rsidR="00A0534D" w:rsidRDefault="00204EE5">
      <w:pPr>
        <w:pStyle w:val="BodyText"/>
        <w:spacing w:line="81" w:lineRule="exact"/>
        <w:ind w:left="656"/>
        <w:rPr>
          <w:rFonts w:ascii="Courier New"/>
          <w:sz w:val="8"/>
        </w:rPr>
      </w:pPr>
      <w:r>
        <w:rPr>
          <w:rFonts w:ascii="Courier New"/>
          <w:noProof/>
          <w:position w:val="-1"/>
          <w:sz w:val="8"/>
        </w:rPr>
        <mc:AlternateContent>
          <mc:Choice Requires="wpg">
            <w:drawing>
              <wp:inline distT="0" distB="0" distL="0" distR="0" wp14:anchorId="036F9E28" wp14:editId="1BDE2C24">
                <wp:extent cx="5948680" cy="52070"/>
                <wp:effectExtent l="0" t="0" r="7620" b="11430"/>
                <wp:docPr id="13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0" y="0"/>
                          <a:chExt cx="9368" cy="82"/>
                        </a:xfrm>
                      </wpg:grpSpPr>
                      <wps:wsp>
                        <wps:cNvPr id="136" name="Line 103"/>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Line 102"/>
                        <wps:cNvCnPr/>
                        <wps:spPr bwMode="auto">
                          <a:xfrm>
                            <a:off x="4" y="78"/>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561A5BD" id="Group 101" o:spid="_x0000_s1026" style="width:468.4pt;height:4.1pt;mso-position-horizontal-relative:char;mso-position-vertical-relative:line"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">
                <v:line id="Line 10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" strokeweight=".14039mm"/>
                <v:line id="Line 102" o:spid="_x0000_s1028" style="position:absolute;visibility:visible;mso-wrap-style:square" from="4,78" to="93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" strokeweight=".14039mm"/>
                <w10:anchorlock/>
              </v:group>
            </w:pict>
          </mc:Fallback>
        </mc:AlternateContent>
      </w:r>
    </w:p>
    <w:p w14:paraId="7FBC705A" w14:textId="77777777" w:rsidR="00A0534D" w:rsidRDefault="0083059C">
      <w:pPr>
        <w:tabs>
          <w:tab w:val="left" w:pos="659"/>
        </w:tabs>
        <w:spacing w:before="20"/>
        <w:ind w:left="223" w:right="103"/>
        <w:rPr>
          <w:rFonts w:ascii="Courier New"/>
          <w:sz w:val="18"/>
        </w:rPr>
      </w:pPr>
      <w:r>
        <w:rPr>
          <w:rFonts w:ascii="Courier New"/>
          <w:b/>
          <w:sz w:val="18"/>
        </w:rPr>
        <w:t>10</w:t>
      </w:r>
      <w:r>
        <w:rPr>
          <w:rFonts w:ascii="Courier New"/>
          <w:b/>
          <w:sz w:val="18"/>
        </w:rPr>
        <w:tab/>
      </w:r>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2"/>
          <w:sz w:val="18"/>
        </w:rPr>
        <w:t xml:space="preserve"> </w:t>
      </w:r>
      <w:r>
        <w:rPr>
          <w:rFonts w:ascii="Courier New"/>
          <w:color w:val="0000FF"/>
          <w:sz w:val="18"/>
        </w:rPr>
        <w:t>'5.02'</w:t>
      </w:r>
    </w:p>
    <w:p w14:paraId="7B2F2CE5" w14:textId="77777777" w:rsidR="00A0534D" w:rsidRDefault="0083059C">
      <w:pPr>
        <w:spacing w:before="15"/>
        <w:ind w:left="223" w:right="103"/>
        <w:rPr>
          <w:rFonts w:ascii="Courier New"/>
          <w:b/>
          <w:sz w:val="18"/>
        </w:rPr>
      </w:pPr>
      <w:r>
        <w:rPr>
          <w:rFonts w:ascii="Courier New"/>
          <w:b/>
          <w:sz w:val="18"/>
        </w:rPr>
        <w:t>11</w:t>
      </w:r>
    </w:p>
    <w:p w14:paraId="5BDA454D" w14:textId="77777777" w:rsidR="00A0534D" w:rsidRDefault="00204EE5">
      <w:pPr>
        <w:tabs>
          <w:tab w:val="left" w:pos="659"/>
        </w:tabs>
        <w:spacing w:before="15"/>
        <w:ind w:left="223" w:right="103"/>
        <w:rPr>
          <w:rFonts w:ascii="Courier New"/>
          <w:sz w:val="18"/>
        </w:rPr>
      </w:pPr>
      <w:r>
        <w:rPr>
          <w:noProof/>
        </w:rPr>
        <mc:AlternateContent>
          <mc:Choice Requires="wpg">
            <w:drawing>
              <wp:anchor distT="0" distB="0" distL="0" distR="0" simplePos="0" relativeHeight="251560960" behindDoc="0" locked="0" layoutInCell="1" allowOverlap="1" wp14:anchorId="35B4BD92" wp14:editId="355028B6">
                <wp:simplePos x="0" y="0"/>
                <wp:positionH relativeFrom="page">
                  <wp:posOffset>911860</wp:posOffset>
                </wp:positionH>
                <wp:positionV relativeFrom="paragraph">
                  <wp:posOffset>156845</wp:posOffset>
                </wp:positionV>
                <wp:extent cx="5948680" cy="52070"/>
                <wp:effectExtent l="0" t="0" r="10160" b="6985"/>
                <wp:wrapTopAndBottom/>
                <wp:docPr id="13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48"/>
                          <a:chExt cx="9368" cy="82"/>
                        </a:xfrm>
                      </wpg:grpSpPr>
                      <wps:wsp>
                        <wps:cNvPr id="133" name="Line 100"/>
                        <wps:cNvCnPr/>
                        <wps:spPr bwMode="auto">
                          <a:xfrm>
                            <a:off x="1440" y="252"/>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4" name="Line 99"/>
                        <wps:cNvCnPr/>
                        <wps:spPr bwMode="auto">
                          <a:xfrm>
                            <a:off x="1440" y="326"/>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3255C5" id="Group 98" o:spid="_x0000_s1026" style="position:absolute;margin-left:71.8pt;margin-top:12.35pt;width:468.4pt;height:4.1pt;z-index:251560960;mso-wrap-distance-left:0;mso-wrap-distance-right:0;mso-position-horizontal-relative:page" coordorigin="1436,24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">
                <v:line id="Line 100" o:spid="_x0000_s1027" style="position:absolute;visibility:visible;mso-wrap-style:square" from="1440,252" to="10800,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" strokeweight=".14039mm"/>
                <v:line id="Line 99" o:spid="_x0000_s1028" style="position:absolute;visibility:visible;mso-wrap-style:square" from="1440,326" to="1080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" strokeweight=".14039mm"/>
                <w10:wrap type="topAndBottom" anchorx="page"/>
              </v:group>
            </w:pict>
          </mc:Fallback>
        </mc:AlternateContent>
      </w:r>
      <w:r w:rsidR="0083059C">
        <w:rPr>
          <w:rFonts w:ascii="Courier New"/>
          <w:b/>
          <w:sz w:val="18"/>
        </w:rPr>
        <w:t>12</w:t>
      </w:r>
      <w:r w:rsidR="0083059C">
        <w:rPr>
          <w:rFonts w:ascii="Courier New"/>
          <w:b/>
          <w:sz w:val="18"/>
        </w:rPr>
        <w:tab/>
      </w:r>
      <w:r w:rsidR="0083059C">
        <w:rPr>
          <w:rFonts w:ascii="Courier New"/>
          <w:b/>
          <w:color w:val="7F0054"/>
          <w:sz w:val="18"/>
        </w:rPr>
        <w:t xml:space="preserve">include </w:t>
      </w:r>
      <w:r w:rsidR="0083059C">
        <w:rPr>
          <w:rFonts w:ascii="Courier New"/>
          <w:sz w:val="18"/>
        </w:rPr>
        <w:t xml:space="preserve">Common </w:t>
      </w:r>
      <w:r w:rsidR="0083059C">
        <w:rPr>
          <w:rFonts w:ascii="Courier New"/>
          <w:b/>
          <w:color w:val="7F0054"/>
          <w:sz w:val="18"/>
        </w:rPr>
        <w:t xml:space="preserve">version </w:t>
      </w:r>
      <w:r w:rsidR="0083059C">
        <w:rPr>
          <w:rFonts w:ascii="Courier New"/>
          <w:color w:val="0000FF"/>
          <w:sz w:val="18"/>
        </w:rPr>
        <w:t xml:space="preserve">'2.0.0' </w:t>
      </w:r>
      <w:r w:rsidR="0083059C">
        <w:rPr>
          <w:rFonts w:ascii="Courier New"/>
          <w:b/>
          <w:color w:val="7F0054"/>
          <w:sz w:val="18"/>
        </w:rPr>
        <w:t>called</w:t>
      </w:r>
      <w:r w:rsidR="0083059C">
        <w:rPr>
          <w:rFonts w:ascii="Courier New"/>
          <w:b/>
          <w:color w:val="7F0054"/>
          <w:spacing w:val="-22"/>
          <w:sz w:val="18"/>
        </w:rPr>
        <w:t xml:space="preserve"> </w:t>
      </w:r>
      <w:r w:rsidR="0083059C">
        <w:rPr>
          <w:rFonts w:ascii="Courier New"/>
          <w:sz w:val="18"/>
        </w:rPr>
        <w:t>Common</w:t>
      </w:r>
    </w:p>
    <w:p w14:paraId="5FA17B67" w14:textId="77777777" w:rsidR="00A0534D" w:rsidRDefault="0083059C" w:rsidP="0040431D">
      <w:pPr>
        <w:pStyle w:val="ListParagraph"/>
        <w:numPr>
          <w:ilvl w:val="0"/>
          <w:numId w:val="23"/>
        </w:numPr>
        <w:tabs>
          <w:tab w:val="left" w:pos="659"/>
          <w:tab w:val="left" w:pos="660"/>
        </w:tabs>
        <w:spacing w:before="0" w:line="178" w:lineRule="exact"/>
        <w:ind w:hanging="436"/>
        <w:rPr>
          <w:rFonts w:ascii="Courier New"/>
          <w:sz w:val="18"/>
        </w:rPr>
      </w:pPr>
      <w:r>
        <w:rPr>
          <w:rFonts w:ascii="Courier New"/>
          <w:b/>
          <w:color w:val="7F0054"/>
          <w:sz w:val="18"/>
        </w:rPr>
        <w:t xml:space="preserve">define </w:t>
      </w:r>
      <w:r>
        <w:rPr>
          <w:rFonts w:ascii="Courier New"/>
          <w:color w:val="0000FF"/>
          <w:sz w:val="18"/>
        </w:rPr>
        <w:t>"In</w:t>
      </w:r>
      <w:r>
        <w:rPr>
          <w:rFonts w:ascii="Courier New"/>
          <w:color w:val="0000FF"/>
          <w:spacing w:val="-12"/>
          <w:sz w:val="18"/>
        </w:rPr>
        <w:t xml:space="preserve"> </w:t>
      </w:r>
      <w:r>
        <w:rPr>
          <w:rFonts w:ascii="Courier New"/>
          <w:color w:val="0000FF"/>
          <w:sz w:val="18"/>
        </w:rPr>
        <w:t>Demographic"</w:t>
      </w:r>
      <w:r>
        <w:rPr>
          <w:rFonts w:ascii="Courier New"/>
          <w:sz w:val="18"/>
        </w:rPr>
        <w:t>:</w:t>
      </w:r>
    </w:p>
    <w:p w14:paraId="510815DA" w14:textId="77777777" w:rsidR="00A0534D" w:rsidRDefault="0083059C" w:rsidP="0040431D">
      <w:pPr>
        <w:pStyle w:val="ListParagraph"/>
        <w:numPr>
          <w:ilvl w:val="0"/>
          <w:numId w:val="23"/>
        </w:numPr>
        <w:tabs>
          <w:tab w:val="left" w:pos="875"/>
          <w:tab w:val="left" w:pos="876"/>
        </w:tabs>
        <w:spacing w:before="0" w:line="240" w:lineRule="exact"/>
        <w:ind w:left="875" w:hanging="652"/>
        <w:rPr>
          <w:rFonts w:ascii="Courier New"/>
          <w:sz w:val="18"/>
        </w:rPr>
      </w:pPr>
      <w:proofErr w:type="spellStart"/>
      <w:proofErr w:type="gramStart"/>
      <w:r>
        <w:rPr>
          <w:rFonts w:ascii="Courier New"/>
          <w:sz w:val="18"/>
        </w:rPr>
        <w:t>AgeInYearsAt</w:t>
      </w:r>
      <w:proofErr w:type="spellEnd"/>
      <w:r>
        <w:rPr>
          <w:rFonts w:ascii="Courier New"/>
          <w:sz w:val="18"/>
        </w:rPr>
        <w:t>(</w:t>
      </w:r>
      <w:proofErr w:type="gramEnd"/>
      <w:r>
        <w:rPr>
          <w:rFonts w:ascii="Courier New"/>
          <w:b/>
          <w:color w:val="7F0054"/>
          <w:sz w:val="18"/>
        </w:rPr>
        <w:t xml:space="preserve">start of </w:t>
      </w:r>
      <w:r>
        <w:rPr>
          <w:rFonts w:ascii="Courier New"/>
          <w:sz w:val="18"/>
        </w:rPr>
        <w:t xml:space="preserve">Measurement Period) </w:t>
      </w:r>
      <w:r>
        <w:rPr>
          <w:rFonts w:ascii="Verdana"/>
          <w:i/>
          <w:sz w:val="18"/>
        </w:rPr>
        <w:t>&gt;</w:t>
      </w:r>
      <w:r>
        <w:rPr>
          <w:rFonts w:ascii="Lucida Sans Unicode"/>
          <w:sz w:val="18"/>
        </w:rPr>
        <w:t>=</w:t>
      </w:r>
      <w:r>
        <w:rPr>
          <w:rFonts w:ascii="Lucida Sans Unicode"/>
          <w:spacing w:val="17"/>
          <w:sz w:val="18"/>
        </w:rPr>
        <w:t xml:space="preserve"> </w:t>
      </w:r>
      <w:r>
        <w:rPr>
          <w:rFonts w:ascii="Courier New"/>
          <w:sz w:val="18"/>
        </w:rPr>
        <w:t>2</w:t>
      </w:r>
    </w:p>
    <w:p w14:paraId="3E3B3A91" w14:textId="77777777" w:rsidR="00A0534D" w:rsidRDefault="00204EE5" w:rsidP="0040431D">
      <w:pPr>
        <w:pStyle w:val="ListParagraph"/>
        <w:numPr>
          <w:ilvl w:val="0"/>
          <w:numId w:val="23"/>
        </w:numPr>
        <w:tabs>
          <w:tab w:val="left" w:pos="1197"/>
          <w:tab w:val="left" w:pos="1198"/>
        </w:tabs>
        <w:spacing w:before="0" w:line="215" w:lineRule="exact"/>
        <w:ind w:left="1197" w:hanging="974"/>
        <w:rPr>
          <w:rFonts w:ascii="Courier New"/>
          <w:sz w:val="18"/>
        </w:rPr>
      </w:pPr>
      <w:r>
        <w:rPr>
          <w:noProof/>
        </w:rPr>
        <mc:AlternateContent>
          <mc:Choice Requires="wpg">
            <w:drawing>
              <wp:anchor distT="0" distB="0" distL="0" distR="0" simplePos="0" relativeHeight="251561984" behindDoc="0" locked="0" layoutInCell="1" allowOverlap="1" wp14:anchorId="38362A50" wp14:editId="5F369A78">
                <wp:simplePos x="0" y="0"/>
                <wp:positionH relativeFrom="page">
                  <wp:posOffset>911860</wp:posOffset>
                </wp:positionH>
                <wp:positionV relativeFrom="paragraph">
                  <wp:posOffset>170180</wp:posOffset>
                </wp:positionV>
                <wp:extent cx="5948680" cy="52070"/>
                <wp:effectExtent l="0" t="0" r="10160" b="6350"/>
                <wp:wrapTopAndBottom/>
                <wp:docPr id="1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68"/>
                          <a:chExt cx="9368" cy="82"/>
                        </a:xfrm>
                      </wpg:grpSpPr>
                      <wps:wsp>
                        <wps:cNvPr id="130" name="Line 97"/>
                        <wps:cNvCnPr/>
                        <wps:spPr bwMode="auto">
                          <a:xfrm>
                            <a:off x="1440" y="272"/>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1" name="Line 96"/>
                        <wps:cNvCnPr/>
                        <wps:spPr bwMode="auto">
                          <a:xfrm>
                            <a:off x="1440" y="346"/>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9622C1" id="Group 95" o:spid="_x0000_s1026" style="position:absolute;margin-left:71.8pt;margin-top:13.4pt;width:468.4pt;height:4.1pt;z-index:251561984;mso-wrap-distance-left:0;mso-wrap-distance-right:0;mso-position-horizontal-relative:page" coordorigin="1436,268"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">
                <v:line id="Line 97" o:spid="_x0000_s1027" style="position:absolute;visibility:visible;mso-wrap-style:square" from="1440,272" to="1080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" strokeweight=".14039mm"/>
                <v:line id="Line 96" o:spid="_x0000_s1028" style="position:absolute;visibility:visible;mso-wrap-style:square" from="1440,346" to="1080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" strokeweight=".14039mm"/>
                <w10:wrap type="topAndBottom" anchorx="page"/>
              </v:group>
            </w:pict>
          </mc:Fallback>
        </mc:AlternateContent>
      </w:r>
      <w:r w:rsidR="0083059C">
        <w:rPr>
          <w:rFonts w:ascii="Courier New"/>
          <w:b/>
          <w:color w:val="7F0054"/>
          <w:sz w:val="18"/>
        </w:rPr>
        <w:t xml:space="preserve">and </w:t>
      </w:r>
      <w:proofErr w:type="spellStart"/>
      <w:proofErr w:type="gramStart"/>
      <w:r w:rsidR="0083059C">
        <w:rPr>
          <w:rFonts w:ascii="Courier New"/>
          <w:sz w:val="18"/>
        </w:rPr>
        <w:t>AgeInYearsAt</w:t>
      </w:r>
      <w:proofErr w:type="spellEnd"/>
      <w:r w:rsidR="0083059C">
        <w:rPr>
          <w:rFonts w:ascii="Courier New"/>
          <w:sz w:val="18"/>
        </w:rPr>
        <w:t>(</w:t>
      </w:r>
      <w:proofErr w:type="gramEnd"/>
      <w:r w:rsidR="0083059C">
        <w:rPr>
          <w:rFonts w:ascii="Courier New"/>
          <w:b/>
          <w:color w:val="7F0054"/>
          <w:sz w:val="18"/>
        </w:rPr>
        <w:t xml:space="preserve">start of </w:t>
      </w:r>
      <w:r w:rsidR="0083059C">
        <w:rPr>
          <w:rFonts w:ascii="Courier New"/>
          <w:sz w:val="18"/>
        </w:rPr>
        <w:t xml:space="preserve">Measurement Period) </w:t>
      </w:r>
      <w:r w:rsidR="0083059C">
        <w:rPr>
          <w:rFonts w:ascii="Verdana"/>
          <w:i/>
          <w:sz w:val="18"/>
        </w:rPr>
        <w:t>&lt;</w:t>
      </w:r>
      <w:r w:rsidR="0083059C">
        <w:rPr>
          <w:rFonts w:ascii="Verdana"/>
          <w:i/>
          <w:spacing w:val="13"/>
          <w:sz w:val="18"/>
        </w:rPr>
        <w:t xml:space="preserve"> </w:t>
      </w:r>
      <w:r w:rsidR="0083059C">
        <w:rPr>
          <w:rFonts w:ascii="Courier New"/>
          <w:sz w:val="18"/>
        </w:rPr>
        <w:t>18</w:t>
      </w:r>
    </w:p>
    <w:p w14:paraId="01429583" w14:textId="77777777" w:rsidR="00A0534D" w:rsidRDefault="0083059C" w:rsidP="0040431D">
      <w:pPr>
        <w:pStyle w:val="ListParagraph"/>
        <w:numPr>
          <w:ilvl w:val="0"/>
          <w:numId w:val="22"/>
        </w:numPr>
        <w:tabs>
          <w:tab w:val="left" w:pos="659"/>
          <w:tab w:val="left" w:pos="660"/>
        </w:tabs>
        <w:spacing w:before="0"/>
        <w:ind w:hanging="436"/>
        <w:rPr>
          <w:rFonts w:ascii="Courier New"/>
          <w:sz w:val="18"/>
        </w:rPr>
      </w:pPr>
      <w:r>
        <w:rPr>
          <w:rFonts w:ascii="Courier New"/>
          <w:b/>
          <w:color w:val="7F0054"/>
          <w:sz w:val="18"/>
        </w:rPr>
        <w:t xml:space="preserve">define </w:t>
      </w:r>
      <w:r>
        <w:rPr>
          <w:rFonts w:ascii="Courier New"/>
          <w:color w:val="0000FF"/>
          <w:sz w:val="18"/>
        </w:rPr>
        <w:t>"Measurement Period</w:t>
      </w:r>
      <w:r>
        <w:rPr>
          <w:rFonts w:ascii="Courier New"/>
          <w:color w:val="0000FF"/>
          <w:spacing w:val="-19"/>
          <w:sz w:val="18"/>
        </w:rPr>
        <w:t xml:space="preserve"> </w:t>
      </w:r>
      <w:r>
        <w:rPr>
          <w:rFonts w:ascii="Courier New"/>
          <w:color w:val="0000FF"/>
          <w:sz w:val="18"/>
        </w:rPr>
        <w:t>Encounters"</w:t>
      </w:r>
      <w:r>
        <w:rPr>
          <w:rFonts w:ascii="Courier New"/>
          <w:sz w:val="18"/>
        </w:rPr>
        <w:t>:</w:t>
      </w:r>
    </w:p>
    <w:p w14:paraId="726E64FB"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sz w:val="18"/>
        </w:rPr>
        <w:t>[</w:t>
      </w:r>
      <w:r>
        <w:rPr>
          <w:rFonts w:ascii="Courier New"/>
          <w:color w:val="0000FF"/>
          <w:sz w:val="18"/>
        </w:rPr>
        <w:t>"Encounter, Performed"</w:t>
      </w:r>
      <w:r>
        <w:rPr>
          <w:rFonts w:ascii="Courier New"/>
          <w:sz w:val="18"/>
        </w:rPr>
        <w:t xml:space="preserve">: </w:t>
      </w:r>
      <w:r>
        <w:rPr>
          <w:rFonts w:ascii="Courier New"/>
          <w:color w:val="0000FF"/>
          <w:sz w:val="18"/>
        </w:rPr>
        <w:t>"Ambulatory/ED Visit"</w:t>
      </w:r>
      <w:r>
        <w:rPr>
          <w:rFonts w:ascii="Courier New"/>
          <w:sz w:val="18"/>
        </w:rPr>
        <w:t>]</w:t>
      </w:r>
      <w:r>
        <w:rPr>
          <w:rFonts w:ascii="Courier New"/>
          <w:spacing w:val="-27"/>
          <w:sz w:val="18"/>
        </w:rPr>
        <w:t xml:space="preserve"> </w:t>
      </w:r>
      <w:r>
        <w:rPr>
          <w:rFonts w:ascii="Courier New"/>
          <w:sz w:val="18"/>
        </w:rPr>
        <w:t>Encounter</w:t>
      </w:r>
    </w:p>
    <w:p w14:paraId="1024D957" w14:textId="77777777" w:rsidR="00A0534D" w:rsidRDefault="0083059C" w:rsidP="0040431D">
      <w:pPr>
        <w:pStyle w:val="ListParagraph"/>
        <w:numPr>
          <w:ilvl w:val="0"/>
          <w:numId w:val="22"/>
        </w:numPr>
        <w:tabs>
          <w:tab w:val="left" w:pos="982"/>
          <w:tab w:val="left" w:pos="983"/>
        </w:tabs>
        <w:ind w:left="982" w:hanging="759"/>
        <w:rPr>
          <w:rFonts w:ascii="Courier New"/>
          <w:sz w:val="18"/>
        </w:rPr>
      </w:pPr>
      <w:r>
        <w:rPr>
          <w:rFonts w:ascii="Courier New"/>
          <w:b/>
          <w:color w:val="7F0054"/>
          <w:sz w:val="18"/>
        </w:rPr>
        <w:t xml:space="preserve">where </w:t>
      </w:r>
      <w:proofErr w:type="spellStart"/>
      <w:r>
        <w:rPr>
          <w:rFonts w:ascii="Courier New"/>
          <w:sz w:val="18"/>
        </w:rPr>
        <w:t>Encounter.relevantPeriod</w:t>
      </w:r>
      <w:proofErr w:type="spellEnd"/>
      <w:r>
        <w:rPr>
          <w:rFonts w:ascii="Courier New"/>
          <w:sz w:val="18"/>
        </w:rPr>
        <w:t xml:space="preserve"> </w:t>
      </w:r>
      <w:r>
        <w:rPr>
          <w:rFonts w:ascii="Courier New"/>
          <w:b/>
          <w:color w:val="7F0054"/>
          <w:sz w:val="18"/>
        </w:rPr>
        <w:t xml:space="preserve">during </w:t>
      </w:r>
      <w:r>
        <w:rPr>
          <w:rFonts w:ascii="Courier New"/>
          <w:sz w:val="18"/>
        </w:rPr>
        <w:t>Measurement</w:t>
      </w:r>
      <w:r>
        <w:rPr>
          <w:rFonts w:ascii="Courier New"/>
          <w:spacing w:val="-26"/>
          <w:sz w:val="18"/>
        </w:rPr>
        <w:t xml:space="preserve"> </w:t>
      </w:r>
      <w:r>
        <w:rPr>
          <w:rFonts w:ascii="Courier New"/>
          <w:sz w:val="18"/>
        </w:rPr>
        <w:t>Period</w:t>
      </w:r>
    </w:p>
    <w:p w14:paraId="70B289B0" w14:textId="77777777" w:rsidR="00A0534D" w:rsidRDefault="0083059C" w:rsidP="0040431D">
      <w:pPr>
        <w:pStyle w:val="ListParagraph"/>
        <w:numPr>
          <w:ilvl w:val="0"/>
          <w:numId w:val="22"/>
        </w:numPr>
        <w:tabs>
          <w:tab w:val="left" w:pos="1305"/>
          <w:tab w:val="left" w:pos="1306"/>
        </w:tabs>
        <w:ind w:left="1305" w:hanging="1082"/>
        <w:rPr>
          <w:rFonts w:ascii="Courier New"/>
          <w:sz w:val="18"/>
        </w:rPr>
      </w:pPr>
      <w:r>
        <w:rPr>
          <w:rFonts w:ascii="Courier New"/>
          <w:b/>
          <w:color w:val="7F0054"/>
          <w:sz w:val="18"/>
        </w:rPr>
        <w:t xml:space="preserve">and </w:t>
      </w:r>
      <w:r>
        <w:rPr>
          <w:rFonts w:ascii="Courier New"/>
          <w:color w:val="0000FF"/>
          <w:sz w:val="18"/>
        </w:rPr>
        <w:t>"In</w:t>
      </w:r>
      <w:r>
        <w:rPr>
          <w:rFonts w:ascii="Courier New"/>
          <w:color w:val="0000FF"/>
          <w:spacing w:val="-10"/>
          <w:sz w:val="18"/>
        </w:rPr>
        <w:t xml:space="preserve"> </w:t>
      </w:r>
      <w:r>
        <w:rPr>
          <w:rFonts w:ascii="Courier New"/>
          <w:color w:val="0000FF"/>
          <w:sz w:val="18"/>
        </w:rPr>
        <w:t>Demographic"</w:t>
      </w:r>
    </w:p>
    <w:p w14:paraId="0C590FCA" w14:textId="77777777" w:rsidR="00A0534D" w:rsidRDefault="0083059C">
      <w:pPr>
        <w:spacing w:before="15"/>
        <w:ind w:left="223" w:right="103"/>
        <w:rPr>
          <w:rFonts w:ascii="Courier New"/>
          <w:b/>
          <w:sz w:val="18"/>
        </w:rPr>
      </w:pPr>
      <w:r>
        <w:rPr>
          <w:rFonts w:ascii="Courier New"/>
          <w:b/>
          <w:sz w:val="18"/>
        </w:rPr>
        <w:t>40</w:t>
      </w:r>
    </w:p>
    <w:p w14:paraId="4FBF6CC2" w14:textId="5A0DCFF4" w:rsidR="00A0534D" w:rsidRDefault="0083059C" w:rsidP="0040431D">
      <w:pPr>
        <w:pStyle w:val="ListParagraph"/>
        <w:numPr>
          <w:ilvl w:val="0"/>
          <w:numId w:val="21"/>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 xml:space="preserve">"Pharyngitis Encounters </w:t>
      </w:r>
      <w:proofErr w:type="gramStart"/>
      <w:r>
        <w:rPr>
          <w:rFonts w:ascii="Courier New"/>
          <w:color w:val="0000FF"/>
          <w:sz w:val="18"/>
        </w:rPr>
        <w:t>With</w:t>
      </w:r>
      <w:proofErr w:type="gramEnd"/>
      <w:r>
        <w:rPr>
          <w:rFonts w:ascii="Courier New"/>
          <w:color w:val="0000FF"/>
          <w:spacing w:val="-23"/>
          <w:sz w:val="18"/>
        </w:rPr>
        <w:t xml:space="preserve"> </w:t>
      </w:r>
      <w:r>
        <w:rPr>
          <w:rFonts w:ascii="Courier New"/>
          <w:color w:val="0000FF"/>
          <w:sz w:val="18"/>
        </w:rPr>
        <w:t>Ant</w:t>
      </w:r>
      <w:r w:rsidR="004F23B7">
        <w:rPr>
          <w:rFonts w:ascii="Courier New"/>
          <w:color w:val="0000FF"/>
          <w:sz w:val="18"/>
        </w:rPr>
        <w:t>i</w:t>
      </w:r>
      <w:r>
        <w:rPr>
          <w:rFonts w:ascii="Courier New"/>
          <w:color w:val="0000FF"/>
          <w:sz w:val="18"/>
        </w:rPr>
        <w:t>biotics"</w:t>
      </w:r>
      <w:r>
        <w:rPr>
          <w:rFonts w:ascii="Courier New"/>
          <w:sz w:val="18"/>
        </w:rPr>
        <w:t>:</w:t>
      </w:r>
    </w:p>
    <w:p w14:paraId="7DBC270A" w14:textId="77777777" w:rsidR="00A0534D" w:rsidRDefault="0083059C" w:rsidP="0040431D">
      <w:pPr>
        <w:pStyle w:val="ListParagraph"/>
        <w:numPr>
          <w:ilvl w:val="0"/>
          <w:numId w:val="21"/>
        </w:numPr>
        <w:tabs>
          <w:tab w:val="left" w:pos="982"/>
          <w:tab w:val="left" w:pos="983"/>
        </w:tabs>
        <w:ind w:left="982" w:hanging="759"/>
        <w:rPr>
          <w:rFonts w:ascii="Courier New"/>
          <w:sz w:val="18"/>
        </w:rPr>
      </w:pPr>
      <w:r>
        <w:rPr>
          <w:rFonts w:ascii="Courier New"/>
          <w:color w:val="0000FF"/>
          <w:sz w:val="18"/>
        </w:rPr>
        <w:t>"Measurement Period Encounters"</w:t>
      </w:r>
      <w:r>
        <w:rPr>
          <w:rFonts w:ascii="Courier New"/>
          <w:color w:val="0000FF"/>
          <w:spacing w:val="-20"/>
          <w:sz w:val="18"/>
        </w:rPr>
        <w:t xml:space="preserve"> </w:t>
      </w:r>
      <w:r>
        <w:rPr>
          <w:rFonts w:ascii="Courier New"/>
          <w:sz w:val="18"/>
        </w:rPr>
        <w:t>Encounters</w:t>
      </w:r>
    </w:p>
    <w:p w14:paraId="36329F4C" w14:textId="77777777" w:rsidR="00A0534D" w:rsidRDefault="0083059C" w:rsidP="0040431D">
      <w:pPr>
        <w:pStyle w:val="ListParagraph"/>
        <w:numPr>
          <w:ilvl w:val="0"/>
          <w:numId w:val="21"/>
        </w:numPr>
        <w:tabs>
          <w:tab w:val="left" w:pos="1305"/>
          <w:tab w:val="left" w:pos="1306"/>
        </w:tabs>
        <w:ind w:left="1305" w:hanging="1082"/>
        <w:rPr>
          <w:rFonts w:ascii="Courier New"/>
          <w:b/>
          <w:sz w:val="18"/>
        </w:rPr>
      </w:pPr>
      <w:r>
        <w:rPr>
          <w:rFonts w:ascii="Courier New"/>
          <w:b/>
          <w:color w:val="7F0054"/>
          <w:sz w:val="18"/>
        </w:rPr>
        <w:t xml:space="preserve">with </w:t>
      </w:r>
      <w:r>
        <w:rPr>
          <w:rFonts w:ascii="Courier New"/>
          <w:color w:val="0000FF"/>
          <w:sz w:val="18"/>
        </w:rPr>
        <w:t xml:space="preserve">"Pharyngitis" </w:t>
      </w:r>
      <w:r>
        <w:rPr>
          <w:rFonts w:ascii="Courier New"/>
          <w:sz w:val="18"/>
        </w:rPr>
        <w:t xml:space="preserve">Pharyngitis </w:t>
      </w:r>
      <w:r>
        <w:rPr>
          <w:rFonts w:ascii="Courier New"/>
          <w:b/>
          <w:color w:val="7F0054"/>
          <w:sz w:val="18"/>
        </w:rPr>
        <w:t>such</w:t>
      </w:r>
      <w:r>
        <w:rPr>
          <w:rFonts w:ascii="Courier New"/>
          <w:b/>
          <w:color w:val="7F0054"/>
          <w:spacing w:val="-20"/>
          <w:sz w:val="18"/>
        </w:rPr>
        <w:t xml:space="preserve"> </w:t>
      </w:r>
      <w:r>
        <w:rPr>
          <w:rFonts w:ascii="Courier New"/>
          <w:b/>
          <w:color w:val="7F0054"/>
          <w:sz w:val="18"/>
        </w:rPr>
        <w:t>that</w:t>
      </w:r>
    </w:p>
    <w:p w14:paraId="4F15F968"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proofErr w:type="spellStart"/>
      <w:r>
        <w:rPr>
          <w:rFonts w:ascii="Courier New"/>
          <w:sz w:val="18"/>
        </w:rPr>
        <w:t>Common.</w:t>
      </w:r>
      <w:r>
        <w:rPr>
          <w:rFonts w:ascii="Courier New"/>
          <w:color w:val="0000FF"/>
          <w:sz w:val="18"/>
        </w:rPr>
        <w:t>"Includes</w:t>
      </w:r>
      <w:proofErr w:type="spellEnd"/>
      <w:r>
        <w:rPr>
          <w:rFonts w:ascii="Courier New"/>
          <w:color w:val="0000FF"/>
          <w:sz w:val="18"/>
        </w:rPr>
        <w:t xml:space="preserve"> </w:t>
      </w:r>
      <w:proofErr w:type="gramStart"/>
      <w:r>
        <w:rPr>
          <w:rFonts w:ascii="Courier New"/>
          <w:color w:val="0000FF"/>
          <w:sz w:val="18"/>
        </w:rPr>
        <w:t>Or</w:t>
      </w:r>
      <w:proofErr w:type="gramEnd"/>
      <w:r>
        <w:rPr>
          <w:rFonts w:ascii="Courier New"/>
          <w:color w:val="0000FF"/>
          <w:sz w:val="18"/>
        </w:rPr>
        <w:t xml:space="preserve"> Starts During"</w:t>
      </w:r>
      <w:r>
        <w:rPr>
          <w:rFonts w:ascii="Courier New"/>
          <w:sz w:val="18"/>
        </w:rPr>
        <w:t>(Pharyngitis,</w:t>
      </w:r>
      <w:r>
        <w:rPr>
          <w:rFonts w:ascii="Courier New"/>
          <w:spacing w:val="-28"/>
          <w:sz w:val="18"/>
        </w:rPr>
        <w:t xml:space="preserve"> </w:t>
      </w:r>
      <w:r>
        <w:rPr>
          <w:rFonts w:ascii="Courier New"/>
          <w:sz w:val="18"/>
        </w:rPr>
        <w:t>Encounters)</w:t>
      </w:r>
    </w:p>
    <w:p w14:paraId="190DD99C" w14:textId="77777777" w:rsidR="00A0534D" w:rsidRDefault="0083059C" w:rsidP="0040431D">
      <w:pPr>
        <w:pStyle w:val="ListParagraph"/>
        <w:numPr>
          <w:ilvl w:val="0"/>
          <w:numId w:val="21"/>
        </w:numPr>
        <w:tabs>
          <w:tab w:val="left" w:pos="1305"/>
          <w:tab w:val="left" w:pos="1306"/>
        </w:tabs>
        <w:ind w:left="1305" w:hanging="1082"/>
        <w:rPr>
          <w:rFonts w:ascii="Courier New"/>
          <w:sz w:val="18"/>
        </w:rPr>
      </w:pPr>
      <w:r>
        <w:rPr>
          <w:rFonts w:ascii="Courier New"/>
          <w:b/>
          <w:color w:val="7F0054"/>
          <w:sz w:val="18"/>
        </w:rPr>
        <w:t xml:space="preserve">with </w:t>
      </w:r>
      <w:r>
        <w:rPr>
          <w:rFonts w:ascii="Courier New"/>
          <w:color w:val="0000FF"/>
          <w:sz w:val="18"/>
        </w:rPr>
        <w:t xml:space="preserve">"Antibiotics" </w:t>
      </w:r>
      <w:r>
        <w:rPr>
          <w:rFonts w:ascii="Courier New"/>
          <w:sz w:val="18"/>
        </w:rPr>
        <w:t xml:space="preserve">Antibiotics </w:t>
      </w:r>
      <w:r>
        <w:rPr>
          <w:rFonts w:ascii="Courier New"/>
          <w:b/>
          <w:color w:val="7F0054"/>
          <w:sz w:val="18"/>
        </w:rPr>
        <w:t>such that</w:t>
      </w:r>
      <w:r>
        <w:rPr>
          <w:rFonts w:ascii="Courier New"/>
          <w:b/>
          <w:color w:val="7F0054"/>
          <w:spacing w:val="-32"/>
          <w:sz w:val="18"/>
        </w:rPr>
        <w:t xml:space="preserve"> </w:t>
      </w:r>
      <w:proofErr w:type="spellStart"/>
      <w:r>
        <w:rPr>
          <w:rFonts w:ascii="Courier New"/>
          <w:sz w:val="18"/>
        </w:rPr>
        <w:t>Antibiotics.authorDatetime</w:t>
      </w:r>
      <w:proofErr w:type="spellEnd"/>
    </w:p>
    <w:p w14:paraId="4361EC72" w14:textId="77777777" w:rsidR="00A0534D" w:rsidRDefault="0083059C" w:rsidP="0040431D">
      <w:pPr>
        <w:pStyle w:val="ListParagraph"/>
        <w:numPr>
          <w:ilvl w:val="0"/>
          <w:numId w:val="21"/>
        </w:numPr>
        <w:tabs>
          <w:tab w:val="left" w:pos="1628"/>
          <w:tab w:val="left" w:pos="1629"/>
        </w:tabs>
        <w:ind w:left="1628" w:hanging="1405"/>
        <w:rPr>
          <w:rFonts w:ascii="Courier New"/>
          <w:sz w:val="18"/>
        </w:rPr>
      </w:pPr>
      <w:r>
        <w:rPr>
          <w:rFonts w:ascii="Courier New"/>
          <w:sz w:val="18"/>
        </w:rPr>
        <w:t xml:space="preserve">3 </w:t>
      </w:r>
      <w:r>
        <w:rPr>
          <w:rFonts w:ascii="Courier New"/>
          <w:b/>
          <w:color w:val="7F0054"/>
          <w:sz w:val="18"/>
        </w:rPr>
        <w:t>days or less after start of</w:t>
      </w:r>
      <w:r>
        <w:rPr>
          <w:rFonts w:ascii="Courier New"/>
          <w:b/>
          <w:color w:val="7F0054"/>
          <w:spacing w:val="-28"/>
          <w:sz w:val="18"/>
        </w:rPr>
        <w:t xml:space="preserve"> </w:t>
      </w:r>
      <w:proofErr w:type="spellStart"/>
      <w:r>
        <w:rPr>
          <w:rFonts w:ascii="Courier New"/>
          <w:sz w:val="18"/>
        </w:rPr>
        <w:t>Encounters.relevantPeriod</w:t>
      </w:r>
      <w:proofErr w:type="spellEnd"/>
    </w:p>
    <w:p w14:paraId="1EB8A2CA" w14:textId="77777777" w:rsidR="00A0534D" w:rsidRDefault="0083059C">
      <w:pPr>
        <w:spacing w:before="15"/>
        <w:ind w:left="223" w:right="103"/>
        <w:rPr>
          <w:rFonts w:ascii="Courier New"/>
          <w:b/>
          <w:sz w:val="18"/>
        </w:rPr>
      </w:pPr>
      <w:r>
        <w:rPr>
          <w:rFonts w:ascii="Courier New"/>
          <w:b/>
          <w:sz w:val="18"/>
        </w:rPr>
        <w:t>47</w:t>
      </w:r>
    </w:p>
    <w:p w14:paraId="2C49DCE7" w14:textId="77777777" w:rsidR="00A0534D" w:rsidRDefault="0083059C" w:rsidP="0040431D">
      <w:pPr>
        <w:pStyle w:val="ListParagraph"/>
        <w:numPr>
          <w:ilvl w:val="0"/>
          <w:numId w:val="20"/>
        </w:numPr>
        <w:tabs>
          <w:tab w:val="left" w:pos="659"/>
          <w:tab w:val="left" w:pos="660"/>
        </w:tabs>
        <w:ind w:hanging="436"/>
        <w:rPr>
          <w:rFonts w:ascii="Courier New"/>
          <w:sz w:val="18"/>
        </w:rPr>
      </w:pPr>
      <w:r>
        <w:rPr>
          <w:rFonts w:ascii="Courier New"/>
          <w:b/>
          <w:color w:val="7F0054"/>
          <w:sz w:val="18"/>
        </w:rPr>
        <w:t xml:space="preserve">define </w:t>
      </w:r>
      <w:r>
        <w:rPr>
          <w:rFonts w:ascii="Courier New"/>
          <w:color w:val="0000FF"/>
          <w:sz w:val="18"/>
        </w:rPr>
        <w:t>"Initial</w:t>
      </w:r>
      <w:r>
        <w:rPr>
          <w:rFonts w:ascii="Courier New"/>
          <w:color w:val="0000FF"/>
          <w:spacing w:val="-13"/>
          <w:sz w:val="18"/>
        </w:rPr>
        <w:t xml:space="preserve"> </w:t>
      </w:r>
      <w:r>
        <w:rPr>
          <w:rFonts w:ascii="Courier New"/>
          <w:color w:val="0000FF"/>
          <w:sz w:val="18"/>
        </w:rPr>
        <w:t>Population"</w:t>
      </w:r>
      <w:r>
        <w:rPr>
          <w:rFonts w:ascii="Courier New"/>
          <w:sz w:val="18"/>
        </w:rPr>
        <w:t>:</w:t>
      </w:r>
    </w:p>
    <w:p w14:paraId="28AC4244" w14:textId="77777777" w:rsidR="00A0534D" w:rsidRDefault="00204EE5" w:rsidP="0040431D">
      <w:pPr>
        <w:pStyle w:val="ListParagraph"/>
        <w:numPr>
          <w:ilvl w:val="0"/>
          <w:numId w:val="20"/>
        </w:numPr>
        <w:tabs>
          <w:tab w:val="left" w:pos="982"/>
          <w:tab w:val="left" w:pos="983"/>
        </w:tabs>
        <w:ind w:left="982" w:hanging="759"/>
        <w:rPr>
          <w:rFonts w:ascii="Courier New"/>
          <w:sz w:val="18"/>
        </w:rPr>
      </w:pPr>
      <w:r>
        <w:rPr>
          <w:noProof/>
        </w:rPr>
        <mc:AlternateContent>
          <mc:Choice Requires="wps">
            <w:drawing>
              <wp:anchor distT="0" distB="0" distL="0" distR="0" simplePos="0" relativeHeight="251563008" behindDoc="0" locked="0" layoutInCell="1" allowOverlap="1" wp14:anchorId="1757350B" wp14:editId="4CD0CAF4">
                <wp:simplePos x="0" y="0"/>
                <wp:positionH relativeFrom="page">
                  <wp:posOffset>914400</wp:posOffset>
                </wp:positionH>
                <wp:positionV relativeFrom="paragraph">
                  <wp:posOffset>175260</wp:posOffset>
                </wp:positionV>
                <wp:extent cx="5943600" cy="0"/>
                <wp:effectExtent l="12700" t="10160" r="25400" b="27940"/>
                <wp:wrapTopAndBottom/>
                <wp:docPr id="12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C1867" id="Line 94" o:spid="_x0000_s1026" style="position:absolute;z-index:25156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KiGL1LBAQAAbA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color w:val="0000FF"/>
          <w:sz w:val="18"/>
        </w:rPr>
        <w:t xml:space="preserve">"Pharyngitis Encounters </w:t>
      </w:r>
      <w:proofErr w:type="gramStart"/>
      <w:r w:rsidR="0083059C">
        <w:rPr>
          <w:rFonts w:ascii="Courier New"/>
          <w:color w:val="0000FF"/>
          <w:sz w:val="18"/>
        </w:rPr>
        <w:t>With</w:t>
      </w:r>
      <w:proofErr w:type="gramEnd"/>
      <w:r w:rsidR="0083059C">
        <w:rPr>
          <w:rFonts w:ascii="Courier New"/>
          <w:color w:val="0000FF"/>
          <w:spacing w:val="-19"/>
          <w:sz w:val="18"/>
        </w:rPr>
        <w:t xml:space="preserve"> </w:t>
      </w:r>
      <w:r w:rsidR="0083059C">
        <w:rPr>
          <w:rFonts w:ascii="Courier New"/>
          <w:color w:val="0000FF"/>
          <w:sz w:val="18"/>
        </w:rPr>
        <w:t>Antibiotics"</w:t>
      </w:r>
    </w:p>
    <w:p w14:paraId="7376F4F4" w14:textId="77777777" w:rsidR="00A0534D" w:rsidRDefault="00A0534D">
      <w:pPr>
        <w:pStyle w:val="BodyText"/>
        <w:spacing w:before="7"/>
        <w:rPr>
          <w:rFonts w:ascii="Courier New"/>
          <w:sz w:val="11"/>
        </w:rPr>
      </w:pPr>
    </w:p>
    <w:p w14:paraId="35A03512" w14:textId="77777777" w:rsidR="00A0534D" w:rsidRDefault="00204EE5">
      <w:pPr>
        <w:spacing w:before="62"/>
        <w:ind w:left="1032" w:right="103"/>
      </w:pPr>
      <w:r>
        <w:rPr>
          <w:noProof/>
        </w:rPr>
        <mc:AlternateContent>
          <mc:Choice Requires="wps">
            <w:drawing>
              <wp:anchor distT="0" distB="0" distL="114300" distR="114300" simplePos="0" relativeHeight="251745280" behindDoc="1" locked="0" layoutInCell="1" allowOverlap="1" wp14:anchorId="52109B06" wp14:editId="0106D8EC">
                <wp:simplePos x="0" y="0"/>
                <wp:positionH relativeFrom="page">
                  <wp:posOffset>6005195</wp:posOffset>
                </wp:positionH>
                <wp:positionV relativeFrom="paragraph">
                  <wp:posOffset>167005</wp:posOffset>
                </wp:positionV>
                <wp:extent cx="38100" cy="0"/>
                <wp:effectExtent l="10795" t="14605" r="27305" b="23495"/>
                <wp:wrapNone/>
                <wp:docPr id="12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048B8" id="Line 93" o:spid="_x0000_s1026" style="position:absolute;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2.85pt,13.15pt" to="47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" strokeweight=".14039mm">
                <w10:wrap anchorx="page"/>
              </v:line>
            </w:pict>
          </mc:Fallback>
        </mc:AlternateContent>
      </w:r>
      <w:r w:rsidR="0083059C">
        <w:t xml:space="preserve">Snippet 12: CQL definition of the </w:t>
      </w:r>
      <w:r w:rsidR="0083059C">
        <w:rPr>
          <w:rFonts w:ascii="Courier New"/>
          <w:color w:val="0000FF"/>
          <w:sz w:val="20"/>
        </w:rPr>
        <w:t>"Initial Population"</w:t>
      </w:r>
      <w:r w:rsidR="0083059C">
        <w:rPr>
          <w:rFonts w:ascii="Courier New"/>
          <w:color w:val="0000FF"/>
          <w:spacing w:val="-71"/>
          <w:sz w:val="20"/>
        </w:rPr>
        <w:t xml:space="preserve"> </w:t>
      </w:r>
      <w:r w:rsidR="0083059C">
        <w:t xml:space="preserve">criteria (from </w:t>
      </w:r>
      <w:r w:rsidR="0083059C">
        <w:rPr>
          <w:rFonts w:ascii="Courier New"/>
          <w:sz w:val="20"/>
        </w:rPr>
        <w:t>EXM146v4</w:t>
      </w:r>
      <w:r w:rsidR="0083059C">
        <w:rPr>
          <w:rFonts w:ascii="Courier New"/>
          <w:spacing w:val="-56"/>
          <w:sz w:val="20"/>
        </w:rPr>
        <w:t xml:space="preserve"> </w:t>
      </w:r>
      <w:proofErr w:type="spellStart"/>
      <w:r w:rsidR="0083059C">
        <w:rPr>
          <w:rFonts w:ascii="Courier New"/>
          <w:sz w:val="20"/>
        </w:rPr>
        <w:t>CQL.cql</w:t>
      </w:r>
      <w:proofErr w:type="spellEnd"/>
      <w:r w:rsidR="0083059C">
        <w:t>)</w:t>
      </w:r>
    </w:p>
    <w:p w14:paraId="5E20B3E7" w14:textId="77777777" w:rsidR="00A0534D" w:rsidRDefault="00A0534D">
      <w:pPr>
        <w:pStyle w:val="BodyText"/>
      </w:pPr>
    </w:p>
    <w:p w14:paraId="27A27FE2" w14:textId="77777777" w:rsidR="00A0534D" w:rsidRDefault="00A0534D">
      <w:pPr>
        <w:pStyle w:val="BodyText"/>
        <w:spacing w:before="2"/>
        <w:rPr>
          <w:sz w:val="17"/>
        </w:rPr>
      </w:pPr>
    </w:p>
    <w:p w14:paraId="2010C836" w14:textId="10FE71D9" w:rsidR="00A0534D" w:rsidRDefault="00204EE5">
      <w:pPr>
        <w:spacing w:line="244" w:lineRule="auto"/>
        <w:ind w:left="659" w:right="103"/>
      </w:pPr>
      <w:r>
        <w:rPr>
          <w:noProof/>
        </w:rPr>
        <mc:AlternateContent>
          <mc:Choice Requires="wps">
            <w:drawing>
              <wp:anchor distT="0" distB="0" distL="114300" distR="114300" simplePos="0" relativeHeight="251746304" behindDoc="1" locked="0" layoutInCell="1" allowOverlap="1" wp14:anchorId="510D7897" wp14:editId="7EBC86E2">
                <wp:simplePos x="0" y="0"/>
                <wp:positionH relativeFrom="page">
                  <wp:posOffset>3199130</wp:posOffset>
                </wp:positionH>
                <wp:positionV relativeFrom="paragraph">
                  <wp:posOffset>643890</wp:posOffset>
                </wp:positionV>
                <wp:extent cx="38100" cy="0"/>
                <wp:effectExtent l="11430" t="8890" r="26670" b="29210"/>
                <wp:wrapNone/>
                <wp:docPr id="12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6D47E" id="Line 92" o:spid="_x0000_s1026" style="position:absolute;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1.9pt,50.7pt" to="254.9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" strokeweight=".14039mm">
                <w10:wrap anchorx="page"/>
              </v:line>
            </w:pict>
          </mc:Fallback>
        </mc:AlternateContent>
      </w:r>
      <w:r w:rsidR="0083059C">
        <w:t xml:space="preserve">and some are included above. The </w:t>
      </w:r>
      <w:r w:rsidR="0083059C">
        <w:rPr>
          <w:rFonts w:ascii="Courier New" w:hAnsi="Courier New"/>
          <w:color w:val="0000FF"/>
          <w:sz w:val="20"/>
        </w:rPr>
        <w:t xml:space="preserve">"In Demographic" </w:t>
      </w:r>
      <w:r w:rsidR="0083059C">
        <w:t xml:space="preserve">expression uses the built-in CQL function </w:t>
      </w:r>
      <w:r w:rsidR="0083059C">
        <w:rPr>
          <w:rFonts w:ascii="Courier New" w:hAnsi="Courier New"/>
          <w:sz w:val="20"/>
        </w:rPr>
        <w:t xml:space="preserve">Age- </w:t>
      </w:r>
      <w:proofErr w:type="spellStart"/>
      <w:proofErr w:type="gramStart"/>
      <w:r w:rsidR="0083059C">
        <w:rPr>
          <w:rFonts w:ascii="Courier New" w:hAnsi="Courier New"/>
          <w:sz w:val="20"/>
        </w:rPr>
        <w:t>InYearsAt</w:t>
      </w:r>
      <w:proofErr w:type="spellEnd"/>
      <w:r w:rsidR="0083059C">
        <w:rPr>
          <w:rFonts w:ascii="Courier New" w:hAnsi="Courier New"/>
          <w:sz w:val="20"/>
        </w:rPr>
        <w:t>(</w:t>
      </w:r>
      <w:proofErr w:type="gramEnd"/>
      <w:r w:rsidR="0083059C">
        <w:rPr>
          <w:rFonts w:ascii="Courier New" w:hAnsi="Courier New"/>
          <w:sz w:val="20"/>
        </w:rPr>
        <w:t>)</w:t>
      </w:r>
      <w:r w:rsidR="0083059C">
        <w:t>.</w:t>
      </w:r>
      <w:r w:rsidR="0083059C">
        <w:rPr>
          <w:spacing w:val="2"/>
        </w:rPr>
        <w:t xml:space="preserve"> </w:t>
      </w:r>
      <w:r w:rsidR="0083059C">
        <w:t>The</w:t>
      </w:r>
      <w:r w:rsidR="0083059C">
        <w:rPr>
          <w:spacing w:val="-18"/>
        </w:rPr>
        <w:t xml:space="preserve"> </w:t>
      </w:r>
      <w:r w:rsidR="0083059C">
        <w:t>definition</w:t>
      </w:r>
      <w:r w:rsidR="0083059C">
        <w:rPr>
          <w:spacing w:val="-18"/>
        </w:rPr>
        <w:t xml:space="preserve"> </w:t>
      </w:r>
      <w:r w:rsidR="0083059C">
        <w:t>of</w:t>
      </w:r>
      <w:r w:rsidR="0083059C">
        <w:rPr>
          <w:spacing w:val="-18"/>
        </w:rPr>
        <w:t xml:space="preserve"> </w:t>
      </w:r>
      <w:r w:rsidR="0083059C">
        <w:rPr>
          <w:rFonts w:ascii="Courier New" w:hAnsi="Courier New"/>
          <w:color w:val="0000FF"/>
          <w:sz w:val="20"/>
        </w:rPr>
        <w:t>"Pharyngitis</w:t>
      </w:r>
      <w:r w:rsidR="0083059C">
        <w:rPr>
          <w:rFonts w:ascii="Courier New" w:hAnsi="Courier New"/>
          <w:color w:val="0000FF"/>
          <w:spacing w:val="-12"/>
          <w:sz w:val="20"/>
        </w:rPr>
        <w:t xml:space="preserve"> </w:t>
      </w:r>
      <w:r w:rsidR="0083059C">
        <w:rPr>
          <w:rFonts w:ascii="Courier New" w:hAnsi="Courier New"/>
          <w:color w:val="0000FF"/>
          <w:sz w:val="20"/>
        </w:rPr>
        <w:t>Encounters</w:t>
      </w:r>
      <w:r w:rsidR="0083059C">
        <w:rPr>
          <w:rFonts w:ascii="Courier New" w:hAnsi="Courier New"/>
          <w:color w:val="0000FF"/>
          <w:spacing w:val="-12"/>
          <w:sz w:val="20"/>
        </w:rPr>
        <w:t xml:space="preserve"> </w:t>
      </w:r>
      <w:r w:rsidR="0083059C">
        <w:rPr>
          <w:rFonts w:ascii="Courier New" w:hAnsi="Courier New"/>
          <w:color w:val="0000FF"/>
          <w:sz w:val="20"/>
        </w:rPr>
        <w:t>With</w:t>
      </w:r>
      <w:r w:rsidR="0083059C">
        <w:rPr>
          <w:rFonts w:ascii="Courier New" w:hAnsi="Courier New"/>
          <w:color w:val="0000FF"/>
          <w:spacing w:val="-12"/>
          <w:sz w:val="20"/>
        </w:rPr>
        <w:t xml:space="preserve"> </w:t>
      </w:r>
      <w:r w:rsidR="0083059C">
        <w:rPr>
          <w:rFonts w:ascii="Courier New" w:hAnsi="Courier New"/>
          <w:color w:val="0000FF"/>
          <w:sz w:val="20"/>
        </w:rPr>
        <w:t>Antibiotics"</w:t>
      </w:r>
      <w:r w:rsidR="0083059C">
        <w:rPr>
          <w:rFonts w:ascii="Courier New" w:hAnsi="Courier New"/>
          <w:color w:val="0000FF"/>
          <w:spacing w:val="-83"/>
          <w:sz w:val="20"/>
        </w:rPr>
        <w:t xml:space="preserve"> </w:t>
      </w:r>
      <w:r w:rsidR="0083059C">
        <w:t>includes</w:t>
      </w:r>
      <w:r w:rsidR="0083059C">
        <w:rPr>
          <w:spacing w:val="-18"/>
        </w:rPr>
        <w:t xml:space="preserve"> </w:t>
      </w:r>
      <w:r w:rsidR="0083059C">
        <w:t>the</w:t>
      </w:r>
      <w:r w:rsidR="0083059C">
        <w:rPr>
          <w:spacing w:val="-18"/>
        </w:rPr>
        <w:t xml:space="preserve"> </w:t>
      </w:r>
      <w:r w:rsidR="0083059C">
        <w:t xml:space="preserve">function </w:t>
      </w:r>
      <w:r w:rsidR="0083059C">
        <w:rPr>
          <w:rFonts w:ascii="Courier New" w:hAnsi="Courier New"/>
          <w:color w:val="0000FF"/>
          <w:sz w:val="20"/>
        </w:rPr>
        <w:t>"Includes Or Starts During"</w:t>
      </w:r>
      <w:r w:rsidR="0083059C">
        <w:t>, defined in another CQL library (</w:t>
      </w:r>
      <w:r w:rsidR="0083059C">
        <w:rPr>
          <w:rFonts w:ascii="Courier New" w:hAnsi="Courier New"/>
          <w:sz w:val="20"/>
        </w:rPr>
        <w:t xml:space="preserve">Common </w:t>
      </w:r>
      <w:r w:rsidR="0083059C">
        <w:t xml:space="preserve">as described in </w:t>
      </w:r>
      <w:r w:rsidR="00E80711">
        <w:t>“</w:t>
      </w:r>
      <w:r w:rsidR="0083059C">
        <w:rPr>
          <w:rFonts w:ascii="Courier New" w:hAnsi="Courier New"/>
          <w:sz w:val="20"/>
        </w:rPr>
        <w:t xml:space="preserve">examples/EXM146v4/Common-2.0.0 </w:t>
      </w:r>
      <w:proofErr w:type="spellStart"/>
      <w:r w:rsidR="0083059C">
        <w:rPr>
          <w:rFonts w:ascii="Courier New" w:hAnsi="Courier New"/>
          <w:sz w:val="20"/>
        </w:rPr>
        <w:t>CQL.cql</w:t>
      </w:r>
      <w:proofErr w:type="spellEnd"/>
      <w:r w:rsidR="00E80711">
        <w:rPr>
          <w:rFonts w:ascii="Courier New" w:hAnsi="Courier New"/>
          <w:sz w:val="20"/>
        </w:rPr>
        <w:t>”</w:t>
      </w:r>
      <w:r w:rsidR="0083059C">
        <w:t xml:space="preserve">), further explanation of nested libraries is given in the </w:t>
      </w:r>
      <w:bookmarkStart w:id="89" w:name="_bookmark57"/>
      <w:bookmarkEnd w:id="89"/>
      <w:r w:rsidR="0083059C">
        <w:t xml:space="preserve">“Nested Libraries” section of </w:t>
      </w:r>
      <w:r w:rsidR="0083059C">
        <w:rPr>
          <w:spacing w:val="-5"/>
        </w:rPr>
        <w:t xml:space="preserve">Volume </w:t>
      </w:r>
      <w:r w:rsidR="0083059C">
        <w:t>2 of this</w:t>
      </w:r>
      <w:r w:rsidR="0083059C">
        <w:rPr>
          <w:spacing w:val="-38"/>
        </w:rPr>
        <w:t xml:space="preserve"> </w:t>
      </w:r>
      <w:r w:rsidR="0083059C">
        <w:t>IG.</w:t>
      </w:r>
    </w:p>
    <w:p w14:paraId="3EDD818E" w14:textId="77777777" w:rsidR="00A0534D" w:rsidRDefault="00204EE5">
      <w:pPr>
        <w:pStyle w:val="BodyText"/>
        <w:spacing w:before="3"/>
        <w:rPr>
          <w:sz w:val="20"/>
        </w:rPr>
      </w:pPr>
      <w:r>
        <w:rPr>
          <w:noProof/>
        </w:rPr>
        <mc:AlternateContent>
          <mc:Choice Requires="wpg">
            <w:drawing>
              <wp:anchor distT="0" distB="0" distL="0" distR="0" simplePos="0" relativeHeight="251564032" behindDoc="0" locked="0" layoutInCell="1" allowOverlap="1" wp14:anchorId="58ED415A" wp14:editId="218F924D">
                <wp:simplePos x="0" y="0"/>
                <wp:positionH relativeFrom="page">
                  <wp:posOffset>913765</wp:posOffset>
                </wp:positionH>
                <wp:positionV relativeFrom="paragraph">
                  <wp:posOffset>172720</wp:posOffset>
                </wp:positionV>
                <wp:extent cx="5944235" cy="1195705"/>
                <wp:effectExtent l="0" t="0" r="12700" b="15875"/>
                <wp:wrapTopAndBottom/>
                <wp:docPr id="122"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73"/>
                          <a:chExt cx="9361" cy="1883"/>
                        </a:xfrm>
                      </wpg:grpSpPr>
                      <wps:wsp>
                        <wps:cNvPr id="123" name="Freeform 91"/>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24" name="Freeform 90"/>
                        <wps:cNvSpPr>
                          <a:spLocks/>
                        </wps:cNvSpPr>
                        <wps:spPr bwMode="auto">
                          <a:xfrm>
                            <a:off x="1444" y="277"/>
                            <a:ext cx="9353" cy="1875"/>
                          </a:xfrm>
                          <a:custGeom>
                            <a:avLst/>
                            <a:gdLst>
                              <a:gd name="T0" fmla="+- 0 10716 1444"/>
                              <a:gd name="T1" fmla="*/ T0 w 9353"/>
                              <a:gd name="T2" fmla="+- 0 277 277"/>
                              <a:gd name="T3" fmla="*/ 277 h 1875"/>
                              <a:gd name="T4" fmla="+- 0 1524 1444"/>
                              <a:gd name="T5" fmla="*/ T4 w 9353"/>
                              <a:gd name="T6" fmla="+- 0 277 277"/>
                              <a:gd name="T7" fmla="*/ 277 h 1875"/>
                              <a:gd name="T8" fmla="+- 0 1493 1444"/>
                              <a:gd name="T9" fmla="*/ T8 w 9353"/>
                              <a:gd name="T10" fmla="+- 0 283 277"/>
                              <a:gd name="T11" fmla="*/ 283 h 1875"/>
                              <a:gd name="T12" fmla="+- 0 1467 1444"/>
                              <a:gd name="T13" fmla="*/ T12 w 9353"/>
                              <a:gd name="T14" fmla="+- 0 300 277"/>
                              <a:gd name="T15" fmla="*/ 300 h 1875"/>
                              <a:gd name="T16" fmla="+- 0 1450 1444"/>
                              <a:gd name="T17" fmla="*/ T16 w 9353"/>
                              <a:gd name="T18" fmla="+- 0 325 277"/>
                              <a:gd name="T19" fmla="*/ 325 h 1875"/>
                              <a:gd name="T20" fmla="+- 0 1444 1444"/>
                              <a:gd name="T21" fmla="*/ T20 w 9353"/>
                              <a:gd name="T22" fmla="+- 0 356 277"/>
                              <a:gd name="T23" fmla="*/ 356 h 1875"/>
                              <a:gd name="T24" fmla="+- 0 1444 1444"/>
                              <a:gd name="T25" fmla="*/ T24 w 9353"/>
                              <a:gd name="T26" fmla="+- 0 2071 277"/>
                              <a:gd name="T27" fmla="*/ 2071 h 1875"/>
                              <a:gd name="T28" fmla="+- 0 1450 1444"/>
                              <a:gd name="T29" fmla="*/ T28 w 9353"/>
                              <a:gd name="T30" fmla="+- 0 2102 277"/>
                              <a:gd name="T31" fmla="*/ 2102 h 1875"/>
                              <a:gd name="T32" fmla="+- 0 1467 1444"/>
                              <a:gd name="T33" fmla="*/ T32 w 9353"/>
                              <a:gd name="T34" fmla="+- 0 2128 277"/>
                              <a:gd name="T35" fmla="*/ 2128 h 1875"/>
                              <a:gd name="T36" fmla="+- 0 1493 1444"/>
                              <a:gd name="T37" fmla="*/ T36 w 9353"/>
                              <a:gd name="T38" fmla="+- 0 2145 277"/>
                              <a:gd name="T39" fmla="*/ 2145 h 1875"/>
                              <a:gd name="T40" fmla="+- 0 1524 1444"/>
                              <a:gd name="T41" fmla="*/ T40 w 9353"/>
                              <a:gd name="T42" fmla="+- 0 2151 277"/>
                              <a:gd name="T43" fmla="*/ 2151 h 1875"/>
                              <a:gd name="T44" fmla="+- 0 10716 1444"/>
                              <a:gd name="T45" fmla="*/ T44 w 9353"/>
                              <a:gd name="T46" fmla="+- 0 2151 277"/>
                              <a:gd name="T47" fmla="*/ 2151 h 1875"/>
                              <a:gd name="T48" fmla="+- 0 10747 1444"/>
                              <a:gd name="T49" fmla="*/ T48 w 9353"/>
                              <a:gd name="T50" fmla="+- 0 2145 277"/>
                              <a:gd name="T51" fmla="*/ 2145 h 1875"/>
                              <a:gd name="T52" fmla="+- 0 10773 1444"/>
                              <a:gd name="T53" fmla="*/ T52 w 9353"/>
                              <a:gd name="T54" fmla="+- 0 2128 277"/>
                              <a:gd name="T55" fmla="*/ 2128 h 1875"/>
                              <a:gd name="T56" fmla="+- 0 10790 1444"/>
                              <a:gd name="T57" fmla="*/ T56 w 9353"/>
                              <a:gd name="T58" fmla="+- 0 2102 277"/>
                              <a:gd name="T59" fmla="*/ 2102 h 1875"/>
                              <a:gd name="T60" fmla="+- 0 10796 1444"/>
                              <a:gd name="T61" fmla="*/ T60 w 9353"/>
                              <a:gd name="T62" fmla="+- 0 2071 277"/>
                              <a:gd name="T63" fmla="*/ 2071 h 1875"/>
                              <a:gd name="T64" fmla="+- 0 10796 1444"/>
                              <a:gd name="T65" fmla="*/ T64 w 9353"/>
                              <a:gd name="T66" fmla="+- 0 356 277"/>
                              <a:gd name="T67" fmla="*/ 356 h 1875"/>
                              <a:gd name="T68" fmla="+- 0 10790 1444"/>
                              <a:gd name="T69" fmla="*/ T68 w 9353"/>
                              <a:gd name="T70" fmla="+- 0 325 277"/>
                              <a:gd name="T71" fmla="*/ 325 h 1875"/>
                              <a:gd name="T72" fmla="+- 0 10773 1444"/>
                              <a:gd name="T73" fmla="*/ T72 w 9353"/>
                              <a:gd name="T74" fmla="+- 0 300 277"/>
                              <a:gd name="T75" fmla="*/ 300 h 1875"/>
                              <a:gd name="T76" fmla="+- 0 10747 1444"/>
                              <a:gd name="T77" fmla="*/ T76 w 9353"/>
                              <a:gd name="T78" fmla="+- 0 283 277"/>
                              <a:gd name="T79" fmla="*/ 283 h 1875"/>
                              <a:gd name="T80" fmla="+- 0 10716 1444"/>
                              <a:gd name="T81" fmla="*/ T80 w 9353"/>
                              <a:gd name="T82" fmla="+- 0 277 277"/>
                              <a:gd name="T83" fmla="*/ 277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25" name="Text Box 89"/>
                        <wps:cNvSpPr txBox="1">
                          <a:spLocks noChangeArrowheads="1"/>
                        </wps:cNvSpPr>
                        <wps:spPr bwMode="auto">
                          <a:xfrm>
                            <a:off x="1440" y="273"/>
                            <a:ext cx="9361" cy="188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proofErr w:type="spellStart"/>
                              <w:r>
                                <w:rPr>
                                  <w:rFonts w:ascii="Courier New" w:hAnsi="Courier New"/>
                                  <w:sz w:val="20"/>
                                </w:rPr>
                                <w:t>populationCriteriaSection</w:t>
                              </w:r>
                              <w:proofErr w:type="spellEnd"/>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D415A" id="Group 88" o:spid="_x0000_s1054" style="position:absolute;margin-left:71.95pt;margin-top:13.6pt;width:468.05pt;height:94.15pt;z-index:251564032;mso-wrap-distance-left:0;mso-wrap-distance-right:0;mso-position-horizontal-relative:page" coordorigin="1440,273"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">
                <v:shape id="Freeform 91" o:spid="_x0000_s1055"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" path="m9272,l80,,49,6,23,23,6,48,,79,,1794r6,31l23,1851r26,17l80,1874r9192,l9303,1868r26,-17l9346,1825r6,-31l9352,79r-6,-31l9329,23,9303,6,9272,xe" fillcolor="#fffde8" stroked="f">
                  <v:path arrowok="t" o:connecttype="custom" o:connectlocs="9272,277;80,277;49,283;23,300;6,325;0,356;0,2071;6,2102;23,2128;49,2145;80,2151;9272,2151;9303,2145;9329,2128;9346,2102;9352,2071;9352,356;9346,325;9329,300;9303,283;9272,277" o:connectangles="0,0,0,0,0,0,0,0,0,0,0,0,0,0,0,0,0,0,0,0,0"/>
                </v:shape>
                <v:shape id="Freeform 90" o:spid="_x0000_s1056" style="position:absolute;left:1444;top:277;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" path="m9272,l80,,49,6,23,23,6,48,,79,,1794r6,31l23,1851r26,17l80,1874r9192,l9303,1868r26,-17l9346,1825r6,-31l9352,79r-6,-31l9329,23,9303,6,9272,xe" filled="f" strokeweight=".14056mm">
                  <v:path arrowok="t" o:connecttype="custom" o:connectlocs="9272,277;80,277;49,283;23,300;6,325;0,356;0,2071;6,2102;23,2128;49,2145;80,2151;9272,2151;9303,2145;9329,2128;9346,2102;9352,2071;9352,356;9346,325;9329,300;9303,283;9272,277" o:connectangles="0,0,0,0,0,0,0,0,0,0,0,0,0,0,0,0,0,0,0,0,0"/>
                </v:shape>
                <v:shape id="Text Box 89" o:spid="_x0000_s1057" type="#_x0000_t202" style="position:absolute;left:1440;top:273;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5355CA80" w14:textId="77777777" w:rsidR="00090BC7" w:rsidRDefault="00090BC7">
                        <w:pPr>
                          <w:spacing w:before="3"/>
                          <w:rPr>
                            <w:sz w:val="20"/>
                          </w:rPr>
                        </w:pPr>
                      </w:p>
                      <w:p w14:paraId="1D466EB0" w14:textId="77777777" w:rsidR="00090BC7" w:rsidRDefault="00090BC7">
                        <w:pPr>
                          <w:ind w:left="273"/>
                          <w:rPr>
                            <w:b/>
                            <w:sz w:val="20"/>
                          </w:rPr>
                        </w:pPr>
                        <w:r>
                          <w:rPr>
                            <w:b/>
                            <w:sz w:val="20"/>
                          </w:rPr>
                          <w:t>Conformance Requirement 8 (Referential Integrity):</w:t>
                        </w:r>
                      </w:p>
                      <w:p w14:paraId="321115C7" w14:textId="77777777" w:rsidR="00090BC7" w:rsidRDefault="00090BC7">
                        <w:pPr>
                          <w:spacing w:before="9"/>
                          <w:ind w:left="273"/>
                          <w:rPr>
                            <w:sz w:val="20"/>
                          </w:rPr>
                        </w:pPr>
                        <w:r>
                          <w:rPr>
                            <w:sz w:val="20"/>
                          </w:rPr>
                          <w:t xml:space="preserve">All HQMF </w:t>
                        </w:r>
                        <w:proofErr w:type="spellStart"/>
                        <w:r>
                          <w:rPr>
                            <w:rFonts w:ascii="Courier New" w:hAnsi="Courier New"/>
                            <w:sz w:val="20"/>
                          </w:rPr>
                          <w:t>populationCriteriaSection</w:t>
                        </w:r>
                        <w:proofErr w:type="spellEnd"/>
                        <w:r>
                          <w:rPr>
                            <w:rFonts w:ascii="Courier New" w:hAnsi="Courier New"/>
                            <w:spacing w:val="-104"/>
                            <w:sz w:val="20"/>
                          </w:rPr>
                          <w:t xml:space="preserve"> </w:t>
                        </w:r>
                        <w:r>
                          <w:rPr>
                            <w:rFonts w:ascii="Courier New" w:hAnsi="Courier New"/>
                            <w:sz w:val="20"/>
                          </w:rPr>
                          <w:t>component</w:t>
                        </w:r>
                        <w:r>
                          <w:rPr>
                            <w:sz w:val="20"/>
                          </w:rPr>
                          <w:t>’s</w:t>
                        </w:r>
                      </w:p>
                      <w:p w14:paraId="547D43D7" w14:textId="77777777" w:rsidR="00090BC7" w:rsidRDefault="00090BC7">
                        <w:pPr>
                          <w:spacing w:before="9"/>
                          <w:rPr>
                            <w:sz w:val="19"/>
                          </w:rPr>
                        </w:pPr>
                      </w:p>
                      <w:p w14:paraId="64A0730F" w14:textId="77777777" w:rsidR="00090BC7" w:rsidRPr="00D82997" w:rsidRDefault="00090BC7" w:rsidP="0040431D">
                        <w:pPr>
                          <w:pStyle w:val="ListParagraph"/>
                          <w:numPr>
                            <w:ilvl w:val="0"/>
                            <w:numId w:val="62"/>
                          </w:numPr>
                          <w:tabs>
                            <w:tab w:val="left" w:pos="820"/>
                          </w:tabs>
                          <w:ind w:hanging="700"/>
                          <w:rPr>
                            <w:sz w:val="20"/>
                          </w:rPr>
                        </w:pPr>
                        <w:r w:rsidRPr="00D82997">
                          <w:rPr>
                            <w:b/>
                            <w:sz w:val="20"/>
                          </w:rPr>
                          <w:t xml:space="preserve">SHALL </w:t>
                        </w:r>
                        <w:r w:rsidRPr="00D82997">
                          <w:rPr>
                            <w:sz w:val="20"/>
                          </w:rPr>
                          <w:t>reference exactly one CQL</w:t>
                        </w:r>
                        <w:r w:rsidRPr="00D82997">
                          <w:rPr>
                            <w:spacing w:val="-25"/>
                            <w:sz w:val="20"/>
                          </w:rPr>
                          <w:t xml:space="preserve"> </w:t>
                        </w:r>
                        <w:r w:rsidRPr="00D82997">
                          <w:rPr>
                            <w:sz w:val="20"/>
                          </w:rPr>
                          <w:t>expression.</w:t>
                        </w:r>
                      </w:p>
                      <w:p w14:paraId="7A6AEC20" w14:textId="77777777" w:rsidR="00090BC7" w:rsidRPr="00D82997" w:rsidRDefault="00090BC7" w:rsidP="0040431D">
                        <w:pPr>
                          <w:pStyle w:val="ListParagraph"/>
                          <w:numPr>
                            <w:ilvl w:val="0"/>
                            <w:numId w:val="62"/>
                          </w:numPr>
                          <w:tabs>
                            <w:tab w:val="left" w:pos="820"/>
                          </w:tabs>
                          <w:spacing w:before="114"/>
                          <w:ind w:hanging="700"/>
                          <w:rPr>
                            <w:sz w:val="20"/>
                          </w:rPr>
                        </w:pPr>
                        <w:r w:rsidRPr="00D82997">
                          <w:rPr>
                            <w:b/>
                            <w:sz w:val="20"/>
                          </w:rPr>
                          <w:t xml:space="preserve">SHALL </w:t>
                        </w:r>
                        <w:r w:rsidRPr="00D82997">
                          <w:rPr>
                            <w:sz w:val="20"/>
                          </w:rPr>
                          <w:t>reference the same CQL</w:t>
                        </w:r>
                        <w:r w:rsidRPr="00D82997">
                          <w:rPr>
                            <w:spacing w:val="-30"/>
                            <w:sz w:val="20"/>
                          </w:rPr>
                          <w:t xml:space="preserve"> </w:t>
                        </w:r>
                        <w:r w:rsidRPr="00D82997">
                          <w:rPr>
                            <w:sz w:val="20"/>
                          </w:rPr>
                          <w:t>library.</w:t>
                        </w:r>
                      </w:p>
                    </w:txbxContent>
                  </v:textbox>
                </v:shape>
                <w10:wrap type="topAndBottom" anchorx="page"/>
              </v:group>
            </w:pict>
          </mc:Fallback>
        </mc:AlternateContent>
      </w:r>
    </w:p>
    <w:p w14:paraId="52BFF86E" w14:textId="77777777" w:rsidR="00A0534D" w:rsidRDefault="00A0534D">
      <w:pPr>
        <w:rPr>
          <w:sz w:val="20"/>
        </w:rPr>
        <w:sectPr w:rsidR="00A0534D">
          <w:pgSz w:w="12240" w:h="15840"/>
          <w:pgMar w:top="660" w:right="1300" w:bottom="1180" w:left="780" w:header="467" w:footer="993" w:gutter="0"/>
          <w:cols w:space="720"/>
        </w:sectPr>
      </w:pPr>
    </w:p>
    <w:p w14:paraId="29AA779E" w14:textId="77777777" w:rsidR="00A0534D" w:rsidRDefault="00A0534D">
      <w:pPr>
        <w:pStyle w:val="BodyText"/>
        <w:rPr>
          <w:sz w:val="20"/>
        </w:rPr>
      </w:pPr>
    </w:p>
    <w:p w14:paraId="0BBBB235" w14:textId="77777777" w:rsidR="00A0534D" w:rsidRDefault="00A0534D">
      <w:pPr>
        <w:pStyle w:val="BodyText"/>
        <w:spacing w:before="7"/>
        <w:rPr>
          <w:sz w:val="15"/>
        </w:rPr>
      </w:pPr>
    </w:p>
    <w:p w14:paraId="3AB04B82" w14:textId="77777777" w:rsidR="00A0534D" w:rsidRDefault="0083059C" w:rsidP="00D82997">
      <w:pPr>
        <w:pStyle w:val="Heading2"/>
        <w:numPr>
          <w:ilvl w:val="1"/>
          <w:numId w:val="19"/>
        </w:numPr>
        <w:tabs>
          <w:tab w:val="left" w:pos="657"/>
          <w:tab w:val="left" w:pos="658"/>
        </w:tabs>
        <w:spacing w:before="53"/>
      </w:pPr>
      <w:bookmarkStart w:id="90" w:name="5.1_Criteria_Names"/>
      <w:bookmarkStart w:id="91" w:name="_Toc519432936"/>
      <w:bookmarkEnd w:id="90"/>
      <w:r>
        <w:t>Criteria</w:t>
      </w:r>
      <w:r>
        <w:rPr>
          <w:spacing w:val="-7"/>
        </w:rPr>
        <w:t xml:space="preserve"> </w:t>
      </w:r>
      <w:r>
        <w:t>Names</w:t>
      </w:r>
      <w:bookmarkEnd w:id="91"/>
    </w:p>
    <w:p w14:paraId="184D932B" w14:textId="77777777" w:rsidR="00A0534D" w:rsidRDefault="00A0534D">
      <w:pPr>
        <w:pStyle w:val="BodyText"/>
        <w:spacing w:before="9"/>
        <w:rPr>
          <w:b/>
        </w:rPr>
      </w:pPr>
    </w:p>
    <w:p w14:paraId="7313A366" w14:textId="45DE8133" w:rsidR="00A0534D" w:rsidRDefault="0083059C">
      <w:pPr>
        <w:pStyle w:val="BodyText"/>
        <w:spacing w:line="240" w:lineRule="exact"/>
        <w:ind w:left="120" w:right="156"/>
      </w:pPr>
      <w:r>
        <w:t xml:space="preserve">To encourage consistency among measures, the following guidelines for specifying population criteria within a measure are proposed. The measure population criteria names and </w:t>
      </w:r>
      <w:bookmarkStart w:id="92" w:name="_bookmark59"/>
      <w:bookmarkEnd w:id="92"/>
      <w:r>
        <w:t>calculation methods used here are based on the Health Quality Measure Format (HQMF) HL7 standard [</w:t>
      </w:r>
      <w:hyperlink w:anchor="_bookmark101" w:history="1">
        <w:r w:rsidR="00EA778B">
          <w:rPr>
            <w:color w:val="0000FF"/>
          </w:rPr>
          <w:t>3</w:t>
        </w:r>
      </w:hyperlink>
      <w:r>
        <w:t>].</w:t>
      </w:r>
    </w:p>
    <w:p w14:paraId="53706488" w14:textId="77777777" w:rsidR="00A0534D" w:rsidRDefault="00204EE5">
      <w:pPr>
        <w:pStyle w:val="BodyText"/>
        <w:spacing w:before="9"/>
        <w:rPr>
          <w:sz w:val="17"/>
        </w:rPr>
      </w:pPr>
      <w:r>
        <w:rPr>
          <w:noProof/>
        </w:rPr>
        <mc:AlternateContent>
          <mc:Choice Requires="wpg">
            <w:drawing>
              <wp:anchor distT="0" distB="0" distL="0" distR="0" simplePos="0" relativeHeight="251565056" behindDoc="0" locked="0" layoutInCell="1" allowOverlap="1" wp14:anchorId="57CF9406" wp14:editId="60B99929">
                <wp:simplePos x="0" y="0"/>
                <wp:positionH relativeFrom="page">
                  <wp:posOffset>908050</wp:posOffset>
                </wp:positionH>
                <wp:positionV relativeFrom="paragraph">
                  <wp:posOffset>156845</wp:posOffset>
                </wp:positionV>
                <wp:extent cx="5944235" cy="3157855"/>
                <wp:effectExtent l="0" t="0" r="24765" b="17145"/>
                <wp:wrapTopAndBottom/>
                <wp:docPr id="11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3157855"/>
                          <a:chOff x="1431" y="248"/>
                          <a:chExt cx="9366" cy="4978"/>
                        </a:xfrm>
                      </wpg:grpSpPr>
                      <wps:wsp>
                        <wps:cNvPr id="114" name="Freeform 87"/>
                        <wps:cNvSpPr>
                          <a:spLocks/>
                        </wps:cNvSpPr>
                        <wps:spPr bwMode="auto">
                          <a:xfrm>
                            <a:off x="1444" y="248"/>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15" name="Freeform 86"/>
                        <wps:cNvSpPr>
                          <a:spLocks/>
                        </wps:cNvSpPr>
                        <wps:spPr bwMode="auto">
                          <a:xfrm>
                            <a:off x="1431" y="261"/>
                            <a:ext cx="9353" cy="4965"/>
                          </a:xfrm>
                          <a:custGeom>
                            <a:avLst/>
                            <a:gdLst>
                              <a:gd name="T0" fmla="+- 0 10716 1444"/>
                              <a:gd name="T1" fmla="*/ T0 w 9353"/>
                              <a:gd name="T2" fmla="+- 0 248 248"/>
                              <a:gd name="T3" fmla="*/ 248 h 4965"/>
                              <a:gd name="T4" fmla="+- 0 1524 1444"/>
                              <a:gd name="T5" fmla="*/ T4 w 9353"/>
                              <a:gd name="T6" fmla="+- 0 248 248"/>
                              <a:gd name="T7" fmla="*/ 248 h 4965"/>
                              <a:gd name="T8" fmla="+- 0 1493 1444"/>
                              <a:gd name="T9" fmla="*/ T8 w 9353"/>
                              <a:gd name="T10" fmla="+- 0 254 248"/>
                              <a:gd name="T11" fmla="*/ 254 h 4965"/>
                              <a:gd name="T12" fmla="+- 0 1467 1444"/>
                              <a:gd name="T13" fmla="*/ T12 w 9353"/>
                              <a:gd name="T14" fmla="+- 0 271 248"/>
                              <a:gd name="T15" fmla="*/ 271 h 4965"/>
                              <a:gd name="T16" fmla="+- 0 1450 1444"/>
                              <a:gd name="T17" fmla="*/ T16 w 9353"/>
                              <a:gd name="T18" fmla="+- 0 296 248"/>
                              <a:gd name="T19" fmla="*/ 296 h 4965"/>
                              <a:gd name="T20" fmla="+- 0 1444 1444"/>
                              <a:gd name="T21" fmla="*/ T20 w 9353"/>
                              <a:gd name="T22" fmla="+- 0 327 248"/>
                              <a:gd name="T23" fmla="*/ 327 h 4965"/>
                              <a:gd name="T24" fmla="+- 0 1444 1444"/>
                              <a:gd name="T25" fmla="*/ T24 w 9353"/>
                              <a:gd name="T26" fmla="+- 0 5133 248"/>
                              <a:gd name="T27" fmla="*/ 5133 h 4965"/>
                              <a:gd name="T28" fmla="+- 0 1450 1444"/>
                              <a:gd name="T29" fmla="*/ T28 w 9353"/>
                              <a:gd name="T30" fmla="+- 0 5164 248"/>
                              <a:gd name="T31" fmla="*/ 5164 h 4965"/>
                              <a:gd name="T32" fmla="+- 0 1467 1444"/>
                              <a:gd name="T33" fmla="*/ T32 w 9353"/>
                              <a:gd name="T34" fmla="+- 0 5189 248"/>
                              <a:gd name="T35" fmla="*/ 5189 h 4965"/>
                              <a:gd name="T36" fmla="+- 0 1493 1444"/>
                              <a:gd name="T37" fmla="*/ T36 w 9353"/>
                              <a:gd name="T38" fmla="+- 0 5206 248"/>
                              <a:gd name="T39" fmla="*/ 5206 h 4965"/>
                              <a:gd name="T40" fmla="+- 0 1524 1444"/>
                              <a:gd name="T41" fmla="*/ T40 w 9353"/>
                              <a:gd name="T42" fmla="+- 0 5213 248"/>
                              <a:gd name="T43" fmla="*/ 5213 h 4965"/>
                              <a:gd name="T44" fmla="+- 0 10716 1444"/>
                              <a:gd name="T45" fmla="*/ T44 w 9353"/>
                              <a:gd name="T46" fmla="+- 0 5213 248"/>
                              <a:gd name="T47" fmla="*/ 5213 h 4965"/>
                              <a:gd name="T48" fmla="+- 0 10747 1444"/>
                              <a:gd name="T49" fmla="*/ T48 w 9353"/>
                              <a:gd name="T50" fmla="+- 0 5206 248"/>
                              <a:gd name="T51" fmla="*/ 5206 h 4965"/>
                              <a:gd name="T52" fmla="+- 0 10773 1444"/>
                              <a:gd name="T53" fmla="*/ T52 w 9353"/>
                              <a:gd name="T54" fmla="+- 0 5189 248"/>
                              <a:gd name="T55" fmla="*/ 5189 h 4965"/>
                              <a:gd name="T56" fmla="+- 0 10790 1444"/>
                              <a:gd name="T57" fmla="*/ T56 w 9353"/>
                              <a:gd name="T58" fmla="+- 0 5164 248"/>
                              <a:gd name="T59" fmla="*/ 5164 h 4965"/>
                              <a:gd name="T60" fmla="+- 0 10796 1444"/>
                              <a:gd name="T61" fmla="*/ T60 w 9353"/>
                              <a:gd name="T62" fmla="+- 0 5133 248"/>
                              <a:gd name="T63" fmla="*/ 5133 h 4965"/>
                              <a:gd name="T64" fmla="+- 0 10796 1444"/>
                              <a:gd name="T65" fmla="*/ T64 w 9353"/>
                              <a:gd name="T66" fmla="+- 0 327 248"/>
                              <a:gd name="T67" fmla="*/ 327 h 4965"/>
                              <a:gd name="T68" fmla="+- 0 10790 1444"/>
                              <a:gd name="T69" fmla="*/ T68 w 9353"/>
                              <a:gd name="T70" fmla="+- 0 296 248"/>
                              <a:gd name="T71" fmla="*/ 296 h 4965"/>
                              <a:gd name="T72" fmla="+- 0 10773 1444"/>
                              <a:gd name="T73" fmla="*/ T72 w 9353"/>
                              <a:gd name="T74" fmla="+- 0 271 248"/>
                              <a:gd name="T75" fmla="*/ 271 h 4965"/>
                              <a:gd name="T76" fmla="+- 0 10747 1444"/>
                              <a:gd name="T77" fmla="*/ T76 w 9353"/>
                              <a:gd name="T78" fmla="+- 0 254 248"/>
                              <a:gd name="T79" fmla="*/ 254 h 4965"/>
                              <a:gd name="T80" fmla="+- 0 10716 1444"/>
                              <a:gd name="T81" fmla="*/ T80 w 9353"/>
                              <a:gd name="T82" fmla="+- 0 248 248"/>
                              <a:gd name="T83" fmla="*/ 248 h 49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965">
                                <a:moveTo>
                                  <a:pt x="9272" y="0"/>
                                </a:moveTo>
                                <a:lnTo>
                                  <a:pt x="80" y="0"/>
                                </a:lnTo>
                                <a:lnTo>
                                  <a:pt x="49" y="6"/>
                                </a:lnTo>
                                <a:lnTo>
                                  <a:pt x="23" y="23"/>
                                </a:lnTo>
                                <a:lnTo>
                                  <a:pt x="6" y="48"/>
                                </a:lnTo>
                                <a:lnTo>
                                  <a:pt x="0" y="79"/>
                                </a:lnTo>
                                <a:lnTo>
                                  <a:pt x="0" y="4885"/>
                                </a:lnTo>
                                <a:lnTo>
                                  <a:pt x="6" y="4916"/>
                                </a:lnTo>
                                <a:lnTo>
                                  <a:pt x="23" y="4941"/>
                                </a:lnTo>
                                <a:lnTo>
                                  <a:pt x="49" y="4958"/>
                                </a:lnTo>
                                <a:lnTo>
                                  <a:pt x="80" y="4965"/>
                                </a:lnTo>
                                <a:lnTo>
                                  <a:pt x="9272" y="4965"/>
                                </a:lnTo>
                                <a:lnTo>
                                  <a:pt x="9303" y="4958"/>
                                </a:lnTo>
                                <a:lnTo>
                                  <a:pt x="9329" y="4941"/>
                                </a:lnTo>
                                <a:lnTo>
                                  <a:pt x="9346" y="4916"/>
                                </a:lnTo>
                                <a:lnTo>
                                  <a:pt x="9352" y="4885"/>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16" name="Text Box 85"/>
                        <wps:cNvSpPr txBox="1">
                          <a:spLocks noChangeArrowheads="1"/>
                        </wps:cNvSpPr>
                        <wps:spPr bwMode="auto">
                          <a:xfrm>
                            <a:off x="1714" y="517"/>
                            <a:ext cx="8809" cy="69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proofErr w:type="gramStart"/>
                              <w:r>
                                <w:rPr>
                                  <w:rFonts w:ascii="Verdana" w:hAnsi="Verdana"/>
                                  <w:i/>
                                  <w:position w:val="7"/>
                                  <w:sz w:val="14"/>
                                </w:rPr>
                                <w:t>†</w:t>
                              </w:r>
                              <w:r>
                                <w:rPr>
                                  <w:rFonts w:ascii="Verdana" w:hAnsi="Verdana"/>
                                  <w:i/>
                                  <w:spacing w:val="-44"/>
                                  <w:position w:val="7"/>
                                  <w:sz w:val="14"/>
                                </w:rPr>
                                <w:t xml:space="preserve"> </w:t>
                              </w:r>
                              <w:r>
                                <w:rPr>
                                  <w:sz w:val="20"/>
                                </w:rPr>
                                <w:t>:</w:t>
                              </w:r>
                              <w:proofErr w:type="gramEnd"/>
                            </w:p>
                          </w:txbxContent>
                        </wps:txbx>
                        <wps:bodyPr rot="0" vert="horz" wrap="square" lIns="0" tIns="0" rIns="0" bIns="0" anchor="t" anchorCtr="0" upright="1">
                          <a:noAutofit/>
                        </wps:bodyPr>
                      </wps:wsp>
                      <wps:wsp>
                        <wps:cNvPr id="117" name="Text Box 84"/>
                        <wps:cNvSpPr txBox="1">
                          <a:spLocks noChangeArrowheads="1"/>
                        </wps:cNvSpPr>
                        <wps:spPr bwMode="auto">
                          <a:xfrm>
                            <a:off x="1541" y="1522"/>
                            <a:ext cx="609" cy="345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wps:txbx>
                        <wps:bodyPr rot="0" vert="horz" wrap="square" lIns="0" tIns="0" rIns="0" bIns="0" anchor="t" anchorCtr="0" upright="1">
                          <a:noAutofit/>
                        </wps:bodyPr>
                      </wps:wsp>
                      <wps:wsp>
                        <wps:cNvPr id="118" name="Text Box 83"/>
                        <wps:cNvSpPr txBox="1">
                          <a:spLocks noChangeArrowheads="1"/>
                        </wps:cNvSpPr>
                        <wps:spPr bwMode="auto">
                          <a:xfrm>
                            <a:off x="2259" y="1488"/>
                            <a:ext cx="2750" cy="19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wps:txbx>
                        <wps:bodyPr rot="0" vert="horz" wrap="square" lIns="0" tIns="0" rIns="0" bIns="0" anchor="t" anchorCtr="0" upright="1">
                          <a:noAutofit/>
                        </wps:bodyPr>
                      </wps:wsp>
                      <wps:wsp>
                        <wps:cNvPr id="119" name="Text Box 82"/>
                        <wps:cNvSpPr txBox="1">
                          <a:spLocks noChangeArrowheads="1"/>
                        </wps:cNvSpPr>
                        <wps:spPr bwMode="auto">
                          <a:xfrm>
                            <a:off x="2259" y="3640"/>
                            <a:ext cx="957" cy="91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wps:txbx>
                        <wps:bodyPr rot="0" vert="horz" wrap="square" lIns="0" tIns="0" rIns="0" bIns="0" anchor="t" anchorCtr="0" upright="1">
                          <a:noAutofit/>
                        </wps:bodyPr>
                      </wps:wsp>
                      <wps:wsp>
                        <wps:cNvPr id="120" name="Text Box 81"/>
                        <wps:cNvSpPr txBox="1">
                          <a:spLocks noChangeArrowheads="1"/>
                        </wps:cNvSpPr>
                        <wps:spPr bwMode="auto">
                          <a:xfrm>
                            <a:off x="3335" y="3640"/>
                            <a:ext cx="2511" cy="91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wps:txbx>
                        <wps:bodyPr rot="0" vert="horz" wrap="square" lIns="0" tIns="0" rIns="0" bIns="0" anchor="t" anchorCtr="0" upright="1">
                          <a:noAutofit/>
                        </wps:bodyPr>
                      </wps:wsp>
                      <wps:wsp>
                        <wps:cNvPr id="121" name="Text Box 80"/>
                        <wps:cNvSpPr txBox="1">
                          <a:spLocks noChangeArrowheads="1"/>
                        </wps:cNvSpPr>
                        <wps:spPr bwMode="auto">
                          <a:xfrm>
                            <a:off x="2259" y="4716"/>
                            <a:ext cx="1913" cy="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F9406" id="Group 79" o:spid="_x0000_s1058" style="position:absolute;margin-left:71.5pt;margin-top:12.35pt;width:468.05pt;height:248.65pt;z-index:251565056;mso-wrap-distance-left:0;mso-wrap-distance-right:0;mso-position-horizontal-relative:page" coordorigin="1431,248" coordsize="9366,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">
                <v:shape id="Freeform 87" o:spid="_x0000_s1059" style="position:absolute;left:1444;top:248;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" path="m9272,l80,,49,6,23,23,6,48,,79,,4885r6,31l23,4941r26,17l80,4965r9192,l9303,4958r26,-17l9346,4916r6,-31l9352,79r-6,-31l9329,23,9303,6,9272,xe" fillcolor="#fffde8" stroked="f">
                  <v:path arrowok="t" o:connecttype="custom" o:connectlocs="9272,248;80,248;49,254;23,271;6,296;0,327;0,5133;6,5164;23,5189;49,5206;80,5213;9272,5213;9303,5206;9329,5189;9346,5164;9352,5133;9352,327;9346,296;9329,271;9303,254;9272,248" o:connectangles="0,0,0,0,0,0,0,0,0,0,0,0,0,0,0,0,0,0,0,0,0"/>
                </v:shape>
                <v:shape id="Freeform 86" o:spid="_x0000_s1060" style="position:absolute;left:1431;top:261;width:9353;height:4965;visibility:visible;mso-wrap-style:square;v-text-anchor:top" coordsize="9353,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" path="m9272,l80,,49,6,23,23,6,48,,79,,4885r6,31l23,4941r26,17l80,4965r9192,l9303,4958r26,-17l9346,4916r6,-31l9352,79r-6,-31l9329,23,9303,6,9272,xe" filled="f" strokeweight=".14056mm">
                  <v:path arrowok="t" o:connecttype="custom" o:connectlocs="9272,248;80,248;49,254;23,271;6,296;0,327;0,5133;6,5164;23,5189;49,5206;80,5213;9272,5213;9303,5206;9329,5189;9346,5164;9352,5133;9352,327;9346,296;9329,271;9303,254;9272,248" o:connectangles="0,0,0,0,0,0,0,0,0,0,0,0,0,0,0,0,0,0,0,0,0"/>
                </v:shape>
                <v:shape id="Text Box 85" o:spid="_x0000_s1061" type="#_x0000_t202" style="position:absolute;left:1714;top:517;width:8809;height: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3400A3B4" w14:textId="77777777" w:rsidR="00090BC7" w:rsidRDefault="00090BC7">
                        <w:pPr>
                          <w:spacing w:line="190" w:lineRule="exact"/>
                          <w:rPr>
                            <w:b/>
                            <w:sz w:val="20"/>
                          </w:rPr>
                        </w:pPr>
                        <w:r>
                          <w:rPr>
                            <w:b/>
                            <w:sz w:val="20"/>
                          </w:rPr>
                          <w:t>Conformance Requirement 9 (Criteria Names):</w:t>
                        </w:r>
                      </w:p>
                      <w:p w14:paraId="1794ED29" w14:textId="77777777" w:rsidR="00090BC7" w:rsidRDefault="00090BC7">
                        <w:pPr>
                          <w:spacing w:before="9" w:line="247" w:lineRule="auto"/>
                          <w:rPr>
                            <w:sz w:val="20"/>
                          </w:rPr>
                        </w:pPr>
                        <w:r>
                          <w:rPr>
                            <w:sz w:val="20"/>
                          </w:rPr>
                          <w:t>The</w:t>
                        </w:r>
                        <w:r>
                          <w:rPr>
                            <w:spacing w:val="-4"/>
                            <w:sz w:val="20"/>
                          </w:rPr>
                          <w:t xml:space="preserve"> </w:t>
                        </w:r>
                        <w:r>
                          <w:rPr>
                            <w:sz w:val="20"/>
                          </w:rPr>
                          <w:t>name</w:t>
                        </w:r>
                        <w:r>
                          <w:rPr>
                            <w:spacing w:val="-4"/>
                            <w:sz w:val="20"/>
                          </w:rPr>
                          <w:t xml:space="preserve"> </w:t>
                        </w:r>
                        <w:r>
                          <w:rPr>
                            <w:sz w:val="20"/>
                          </w:rPr>
                          <w:t>of</w:t>
                        </w:r>
                        <w:r>
                          <w:rPr>
                            <w:spacing w:val="-4"/>
                            <w:sz w:val="20"/>
                          </w:rPr>
                          <w:t xml:space="preserve"> </w:t>
                        </w:r>
                        <w:r>
                          <w:rPr>
                            <w:sz w:val="20"/>
                          </w:rPr>
                          <w:t>an</w:t>
                        </w:r>
                        <w:r>
                          <w:rPr>
                            <w:spacing w:val="-4"/>
                            <w:sz w:val="20"/>
                          </w:rPr>
                          <w:t xml:space="preserve"> </w:t>
                        </w:r>
                        <w:r>
                          <w:rPr>
                            <w:sz w:val="20"/>
                          </w:rPr>
                          <w:t>expression</w:t>
                        </w:r>
                        <w:r>
                          <w:rPr>
                            <w:spacing w:val="-4"/>
                            <w:sz w:val="20"/>
                          </w:rPr>
                          <w:t xml:space="preserve"> </w:t>
                        </w:r>
                        <w:r>
                          <w:rPr>
                            <w:sz w:val="20"/>
                          </w:rPr>
                          <w:t>specifying</w:t>
                        </w:r>
                        <w:r>
                          <w:rPr>
                            <w:spacing w:val="-4"/>
                            <w:sz w:val="20"/>
                          </w:rPr>
                          <w:t xml:space="preserve"> </w:t>
                        </w:r>
                        <w:r>
                          <w:rPr>
                            <w:sz w:val="20"/>
                          </w:rPr>
                          <w:t>a</w:t>
                        </w:r>
                        <w:r>
                          <w:rPr>
                            <w:spacing w:val="-4"/>
                            <w:sz w:val="20"/>
                          </w:rPr>
                          <w:t xml:space="preserve"> </w:t>
                        </w:r>
                        <w:r>
                          <w:rPr>
                            <w:sz w:val="20"/>
                          </w:rPr>
                          <w:t>population</w:t>
                        </w:r>
                        <w:r>
                          <w:rPr>
                            <w:spacing w:val="-4"/>
                            <w:sz w:val="20"/>
                          </w:rPr>
                          <w:t xml:space="preserve"> </w:t>
                        </w:r>
                        <w:r>
                          <w:rPr>
                            <w:sz w:val="20"/>
                          </w:rPr>
                          <w:t>criteria</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measure</w:t>
                        </w:r>
                        <w:r>
                          <w:rPr>
                            <w:spacing w:val="-4"/>
                            <w:sz w:val="20"/>
                          </w:rPr>
                          <w:t xml:space="preserve"> </w:t>
                        </w:r>
                        <w:r>
                          <w:rPr>
                            <w:b/>
                            <w:sz w:val="20"/>
                          </w:rPr>
                          <w:t>SHOULD</w:t>
                        </w:r>
                        <w:r>
                          <w:rPr>
                            <w:b/>
                            <w:spacing w:val="-4"/>
                            <w:sz w:val="20"/>
                          </w:rPr>
                          <w:t xml:space="preserve"> </w:t>
                        </w:r>
                        <w:r>
                          <w:rPr>
                            <w:sz w:val="20"/>
                          </w:rPr>
                          <w:t>always</w:t>
                        </w:r>
                        <w:r>
                          <w:rPr>
                            <w:spacing w:val="-4"/>
                            <w:sz w:val="20"/>
                          </w:rPr>
                          <w:t xml:space="preserve"> </w:t>
                        </w:r>
                        <w:r>
                          <w:rPr>
                            <w:sz w:val="20"/>
                          </w:rPr>
                          <w:t>be</w:t>
                        </w:r>
                        <w:r>
                          <w:rPr>
                            <w:spacing w:val="-4"/>
                            <w:sz w:val="20"/>
                          </w:rPr>
                          <w:t xml:space="preserve"> </w:t>
                        </w:r>
                        <w:r>
                          <w:rPr>
                            <w:sz w:val="20"/>
                          </w:rPr>
                          <w:t>the</w:t>
                        </w:r>
                        <w:r>
                          <w:rPr>
                            <w:spacing w:val="-4"/>
                            <w:sz w:val="20"/>
                          </w:rPr>
                          <w:t xml:space="preserve"> </w:t>
                        </w:r>
                        <w:r>
                          <w:rPr>
                            <w:sz w:val="20"/>
                          </w:rPr>
                          <w:t>name</w:t>
                        </w:r>
                        <w:r>
                          <w:rPr>
                            <w:spacing w:val="-4"/>
                            <w:sz w:val="20"/>
                          </w:rPr>
                          <w:t xml:space="preserve"> </w:t>
                        </w:r>
                        <w:r>
                          <w:rPr>
                            <w:sz w:val="20"/>
                          </w:rPr>
                          <w:t>of the</w:t>
                        </w:r>
                        <w:r>
                          <w:rPr>
                            <w:spacing w:val="-19"/>
                            <w:sz w:val="20"/>
                          </w:rPr>
                          <w:t xml:space="preserve"> </w:t>
                        </w:r>
                        <w:r>
                          <w:rPr>
                            <w:sz w:val="20"/>
                          </w:rPr>
                          <w:t>criteria</w:t>
                        </w:r>
                        <w:r>
                          <w:rPr>
                            <w:spacing w:val="-19"/>
                            <w:sz w:val="20"/>
                          </w:rPr>
                          <w:t xml:space="preserve"> </w:t>
                        </w:r>
                        <w:r>
                          <w:rPr>
                            <w:sz w:val="20"/>
                          </w:rPr>
                          <w:t>type</w:t>
                        </w:r>
                        <w:r>
                          <w:rPr>
                            <w:rFonts w:ascii="Verdana" w:hAnsi="Verdana"/>
                            <w:i/>
                            <w:position w:val="7"/>
                            <w:sz w:val="14"/>
                          </w:rPr>
                          <w:t>†</w:t>
                        </w:r>
                        <w:proofErr w:type="gramStart"/>
                        <w:r>
                          <w:rPr>
                            <w:rFonts w:ascii="Verdana" w:hAnsi="Verdana"/>
                            <w:i/>
                            <w:position w:val="7"/>
                            <w:sz w:val="14"/>
                          </w:rPr>
                          <w:t>†</w:t>
                        </w:r>
                        <w:r>
                          <w:rPr>
                            <w:rFonts w:ascii="Verdana" w:hAnsi="Verdana"/>
                            <w:i/>
                            <w:spacing w:val="-44"/>
                            <w:position w:val="7"/>
                            <w:sz w:val="14"/>
                          </w:rPr>
                          <w:t xml:space="preserve"> </w:t>
                        </w:r>
                        <w:r>
                          <w:rPr>
                            <w:sz w:val="20"/>
                          </w:rPr>
                          <w:t>:</w:t>
                        </w:r>
                        <w:proofErr w:type="gramEnd"/>
                      </w:p>
                    </w:txbxContent>
                  </v:textbox>
                </v:shape>
                <v:shape id="Text Box 84" o:spid="_x0000_s1062" type="#_x0000_t202" style="position:absolute;left:1541;top:1522;width:609;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08B3A6A0" w14:textId="77777777" w:rsidR="00090BC7" w:rsidRPr="00D82997" w:rsidRDefault="00090BC7" w:rsidP="0040431D">
                        <w:pPr>
                          <w:pStyle w:val="ListParagraph"/>
                          <w:numPr>
                            <w:ilvl w:val="0"/>
                            <w:numId w:val="61"/>
                          </w:numPr>
                          <w:spacing w:line="143" w:lineRule="exact"/>
                          <w:rPr>
                            <w:rFonts w:ascii="Calibri" w:hAnsi="Calibri"/>
                            <w:sz w:val="24"/>
                            <w:szCs w:val="24"/>
                          </w:rPr>
                        </w:pPr>
                        <w:r w:rsidRPr="00D82997">
                          <w:rPr>
                            <w:rFonts w:ascii="Calibri" w:hAnsi="Calibri"/>
                            <w:w w:val="197"/>
                            <w:sz w:val="24"/>
                            <w:szCs w:val="24"/>
                          </w:rPr>
                          <w:t>∙</w:t>
                        </w:r>
                      </w:p>
                      <w:p w14:paraId="6F0BF814"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3938FAB2"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9F65A00"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5AE79BF3"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2568CFA"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4D6B022D"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1D3F4A66"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2015F191"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p w14:paraId="04E0F83C" w14:textId="77777777" w:rsidR="00090BC7" w:rsidRPr="00D82997" w:rsidRDefault="00090BC7" w:rsidP="0040431D">
                        <w:pPr>
                          <w:pStyle w:val="ListParagraph"/>
                          <w:numPr>
                            <w:ilvl w:val="0"/>
                            <w:numId w:val="61"/>
                          </w:numPr>
                          <w:spacing w:before="114"/>
                          <w:rPr>
                            <w:rFonts w:ascii="Calibri" w:hAnsi="Calibri"/>
                            <w:sz w:val="24"/>
                            <w:szCs w:val="24"/>
                          </w:rPr>
                        </w:pPr>
                        <w:r w:rsidRPr="00D82997">
                          <w:rPr>
                            <w:rFonts w:ascii="Calibri" w:hAnsi="Calibri"/>
                            <w:w w:val="197"/>
                            <w:sz w:val="24"/>
                            <w:szCs w:val="24"/>
                          </w:rPr>
                          <w:t>∙</w:t>
                        </w:r>
                      </w:p>
                    </w:txbxContent>
                  </v:textbox>
                </v:shape>
                <v:shape id="Text Box 83" o:spid="_x0000_s1063" type="#_x0000_t202" style="position:absolute;left:2259;top:1488;width:2750;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C4467C3" w14:textId="77777777" w:rsidR="00090BC7" w:rsidRDefault="00090BC7">
                        <w:pPr>
                          <w:spacing w:line="379" w:lineRule="auto"/>
                          <w:ind w:right="-19"/>
                          <w:rPr>
                            <w:rFonts w:ascii="Courier New"/>
                            <w:sz w:val="20"/>
                          </w:rPr>
                        </w:pPr>
                        <w:r>
                          <w:rPr>
                            <w:rFonts w:ascii="Courier New"/>
                            <w:color w:val="0000FF"/>
                            <w:sz w:val="20"/>
                          </w:rPr>
                          <w:t>"Initial Population" "Denominator" "Denominator</w:t>
                        </w:r>
                        <w:r>
                          <w:rPr>
                            <w:rFonts w:ascii="Courier New"/>
                            <w:color w:val="0000FF"/>
                            <w:spacing w:val="-12"/>
                            <w:sz w:val="20"/>
                          </w:rPr>
                          <w:t xml:space="preserve"> </w:t>
                        </w:r>
                        <w:r>
                          <w:rPr>
                            <w:rFonts w:ascii="Courier New"/>
                            <w:color w:val="0000FF"/>
                            <w:sz w:val="20"/>
                          </w:rPr>
                          <w:t>Exclusion"</w:t>
                        </w:r>
                        <w:r>
                          <w:rPr>
                            <w:rFonts w:ascii="Courier New"/>
                            <w:color w:val="0000FF"/>
                            <w:w w:val="99"/>
                            <w:sz w:val="20"/>
                          </w:rPr>
                          <w:t xml:space="preserve"> </w:t>
                        </w:r>
                        <w:r>
                          <w:rPr>
                            <w:rFonts w:ascii="Courier New"/>
                            <w:color w:val="0000FF"/>
                            <w:sz w:val="20"/>
                          </w:rPr>
                          <w:t>"Denominator</w:t>
                        </w:r>
                        <w:r>
                          <w:rPr>
                            <w:rFonts w:ascii="Courier New"/>
                            <w:color w:val="0000FF"/>
                            <w:spacing w:val="-12"/>
                            <w:sz w:val="20"/>
                          </w:rPr>
                          <w:t xml:space="preserve"> </w:t>
                        </w:r>
                        <w:r>
                          <w:rPr>
                            <w:rFonts w:ascii="Courier New"/>
                            <w:color w:val="0000FF"/>
                            <w:sz w:val="20"/>
                          </w:rPr>
                          <w:t>Exception"</w:t>
                        </w:r>
                        <w:r>
                          <w:rPr>
                            <w:rFonts w:ascii="Courier New"/>
                            <w:color w:val="0000FF"/>
                            <w:w w:val="99"/>
                            <w:sz w:val="20"/>
                          </w:rPr>
                          <w:t xml:space="preserve"> </w:t>
                        </w:r>
                        <w:r>
                          <w:rPr>
                            <w:rFonts w:ascii="Courier New"/>
                            <w:color w:val="0000FF"/>
                            <w:sz w:val="20"/>
                          </w:rPr>
                          <w:t>"Numerator"</w:t>
                        </w:r>
                      </w:p>
                      <w:p w14:paraId="074D6375" w14:textId="77777777" w:rsidR="00090BC7" w:rsidRDefault="00090BC7">
                        <w:pPr>
                          <w:spacing w:line="212" w:lineRule="exact"/>
                          <w:ind w:right="-19"/>
                          <w:rPr>
                            <w:rFonts w:ascii="Courier New"/>
                            <w:sz w:val="20"/>
                          </w:rPr>
                        </w:pPr>
                        <w:r>
                          <w:rPr>
                            <w:rFonts w:ascii="Courier New"/>
                            <w:color w:val="0000FF"/>
                            <w:sz w:val="20"/>
                          </w:rPr>
                          <w:t>"Numerator Exclusion"</w:t>
                        </w:r>
                      </w:p>
                    </w:txbxContent>
                  </v:textbox>
                </v:shape>
                <v:shape id="Text Box 82" o:spid="_x0000_s1064" type="#_x0000_t202" style="position:absolute;left:2259;top:3640;width:95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E02EAC3" w14:textId="77777777" w:rsidR="00090BC7" w:rsidRDefault="00090BC7">
                        <w:pPr>
                          <w:spacing w:line="214" w:lineRule="exact"/>
                          <w:rPr>
                            <w:rFonts w:ascii="Courier New"/>
                            <w:sz w:val="20"/>
                          </w:rPr>
                        </w:pPr>
                        <w:r>
                          <w:rPr>
                            <w:rFonts w:ascii="Courier New"/>
                            <w:color w:val="0000FF"/>
                            <w:w w:val="95"/>
                            <w:sz w:val="20"/>
                          </w:rPr>
                          <w:t>"Measure</w:t>
                        </w:r>
                      </w:p>
                      <w:p w14:paraId="40F4F908" w14:textId="77777777" w:rsidR="00090BC7" w:rsidRDefault="00090BC7">
                        <w:pPr>
                          <w:spacing w:line="360" w:lineRule="atLeast"/>
                          <w:rPr>
                            <w:rFonts w:ascii="Courier New"/>
                            <w:sz w:val="20"/>
                          </w:rPr>
                        </w:pPr>
                        <w:r>
                          <w:rPr>
                            <w:rFonts w:ascii="Courier New"/>
                            <w:color w:val="0000FF"/>
                            <w:w w:val="95"/>
                            <w:sz w:val="20"/>
                          </w:rPr>
                          <w:t>"Measure "Measure</w:t>
                        </w:r>
                      </w:p>
                    </w:txbxContent>
                  </v:textbox>
                </v:shape>
                <v:shape id="Text Box 81" o:spid="_x0000_s1065" type="#_x0000_t202" style="position:absolute;left:3335;top:3640;width:2511;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26D99DD7" w14:textId="77777777" w:rsidR="00090BC7" w:rsidRDefault="00090BC7">
                        <w:pPr>
                          <w:spacing w:line="214" w:lineRule="exact"/>
                          <w:ind w:right="-19"/>
                          <w:rPr>
                            <w:rFonts w:ascii="Courier New"/>
                            <w:sz w:val="20"/>
                          </w:rPr>
                        </w:pPr>
                        <w:r>
                          <w:rPr>
                            <w:rFonts w:ascii="Courier New"/>
                            <w:color w:val="0000FF"/>
                            <w:sz w:val="20"/>
                          </w:rPr>
                          <w:t>Population"</w:t>
                        </w:r>
                      </w:p>
                      <w:p w14:paraId="0588F82F" w14:textId="77777777" w:rsidR="00090BC7" w:rsidRDefault="00090BC7">
                        <w:pPr>
                          <w:spacing w:line="360" w:lineRule="atLeast"/>
                          <w:ind w:right="-19"/>
                          <w:rPr>
                            <w:rFonts w:ascii="Verdana" w:hAnsi="Verdana"/>
                            <w:i/>
                            <w:sz w:val="14"/>
                          </w:rPr>
                        </w:pPr>
                        <w:r>
                          <w:rPr>
                            <w:rFonts w:ascii="Courier New" w:hAnsi="Courier New"/>
                            <w:color w:val="0000FF"/>
                            <w:sz w:val="20"/>
                          </w:rPr>
                          <w:t>Population</w:t>
                        </w:r>
                        <w:r>
                          <w:rPr>
                            <w:rFonts w:ascii="Courier New" w:hAnsi="Courier New"/>
                            <w:color w:val="0000FF"/>
                            <w:spacing w:val="-11"/>
                            <w:sz w:val="20"/>
                          </w:rPr>
                          <w:t xml:space="preserve"> </w:t>
                        </w:r>
                        <w:r>
                          <w:rPr>
                            <w:rFonts w:ascii="Courier New" w:hAnsi="Courier New"/>
                            <w:color w:val="0000FF"/>
                            <w:sz w:val="20"/>
                          </w:rPr>
                          <w:t>Exclusion"</w:t>
                        </w:r>
                        <w:r>
                          <w:rPr>
                            <w:rFonts w:ascii="Courier New" w:hAnsi="Courier New"/>
                            <w:color w:val="0000FF"/>
                            <w:w w:val="99"/>
                            <w:sz w:val="20"/>
                          </w:rPr>
                          <w:t xml:space="preserve"> </w:t>
                        </w:r>
                        <w:r>
                          <w:rPr>
                            <w:rFonts w:ascii="Courier New" w:hAnsi="Courier New"/>
                            <w:color w:val="0000FF"/>
                            <w:sz w:val="20"/>
                          </w:rPr>
                          <w:t>Observation"</w:t>
                        </w:r>
                        <w:r>
                          <w:rPr>
                            <w:rFonts w:ascii="Verdana" w:hAnsi="Verdana"/>
                            <w:i/>
                            <w:position w:val="7"/>
                            <w:sz w:val="14"/>
                          </w:rPr>
                          <w:t>†</w:t>
                        </w:r>
                      </w:p>
                    </w:txbxContent>
                  </v:textbox>
                </v:shape>
                <v:shape id="Text Box 80" o:spid="_x0000_s1066" type="#_x0000_t202" style="position:absolute;left:2259;top:4716;width:19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5C4D719D" w14:textId="77777777" w:rsidR="00090BC7" w:rsidRDefault="00090BC7">
                        <w:pPr>
                          <w:spacing w:line="199" w:lineRule="exact"/>
                          <w:rPr>
                            <w:rFonts w:ascii="Courier New"/>
                            <w:sz w:val="20"/>
                          </w:rPr>
                        </w:pPr>
                        <w:r>
                          <w:rPr>
                            <w:rFonts w:ascii="Courier New"/>
                            <w:color w:val="0000FF"/>
                            <w:w w:val="95"/>
                            <w:sz w:val="20"/>
                          </w:rPr>
                          <w:t>"Stratification"</w:t>
                        </w:r>
                      </w:p>
                    </w:txbxContent>
                  </v:textbox>
                </v:shape>
                <w10:wrap type="topAndBottom" anchorx="page"/>
              </v:group>
            </w:pict>
          </mc:Fallback>
        </mc:AlternateContent>
      </w:r>
    </w:p>
    <w:p w14:paraId="19CDA594" w14:textId="77777777" w:rsidR="00A0534D" w:rsidRDefault="00A0534D">
      <w:pPr>
        <w:pStyle w:val="BodyText"/>
        <w:rPr>
          <w:sz w:val="20"/>
        </w:rPr>
      </w:pPr>
    </w:p>
    <w:p w14:paraId="0155CF06" w14:textId="77777777" w:rsidR="00A0534D" w:rsidRDefault="00A0534D">
      <w:pPr>
        <w:pStyle w:val="BodyText"/>
        <w:spacing w:before="1"/>
        <w:rPr>
          <w:sz w:val="18"/>
        </w:rPr>
      </w:pPr>
    </w:p>
    <w:p w14:paraId="53F3CBC1" w14:textId="77777777" w:rsidR="00A0534D" w:rsidRDefault="0083059C">
      <w:pPr>
        <w:pStyle w:val="BodyText"/>
        <w:spacing w:before="62" w:line="256" w:lineRule="auto"/>
        <w:ind w:left="120" w:right="119"/>
        <w:jc w:val="both"/>
      </w:pPr>
      <w:r>
        <w:t>For each type of measure, the set of applicable criteria are defined by the Health Quality Measure Format (HQMF) specification. In addition, the formula for calculating the measure score is implied by the type of the measure. The following sections describe the expected result type for population criteria for each type of measure, as well as explicitly defining the measure score calculation formula.</w:t>
      </w:r>
    </w:p>
    <w:p w14:paraId="4ADC9C41" w14:textId="1E2398CF" w:rsidR="00A0534D" w:rsidRDefault="0083059C">
      <w:pPr>
        <w:pStyle w:val="BodyText"/>
        <w:spacing w:before="120" w:line="256" w:lineRule="auto"/>
        <w:ind w:left="120" w:right="119"/>
        <w:jc w:val="both"/>
      </w:pPr>
      <w:r>
        <w:t>In</w:t>
      </w:r>
      <w:r>
        <w:rPr>
          <w:spacing w:val="-7"/>
        </w:rPr>
        <w:t xml:space="preserve"> </w:t>
      </w:r>
      <w:r>
        <w:t>addition</w:t>
      </w:r>
      <w:r>
        <w:rPr>
          <w:spacing w:val="-7"/>
        </w:rPr>
        <w:t xml:space="preserve"> </w:t>
      </w:r>
      <w:r>
        <w:t>to</w:t>
      </w:r>
      <w:r>
        <w:rPr>
          <w:spacing w:val="-7"/>
        </w:rPr>
        <w:t xml:space="preserve"> </w:t>
      </w:r>
      <w:r>
        <w:t>the</w:t>
      </w:r>
      <w:r>
        <w:rPr>
          <w:spacing w:val="-8"/>
        </w:rPr>
        <w:t xml:space="preserve"> </w:t>
      </w:r>
      <w:r>
        <w:t>measure</w:t>
      </w:r>
      <w:r>
        <w:rPr>
          <w:spacing w:val="-7"/>
        </w:rPr>
        <w:t xml:space="preserve"> </w:t>
      </w:r>
      <w:r>
        <w:t>type,</w:t>
      </w:r>
      <w:r>
        <w:rPr>
          <w:spacing w:val="-7"/>
        </w:rPr>
        <w:t xml:space="preserve"> </w:t>
      </w:r>
      <w:r>
        <w:t>measures</w:t>
      </w:r>
      <w:r>
        <w:rPr>
          <w:spacing w:val="-8"/>
        </w:rPr>
        <w:t xml:space="preserve"> </w:t>
      </w:r>
      <w:r>
        <w:t>generally</w:t>
      </w:r>
      <w:r>
        <w:rPr>
          <w:spacing w:val="-7"/>
        </w:rPr>
        <w:t xml:space="preserve"> </w:t>
      </w:r>
      <w:r>
        <w:t>fall</w:t>
      </w:r>
      <w:r>
        <w:rPr>
          <w:spacing w:val="-7"/>
        </w:rPr>
        <w:t xml:space="preserve"> </w:t>
      </w:r>
      <w:r>
        <w:t>into</w:t>
      </w:r>
      <w:r>
        <w:rPr>
          <w:spacing w:val="-7"/>
        </w:rPr>
        <w:t xml:space="preserve"> </w:t>
      </w:r>
      <w:r>
        <w:t>two</w:t>
      </w:r>
      <w:r>
        <w:rPr>
          <w:spacing w:val="-7"/>
        </w:rPr>
        <w:t xml:space="preserve"> </w:t>
      </w:r>
      <w:r>
        <w:t>categories,</w:t>
      </w:r>
      <w:r>
        <w:rPr>
          <w:spacing w:val="-7"/>
        </w:rPr>
        <w:t xml:space="preserve"> </w:t>
      </w:r>
      <w:r>
        <w:t>patient-based,</w:t>
      </w:r>
      <w:r>
        <w:rPr>
          <w:spacing w:val="-7"/>
        </w:rPr>
        <w:t xml:space="preserve"> </w:t>
      </w:r>
      <w:r>
        <w:t>and</w:t>
      </w:r>
      <w:r>
        <w:rPr>
          <w:spacing w:val="-7"/>
        </w:rPr>
        <w:t xml:space="preserve"> </w:t>
      </w:r>
      <w:r w:rsidR="00335658">
        <w:t xml:space="preserve">non-patient- based, </w:t>
      </w:r>
      <w:r>
        <w:t>such as episode-of-care-based.  In general</w:t>
      </w:r>
      <w:r w:rsidR="00335658">
        <w:t xml:space="preserve">, </w:t>
      </w:r>
      <w:r>
        <w:t>patient-based measure</w:t>
      </w:r>
      <w:r w:rsidR="00335658">
        <w:t xml:space="preserve">s count the number of patients </w:t>
      </w:r>
      <w:r>
        <w:t>in each population, while non-patient-based measures count the number of items (such as encounters) in each population. Although the calculation formulas are conceptually the same for both categories, for ease of expression, population criteria for patient-based measures return true or false, while non-patient-based measures</w:t>
      </w:r>
      <w:r>
        <w:rPr>
          <w:spacing w:val="-5"/>
        </w:rPr>
        <w:t xml:space="preserve"> </w:t>
      </w:r>
      <w:r>
        <w:t>return</w:t>
      </w:r>
      <w:r>
        <w:rPr>
          <w:spacing w:val="-5"/>
        </w:rPr>
        <w:t xml:space="preserve"> </w:t>
      </w:r>
      <w:r>
        <w:t>the</w:t>
      </w:r>
      <w:r>
        <w:rPr>
          <w:spacing w:val="-5"/>
        </w:rPr>
        <w:t xml:space="preserve"> </w:t>
      </w:r>
      <w:r>
        <w:t>item</w:t>
      </w:r>
      <w:r>
        <w:rPr>
          <w:spacing w:val="-5"/>
        </w:rPr>
        <w:t xml:space="preserve"> </w:t>
      </w:r>
      <w:r>
        <w:t>to</w:t>
      </w:r>
      <w:r>
        <w:rPr>
          <w:spacing w:val="-5"/>
        </w:rPr>
        <w:t xml:space="preserve"> </w:t>
      </w:r>
      <w:r>
        <w:t>be</w:t>
      </w:r>
      <w:r>
        <w:rPr>
          <w:spacing w:val="-5"/>
        </w:rPr>
        <w:t xml:space="preserve"> </w:t>
      </w:r>
      <w:r>
        <w:t>counted</w:t>
      </w:r>
      <w:r>
        <w:rPr>
          <w:spacing w:val="-5"/>
        </w:rPr>
        <w:t xml:space="preserve"> </w:t>
      </w:r>
      <w:r>
        <w:t>such</w:t>
      </w:r>
      <w:r>
        <w:rPr>
          <w:spacing w:val="-5"/>
        </w:rPr>
        <w:t xml:space="preserve"> </w:t>
      </w:r>
      <w:r>
        <w:t>as</w:t>
      </w:r>
      <w:r>
        <w:rPr>
          <w:spacing w:val="-5"/>
        </w:rPr>
        <w:t xml:space="preserve"> </w:t>
      </w:r>
      <w:r>
        <w:t>an</w:t>
      </w:r>
      <w:r>
        <w:rPr>
          <w:spacing w:val="-5"/>
        </w:rPr>
        <w:t xml:space="preserve"> </w:t>
      </w:r>
      <w:r>
        <w:t>encounter</w:t>
      </w:r>
      <w:r>
        <w:rPr>
          <w:spacing w:val="-5"/>
        </w:rPr>
        <w:t xml:space="preserve"> </w:t>
      </w:r>
      <w:r>
        <w:t>or</w:t>
      </w:r>
      <w:r>
        <w:rPr>
          <w:spacing w:val="-5"/>
        </w:rPr>
        <w:t xml:space="preserve"> </w:t>
      </w:r>
      <w:r>
        <w:t>procedure.</w:t>
      </w:r>
    </w:p>
    <w:p w14:paraId="0C63598F" w14:textId="77777777" w:rsidR="00A0534D" w:rsidRDefault="00A0534D">
      <w:pPr>
        <w:pStyle w:val="BodyText"/>
      </w:pPr>
    </w:p>
    <w:p w14:paraId="5A6F84A9" w14:textId="77777777" w:rsidR="00A0534D" w:rsidRDefault="0083059C" w:rsidP="00D82997">
      <w:pPr>
        <w:pStyle w:val="Heading2"/>
        <w:numPr>
          <w:ilvl w:val="1"/>
          <w:numId w:val="19"/>
        </w:numPr>
        <w:tabs>
          <w:tab w:val="left" w:pos="658"/>
        </w:tabs>
        <w:spacing w:before="174"/>
      </w:pPr>
      <w:bookmarkStart w:id="93" w:name="5.2_HQMF_Population_Semantics"/>
      <w:bookmarkStart w:id="94" w:name="_Toc519432937"/>
      <w:bookmarkEnd w:id="93"/>
      <w:r>
        <w:t>HQMF Population</w:t>
      </w:r>
      <w:r>
        <w:rPr>
          <w:spacing w:val="-18"/>
        </w:rPr>
        <w:t xml:space="preserve"> </w:t>
      </w:r>
      <w:r>
        <w:t>Semantics</w:t>
      </w:r>
      <w:bookmarkEnd w:id="94"/>
    </w:p>
    <w:p w14:paraId="03412CB4" w14:textId="77777777" w:rsidR="00A0534D" w:rsidRDefault="00A0534D">
      <w:pPr>
        <w:pStyle w:val="BodyText"/>
        <w:spacing w:before="4"/>
        <w:rPr>
          <w:b/>
          <w:sz w:val="24"/>
        </w:rPr>
      </w:pPr>
    </w:p>
    <w:p w14:paraId="765C98AE" w14:textId="6AD475A3" w:rsidR="00A0534D" w:rsidRDefault="00204EE5">
      <w:pPr>
        <w:pStyle w:val="BodyText"/>
        <w:spacing w:line="252" w:lineRule="auto"/>
        <w:ind w:left="120" w:right="119"/>
        <w:jc w:val="both"/>
      </w:pPr>
      <w:r>
        <w:rPr>
          <w:noProof/>
        </w:rPr>
        <mc:AlternateContent>
          <mc:Choice Requires="wps">
            <w:drawing>
              <wp:anchor distT="0" distB="0" distL="0" distR="0" simplePos="0" relativeHeight="251566080" behindDoc="0" locked="0" layoutInCell="1" allowOverlap="1" wp14:anchorId="1BAE18BE" wp14:editId="560FEF53">
                <wp:simplePos x="0" y="0"/>
                <wp:positionH relativeFrom="page">
                  <wp:posOffset>914400</wp:posOffset>
                </wp:positionH>
                <wp:positionV relativeFrom="paragraph">
                  <wp:posOffset>937895</wp:posOffset>
                </wp:positionV>
                <wp:extent cx="2376805" cy="0"/>
                <wp:effectExtent l="12700" t="10795" r="23495" b="27305"/>
                <wp:wrapTopAndBottom/>
                <wp:docPr id="1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CFE23" id="Line 78" o:spid="_x0000_s1026" style="position:absolute;z-index:25156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3.85pt" to="259.1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" strokeweight=".14039mm">
                <w10:wrap type="topAndBottom" anchorx="page"/>
              </v:line>
            </w:pict>
          </mc:Fallback>
        </mc:AlternateContent>
      </w:r>
      <w:r w:rsidR="0083059C">
        <w:t xml:space="preserve">HQMF defines a set of measure population components that are used to construct measures. HQMF populations </w:t>
      </w:r>
      <w:r w:rsidR="0083059C">
        <w:rPr>
          <w:spacing w:val="-3"/>
        </w:rPr>
        <w:t xml:space="preserve">have </w:t>
      </w:r>
      <w:r w:rsidR="0083059C">
        <w:t xml:space="preserve">implicit relationships to each other as defined in the HQMF specification. For example, for proportion measures, </w:t>
      </w:r>
      <w:proofErr w:type="spellStart"/>
      <w:r w:rsidR="0083059C">
        <w:rPr>
          <w:rFonts w:ascii="Courier New"/>
          <w:sz w:val="20"/>
        </w:rPr>
        <w:t>denominatorCriteria</w:t>
      </w:r>
      <w:proofErr w:type="spellEnd"/>
      <w:r w:rsidR="0083059C">
        <w:rPr>
          <w:rFonts w:ascii="Courier New"/>
          <w:sz w:val="20"/>
        </w:rPr>
        <w:t xml:space="preserve"> </w:t>
      </w:r>
      <w:r w:rsidR="0083059C">
        <w:rPr>
          <w:spacing w:val="-3"/>
        </w:rPr>
        <w:t xml:space="preserve">have </w:t>
      </w:r>
      <w:r w:rsidR="0083059C">
        <w:t xml:space="preserve">an implicit dependency on </w:t>
      </w:r>
      <w:proofErr w:type="spellStart"/>
      <w:r w:rsidR="0083059C">
        <w:rPr>
          <w:rFonts w:ascii="Courier New"/>
          <w:sz w:val="20"/>
        </w:rPr>
        <w:t>initialPopulation</w:t>
      </w:r>
      <w:proofErr w:type="spellEnd"/>
      <w:r w:rsidR="0083059C">
        <w:rPr>
          <w:rFonts w:ascii="Courier New"/>
          <w:sz w:val="20"/>
        </w:rPr>
        <w:t>- Criteria</w:t>
      </w:r>
      <w:r w:rsidR="0083059C">
        <w:t>, i.e</w:t>
      </w:r>
      <w:r w:rsidR="00BA235E">
        <w:t>. the</w:t>
      </w:r>
      <w:r w:rsidR="0083059C">
        <w:t xml:space="preserve"> criteria for inclusion in the denominator of a measure implicitly include the </w:t>
      </w:r>
      <w:proofErr w:type="gramStart"/>
      <w:r w:rsidR="0083059C">
        <w:t>criteria  for</w:t>
      </w:r>
      <w:proofErr w:type="gramEnd"/>
      <w:r w:rsidR="0083059C">
        <w:t xml:space="preserve"> inclusion in the initial population.  Similarly, </w:t>
      </w:r>
      <w:proofErr w:type="spellStart"/>
      <w:r w:rsidR="0083059C">
        <w:rPr>
          <w:rFonts w:ascii="Courier New"/>
          <w:sz w:val="20"/>
        </w:rPr>
        <w:t>numeratorCriteria</w:t>
      </w:r>
      <w:proofErr w:type="spellEnd"/>
      <w:r w:rsidR="0083059C">
        <w:rPr>
          <w:rFonts w:ascii="Courier New"/>
          <w:sz w:val="20"/>
        </w:rPr>
        <w:t xml:space="preserve"> </w:t>
      </w:r>
      <w:r w:rsidR="0083059C">
        <w:rPr>
          <w:spacing w:val="-3"/>
        </w:rPr>
        <w:t xml:space="preserve">have </w:t>
      </w:r>
      <w:r w:rsidR="0083059C">
        <w:t>an implicit dependency on</w:t>
      </w:r>
    </w:p>
    <w:p w14:paraId="595A3A41" w14:textId="77777777" w:rsidR="00A0534D" w:rsidRDefault="0083059C">
      <w:pPr>
        <w:spacing w:line="212" w:lineRule="exact"/>
        <w:ind w:left="359" w:right="110"/>
        <w:rPr>
          <w:sz w:val="18"/>
        </w:rPr>
      </w:pPr>
      <w:r>
        <w:rPr>
          <w:rFonts w:ascii="Verdana" w:hAnsi="Verdana"/>
          <w:i/>
          <w:position w:val="7"/>
          <w:sz w:val="14"/>
        </w:rPr>
        <w:t xml:space="preserve">† </w:t>
      </w:r>
      <w:r>
        <w:rPr>
          <w:sz w:val="18"/>
        </w:rPr>
        <w:t>This is the name of a function. See the Continuous Variable Measure section for more.</w:t>
      </w:r>
    </w:p>
    <w:p w14:paraId="7579C7DF" w14:textId="77777777" w:rsidR="00A0534D" w:rsidRDefault="0083059C">
      <w:pPr>
        <w:spacing w:line="228" w:lineRule="exact"/>
        <w:ind w:left="286" w:right="110"/>
        <w:rPr>
          <w:sz w:val="18"/>
        </w:rPr>
      </w:pPr>
      <w:r>
        <w:rPr>
          <w:rFonts w:ascii="Verdana" w:hAnsi="Verdana"/>
          <w:i/>
          <w:position w:val="7"/>
          <w:sz w:val="14"/>
        </w:rPr>
        <w:t xml:space="preserve">†† </w:t>
      </w:r>
      <w:r>
        <w:rPr>
          <w:sz w:val="18"/>
        </w:rPr>
        <w:t xml:space="preserve">When using multiple populations and/or multiple population groups, see </w:t>
      </w:r>
      <w:hyperlink w:anchor="_bookmark77" w:history="1">
        <w:r>
          <w:rPr>
            <w:color w:val="0000FF"/>
            <w:sz w:val="18"/>
          </w:rPr>
          <w:t>Section 5.7</w:t>
        </w:r>
      </w:hyperlink>
    </w:p>
    <w:p w14:paraId="79AD2C8F" w14:textId="77777777" w:rsidR="00A0534D" w:rsidRDefault="00A0534D">
      <w:pPr>
        <w:spacing w:line="239" w:lineRule="exact"/>
        <w:rPr>
          <w:sz w:val="18"/>
        </w:rPr>
        <w:sectPr w:rsidR="00A0534D">
          <w:pgSz w:w="12240" w:h="15840"/>
          <w:pgMar w:top="660" w:right="1320" w:bottom="1180" w:left="1320" w:header="467" w:footer="993" w:gutter="0"/>
          <w:cols w:space="720"/>
        </w:sectPr>
      </w:pPr>
    </w:p>
    <w:p w14:paraId="03935D31" w14:textId="77777777" w:rsidR="00A0534D" w:rsidRDefault="00A0534D">
      <w:pPr>
        <w:pStyle w:val="BodyText"/>
        <w:rPr>
          <w:sz w:val="20"/>
        </w:rPr>
      </w:pPr>
    </w:p>
    <w:p w14:paraId="476AE25D" w14:textId="77777777" w:rsidR="00A0534D" w:rsidRDefault="00A0534D">
      <w:pPr>
        <w:pStyle w:val="BodyText"/>
        <w:spacing w:before="3"/>
        <w:rPr>
          <w:sz w:val="19"/>
        </w:rPr>
      </w:pPr>
    </w:p>
    <w:p w14:paraId="6A7AE126" w14:textId="77777777" w:rsidR="00A0534D" w:rsidRDefault="0083059C">
      <w:pPr>
        <w:pStyle w:val="BodyText"/>
        <w:spacing w:after="34"/>
        <w:ind w:left="1948" w:right="233"/>
      </w:pPr>
      <w:bookmarkStart w:id="95" w:name="_bookmark61"/>
      <w:bookmarkEnd w:id="95"/>
      <w:r>
        <w:t>Table 2: Measure populations based on types of measure scoring.</w:t>
      </w:r>
    </w:p>
    <w:tbl>
      <w:tblPr>
        <w:tblW w:w="0" w:type="auto"/>
        <w:tblInd w:w="10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173"/>
        <w:gridCol w:w="680"/>
        <w:gridCol w:w="526"/>
        <w:gridCol w:w="639"/>
        <w:gridCol w:w="680"/>
        <w:gridCol w:w="526"/>
        <w:gridCol w:w="636"/>
        <w:gridCol w:w="677"/>
        <w:gridCol w:w="915"/>
      </w:tblGrid>
      <w:tr w:rsidR="00A0534D" w14:paraId="287D0E56" w14:textId="77777777">
        <w:trPr>
          <w:trHeight w:hRule="exact" w:val="1843"/>
        </w:trPr>
        <w:tc>
          <w:tcPr>
            <w:tcW w:w="2173" w:type="dxa"/>
            <w:shd w:val="clear" w:color="auto" w:fill="D8D8D8"/>
          </w:tcPr>
          <w:p w14:paraId="071C6712" w14:textId="77777777" w:rsidR="00A0534D" w:rsidRDefault="00A0534D"/>
        </w:tc>
        <w:tc>
          <w:tcPr>
            <w:tcW w:w="680" w:type="dxa"/>
            <w:shd w:val="clear" w:color="auto" w:fill="D8D8D8"/>
            <w:textDirection w:val="btLr"/>
          </w:tcPr>
          <w:p w14:paraId="67AABF1B" w14:textId="77777777" w:rsidR="00A0534D" w:rsidRDefault="0083059C">
            <w:pPr>
              <w:pStyle w:val="TableParagraph"/>
              <w:spacing w:before="79" w:line="238" w:lineRule="exact"/>
              <w:ind w:left="162" w:right="639"/>
              <w:rPr>
                <w:b/>
              </w:rPr>
            </w:pPr>
            <w:bookmarkStart w:id="96" w:name="_bookmark62"/>
            <w:bookmarkEnd w:id="96"/>
            <w:r>
              <w:rPr>
                <w:b/>
                <w:w w:val="99"/>
              </w:rPr>
              <w:t xml:space="preserve">Initial </w:t>
            </w:r>
            <w:r>
              <w:rPr>
                <w:b/>
                <w:spacing w:val="-5"/>
                <w:w w:val="99"/>
              </w:rPr>
              <w:t>P</w:t>
            </w:r>
            <w:r>
              <w:rPr>
                <w:b/>
                <w:w w:val="99"/>
              </w:rPr>
              <w:t>opulation</w:t>
            </w:r>
          </w:p>
        </w:tc>
        <w:tc>
          <w:tcPr>
            <w:tcW w:w="526" w:type="dxa"/>
            <w:shd w:val="clear" w:color="auto" w:fill="D8D8D8"/>
            <w:textDirection w:val="btLr"/>
          </w:tcPr>
          <w:p w14:paraId="1C725709" w14:textId="77777777" w:rsidR="00A0534D" w:rsidRDefault="0083059C">
            <w:pPr>
              <w:pStyle w:val="TableParagraph"/>
              <w:spacing w:before="64"/>
              <w:ind w:left="162"/>
              <w:rPr>
                <w:b/>
              </w:rPr>
            </w:pPr>
            <w:r>
              <w:rPr>
                <w:b/>
                <w:w w:val="99"/>
              </w:rPr>
              <w:t>Denominator</w:t>
            </w:r>
          </w:p>
        </w:tc>
        <w:tc>
          <w:tcPr>
            <w:tcW w:w="639" w:type="dxa"/>
            <w:shd w:val="clear" w:color="auto" w:fill="D8D8D8"/>
            <w:textDirection w:val="btLr"/>
          </w:tcPr>
          <w:p w14:paraId="6981C125" w14:textId="08BBB6D0" w:rsidR="00A0534D" w:rsidRDefault="0083059C">
            <w:pPr>
              <w:pStyle w:val="TableParagraph"/>
              <w:spacing w:before="79" w:line="238" w:lineRule="exact"/>
              <w:ind w:left="162" w:right="416"/>
              <w:rPr>
                <w:b/>
              </w:rPr>
            </w:pPr>
            <w:r>
              <w:rPr>
                <w:b/>
                <w:w w:val="99"/>
              </w:rPr>
              <w:t>Denominator Exclusion</w:t>
            </w:r>
          </w:p>
        </w:tc>
        <w:tc>
          <w:tcPr>
            <w:tcW w:w="680" w:type="dxa"/>
            <w:shd w:val="clear" w:color="auto" w:fill="D8D8D8"/>
            <w:textDirection w:val="btLr"/>
          </w:tcPr>
          <w:p w14:paraId="31DB9038" w14:textId="2460FA31" w:rsidR="00A0534D" w:rsidRDefault="0083059C">
            <w:pPr>
              <w:pStyle w:val="TableParagraph"/>
              <w:spacing w:before="79" w:line="238" w:lineRule="exact"/>
              <w:ind w:left="162" w:right="416"/>
              <w:rPr>
                <w:b/>
              </w:rPr>
            </w:pPr>
            <w:r>
              <w:rPr>
                <w:b/>
                <w:w w:val="99"/>
              </w:rPr>
              <w:t>Denominator Exception</w:t>
            </w:r>
          </w:p>
        </w:tc>
        <w:tc>
          <w:tcPr>
            <w:tcW w:w="526" w:type="dxa"/>
            <w:shd w:val="clear" w:color="auto" w:fill="D8D8D8"/>
            <w:textDirection w:val="btLr"/>
          </w:tcPr>
          <w:p w14:paraId="4F387DC6" w14:textId="77777777" w:rsidR="00A0534D" w:rsidRDefault="0083059C">
            <w:pPr>
              <w:pStyle w:val="TableParagraph"/>
              <w:spacing w:before="61"/>
              <w:ind w:left="162"/>
              <w:rPr>
                <w:b/>
              </w:rPr>
            </w:pPr>
            <w:bookmarkStart w:id="97" w:name="_bookmark63"/>
            <w:bookmarkEnd w:id="97"/>
            <w:r>
              <w:rPr>
                <w:b/>
                <w:w w:val="99"/>
              </w:rPr>
              <w:t>Numerator</w:t>
            </w:r>
          </w:p>
        </w:tc>
        <w:tc>
          <w:tcPr>
            <w:tcW w:w="636" w:type="dxa"/>
            <w:shd w:val="clear" w:color="auto" w:fill="D8D8D8"/>
            <w:textDirection w:val="btLr"/>
          </w:tcPr>
          <w:p w14:paraId="453DEF12" w14:textId="376AFF38" w:rsidR="00A0534D" w:rsidRDefault="0083059C">
            <w:pPr>
              <w:pStyle w:val="TableParagraph"/>
              <w:spacing w:before="74" w:line="240" w:lineRule="exact"/>
              <w:ind w:left="162" w:right="611"/>
              <w:rPr>
                <w:b/>
              </w:rPr>
            </w:pPr>
            <w:r>
              <w:rPr>
                <w:b/>
                <w:w w:val="99"/>
              </w:rPr>
              <w:t>Numerator Exclusion</w:t>
            </w:r>
          </w:p>
        </w:tc>
        <w:tc>
          <w:tcPr>
            <w:tcW w:w="677" w:type="dxa"/>
            <w:shd w:val="clear" w:color="auto" w:fill="D8D8D8"/>
            <w:textDirection w:val="btLr"/>
          </w:tcPr>
          <w:p w14:paraId="74094CB8" w14:textId="77777777" w:rsidR="00A0534D" w:rsidRDefault="0083059C">
            <w:pPr>
              <w:pStyle w:val="TableParagraph"/>
              <w:spacing w:before="76" w:line="238" w:lineRule="exact"/>
              <w:ind w:left="162" w:right="639"/>
              <w:rPr>
                <w:b/>
              </w:rPr>
            </w:pPr>
            <w:r>
              <w:rPr>
                <w:b/>
                <w:w w:val="99"/>
              </w:rPr>
              <w:t>Measu</w:t>
            </w:r>
            <w:r>
              <w:rPr>
                <w:b/>
                <w:spacing w:val="-4"/>
                <w:w w:val="99"/>
              </w:rPr>
              <w:t>r</w:t>
            </w:r>
            <w:r>
              <w:rPr>
                <w:b/>
                <w:w w:val="99"/>
              </w:rPr>
              <w:t xml:space="preserve">e </w:t>
            </w:r>
            <w:r>
              <w:rPr>
                <w:b/>
                <w:spacing w:val="-5"/>
                <w:w w:val="99"/>
              </w:rPr>
              <w:t>P</w:t>
            </w:r>
            <w:r>
              <w:rPr>
                <w:b/>
                <w:w w:val="99"/>
              </w:rPr>
              <w:t>opulation</w:t>
            </w:r>
          </w:p>
        </w:tc>
        <w:tc>
          <w:tcPr>
            <w:tcW w:w="915" w:type="dxa"/>
            <w:shd w:val="clear" w:color="auto" w:fill="D8D8D8"/>
            <w:textDirection w:val="btLr"/>
          </w:tcPr>
          <w:p w14:paraId="23D11E1D" w14:textId="1ECDE3E2" w:rsidR="00A0534D" w:rsidRDefault="0083059C">
            <w:pPr>
              <w:pStyle w:val="TableParagraph"/>
              <w:spacing w:before="61" w:line="244" w:lineRule="auto"/>
              <w:ind w:left="162" w:right="639"/>
              <w:rPr>
                <w:b/>
              </w:rPr>
            </w:pPr>
            <w:r>
              <w:rPr>
                <w:b/>
                <w:w w:val="99"/>
              </w:rPr>
              <w:t>Measu</w:t>
            </w:r>
            <w:r>
              <w:rPr>
                <w:b/>
                <w:spacing w:val="-4"/>
                <w:w w:val="99"/>
              </w:rPr>
              <w:t>r</w:t>
            </w:r>
            <w:r>
              <w:rPr>
                <w:b/>
                <w:w w:val="99"/>
              </w:rPr>
              <w:t xml:space="preserve">e </w:t>
            </w:r>
            <w:r>
              <w:rPr>
                <w:b/>
                <w:spacing w:val="-5"/>
                <w:w w:val="99"/>
              </w:rPr>
              <w:t>P</w:t>
            </w:r>
            <w:r>
              <w:rPr>
                <w:b/>
                <w:w w:val="99"/>
              </w:rPr>
              <w:t>opulation Exclusion</w:t>
            </w:r>
          </w:p>
        </w:tc>
      </w:tr>
      <w:tr w:rsidR="00A0534D" w14:paraId="4BEE0F80" w14:textId="77777777">
        <w:trPr>
          <w:trHeight w:hRule="exact" w:val="550"/>
        </w:trPr>
        <w:tc>
          <w:tcPr>
            <w:tcW w:w="2173" w:type="dxa"/>
          </w:tcPr>
          <w:p w14:paraId="609BBDE0" w14:textId="77777777" w:rsidR="00A0534D" w:rsidRDefault="0083059C">
            <w:pPr>
              <w:pStyle w:val="TableParagraph"/>
              <w:spacing w:before="174"/>
              <w:rPr>
                <w:b/>
              </w:rPr>
            </w:pPr>
            <w:r>
              <w:rPr>
                <w:b/>
              </w:rPr>
              <w:t>Proportion</w:t>
            </w:r>
          </w:p>
        </w:tc>
        <w:tc>
          <w:tcPr>
            <w:tcW w:w="680" w:type="dxa"/>
          </w:tcPr>
          <w:p w14:paraId="51D022E6" w14:textId="77777777" w:rsidR="00A0534D" w:rsidRDefault="0083059C">
            <w:pPr>
              <w:pStyle w:val="TableParagraph"/>
              <w:spacing w:before="174"/>
            </w:pPr>
            <w:r>
              <w:rPr>
                <w:w w:val="99"/>
              </w:rPr>
              <w:t>R</w:t>
            </w:r>
          </w:p>
        </w:tc>
        <w:tc>
          <w:tcPr>
            <w:tcW w:w="526" w:type="dxa"/>
          </w:tcPr>
          <w:p w14:paraId="38D7BA4E" w14:textId="77777777" w:rsidR="00A0534D" w:rsidRDefault="0083059C">
            <w:pPr>
              <w:pStyle w:val="TableParagraph"/>
              <w:spacing w:before="174"/>
            </w:pPr>
            <w:r>
              <w:rPr>
                <w:w w:val="99"/>
              </w:rPr>
              <w:t>R</w:t>
            </w:r>
          </w:p>
        </w:tc>
        <w:tc>
          <w:tcPr>
            <w:tcW w:w="639" w:type="dxa"/>
          </w:tcPr>
          <w:p w14:paraId="471319A1" w14:textId="77777777" w:rsidR="00A0534D" w:rsidRDefault="0083059C">
            <w:pPr>
              <w:pStyle w:val="TableParagraph"/>
              <w:spacing w:before="174"/>
            </w:pPr>
            <w:r>
              <w:rPr>
                <w:w w:val="99"/>
              </w:rPr>
              <w:t>O</w:t>
            </w:r>
          </w:p>
        </w:tc>
        <w:tc>
          <w:tcPr>
            <w:tcW w:w="680" w:type="dxa"/>
          </w:tcPr>
          <w:p w14:paraId="42CB006B" w14:textId="77777777" w:rsidR="00A0534D" w:rsidRDefault="0083059C">
            <w:pPr>
              <w:pStyle w:val="TableParagraph"/>
              <w:spacing w:before="174"/>
            </w:pPr>
            <w:r>
              <w:rPr>
                <w:w w:val="99"/>
              </w:rPr>
              <w:t>O</w:t>
            </w:r>
          </w:p>
        </w:tc>
        <w:tc>
          <w:tcPr>
            <w:tcW w:w="526" w:type="dxa"/>
          </w:tcPr>
          <w:p w14:paraId="00DBD4ED" w14:textId="77777777" w:rsidR="00A0534D" w:rsidRDefault="0083059C">
            <w:pPr>
              <w:pStyle w:val="TableParagraph"/>
              <w:spacing w:before="174"/>
            </w:pPr>
            <w:r>
              <w:rPr>
                <w:w w:val="99"/>
              </w:rPr>
              <w:t>R</w:t>
            </w:r>
          </w:p>
        </w:tc>
        <w:tc>
          <w:tcPr>
            <w:tcW w:w="636" w:type="dxa"/>
          </w:tcPr>
          <w:p w14:paraId="0C844997" w14:textId="77777777" w:rsidR="00A0534D" w:rsidRDefault="0083059C">
            <w:pPr>
              <w:pStyle w:val="TableParagraph"/>
              <w:spacing w:before="174"/>
            </w:pPr>
            <w:r>
              <w:rPr>
                <w:w w:val="99"/>
              </w:rPr>
              <w:t>O</w:t>
            </w:r>
          </w:p>
        </w:tc>
        <w:tc>
          <w:tcPr>
            <w:tcW w:w="677" w:type="dxa"/>
          </w:tcPr>
          <w:p w14:paraId="4A07CFE4" w14:textId="77777777" w:rsidR="00A0534D" w:rsidRDefault="0083059C">
            <w:pPr>
              <w:pStyle w:val="TableParagraph"/>
              <w:spacing w:before="174"/>
            </w:pPr>
            <w:r>
              <w:t>NP</w:t>
            </w:r>
          </w:p>
        </w:tc>
        <w:tc>
          <w:tcPr>
            <w:tcW w:w="915" w:type="dxa"/>
          </w:tcPr>
          <w:p w14:paraId="28BF3F59" w14:textId="77777777" w:rsidR="00A0534D" w:rsidRDefault="0083059C">
            <w:pPr>
              <w:pStyle w:val="TableParagraph"/>
              <w:spacing w:before="174"/>
            </w:pPr>
            <w:r>
              <w:t>NP</w:t>
            </w:r>
          </w:p>
        </w:tc>
      </w:tr>
      <w:tr w:rsidR="00A0534D" w14:paraId="410E4C79" w14:textId="77777777">
        <w:trPr>
          <w:trHeight w:hRule="exact" w:val="550"/>
        </w:trPr>
        <w:tc>
          <w:tcPr>
            <w:tcW w:w="2173" w:type="dxa"/>
          </w:tcPr>
          <w:p w14:paraId="06D576FF" w14:textId="77777777" w:rsidR="00A0534D" w:rsidRDefault="0083059C">
            <w:pPr>
              <w:pStyle w:val="TableParagraph"/>
              <w:spacing w:before="174"/>
              <w:rPr>
                <w:b/>
              </w:rPr>
            </w:pPr>
            <w:r>
              <w:rPr>
                <w:b/>
              </w:rPr>
              <w:t>Ratio</w:t>
            </w:r>
          </w:p>
        </w:tc>
        <w:tc>
          <w:tcPr>
            <w:tcW w:w="680" w:type="dxa"/>
          </w:tcPr>
          <w:p w14:paraId="4642D1C7" w14:textId="77777777" w:rsidR="00A0534D" w:rsidRDefault="0083059C">
            <w:pPr>
              <w:pStyle w:val="TableParagraph"/>
              <w:spacing w:before="148"/>
              <w:rPr>
                <w:rFonts w:ascii="Calibri" w:hAnsi="Calibri"/>
                <w:i/>
                <w:sz w:val="16"/>
              </w:rPr>
            </w:pPr>
            <w:r>
              <w:rPr>
                <w:position w:val="-7"/>
              </w:rPr>
              <w:t>R</w:t>
            </w:r>
            <w:r>
              <w:rPr>
                <w:rFonts w:ascii="Calibri" w:hAnsi="Calibri"/>
                <w:i/>
                <w:sz w:val="16"/>
              </w:rPr>
              <w:t>‡‡</w:t>
            </w:r>
          </w:p>
        </w:tc>
        <w:tc>
          <w:tcPr>
            <w:tcW w:w="526" w:type="dxa"/>
          </w:tcPr>
          <w:p w14:paraId="0C76A187" w14:textId="77777777" w:rsidR="00A0534D" w:rsidRDefault="0083059C">
            <w:pPr>
              <w:pStyle w:val="TableParagraph"/>
              <w:spacing w:before="174"/>
            </w:pPr>
            <w:r>
              <w:rPr>
                <w:w w:val="99"/>
              </w:rPr>
              <w:t>R</w:t>
            </w:r>
          </w:p>
        </w:tc>
        <w:tc>
          <w:tcPr>
            <w:tcW w:w="639" w:type="dxa"/>
          </w:tcPr>
          <w:p w14:paraId="3E1F708A" w14:textId="77777777" w:rsidR="00A0534D" w:rsidRDefault="0083059C">
            <w:pPr>
              <w:pStyle w:val="TableParagraph"/>
              <w:spacing w:before="174"/>
            </w:pPr>
            <w:r>
              <w:rPr>
                <w:w w:val="99"/>
              </w:rPr>
              <w:t>O</w:t>
            </w:r>
          </w:p>
        </w:tc>
        <w:tc>
          <w:tcPr>
            <w:tcW w:w="680" w:type="dxa"/>
          </w:tcPr>
          <w:p w14:paraId="572D3653" w14:textId="77777777" w:rsidR="00A0534D" w:rsidRDefault="0083059C">
            <w:pPr>
              <w:pStyle w:val="TableParagraph"/>
              <w:spacing w:before="174"/>
            </w:pPr>
            <w:r>
              <w:t>NP</w:t>
            </w:r>
          </w:p>
        </w:tc>
        <w:tc>
          <w:tcPr>
            <w:tcW w:w="526" w:type="dxa"/>
          </w:tcPr>
          <w:p w14:paraId="7C89DFF8" w14:textId="77777777" w:rsidR="00A0534D" w:rsidRDefault="0083059C">
            <w:pPr>
              <w:pStyle w:val="TableParagraph"/>
              <w:spacing w:before="174"/>
            </w:pPr>
            <w:r>
              <w:rPr>
                <w:w w:val="99"/>
              </w:rPr>
              <w:t>R</w:t>
            </w:r>
          </w:p>
        </w:tc>
        <w:tc>
          <w:tcPr>
            <w:tcW w:w="636" w:type="dxa"/>
          </w:tcPr>
          <w:p w14:paraId="50623AC8" w14:textId="77777777" w:rsidR="00A0534D" w:rsidRDefault="0083059C">
            <w:pPr>
              <w:pStyle w:val="TableParagraph"/>
              <w:spacing w:before="174"/>
            </w:pPr>
            <w:r>
              <w:rPr>
                <w:w w:val="99"/>
              </w:rPr>
              <w:t>O</w:t>
            </w:r>
          </w:p>
        </w:tc>
        <w:tc>
          <w:tcPr>
            <w:tcW w:w="677" w:type="dxa"/>
          </w:tcPr>
          <w:p w14:paraId="6375F713" w14:textId="77777777" w:rsidR="00A0534D" w:rsidRDefault="0083059C">
            <w:pPr>
              <w:pStyle w:val="TableParagraph"/>
              <w:spacing w:before="174"/>
            </w:pPr>
            <w:r>
              <w:t>NP</w:t>
            </w:r>
          </w:p>
        </w:tc>
        <w:tc>
          <w:tcPr>
            <w:tcW w:w="915" w:type="dxa"/>
          </w:tcPr>
          <w:p w14:paraId="3F948DBC" w14:textId="77777777" w:rsidR="00A0534D" w:rsidRDefault="0083059C">
            <w:pPr>
              <w:pStyle w:val="TableParagraph"/>
              <w:spacing w:before="174"/>
            </w:pPr>
            <w:r>
              <w:t>NP</w:t>
            </w:r>
          </w:p>
        </w:tc>
      </w:tr>
      <w:tr w:rsidR="00A0534D" w14:paraId="54E82C3B" w14:textId="77777777">
        <w:trPr>
          <w:trHeight w:hRule="exact" w:val="550"/>
        </w:trPr>
        <w:tc>
          <w:tcPr>
            <w:tcW w:w="2173" w:type="dxa"/>
          </w:tcPr>
          <w:p w14:paraId="5C989C5E" w14:textId="77777777" w:rsidR="00A0534D" w:rsidRDefault="0083059C">
            <w:pPr>
              <w:pStyle w:val="TableParagraph"/>
              <w:spacing w:before="174"/>
              <w:rPr>
                <w:b/>
              </w:rPr>
            </w:pPr>
            <w:r>
              <w:rPr>
                <w:b/>
              </w:rPr>
              <w:t>Continuous Variable</w:t>
            </w:r>
          </w:p>
        </w:tc>
        <w:tc>
          <w:tcPr>
            <w:tcW w:w="680" w:type="dxa"/>
          </w:tcPr>
          <w:p w14:paraId="65B396E4" w14:textId="77777777" w:rsidR="00A0534D" w:rsidRDefault="0083059C">
            <w:pPr>
              <w:pStyle w:val="TableParagraph"/>
              <w:spacing w:before="174"/>
            </w:pPr>
            <w:r>
              <w:rPr>
                <w:w w:val="99"/>
              </w:rPr>
              <w:t>R</w:t>
            </w:r>
          </w:p>
        </w:tc>
        <w:tc>
          <w:tcPr>
            <w:tcW w:w="526" w:type="dxa"/>
          </w:tcPr>
          <w:p w14:paraId="35B09361" w14:textId="77777777" w:rsidR="00A0534D" w:rsidRDefault="0083059C">
            <w:pPr>
              <w:pStyle w:val="TableParagraph"/>
              <w:spacing w:before="174"/>
            </w:pPr>
            <w:r>
              <w:t>NP</w:t>
            </w:r>
          </w:p>
        </w:tc>
        <w:tc>
          <w:tcPr>
            <w:tcW w:w="639" w:type="dxa"/>
          </w:tcPr>
          <w:p w14:paraId="5212AEF4" w14:textId="77777777" w:rsidR="00A0534D" w:rsidRDefault="0083059C">
            <w:pPr>
              <w:pStyle w:val="TableParagraph"/>
              <w:spacing w:before="174"/>
            </w:pPr>
            <w:r>
              <w:t>NP</w:t>
            </w:r>
          </w:p>
        </w:tc>
        <w:tc>
          <w:tcPr>
            <w:tcW w:w="680" w:type="dxa"/>
          </w:tcPr>
          <w:p w14:paraId="31CEA1C1" w14:textId="77777777" w:rsidR="00A0534D" w:rsidRDefault="0083059C">
            <w:pPr>
              <w:pStyle w:val="TableParagraph"/>
              <w:spacing w:before="174"/>
            </w:pPr>
            <w:r>
              <w:t>NP</w:t>
            </w:r>
          </w:p>
        </w:tc>
        <w:tc>
          <w:tcPr>
            <w:tcW w:w="526" w:type="dxa"/>
          </w:tcPr>
          <w:p w14:paraId="5F203E28" w14:textId="77777777" w:rsidR="00A0534D" w:rsidRDefault="0083059C">
            <w:pPr>
              <w:pStyle w:val="TableParagraph"/>
              <w:spacing w:before="174"/>
            </w:pPr>
            <w:r>
              <w:t>NP</w:t>
            </w:r>
          </w:p>
        </w:tc>
        <w:tc>
          <w:tcPr>
            <w:tcW w:w="636" w:type="dxa"/>
          </w:tcPr>
          <w:p w14:paraId="72FD6496" w14:textId="77777777" w:rsidR="00A0534D" w:rsidRDefault="0083059C">
            <w:pPr>
              <w:pStyle w:val="TableParagraph"/>
              <w:spacing w:before="174"/>
            </w:pPr>
            <w:r>
              <w:t>NP</w:t>
            </w:r>
          </w:p>
        </w:tc>
        <w:tc>
          <w:tcPr>
            <w:tcW w:w="677" w:type="dxa"/>
          </w:tcPr>
          <w:p w14:paraId="7E08C972" w14:textId="77777777" w:rsidR="00A0534D" w:rsidRDefault="0083059C">
            <w:pPr>
              <w:pStyle w:val="TableParagraph"/>
              <w:spacing w:before="174"/>
            </w:pPr>
            <w:r>
              <w:rPr>
                <w:w w:val="99"/>
              </w:rPr>
              <w:t>R</w:t>
            </w:r>
          </w:p>
        </w:tc>
        <w:tc>
          <w:tcPr>
            <w:tcW w:w="915" w:type="dxa"/>
          </w:tcPr>
          <w:p w14:paraId="32251D77" w14:textId="77777777" w:rsidR="00A0534D" w:rsidRDefault="0083059C">
            <w:pPr>
              <w:pStyle w:val="TableParagraph"/>
              <w:spacing w:before="174"/>
            </w:pPr>
            <w:r>
              <w:rPr>
                <w:w w:val="99"/>
              </w:rPr>
              <w:t>O</w:t>
            </w:r>
          </w:p>
        </w:tc>
      </w:tr>
      <w:tr w:rsidR="00A0534D" w14:paraId="7BBAA24E" w14:textId="77777777">
        <w:trPr>
          <w:trHeight w:hRule="exact" w:val="550"/>
        </w:trPr>
        <w:tc>
          <w:tcPr>
            <w:tcW w:w="2173" w:type="dxa"/>
          </w:tcPr>
          <w:p w14:paraId="69F5B0A4" w14:textId="77777777" w:rsidR="00A0534D" w:rsidRDefault="0083059C">
            <w:pPr>
              <w:pStyle w:val="TableParagraph"/>
              <w:spacing w:before="174"/>
              <w:rPr>
                <w:b/>
              </w:rPr>
            </w:pPr>
            <w:r>
              <w:rPr>
                <w:b/>
              </w:rPr>
              <w:t>Cohort</w:t>
            </w:r>
          </w:p>
        </w:tc>
        <w:tc>
          <w:tcPr>
            <w:tcW w:w="680" w:type="dxa"/>
          </w:tcPr>
          <w:p w14:paraId="11868249" w14:textId="77777777" w:rsidR="00A0534D" w:rsidRDefault="0083059C">
            <w:pPr>
              <w:pStyle w:val="TableParagraph"/>
              <w:spacing w:before="174"/>
            </w:pPr>
            <w:r>
              <w:rPr>
                <w:w w:val="99"/>
              </w:rPr>
              <w:t>R</w:t>
            </w:r>
          </w:p>
        </w:tc>
        <w:tc>
          <w:tcPr>
            <w:tcW w:w="526" w:type="dxa"/>
          </w:tcPr>
          <w:p w14:paraId="7040E3E9" w14:textId="77777777" w:rsidR="00A0534D" w:rsidRDefault="0083059C">
            <w:pPr>
              <w:pStyle w:val="TableParagraph"/>
              <w:spacing w:before="174"/>
            </w:pPr>
            <w:r>
              <w:t>NP</w:t>
            </w:r>
          </w:p>
        </w:tc>
        <w:tc>
          <w:tcPr>
            <w:tcW w:w="639" w:type="dxa"/>
          </w:tcPr>
          <w:p w14:paraId="04746719" w14:textId="77777777" w:rsidR="00A0534D" w:rsidRDefault="0083059C">
            <w:pPr>
              <w:pStyle w:val="TableParagraph"/>
              <w:spacing w:before="174"/>
            </w:pPr>
            <w:r>
              <w:t>NP</w:t>
            </w:r>
          </w:p>
        </w:tc>
        <w:tc>
          <w:tcPr>
            <w:tcW w:w="680" w:type="dxa"/>
          </w:tcPr>
          <w:p w14:paraId="00A3CA88" w14:textId="77777777" w:rsidR="00A0534D" w:rsidRDefault="0083059C">
            <w:pPr>
              <w:pStyle w:val="TableParagraph"/>
              <w:spacing w:before="174"/>
            </w:pPr>
            <w:r>
              <w:t>NP</w:t>
            </w:r>
          </w:p>
        </w:tc>
        <w:tc>
          <w:tcPr>
            <w:tcW w:w="526" w:type="dxa"/>
          </w:tcPr>
          <w:p w14:paraId="269D6979" w14:textId="77777777" w:rsidR="00A0534D" w:rsidRDefault="0083059C">
            <w:pPr>
              <w:pStyle w:val="TableParagraph"/>
              <w:spacing w:before="174"/>
            </w:pPr>
            <w:r>
              <w:t>NP</w:t>
            </w:r>
          </w:p>
        </w:tc>
        <w:tc>
          <w:tcPr>
            <w:tcW w:w="636" w:type="dxa"/>
          </w:tcPr>
          <w:p w14:paraId="7FE404EC" w14:textId="77777777" w:rsidR="00A0534D" w:rsidRDefault="0083059C">
            <w:pPr>
              <w:pStyle w:val="TableParagraph"/>
              <w:spacing w:before="174"/>
            </w:pPr>
            <w:r>
              <w:t>NP</w:t>
            </w:r>
          </w:p>
        </w:tc>
        <w:tc>
          <w:tcPr>
            <w:tcW w:w="677" w:type="dxa"/>
          </w:tcPr>
          <w:p w14:paraId="699DBF64" w14:textId="77777777" w:rsidR="00A0534D" w:rsidRDefault="0083059C">
            <w:pPr>
              <w:pStyle w:val="TableParagraph"/>
              <w:spacing w:before="174"/>
            </w:pPr>
            <w:r>
              <w:t>NP</w:t>
            </w:r>
          </w:p>
        </w:tc>
        <w:tc>
          <w:tcPr>
            <w:tcW w:w="915" w:type="dxa"/>
          </w:tcPr>
          <w:p w14:paraId="63C445E7" w14:textId="77777777" w:rsidR="00A0534D" w:rsidRDefault="0083059C">
            <w:pPr>
              <w:pStyle w:val="TableParagraph"/>
              <w:spacing w:before="174"/>
            </w:pPr>
            <w:r>
              <w:t>NP</w:t>
            </w:r>
          </w:p>
        </w:tc>
      </w:tr>
    </w:tbl>
    <w:p w14:paraId="41F1800C" w14:textId="77777777" w:rsidR="00A0534D" w:rsidRDefault="00A0534D">
      <w:pPr>
        <w:pStyle w:val="BodyText"/>
        <w:spacing w:before="10"/>
        <w:rPr>
          <w:sz w:val="13"/>
        </w:rPr>
      </w:pPr>
    </w:p>
    <w:p w14:paraId="68CA33FC" w14:textId="77777777" w:rsidR="00A0534D" w:rsidRDefault="0083059C">
      <w:pPr>
        <w:spacing w:before="64"/>
        <w:ind w:left="2754" w:right="233"/>
        <w:rPr>
          <w:i/>
        </w:rPr>
      </w:pPr>
      <w:r>
        <w:rPr>
          <w:i/>
        </w:rPr>
        <w:t>R=Required. O=Optional. NP=Not Permitted.</w:t>
      </w:r>
    </w:p>
    <w:p w14:paraId="77E7102F" w14:textId="77777777" w:rsidR="00AD0D2A" w:rsidRDefault="00AD0D2A" w:rsidP="00AD0D2A">
      <w:pPr>
        <w:spacing w:line="239" w:lineRule="exact"/>
        <w:ind w:left="286" w:right="110"/>
        <w:rPr>
          <w:sz w:val="18"/>
        </w:rPr>
      </w:pPr>
      <w:r>
        <w:rPr>
          <w:rFonts w:ascii="Verdana" w:hAnsi="Verdana"/>
          <w:i/>
          <w:position w:val="7"/>
          <w:sz w:val="14"/>
        </w:rPr>
        <w:t xml:space="preserve">‡‡ </w:t>
      </w:r>
      <w:r>
        <w:rPr>
          <w:sz w:val="18"/>
        </w:rPr>
        <w:t>Some ratio measures will require multiple Initial Populations, one for the numerator and one for the denominator.</w:t>
      </w:r>
    </w:p>
    <w:p w14:paraId="30392C68" w14:textId="77777777" w:rsidR="00A0534D" w:rsidRDefault="00A0534D">
      <w:pPr>
        <w:pStyle w:val="BodyText"/>
        <w:rPr>
          <w:i/>
        </w:rPr>
      </w:pPr>
    </w:p>
    <w:p w14:paraId="1C694DCD" w14:textId="77777777" w:rsidR="00A0534D" w:rsidRDefault="0083059C">
      <w:pPr>
        <w:pStyle w:val="BodyText"/>
        <w:spacing w:before="176" w:line="244" w:lineRule="auto"/>
        <w:ind w:left="120" w:right="233"/>
      </w:pPr>
      <w:proofErr w:type="spellStart"/>
      <w:r>
        <w:rPr>
          <w:rFonts w:ascii="Courier New"/>
          <w:sz w:val="20"/>
        </w:rPr>
        <w:t>denominatorCriteria</w:t>
      </w:r>
      <w:proofErr w:type="spellEnd"/>
      <w:r>
        <w:t>,</w:t>
      </w:r>
      <w:r>
        <w:rPr>
          <w:spacing w:val="-9"/>
        </w:rPr>
        <w:t xml:space="preserve"> </w:t>
      </w:r>
      <w:r>
        <w:t>i.e.</w:t>
      </w:r>
      <w:r>
        <w:rPr>
          <w:spacing w:val="5"/>
        </w:rPr>
        <w:t xml:space="preserve"> </w:t>
      </w:r>
      <w:r>
        <w:t>the</w:t>
      </w:r>
      <w:r>
        <w:rPr>
          <w:spacing w:val="-9"/>
        </w:rPr>
        <w:t xml:space="preserve"> </w:t>
      </w:r>
      <w:r>
        <w:t>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numerator</w:t>
      </w:r>
      <w:r>
        <w:rPr>
          <w:spacing w:val="-9"/>
        </w:rPr>
        <w:t xml:space="preserve"> </w:t>
      </w:r>
      <w:r>
        <w:t>of</w:t>
      </w:r>
      <w:r>
        <w:rPr>
          <w:spacing w:val="-9"/>
        </w:rPr>
        <w:t xml:space="preserve"> </w:t>
      </w:r>
      <w:r>
        <w:t>a</w:t>
      </w:r>
      <w:r>
        <w:rPr>
          <w:spacing w:val="-9"/>
        </w:rPr>
        <w:t xml:space="preserve"> </w:t>
      </w:r>
      <w:r>
        <w:t>measure</w:t>
      </w:r>
      <w:r>
        <w:rPr>
          <w:spacing w:val="-9"/>
        </w:rPr>
        <w:t xml:space="preserve"> </w:t>
      </w:r>
      <w:r>
        <w:t>implicitly</w:t>
      </w:r>
      <w:r>
        <w:rPr>
          <w:spacing w:val="-9"/>
        </w:rPr>
        <w:t xml:space="preserve"> </w:t>
      </w:r>
      <w:r>
        <w:t>include</w:t>
      </w:r>
      <w:r>
        <w:rPr>
          <w:spacing w:val="-9"/>
        </w:rPr>
        <w:t xml:space="preserve"> </w:t>
      </w:r>
      <w:r>
        <w:t>the criteria</w:t>
      </w:r>
      <w:r>
        <w:rPr>
          <w:spacing w:val="-9"/>
        </w:rPr>
        <w:t xml:space="preserve"> </w:t>
      </w:r>
      <w:r>
        <w:t>for</w:t>
      </w:r>
      <w:r>
        <w:rPr>
          <w:spacing w:val="-9"/>
        </w:rPr>
        <w:t xml:space="preserve"> </w:t>
      </w:r>
      <w:r>
        <w:t>inclusion</w:t>
      </w:r>
      <w:r>
        <w:rPr>
          <w:spacing w:val="-9"/>
        </w:rPr>
        <w:t xml:space="preserve"> </w:t>
      </w:r>
      <w:r>
        <w:t>in</w:t>
      </w:r>
      <w:r>
        <w:rPr>
          <w:spacing w:val="-9"/>
        </w:rPr>
        <w:t xml:space="preserve"> </w:t>
      </w:r>
      <w:r>
        <w:t>the</w:t>
      </w:r>
      <w:r>
        <w:rPr>
          <w:spacing w:val="-9"/>
        </w:rPr>
        <w:t xml:space="preserve"> </w:t>
      </w:r>
      <w:r>
        <w:t>denominator.</w:t>
      </w:r>
    </w:p>
    <w:p w14:paraId="0EDA77E9" w14:textId="77777777" w:rsidR="00A0534D" w:rsidRDefault="0083059C">
      <w:pPr>
        <w:pStyle w:val="BodyText"/>
        <w:spacing w:before="132" w:line="256" w:lineRule="auto"/>
        <w:ind w:left="120" w:right="147"/>
      </w:pPr>
      <w:r>
        <w:t>CQL expressions referenced by HQMF population criteria are executed within the context of these implicit dependencies.</w:t>
      </w:r>
    </w:p>
    <w:p w14:paraId="6E36CF3A" w14:textId="77777777" w:rsidR="00A0534D" w:rsidRDefault="00204EE5">
      <w:pPr>
        <w:pStyle w:val="BodyText"/>
        <w:spacing w:before="2"/>
        <w:rPr>
          <w:sz w:val="15"/>
        </w:rPr>
      </w:pPr>
      <w:r>
        <w:rPr>
          <w:noProof/>
        </w:rPr>
        <mc:AlternateContent>
          <mc:Choice Requires="wpg">
            <w:drawing>
              <wp:anchor distT="0" distB="0" distL="0" distR="0" simplePos="0" relativeHeight="251567104" behindDoc="0" locked="0" layoutInCell="1" allowOverlap="1" wp14:anchorId="45BD1DDB" wp14:editId="3C5D1666">
                <wp:simplePos x="0" y="0"/>
                <wp:positionH relativeFrom="page">
                  <wp:posOffset>913765</wp:posOffset>
                </wp:positionH>
                <wp:positionV relativeFrom="paragraph">
                  <wp:posOffset>135255</wp:posOffset>
                </wp:positionV>
                <wp:extent cx="5944235" cy="1264920"/>
                <wp:effectExtent l="0" t="0" r="12700" b="9525"/>
                <wp:wrapTopAndBottom/>
                <wp:docPr id="10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64920"/>
                          <a:chOff x="1440" y="214"/>
                          <a:chExt cx="9361" cy="1992"/>
                        </a:xfrm>
                      </wpg:grpSpPr>
                      <wps:wsp>
                        <wps:cNvPr id="109" name="Freeform 77"/>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10" name="Freeform 76"/>
                        <wps:cNvSpPr>
                          <a:spLocks/>
                        </wps:cNvSpPr>
                        <wps:spPr bwMode="auto">
                          <a:xfrm>
                            <a:off x="1444" y="218"/>
                            <a:ext cx="9353" cy="1984"/>
                          </a:xfrm>
                          <a:custGeom>
                            <a:avLst/>
                            <a:gdLst>
                              <a:gd name="T0" fmla="+- 0 10716 1444"/>
                              <a:gd name="T1" fmla="*/ T0 w 9353"/>
                              <a:gd name="T2" fmla="+- 0 218 218"/>
                              <a:gd name="T3" fmla="*/ 218 h 1984"/>
                              <a:gd name="T4" fmla="+- 0 1524 1444"/>
                              <a:gd name="T5" fmla="*/ T4 w 9353"/>
                              <a:gd name="T6" fmla="+- 0 218 218"/>
                              <a:gd name="T7" fmla="*/ 218 h 1984"/>
                              <a:gd name="T8" fmla="+- 0 1493 1444"/>
                              <a:gd name="T9" fmla="*/ T8 w 9353"/>
                              <a:gd name="T10" fmla="+- 0 224 218"/>
                              <a:gd name="T11" fmla="*/ 224 h 1984"/>
                              <a:gd name="T12" fmla="+- 0 1467 1444"/>
                              <a:gd name="T13" fmla="*/ T12 w 9353"/>
                              <a:gd name="T14" fmla="+- 0 241 218"/>
                              <a:gd name="T15" fmla="*/ 241 h 1984"/>
                              <a:gd name="T16" fmla="+- 0 1450 1444"/>
                              <a:gd name="T17" fmla="*/ T16 w 9353"/>
                              <a:gd name="T18" fmla="+- 0 266 218"/>
                              <a:gd name="T19" fmla="*/ 266 h 1984"/>
                              <a:gd name="T20" fmla="+- 0 1444 1444"/>
                              <a:gd name="T21" fmla="*/ T20 w 9353"/>
                              <a:gd name="T22" fmla="+- 0 297 218"/>
                              <a:gd name="T23" fmla="*/ 297 h 1984"/>
                              <a:gd name="T24" fmla="+- 0 1444 1444"/>
                              <a:gd name="T25" fmla="*/ T24 w 9353"/>
                              <a:gd name="T26" fmla="+- 0 2122 218"/>
                              <a:gd name="T27" fmla="*/ 2122 h 1984"/>
                              <a:gd name="T28" fmla="+- 0 1450 1444"/>
                              <a:gd name="T29" fmla="*/ T28 w 9353"/>
                              <a:gd name="T30" fmla="+- 0 2153 218"/>
                              <a:gd name="T31" fmla="*/ 2153 h 1984"/>
                              <a:gd name="T32" fmla="+- 0 1467 1444"/>
                              <a:gd name="T33" fmla="*/ T32 w 9353"/>
                              <a:gd name="T34" fmla="+- 0 2178 218"/>
                              <a:gd name="T35" fmla="*/ 2178 h 1984"/>
                              <a:gd name="T36" fmla="+- 0 1493 1444"/>
                              <a:gd name="T37" fmla="*/ T36 w 9353"/>
                              <a:gd name="T38" fmla="+- 0 2195 218"/>
                              <a:gd name="T39" fmla="*/ 2195 h 1984"/>
                              <a:gd name="T40" fmla="+- 0 1524 1444"/>
                              <a:gd name="T41" fmla="*/ T40 w 9353"/>
                              <a:gd name="T42" fmla="+- 0 2201 218"/>
                              <a:gd name="T43" fmla="*/ 2201 h 1984"/>
                              <a:gd name="T44" fmla="+- 0 10716 1444"/>
                              <a:gd name="T45" fmla="*/ T44 w 9353"/>
                              <a:gd name="T46" fmla="+- 0 2201 218"/>
                              <a:gd name="T47" fmla="*/ 2201 h 1984"/>
                              <a:gd name="T48" fmla="+- 0 10747 1444"/>
                              <a:gd name="T49" fmla="*/ T48 w 9353"/>
                              <a:gd name="T50" fmla="+- 0 2195 218"/>
                              <a:gd name="T51" fmla="*/ 2195 h 1984"/>
                              <a:gd name="T52" fmla="+- 0 10773 1444"/>
                              <a:gd name="T53" fmla="*/ T52 w 9353"/>
                              <a:gd name="T54" fmla="+- 0 2178 218"/>
                              <a:gd name="T55" fmla="*/ 2178 h 1984"/>
                              <a:gd name="T56" fmla="+- 0 10790 1444"/>
                              <a:gd name="T57" fmla="*/ T56 w 9353"/>
                              <a:gd name="T58" fmla="+- 0 2153 218"/>
                              <a:gd name="T59" fmla="*/ 2153 h 1984"/>
                              <a:gd name="T60" fmla="+- 0 10796 1444"/>
                              <a:gd name="T61" fmla="*/ T60 w 9353"/>
                              <a:gd name="T62" fmla="+- 0 2122 218"/>
                              <a:gd name="T63" fmla="*/ 2122 h 1984"/>
                              <a:gd name="T64" fmla="+- 0 10796 1444"/>
                              <a:gd name="T65" fmla="*/ T64 w 9353"/>
                              <a:gd name="T66" fmla="+- 0 297 218"/>
                              <a:gd name="T67" fmla="*/ 297 h 1984"/>
                              <a:gd name="T68" fmla="+- 0 10790 1444"/>
                              <a:gd name="T69" fmla="*/ T68 w 9353"/>
                              <a:gd name="T70" fmla="+- 0 266 218"/>
                              <a:gd name="T71" fmla="*/ 266 h 1984"/>
                              <a:gd name="T72" fmla="+- 0 10773 1444"/>
                              <a:gd name="T73" fmla="*/ T72 w 9353"/>
                              <a:gd name="T74" fmla="+- 0 241 218"/>
                              <a:gd name="T75" fmla="*/ 241 h 1984"/>
                              <a:gd name="T76" fmla="+- 0 10747 1444"/>
                              <a:gd name="T77" fmla="*/ T76 w 9353"/>
                              <a:gd name="T78" fmla="+- 0 224 218"/>
                              <a:gd name="T79" fmla="*/ 224 h 1984"/>
                              <a:gd name="T80" fmla="+- 0 10716 1444"/>
                              <a:gd name="T81" fmla="*/ T80 w 9353"/>
                              <a:gd name="T82" fmla="+- 0 218 218"/>
                              <a:gd name="T83" fmla="*/ 218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84">
                                <a:moveTo>
                                  <a:pt x="9272" y="0"/>
                                </a:moveTo>
                                <a:lnTo>
                                  <a:pt x="80" y="0"/>
                                </a:lnTo>
                                <a:lnTo>
                                  <a:pt x="49" y="6"/>
                                </a:lnTo>
                                <a:lnTo>
                                  <a:pt x="23" y="23"/>
                                </a:lnTo>
                                <a:lnTo>
                                  <a:pt x="6" y="48"/>
                                </a:lnTo>
                                <a:lnTo>
                                  <a:pt x="0" y="79"/>
                                </a:lnTo>
                                <a:lnTo>
                                  <a:pt x="0" y="1904"/>
                                </a:lnTo>
                                <a:lnTo>
                                  <a:pt x="6" y="1935"/>
                                </a:lnTo>
                                <a:lnTo>
                                  <a:pt x="23" y="1960"/>
                                </a:lnTo>
                                <a:lnTo>
                                  <a:pt x="49" y="1977"/>
                                </a:lnTo>
                                <a:lnTo>
                                  <a:pt x="80" y="1983"/>
                                </a:lnTo>
                                <a:lnTo>
                                  <a:pt x="9272" y="1983"/>
                                </a:lnTo>
                                <a:lnTo>
                                  <a:pt x="9303" y="1977"/>
                                </a:lnTo>
                                <a:lnTo>
                                  <a:pt x="9329" y="1960"/>
                                </a:lnTo>
                                <a:lnTo>
                                  <a:pt x="9346" y="1935"/>
                                </a:lnTo>
                                <a:lnTo>
                                  <a:pt x="9352" y="190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11" name="Text Box 75"/>
                        <wps:cNvSpPr txBox="1">
                          <a:spLocks noChangeArrowheads="1"/>
                        </wps:cNvSpPr>
                        <wps:spPr bwMode="auto">
                          <a:xfrm>
                            <a:off x="1440" y="214"/>
                            <a:ext cx="9361" cy="19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 xml:space="preserve">CQL expressions referenced by an HQMF population </w:t>
                              </w:r>
                              <w:proofErr w:type="gramStart"/>
                              <w:r w:rsidRPr="0083059C">
                                <w:rPr>
                                  <w:sz w:val="20"/>
                                </w:rPr>
                                <w:t>component</w:t>
                              </w:r>
                              <w:r w:rsidRPr="0083059C">
                                <w:rPr>
                                  <w:spacing w:val="-32"/>
                                  <w:sz w:val="20"/>
                                </w:rPr>
                                <w:t xml:space="preserve"> </w:t>
                              </w:r>
                              <w:r>
                                <w:rPr>
                                  <w:spacing w:val="-32"/>
                                  <w:sz w:val="20"/>
                                </w:rPr>
                                <w:t xml:space="preserve"> </w:t>
                              </w:r>
                              <w:r w:rsidRPr="0083059C">
                                <w:rPr>
                                  <w:b/>
                                  <w:sz w:val="20"/>
                                </w:rPr>
                                <w:t>SHALL</w:t>
                              </w:r>
                              <w:proofErr w:type="gramEnd"/>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BD1DDB" id="Group 74" o:spid="_x0000_s1067" style="position:absolute;margin-left:71.95pt;margin-top:10.65pt;width:468.05pt;height:99.6pt;z-index:251567104;mso-wrap-distance-left:0;mso-wrap-distance-right:0;mso-position-horizontal-relative:page" coordorigin="1440,214" coordsize="9361,1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">
                <v:shape id="Freeform 77" o:spid="_x0000_s1068"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" path="m9272,l80,,49,6,23,23,6,48,,79,,1904r6,31l23,1960r26,17l80,1983r9192,l9303,1977r26,-17l9346,1935r6,-31l9352,79r-6,-31l9329,23,9303,6,9272,xe" fillcolor="#fffde8" stroked="f">
                  <v:path arrowok="t" o:connecttype="custom" o:connectlocs="9272,218;80,218;49,224;23,241;6,266;0,297;0,2122;6,2153;23,2178;49,2195;80,2201;9272,2201;9303,2195;9329,2178;9346,2153;9352,2122;9352,297;9346,266;9329,241;9303,224;9272,218" o:connectangles="0,0,0,0,0,0,0,0,0,0,0,0,0,0,0,0,0,0,0,0,0"/>
                </v:shape>
                <v:shape id="Freeform 76" o:spid="_x0000_s1069" style="position:absolute;left:1444;top:218;width:9353;height:1984;visibility:visible;mso-wrap-style:square;v-text-anchor:top" coordsize="935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" path="m9272,l80,,49,6,23,23,6,48,,79,,1904r6,31l23,1960r26,17l80,1983r9192,l9303,1977r26,-17l9346,1935r6,-31l9352,79r-6,-31l9329,23,9303,6,9272,xe" filled="f" strokeweight=".14056mm">
                  <v:path arrowok="t" o:connecttype="custom" o:connectlocs="9272,218;80,218;49,224;23,241;6,266;0,297;0,2122;6,2153;23,2178;49,2195;80,2201;9272,2201;9303,2195;9329,2178;9346,2153;9352,2122;9352,297;9346,266;9329,241;9303,224;9272,218" o:connectangles="0,0,0,0,0,0,0,0,0,0,0,0,0,0,0,0,0,0,0,0,0"/>
                </v:shape>
                <v:shape id="Text Box 75" o:spid="_x0000_s1070" type="#_x0000_t202" style="position:absolute;left:1440;top:214;width:9361;height:1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52D730ED" w14:textId="77777777" w:rsidR="00090BC7" w:rsidRDefault="00090BC7">
                        <w:pPr>
                          <w:spacing w:before="3"/>
                          <w:rPr>
                            <w:sz w:val="20"/>
                          </w:rPr>
                        </w:pPr>
                      </w:p>
                      <w:p w14:paraId="247CC459" w14:textId="77777777" w:rsidR="00090BC7" w:rsidRDefault="00090BC7">
                        <w:pPr>
                          <w:ind w:left="273"/>
                          <w:rPr>
                            <w:b/>
                            <w:sz w:val="20"/>
                          </w:rPr>
                        </w:pPr>
                        <w:r>
                          <w:rPr>
                            <w:b/>
                            <w:sz w:val="20"/>
                          </w:rPr>
                          <w:t>Conformance Requirement 10 (HQMF Population Semantics):</w:t>
                        </w:r>
                      </w:p>
                      <w:p w14:paraId="61855269" w14:textId="59531EA9" w:rsidR="00090BC7" w:rsidRPr="0083059C" w:rsidRDefault="00090BC7" w:rsidP="0040431D">
                        <w:pPr>
                          <w:pStyle w:val="ListParagraph"/>
                          <w:numPr>
                            <w:ilvl w:val="0"/>
                            <w:numId w:val="60"/>
                          </w:numPr>
                          <w:tabs>
                            <w:tab w:val="left" w:pos="820"/>
                          </w:tabs>
                          <w:spacing w:before="5"/>
                          <w:ind w:hanging="700"/>
                          <w:rPr>
                            <w:b/>
                            <w:sz w:val="20"/>
                          </w:rPr>
                        </w:pPr>
                        <w:r w:rsidRPr="0083059C">
                          <w:rPr>
                            <w:sz w:val="20"/>
                          </w:rPr>
                          <w:t xml:space="preserve">CQL expressions referenced by an HQMF population </w:t>
                        </w:r>
                        <w:proofErr w:type="gramStart"/>
                        <w:r w:rsidRPr="0083059C">
                          <w:rPr>
                            <w:sz w:val="20"/>
                          </w:rPr>
                          <w:t>component</w:t>
                        </w:r>
                        <w:r w:rsidRPr="0083059C">
                          <w:rPr>
                            <w:spacing w:val="-32"/>
                            <w:sz w:val="20"/>
                          </w:rPr>
                          <w:t xml:space="preserve"> </w:t>
                        </w:r>
                        <w:r>
                          <w:rPr>
                            <w:spacing w:val="-32"/>
                            <w:sz w:val="20"/>
                          </w:rPr>
                          <w:t xml:space="preserve"> </w:t>
                        </w:r>
                        <w:r w:rsidRPr="0083059C">
                          <w:rPr>
                            <w:b/>
                            <w:sz w:val="20"/>
                          </w:rPr>
                          <w:t>SHALL</w:t>
                        </w:r>
                        <w:proofErr w:type="gramEnd"/>
                      </w:p>
                      <w:p w14:paraId="52B77C4E" w14:textId="77777777" w:rsidR="00090BC7" w:rsidRDefault="00090BC7" w:rsidP="00D82997">
                        <w:pPr>
                          <w:numPr>
                            <w:ilvl w:val="1"/>
                            <w:numId w:val="18"/>
                          </w:numPr>
                          <w:tabs>
                            <w:tab w:val="left" w:pos="1300"/>
                          </w:tabs>
                          <w:spacing w:before="148"/>
                          <w:rPr>
                            <w:sz w:val="20"/>
                          </w:rPr>
                        </w:pPr>
                        <w:r>
                          <w:rPr>
                            <w:sz w:val="20"/>
                          </w:rPr>
                          <w:t>be</w:t>
                        </w:r>
                        <w:r>
                          <w:rPr>
                            <w:spacing w:val="-4"/>
                            <w:sz w:val="20"/>
                          </w:rPr>
                          <w:t xml:space="preserve"> </w:t>
                        </w:r>
                        <w:r>
                          <w:rPr>
                            <w:sz w:val="20"/>
                          </w:rPr>
                          <w:t>executed</w:t>
                        </w:r>
                        <w:r>
                          <w:rPr>
                            <w:spacing w:val="-4"/>
                            <w:sz w:val="20"/>
                          </w:rPr>
                          <w:t xml:space="preserve"> </w:t>
                        </w:r>
                        <w:r>
                          <w:rPr>
                            <w:sz w:val="20"/>
                          </w:rPr>
                          <w:t>within</w:t>
                        </w:r>
                        <w:r>
                          <w:rPr>
                            <w:spacing w:val="-4"/>
                            <w:sz w:val="20"/>
                          </w:rPr>
                          <w:t xml:space="preserve"> </w:t>
                        </w:r>
                        <w:r>
                          <w:rPr>
                            <w:sz w:val="20"/>
                          </w:rPr>
                          <w:t>the</w:t>
                        </w:r>
                        <w:r>
                          <w:rPr>
                            <w:spacing w:val="-4"/>
                            <w:sz w:val="20"/>
                          </w:rPr>
                          <w:t xml:space="preserve"> </w:t>
                        </w:r>
                        <w:r>
                          <w:rPr>
                            <w:sz w:val="20"/>
                          </w:rPr>
                          <w:t>context</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w:t>
                        </w:r>
                        <w:r>
                          <w:rPr>
                            <w:spacing w:val="-4"/>
                            <w:sz w:val="20"/>
                          </w:rPr>
                          <w:t xml:space="preserve"> </w:t>
                        </w:r>
                        <w:r>
                          <w:rPr>
                            <w:sz w:val="20"/>
                          </w:rPr>
                          <w:t>component</w:t>
                        </w:r>
                        <w:r>
                          <w:rPr>
                            <w:spacing w:val="-4"/>
                            <w:sz w:val="20"/>
                          </w:rPr>
                          <w:t xml:space="preserve"> </w:t>
                        </w:r>
                        <w:r>
                          <w:rPr>
                            <w:sz w:val="20"/>
                          </w:rPr>
                          <w:t>dependencies.</w:t>
                        </w:r>
                      </w:p>
                      <w:p w14:paraId="6428A755" w14:textId="77777777" w:rsidR="00090BC7" w:rsidRDefault="00090BC7" w:rsidP="00D82997">
                        <w:pPr>
                          <w:numPr>
                            <w:ilvl w:val="1"/>
                            <w:numId w:val="18"/>
                          </w:numPr>
                          <w:tabs>
                            <w:tab w:val="left" w:pos="1300"/>
                          </w:tabs>
                          <w:spacing w:before="89" w:line="249" w:lineRule="auto"/>
                          <w:ind w:right="154"/>
                          <w:rPr>
                            <w:sz w:val="20"/>
                          </w:rPr>
                        </w:pPr>
                        <w:r>
                          <w:rPr>
                            <w:sz w:val="20"/>
                          </w:rPr>
                          <w:t>CQL</w:t>
                        </w:r>
                        <w:r>
                          <w:rPr>
                            <w:spacing w:val="-4"/>
                            <w:sz w:val="20"/>
                          </w:rPr>
                          <w:t xml:space="preserve"> </w:t>
                        </w:r>
                        <w:r>
                          <w:rPr>
                            <w:sz w:val="20"/>
                          </w:rPr>
                          <w:t>expressions</w:t>
                        </w:r>
                        <w:r>
                          <w:rPr>
                            <w:spacing w:val="-4"/>
                            <w:sz w:val="20"/>
                          </w:rPr>
                          <w:t xml:space="preserve"> </w:t>
                        </w:r>
                        <w:r>
                          <w:rPr>
                            <w:b/>
                            <w:spacing w:val="-7"/>
                            <w:sz w:val="20"/>
                          </w:rPr>
                          <w:t>MAY</w:t>
                        </w:r>
                        <w:r>
                          <w:rPr>
                            <w:b/>
                            <w:spacing w:val="-4"/>
                            <w:sz w:val="20"/>
                          </w:rPr>
                          <w:t xml:space="preserve"> </w:t>
                        </w:r>
                        <w:r>
                          <w:rPr>
                            <w:sz w:val="20"/>
                          </w:rPr>
                          <w:t>include</w:t>
                        </w:r>
                        <w:r>
                          <w:rPr>
                            <w:spacing w:val="-4"/>
                            <w:sz w:val="20"/>
                          </w:rPr>
                          <w:t xml:space="preserve"> </w:t>
                        </w:r>
                        <w:r>
                          <w:rPr>
                            <w:sz w:val="20"/>
                          </w:rPr>
                          <w:t>explicit</w:t>
                        </w:r>
                        <w:r>
                          <w:rPr>
                            <w:spacing w:val="-4"/>
                            <w:sz w:val="20"/>
                          </w:rPr>
                          <w:t xml:space="preserve"> </w:t>
                        </w:r>
                        <w:r>
                          <w:rPr>
                            <w:sz w:val="20"/>
                          </w:rPr>
                          <w:t>dependencies</w:t>
                        </w:r>
                        <w:r>
                          <w:rPr>
                            <w:spacing w:val="-4"/>
                            <w:sz w:val="20"/>
                          </w:rPr>
                          <w:t xml:space="preserve"> </w:t>
                        </w:r>
                        <w:r>
                          <w:rPr>
                            <w:sz w:val="20"/>
                          </w:rPr>
                          <w:t>that</w:t>
                        </w:r>
                        <w:r>
                          <w:rPr>
                            <w:spacing w:val="-4"/>
                            <w:sz w:val="20"/>
                          </w:rPr>
                          <w:t xml:space="preserve"> </w:t>
                        </w:r>
                        <w:r>
                          <w:rPr>
                            <w:sz w:val="20"/>
                          </w:rPr>
                          <w:t>duplicate</w:t>
                        </w:r>
                        <w:r>
                          <w:rPr>
                            <w:spacing w:val="-4"/>
                            <w:sz w:val="20"/>
                          </w:rPr>
                          <w:t xml:space="preserve"> </w:t>
                        </w:r>
                        <w:r>
                          <w:rPr>
                            <w:sz w:val="20"/>
                          </w:rPr>
                          <w:t>the</w:t>
                        </w:r>
                        <w:r>
                          <w:rPr>
                            <w:spacing w:val="-4"/>
                            <w:sz w:val="20"/>
                          </w:rPr>
                          <w:t xml:space="preserve"> </w:t>
                        </w:r>
                        <w:r>
                          <w:rPr>
                            <w:sz w:val="20"/>
                          </w:rPr>
                          <w:t>implicit</w:t>
                        </w:r>
                        <w:r>
                          <w:rPr>
                            <w:spacing w:val="-4"/>
                            <w:sz w:val="20"/>
                          </w:rPr>
                          <w:t xml:space="preserve"> </w:t>
                        </w:r>
                        <w:r>
                          <w:rPr>
                            <w:sz w:val="20"/>
                          </w:rPr>
                          <w:t>HQMF</w:t>
                        </w:r>
                        <w:r>
                          <w:rPr>
                            <w:spacing w:val="-4"/>
                            <w:sz w:val="20"/>
                          </w:rPr>
                          <w:t xml:space="preserve"> </w:t>
                        </w:r>
                        <w:r>
                          <w:rPr>
                            <w:sz w:val="20"/>
                          </w:rPr>
                          <w:t>population dependencies.</w:t>
                        </w:r>
                      </w:p>
                    </w:txbxContent>
                  </v:textbox>
                </v:shape>
                <w10:wrap type="topAndBottom" anchorx="page"/>
              </v:group>
            </w:pict>
          </mc:Fallback>
        </mc:AlternateContent>
      </w:r>
    </w:p>
    <w:p w14:paraId="47B8DD01" w14:textId="77777777" w:rsidR="00A0534D" w:rsidRDefault="00A0534D">
      <w:pPr>
        <w:pStyle w:val="BodyText"/>
        <w:rPr>
          <w:sz w:val="20"/>
        </w:rPr>
      </w:pPr>
    </w:p>
    <w:p w14:paraId="1A034FCC" w14:textId="77777777" w:rsidR="00A0534D" w:rsidRDefault="00A0534D">
      <w:pPr>
        <w:pStyle w:val="BodyText"/>
        <w:spacing w:before="9"/>
        <w:rPr>
          <w:sz w:val="15"/>
        </w:rPr>
      </w:pPr>
    </w:p>
    <w:p w14:paraId="0C19162F" w14:textId="77777777" w:rsidR="00A0534D" w:rsidRDefault="0083059C">
      <w:pPr>
        <w:spacing w:before="62"/>
        <w:ind w:left="120" w:right="233"/>
      </w:pPr>
      <w:r>
        <w:t xml:space="preserve">For example, </w:t>
      </w:r>
      <w:hyperlink w:anchor="_bookmark63" w:history="1">
        <w:r>
          <w:rPr>
            <w:color w:val="0000FF"/>
          </w:rPr>
          <w:t>Snippet 13</w:t>
        </w:r>
      </w:hyperlink>
      <w:r>
        <w:rPr>
          <w:color w:val="0000FF"/>
        </w:rPr>
        <w:t xml:space="preserve"> </w:t>
      </w:r>
      <w:r>
        <w:t xml:space="preserve">defines the </w:t>
      </w:r>
      <w:r>
        <w:rPr>
          <w:rFonts w:ascii="Courier New"/>
          <w:color w:val="0000FF"/>
          <w:sz w:val="20"/>
        </w:rPr>
        <w:t>"Initial Population"</w:t>
      </w:r>
      <w:r>
        <w:rPr>
          <w:rFonts w:ascii="Courier New"/>
          <w:color w:val="0000FF"/>
          <w:spacing w:val="-72"/>
          <w:sz w:val="20"/>
        </w:rPr>
        <w:t xml:space="preserve"> </w:t>
      </w:r>
      <w:r>
        <w:t xml:space="preserve">and </w:t>
      </w:r>
      <w:r>
        <w:rPr>
          <w:rFonts w:ascii="Courier New"/>
          <w:color w:val="0000FF"/>
          <w:sz w:val="20"/>
        </w:rPr>
        <w:t>"Denominator"</w:t>
      </w:r>
      <w:r>
        <w:rPr>
          <w:rFonts w:ascii="Courier New"/>
          <w:color w:val="0000FF"/>
          <w:spacing w:val="-72"/>
          <w:sz w:val="20"/>
        </w:rPr>
        <w:t xml:space="preserve"> </w:t>
      </w:r>
      <w:r>
        <w:t>for a measure.</w:t>
      </w:r>
    </w:p>
    <w:p w14:paraId="3974D115" w14:textId="77777777" w:rsidR="00A0534D" w:rsidRDefault="00204EE5">
      <w:pPr>
        <w:pStyle w:val="BodyText"/>
        <w:spacing w:before="6"/>
        <w:rPr>
          <w:sz w:val="15"/>
        </w:rPr>
      </w:pPr>
      <w:r>
        <w:rPr>
          <w:noProof/>
        </w:rPr>
        <mc:AlternateContent>
          <mc:Choice Requires="wps">
            <w:drawing>
              <wp:anchor distT="0" distB="0" distL="0" distR="0" simplePos="0" relativeHeight="251568128" behindDoc="0" locked="0" layoutInCell="1" allowOverlap="1" wp14:anchorId="443C52BA" wp14:editId="5A311953">
                <wp:simplePos x="0" y="0"/>
                <wp:positionH relativeFrom="page">
                  <wp:posOffset>914400</wp:posOffset>
                </wp:positionH>
                <wp:positionV relativeFrom="paragraph">
                  <wp:posOffset>140970</wp:posOffset>
                </wp:positionV>
                <wp:extent cx="5943600" cy="0"/>
                <wp:effectExtent l="12700" t="13970" r="25400" b="24130"/>
                <wp:wrapTopAndBottom/>
                <wp:docPr id="10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5F071" id="Line 73" o:spid="_x0000_s1026" style="position:absolute;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pt" to="540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" strokeweight=".14039mm">
                <w10:wrap type="topAndBottom" anchorx="page"/>
              </v:line>
            </w:pict>
          </mc:Fallback>
        </mc:AlternateContent>
      </w:r>
    </w:p>
    <w:p w14:paraId="5185DB75" w14:textId="77777777" w:rsidR="00A0534D" w:rsidRDefault="0083059C">
      <w:pPr>
        <w:spacing w:line="194" w:lineRule="exact"/>
        <w:ind w:left="120" w:right="233"/>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174106A0" w14:textId="77777777" w:rsidR="00A0534D" w:rsidRDefault="0083059C">
      <w:pPr>
        <w:spacing w:before="15"/>
        <w:ind w:left="335" w:right="233"/>
        <w:rPr>
          <w:rFonts w:ascii="Courier New"/>
          <w:sz w:val="18"/>
        </w:rPr>
      </w:pPr>
      <w:r>
        <w:rPr>
          <w:rFonts w:ascii="Courier New"/>
          <w:color w:val="0000FF"/>
          <w:sz w:val="18"/>
        </w:rPr>
        <w:t xml:space="preserve">"In Demographic" </w:t>
      </w:r>
      <w:r>
        <w:rPr>
          <w:rFonts w:ascii="Courier New"/>
          <w:b/>
          <w:color w:val="7F0054"/>
          <w:sz w:val="18"/>
        </w:rPr>
        <w:t xml:space="preserve">and </w:t>
      </w:r>
      <w:r>
        <w:rPr>
          <w:rFonts w:ascii="Courier New"/>
          <w:color w:val="0000FF"/>
          <w:sz w:val="18"/>
        </w:rPr>
        <w:t>"Has Target Encounter"</w:t>
      </w:r>
    </w:p>
    <w:p w14:paraId="34A7E9EA" w14:textId="77777777" w:rsidR="00A0534D" w:rsidRDefault="00A0534D">
      <w:pPr>
        <w:pStyle w:val="BodyText"/>
        <w:spacing w:before="7"/>
        <w:rPr>
          <w:rFonts w:ascii="Courier New"/>
          <w:sz w:val="20"/>
        </w:rPr>
      </w:pPr>
    </w:p>
    <w:p w14:paraId="28C57BEB" w14:textId="77777777" w:rsidR="00A0534D" w:rsidRDefault="00204EE5">
      <w:pPr>
        <w:spacing w:before="1" w:line="256" w:lineRule="auto"/>
        <w:ind w:left="335" w:right="6488" w:hanging="216"/>
        <w:rPr>
          <w:rFonts w:ascii="Courier New"/>
          <w:sz w:val="18"/>
        </w:rPr>
      </w:pPr>
      <w:r>
        <w:rPr>
          <w:noProof/>
        </w:rPr>
        <mc:AlternateContent>
          <mc:Choice Requires="wps">
            <w:drawing>
              <wp:anchor distT="0" distB="0" distL="0" distR="0" simplePos="0" relativeHeight="251569152" behindDoc="0" locked="0" layoutInCell="1" allowOverlap="1" wp14:anchorId="4D83A47C" wp14:editId="28A56FED">
                <wp:simplePos x="0" y="0"/>
                <wp:positionH relativeFrom="page">
                  <wp:posOffset>914400</wp:posOffset>
                </wp:positionH>
                <wp:positionV relativeFrom="paragraph">
                  <wp:posOffset>305435</wp:posOffset>
                </wp:positionV>
                <wp:extent cx="5943600" cy="0"/>
                <wp:effectExtent l="12700" t="13335" r="25400" b="24765"/>
                <wp:wrapTopAndBottom/>
                <wp:docPr id="10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42905" id="Line 72" o:spid="_x0000_s1026" style="position:absolute;z-index:25156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WfwgEAAGw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" strokeweight=".14039mm">
                <w10:wrap type="topAndBottom" anchorx="page"/>
              </v:line>
            </w:pict>
          </mc:Fallback>
        </mc:AlternateContent>
      </w:r>
      <w:r w:rsidR="0083059C">
        <w:rPr>
          <w:rFonts w:ascii="Courier New"/>
          <w:b/>
          <w:color w:val="7F0054"/>
          <w:sz w:val="18"/>
        </w:rPr>
        <w:t xml:space="preserve">define </w:t>
      </w:r>
      <w:r w:rsidR="0083059C">
        <w:rPr>
          <w:rFonts w:ascii="Courier New"/>
          <w:color w:val="0000FF"/>
          <w:sz w:val="18"/>
        </w:rPr>
        <w:t>"Denominator"</w:t>
      </w:r>
      <w:r w:rsidR="0083059C">
        <w:rPr>
          <w:rFonts w:ascii="Courier New"/>
          <w:sz w:val="18"/>
        </w:rPr>
        <w:t xml:space="preserve">: </w:t>
      </w:r>
      <w:r w:rsidR="0083059C">
        <w:rPr>
          <w:rFonts w:ascii="Courier New"/>
          <w:color w:val="0000FF"/>
          <w:sz w:val="18"/>
        </w:rPr>
        <w:t>"Initial Population"</w:t>
      </w:r>
    </w:p>
    <w:p w14:paraId="3B2FABE8" w14:textId="77777777" w:rsidR="00A0534D" w:rsidRDefault="00A0534D">
      <w:pPr>
        <w:pStyle w:val="BodyText"/>
        <w:spacing w:before="7"/>
        <w:rPr>
          <w:rFonts w:ascii="Courier New"/>
          <w:sz w:val="11"/>
        </w:rPr>
      </w:pPr>
    </w:p>
    <w:p w14:paraId="2EE2AC56" w14:textId="77777777" w:rsidR="00A0534D" w:rsidRDefault="0083059C">
      <w:pPr>
        <w:pStyle w:val="BodyText"/>
        <w:spacing w:before="62"/>
        <w:ind w:left="1635" w:right="233"/>
      </w:pPr>
      <w:r>
        <w:t>Snippet 13: Explicit definition of the initial population and denominator.</w:t>
      </w:r>
    </w:p>
    <w:p w14:paraId="48FA3CE7" w14:textId="77777777" w:rsidR="00A0534D" w:rsidRDefault="00A0534D">
      <w:pPr>
        <w:pStyle w:val="BodyText"/>
      </w:pPr>
    </w:p>
    <w:p w14:paraId="42FF45B5" w14:textId="71B9D8DE" w:rsidR="00A0534D" w:rsidRDefault="0083059C">
      <w:pPr>
        <w:spacing w:before="149" w:line="244" w:lineRule="auto"/>
        <w:ind w:left="120"/>
      </w:pPr>
      <w:r>
        <w:t>In this snippet</w:t>
      </w:r>
      <w:r w:rsidR="00BA235E">
        <w:t>,</w:t>
      </w:r>
      <w:r>
        <w:t xml:space="preserve"> the relationship between the </w:t>
      </w:r>
      <w:r>
        <w:rPr>
          <w:rFonts w:ascii="Courier New"/>
          <w:color w:val="0000FF"/>
          <w:sz w:val="20"/>
        </w:rPr>
        <w:t xml:space="preserve">"Denominator" </w:t>
      </w:r>
      <w:r>
        <w:t xml:space="preserve">and the </w:t>
      </w:r>
      <w:r>
        <w:rPr>
          <w:rFonts w:ascii="Courier New"/>
          <w:color w:val="0000FF"/>
          <w:sz w:val="20"/>
        </w:rPr>
        <w:t xml:space="preserve">"Initial Population" </w:t>
      </w:r>
      <w:r>
        <w:t>is made explicit</w:t>
      </w:r>
      <w:r>
        <w:rPr>
          <w:spacing w:val="-19"/>
        </w:rPr>
        <w:t xml:space="preserve"> </w:t>
      </w:r>
      <w:r>
        <w:rPr>
          <w:spacing w:val="-3"/>
        </w:rPr>
        <w:t>even</w:t>
      </w:r>
      <w:r>
        <w:rPr>
          <w:spacing w:val="-19"/>
        </w:rPr>
        <w:t xml:space="preserve"> </w:t>
      </w:r>
      <w:r>
        <w:t>though</w:t>
      </w:r>
      <w:r>
        <w:rPr>
          <w:spacing w:val="-19"/>
        </w:rPr>
        <w:t xml:space="preserve"> </w:t>
      </w:r>
      <w:r>
        <w:t>the</w:t>
      </w:r>
      <w:r>
        <w:rPr>
          <w:spacing w:val="-19"/>
        </w:rPr>
        <w:t xml:space="preserve"> </w:t>
      </w:r>
      <w:r>
        <w:t>HQMF</w:t>
      </w:r>
      <w:r>
        <w:rPr>
          <w:spacing w:val="-19"/>
        </w:rPr>
        <w:t xml:space="preserve"> </w:t>
      </w:r>
      <w:r>
        <w:t>defines</w:t>
      </w:r>
      <w:r>
        <w:rPr>
          <w:spacing w:val="-19"/>
        </w:rPr>
        <w:t xml:space="preserve"> </w:t>
      </w:r>
      <w:r>
        <w:t>the</w:t>
      </w:r>
      <w:r>
        <w:rPr>
          <w:spacing w:val="-19"/>
        </w:rPr>
        <w:t xml:space="preserve"> </w:t>
      </w:r>
      <w:r>
        <w:rPr>
          <w:rFonts w:ascii="Courier New"/>
          <w:color w:val="0000FF"/>
          <w:sz w:val="20"/>
        </w:rPr>
        <w:t>"Denominator"</w:t>
      </w:r>
      <w:r>
        <w:rPr>
          <w:rFonts w:ascii="Courier New"/>
          <w:color w:val="0000FF"/>
          <w:spacing w:val="-84"/>
          <w:sz w:val="20"/>
        </w:rPr>
        <w:t xml:space="preserve"> </w:t>
      </w:r>
      <w:r>
        <w:t>to</w:t>
      </w:r>
      <w:r>
        <w:rPr>
          <w:spacing w:val="-19"/>
        </w:rPr>
        <w:t xml:space="preserve"> </w:t>
      </w:r>
      <w:r>
        <w:t>be</w:t>
      </w:r>
      <w:r>
        <w:rPr>
          <w:spacing w:val="-19"/>
        </w:rPr>
        <w:t xml:space="preserve"> </w:t>
      </w:r>
      <w:r>
        <w:t>a</w:t>
      </w:r>
      <w:r>
        <w:rPr>
          <w:spacing w:val="-19"/>
        </w:rPr>
        <w:t xml:space="preserve"> </w:t>
      </w:r>
      <w:r>
        <w:t>subset</w:t>
      </w:r>
      <w:r>
        <w:rPr>
          <w:spacing w:val="-19"/>
        </w:rPr>
        <w:t xml:space="preserve"> </w:t>
      </w:r>
      <w:r>
        <w:t>of</w:t>
      </w:r>
      <w:r>
        <w:rPr>
          <w:spacing w:val="-19"/>
        </w:rPr>
        <w:t xml:space="preserve"> </w:t>
      </w:r>
      <w:r>
        <w:t>the</w:t>
      </w:r>
      <w:r>
        <w:rPr>
          <w:spacing w:val="-19"/>
        </w:rPr>
        <w:t xml:space="preserve"> </w:t>
      </w:r>
      <w:r>
        <w:rPr>
          <w:rFonts w:ascii="Courier New"/>
          <w:color w:val="0000FF"/>
          <w:sz w:val="20"/>
        </w:rPr>
        <w:t>"Initial</w:t>
      </w:r>
      <w:r>
        <w:rPr>
          <w:rFonts w:ascii="Courier New"/>
          <w:color w:val="0000FF"/>
          <w:spacing w:val="-13"/>
          <w:sz w:val="20"/>
        </w:rPr>
        <w:t xml:space="preserve"> </w:t>
      </w:r>
      <w:r>
        <w:rPr>
          <w:rFonts w:ascii="Courier New"/>
          <w:color w:val="0000FF"/>
          <w:sz w:val="20"/>
        </w:rPr>
        <w:t>Population"</w:t>
      </w:r>
      <w:r>
        <w:t xml:space="preserve">. </w:t>
      </w:r>
      <w:r>
        <w:rPr>
          <w:spacing w:val="-3"/>
        </w:rPr>
        <w:t>With</w:t>
      </w:r>
      <w:r>
        <w:rPr>
          <w:spacing w:val="-8"/>
        </w:rPr>
        <w:t xml:space="preserve"> </w:t>
      </w:r>
      <w:r>
        <w:t>respect</w:t>
      </w:r>
      <w:r>
        <w:rPr>
          <w:spacing w:val="-8"/>
        </w:rPr>
        <w:t xml:space="preserve"> </w:t>
      </w:r>
      <w:r>
        <w:t>to</w:t>
      </w:r>
      <w:r>
        <w:rPr>
          <w:spacing w:val="-8"/>
        </w:rPr>
        <w:t xml:space="preserve"> </w:t>
      </w:r>
      <w:r>
        <w:t>the</w:t>
      </w:r>
      <w:r>
        <w:rPr>
          <w:spacing w:val="-8"/>
        </w:rPr>
        <w:t xml:space="preserve"> </w:t>
      </w:r>
      <w:r>
        <w:t>HQMF</w:t>
      </w:r>
      <w:r>
        <w:rPr>
          <w:spacing w:val="-8"/>
        </w:rPr>
        <w:t xml:space="preserve"> </w:t>
      </w:r>
      <w:r>
        <w:t>population</w:t>
      </w:r>
      <w:r>
        <w:rPr>
          <w:spacing w:val="-8"/>
        </w:rPr>
        <w:t xml:space="preserve"> </w:t>
      </w:r>
      <w:r>
        <w:t>definitions,</w:t>
      </w:r>
      <w:r>
        <w:rPr>
          <w:spacing w:val="-8"/>
        </w:rPr>
        <w:t xml:space="preserve"> </w:t>
      </w:r>
      <w:r>
        <w:t>the</w:t>
      </w:r>
      <w:r>
        <w:rPr>
          <w:spacing w:val="-8"/>
        </w:rPr>
        <w:t xml:space="preserve"> </w:t>
      </w:r>
      <w:r>
        <w:t>following</w:t>
      </w:r>
      <w:r>
        <w:rPr>
          <w:spacing w:val="-8"/>
        </w:rPr>
        <w:t xml:space="preserve"> </w:t>
      </w:r>
      <w:r>
        <w:t>CQL</w:t>
      </w:r>
      <w:r>
        <w:rPr>
          <w:spacing w:val="-8"/>
        </w:rPr>
        <w:t xml:space="preserve"> </w:t>
      </w:r>
      <w:r>
        <w:t>code</w:t>
      </w:r>
      <w:r>
        <w:rPr>
          <w:spacing w:val="-8"/>
        </w:rPr>
        <w:t xml:space="preserve"> </w:t>
      </w:r>
      <w:r>
        <w:t>has</w:t>
      </w:r>
      <w:r>
        <w:rPr>
          <w:spacing w:val="-8"/>
        </w:rPr>
        <w:t xml:space="preserve"> </w:t>
      </w:r>
      <w:r>
        <w:t>identical</w:t>
      </w:r>
      <w:r>
        <w:rPr>
          <w:spacing w:val="-8"/>
        </w:rPr>
        <w:t xml:space="preserve"> </w:t>
      </w:r>
      <w:r>
        <w:t>meaning:</w:t>
      </w:r>
    </w:p>
    <w:p w14:paraId="5621F7C9" w14:textId="77777777" w:rsidR="00A0534D" w:rsidRDefault="0083059C">
      <w:pPr>
        <w:pStyle w:val="BodyText"/>
        <w:spacing w:before="13" w:line="244" w:lineRule="auto"/>
        <w:ind w:left="120" w:right="228"/>
      </w:pPr>
      <w:r>
        <w:rPr>
          <w:rFonts w:ascii="Courier New"/>
          <w:b/>
          <w:color w:val="7F0054"/>
          <w:sz w:val="20"/>
        </w:rPr>
        <w:t xml:space="preserve">define </w:t>
      </w:r>
      <w:r>
        <w:rPr>
          <w:rFonts w:ascii="Courier New"/>
          <w:color w:val="0000FF"/>
          <w:sz w:val="20"/>
        </w:rPr>
        <w:t>"Denominator"</w:t>
      </w:r>
      <w:r>
        <w:t xml:space="preserve">: </w:t>
      </w:r>
      <w:r>
        <w:rPr>
          <w:rFonts w:ascii="Courier New"/>
          <w:b/>
          <w:color w:val="7F0054"/>
          <w:sz w:val="20"/>
        </w:rPr>
        <w:t>true</w:t>
      </w:r>
      <w:r>
        <w:t xml:space="preserve">. This last bit of code defines the </w:t>
      </w:r>
      <w:r>
        <w:rPr>
          <w:rFonts w:ascii="Courier New"/>
          <w:color w:val="0000FF"/>
          <w:sz w:val="20"/>
        </w:rPr>
        <w:t xml:space="preserve">"Denominator" </w:t>
      </w:r>
      <w:r>
        <w:t xml:space="preserve">utilizing the HQMF </w:t>
      </w:r>
      <w:proofErr w:type="gramStart"/>
      <w:r>
        <w:t>dependencies</w:t>
      </w:r>
      <w:proofErr w:type="gramEnd"/>
      <w:r>
        <w:t xml:space="preserve"> but this dependency is not obvious from the CQL; this is called an implicit dependency.</w:t>
      </w:r>
    </w:p>
    <w:p w14:paraId="702BBB59" w14:textId="77777777" w:rsidR="00A0534D" w:rsidRDefault="00A0534D">
      <w:pPr>
        <w:spacing w:line="244" w:lineRule="auto"/>
        <w:sectPr w:rsidR="00A0534D">
          <w:pgSz w:w="12240" w:h="15840"/>
          <w:pgMar w:top="660" w:right="1200" w:bottom="1180" w:left="1320" w:header="467" w:footer="993" w:gutter="0"/>
          <w:cols w:space="720"/>
        </w:sectPr>
      </w:pPr>
    </w:p>
    <w:p w14:paraId="58BF43A9" w14:textId="77777777" w:rsidR="00A0534D" w:rsidRDefault="00A0534D">
      <w:pPr>
        <w:pStyle w:val="BodyText"/>
        <w:rPr>
          <w:sz w:val="20"/>
        </w:rPr>
      </w:pPr>
    </w:p>
    <w:p w14:paraId="3C938DD3" w14:textId="77777777" w:rsidR="00A0534D" w:rsidRDefault="00A0534D">
      <w:pPr>
        <w:pStyle w:val="BodyText"/>
        <w:spacing w:before="7"/>
        <w:rPr>
          <w:sz w:val="15"/>
        </w:rPr>
      </w:pPr>
    </w:p>
    <w:p w14:paraId="03B4B2EB" w14:textId="77777777" w:rsidR="00A0534D" w:rsidRDefault="0083059C" w:rsidP="00D82997">
      <w:pPr>
        <w:pStyle w:val="Heading2"/>
        <w:numPr>
          <w:ilvl w:val="1"/>
          <w:numId w:val="19"/>
        </w:numPr>
        <w:tabs>
          <w:tab w:val="left" w:pos="658"/>
        </w:tabs>
        <w:spacing w:before="53"/>
      </w:pPr>
      <w:bookmarkStart w:id="98" w:name="5.3_Proportion_Measures"/>
      <w:bookmarkStart w:id="99" w:name="_Toc519432938"/>
      <w:bookmarkEnd w:id="98"/>
      <w:r>
        <w:t>Proportion</w:t>
      </w:r>
      <w:r>
        <w:rPr>
          <w:spacing w:val="-19"/>
        </w:rPr>
        <w:t xml:space="preserve"> </w:t>
      </w:r>
      <w:r>
        <w:t>Measures</w:t>
      </w:r>
      <w:bookmarkEnd w:id="99"/>
    </w:p>
    <w:p w14:paraId="46409DFD" w14:textId="77777777" w:rsidR="00A0534D" w:rsidRDefault="00A0534D">
      <w:pPr>
        <w:pStyle w:val="BodyText"/>
        <w:spacing w:before="10"/>
        <w:rPr>
          <w:b/>
          <w:sz w:val="24"/>
        </w:rPr>
      </w:pPr>
    </w:p>
    <w:p w14:paraId="37F9CABA" w14:textId="77777777" w:rsidR="00A0534D" w:rsidRDefault="0083059C">
      <w:pPr>
        <w:pStyle w:val="BodyText"/>
        <w:spacing w:line="256" w:lineRule="auto"/>
        <w:ind w:left="120" w:right="119"/>
        <w:jc w:val="both"/>
      </w:pPr>
      <w:r>
        <w:t>An</w:t>
      </w:r>
      <w:r>
        <w:rPr>
          <w:spacing w:val="-19"/>
        </w:rPr>
        <w:t xml:space="preserve"> </w:t>
      </w:r>
      <w:r>
        <w:t>HQMF</w:t>
      </w:r>
      <w:r>
        <w:rPr>
          <w:spacing w:val="-19"/>
        </w:rPr>
        <w:t xml:space="preserve"> </w:t>
      </w:r>
      <w:r>
        <w:t>document</w:t>
      </w:r>
      <w:r>
        <w:rPr>
          <w:spacing w:val="-19"/>
        </w:rPr>
        <w:t xml:space="preserve"> </w:t>
      </w:r>
      <w:r>
        <w:t>representing</w:t>
      </w:r>
      <w:r>
        <w:rPr>
          <w:spacing w:val="-19"/>
        </w:rPr>
        <w:t xml:space="preserve"> </w:t>
      </w:r>
      <w:r>
        <w:t>a</w:t>
      </w:r>
      <w:r>
        <w:rPr>
          <w:spacing w:val="-19"/>
        </w:rPr>
        <w:t xml:space="preserve"> </w:t>
      </w:r>
      <w:r>
        <w:t>proportion</w:t>
      </w:r>
      <w:r>
        <w:rPr>
          <w:spacing w:val="-19"/>
        </w:rPr>
        <w:t xml:space="preserve"> </w:t>
      </w:r>
      <w:r>
        <w:t>measure</w:t>
      </w:r>
      <w:r>
        <w:rPr>
          <w:spacing w:val="-19"/>
        </w:rPr>
        <w:t xml:space="preserve"> </w:t>
      </w:r>
      <w:r>
        <w:t>will</w:t>
      </w:r>
      <w:r>
        <w:rPr>
          <w:spacing w:val="-19"/>
        </w:rPr>
        <w:t xml:space="preserve"> </w:t>
      </w:r>
      <w:r>
        <w:t>include</w:t>
      </w:r>
      <w:r>
        <w:rPr>
          <w:spacing w:val="-19"/>
        </w:rPr>
        <w:t xml:space="preserve"> </w:t>
      </w:r>
      <w:r>
        <w:t>one</w:t>
      </w:r>
      <w:r>
        <w:rPr>
          <w:spacing w:val="-19"/>
        </w:rPr>
        <w:t xml:space="preserve"> </w:t>
      </w:r>
      <w:r>
        <w:t>or</w:t>
      </w:r>
      <w:r>
        <w:rPr>
          <w:spacing w:val="-19"/>
        </w:rPr>
        <w:t xml:space="preserve"> </w:t>
      </w:r>
      <w:r>
        <w:t>more</w:t>
      </w:r>
      <w:r>
        <w:rPr>
          <w:spacing w:val="-19"/>
        </w:rPr>
        <w:t xml:space="preserve"> </w:t>
      </w:r>
      <w:r>
        <w:t>population</w:t>
      </w:r>
      <w:r>
        <w:rPr>
          <w:spacing w:val="-19"/>
        </w:rPr>
        <w:t xml:space="preserve"> </w:t>
      </w:r>
      <w:r>
        <w:t>criteria</w:t>
      </w:r>
      <w:r>
        <w:rPr>
          <w:spacing w:val="-19"/>
        </w:rPr>
        <w:t xml:space="preserve"> </w:t>
      </w:r>
      <w:r>
        <w:t xml:space="preserve">sections as described in </w:t>
      </w:r>
      <w:hyperlink w:anchor="_bookmark61" w:history="1">
        <w:r>
          <w:rPr>
            <w:color w:val="0000FF"/>
            <w:spacing w:val="-4"/>
          </w:rPr>
          <w:t>Table</w:t>
        </w:r>
        <w:r>
          <w:rPr>
            <w:color w:val="0000FF"/>
            <w:spacing w:val="-18"/>
          </w:rPr>
          <w:t xml:space="preserve"> </w:t>
        </w:r>
        <w:r>
          <w:rPr>
            <w:color w:val="0000FF"/>
          </w:rPr>
          <w:t>2</w:t>
        </w:r>
      </w:hyperlink>
      <w:r>
        <w:t>.</w:t>
      </w:r>
    </w:p>
    <w:p w14:paraId="04E316EB" w14:textId="77777777" w:rsidR="00A0534D" w:rsidRDefault="0083059C">
      <w:pPr>
        <w:pStyle w:val="BodyText"/>
        <w:spacing w:before="120" w:line="256" w:lineRule="auto"/>
        <w:ind w:left="120" w:right="119"/>
        <w:jc w:val="both"/>
      </w:pPr>
      <w:r>
        <w:t>The</w:t>
      </w:r>
      <w:r>
        <w:rPr>
          <w:spacing w:val="-10"/>
        </w:rPr>
        <w:t xml:space="preserve"> </w:t>
      </w:r>
      <w:r>
        <w:t>semantics</w:t>
      </w:r>
      <w:r>
        <w:rPr>
          <w:spacing w:val="-10"/>
        </w:rPr>
        <w:t xml:space="preserve"> </w:t>
      </w:r>
      <w:r>
        <w:t>of</w:t>
      </w:r>
      <w:r>
        <w:rPr>
          <w:spacing w:val="-10"/>
        </w:rPr>
        <w:t xml:space="preserve"> </w:t>
      </w:r>
      <w:r>
        <w:t>these</w:t>
      </w:r>
      <w:r>
        <w:rPr>
          <w:spacing w:val="-10"/>
        </w:rPr>
        <w:t xml:space="preserve"> </w:t>
      </w:r>
      <w:r>
        <w:t>components</w:t>
      </w:r>
      <w:r>
        <w:rPr>
          <w:spacing w:val="-10"/>
        </w:rPr>
        <w:t xml:space="preserve"> </w:t>
      </w:r>
      <w:r>
        <w:t>are</w:t>
      </w:r>
      <w:r>
        <w:rPr>
          <w:spacing w:val="-10"/>
        </w:rPr>
        <w:t xml:space="preserve"> </w:t>
      </w:r>
      <w:r>
        <w:t>unchanged</w:t>
      </w:r>
      <w:r>
        <w:rPr>
          <w:spacing w:val="-10"/>
        </w:rPr>
        <w:t xml:space="preserve"> </w:t>
      </w:r>
      <w:r>
        <w:t>from</w:t>
      </w:r>
      <w:r>
        <w:rPr>
          <w:spacing w:val="-10"/>
        </w:rPr>
        <w:t xml:space="preserve"> </w:t>
      </w:r>
      <w:r>
        <w:t>the</w:t>
      </w:r>
      <w:r>
        <w:rPr>
          <w:spacing w:val="-10"/>
        </w:rPr>
        <w:t xml:space="preserve"> </w:t>
      </w:r>
      <w:r>
        <w:t>HQMF</w:t>
      </w:r>
      <w:r>
        <w:rPr>
          <w:spacing w:val="-10"/>
        </w:rPr>
        <w:t xml:space="preserve"> </w:t>
      </w:r>
      <w:r>
        <w:t>specification;</w:t>
      </w:r>
      <w:r>
        <w:rPr>
          <w:spacing w:val="-9"/>
        </w:rPr>
        <w:t xml:space="preserve"> </w:t>
      </w:r>
      <w:r>
        <w:t>the</w:t>
      </w:r>
      <w:r>
        <w:rPr>
          <w:spacing w:val="-10"/>
        </w:rPr>
        <w:t xml:space="preserve"> </w:t>
      </w:r>
      <w:r>
        <w:t>only</w:t>
      </w:r>
      <w:r>
        <w:rPr>
          <w:spacing w:val="-10"/>
        </w:rPr>
        <w:t xml:space="preserve"> </w:t>
      </w:r>
      <w:r>
        <w:t>difference</w:t>
      </w:r>
      <w:r>
        <w:rPr>
          <w:spacing w:val="-10"/>
        </w:rPr>
        <w:t xml:space="preserve"> </w:t>
      </w:r>
      <w:r>
        <w:t>is</w:t>
      </w:r>
      <w:r>
        <w:rPr>
          <w:spacing w:val="-10"/>
        </w:rPr>
        <w:t xml:space="preserve"> </w:t>
      </w:r>
      <w:r>
        <w:t>that each</w:t>
      </w:r>
      <w:r>
        <w:rPr>
          <w:spacing w:val="-7"/>
        </w:rPr>
        <w:t xml:space="preserve"> </w:t>
      </w:r>
      <w:r>
        <w:t>component</w:t>
      </w:r>
      <w:r>
        <w:rPr>
          <w:spacing w:val="-7"/>
        </w:rPr>
        <w:t xml:space="preserve"> </w:t>
      </w:r>
      <w:r>
        <w:t>references</w:t>
      </w:r>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16F2E494" w14:textId="77777777" w:rsidR="00A0534D" w:rsidRDefault="0083059C">
      <w:pPr>
        <w:pStyle w:val="BodyText"/>
        <w:spacing w:before="120" w:line="256" w:lineRule="auto"/>
        <w:ind w:left="120" w:right="119"/>
        <w:jc w:val="both"/>
      </w:pPr>
      <w:r>
        <w:t>The referenced CQL expressions return either an indication that a patient meets the population criteria (patient-based measures) or the events that a particular patient contributes to the population (episode-of- care-based measures). For example, consider two measures:</w:t>
      </w:r>
    </w:p>
    <w:p w14:paraId="7F37C5DF" w14:textId="77777777" w:rsidR="00A0534D" w:rsidRDefault="00A0534D">
      <w:pPr>
        <w:pStyle w:val="BodyText"/>
        <w:spacing w:before="4"/>
        <w:rPr>
          <w:sz w:val="20"/>
        </w:rPr>
      </w:pPr>
    </w:p>
    <w:tbl>
      <w:tblPr>
        <w:tblW w:w="0" w:type="auto"/>
        <w:tblInd w:w="24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219"/>
        <w:gridCol w:w="3336"/>
        <w:gridCol w:w="4553"/>
      </w:tblGrid>
      <w:tr w:rsidR="00A0534D" w14:paraId="3CF5FC3C" w14:textId="77777777">
        <w:trPr>
          <w:trHeight w:hRule="exact" w:val="303"/>
        </w:trPr>
        <w:tc>
          <w:tcPr>
            <w:tcW w:w="1219" w:type="dxa"/>
            <w:tcBorders>
              <w:bottom w:val="double" w:sz="7" w:space="0" w:color="000000"/>
            </w:tcBorders>
          </w:tcPr>
          <w:p w14:paraId="19AF007D" w14:textId="77777777" w:rsidR="00A0534D" w:rsidRDefault="0083059C">
            <w:pPr>
              <w:pStyle w:val="TableParagraph"/>
              <w:spacing w:line="237" w:lineRule="exact"/>
              <w:ind w:left="93" w:right="93"/>
              <w:jc w:val="center"/>
              <w:rPr>
                <w:b/>
              </w:rPr>
            </w:pPr>
            <w:bookmarkStart w:id="100" w:name="_bookmark65"/>
            <w:bookmarkEnd w:id="100"/>
            <w:r>
              <w:rPr>
                <w:b/>
              </w:rPr>
              <w:t>Measure #</w:t>
            </w:r>
          </w:p>
        </w:tc>
        <w:tc>
          <w:tcPr>
            <w:tcW w:w="3336" w:type="dxa"/>
            <w:tcBorders>
              <w:bottom w:val="double" w:sz="7" w:space="0" w:color="000000"/>
            </w:tcBorders>
          </w:tcPr>
          <w:p w14:paraId="69B27447" w14:textId="77777777" w:rsidR="00A0534D" w:rsidRDefault="0083059C">
            <w:pPr>
              <w:pStyle w:val="TableParagraph"/>
              <w:spacing w:line="237" w:lineRule="exact"/>
              <w:ind w:right="58"/>
              <w:rPr>
                <w:b/>
              </w:rPr>
            </w:pPr>
            <w:r>
              <w:rPr>
                <w:b/>
              </w:rPr>
              <w:t>Denominator</w:t>
            </w:r>
          </w:p>
        </w:tc>
        <w:tc>
          <w:tcPr>
            <w:tcW w:w="4553" w:type="dxa"/>
            <w:tcBorders>
              <w:bottom w:val="double" w:sz="7" w:space="0" w:color="000000"/>
            </w:tcBorders>
          </w:tcPr>
          <w:p w14:paraId="7E23C2D2" w14:textId="77777777" w:rsidR="00A0534D" w:rsidRDefault="0083059C">
            <w:pPr>
              <w:pStyle w:val="TableParagraph"/>
              <w:spacing w:line="237" w:lineRule="exact"/>
              <w:ind w:right="29"/>
              <w:rPr>
                <w:b/>
              </w:rPr>
            </w:pPr>
            <w:r>
              <w:rPr>
                <w:b/>
              </w:rPr>
              <w:t>Numerator</w:t>
            </w:r>
          </w:p>
        </w:tc>
      </w:tr>
      <w:tr w:rsidR="00A0534D" w14:paraId="2143ED8A" w14:textId="77777777">
        <w:trPr>
          <w:trHeight w:hRule="exact" w:val="845"/>
        </w:trPr>
        <w:tc>
          <w:tcPr>
            <w:tcW w:w="1219" w:type="dxa"/>
            <w:tcBorders>
              <w:top w:val="double" w:sz="7" w:space="0" w:color="000000"/>
            </w:tcBorders>
          </w:tcPr>
          <w:p w14:paraId="43DA4CB5" w14:textId="77777777" w:rsidR="00A0534D" w:rsidRDefault="0083059C">
            <w:pPr>
              <w:pStyle w:val="TableParagraph"/>
              <w:spacing w:line="237" w:lineRule="exact"/>
              <w:ind w:left="0"/>
              <w:jc w:val="center"/>
            </w:pPr>
            <w:r>
              <w:rPr>
                <w:w w:val="99"/>
              </w:rPr>
              <w:t>1</w:t>
            </w:r>
          </w:p>
        </w:tc>
        <w:tc>
          <w:tcPr>
            <w:tcW w:w="3336" w:type="dxa"/>
            <w:tcBorders>
              <w:top w:val="double" w:sz="7" w:space="0" w:color="000000"/>
            </w:tcBorders>
          </w:tcPr>
          <w:p w14:paraId="28BD9D76" w14:textId="77777777" w:rsidR="00A0534D" w:rsidRDefault="0083059C">
            <w:pPr>
              <w:pStyle w:val="TableParagraph"/>
              <w:spacing w:line="237" w:lineRule="exact"/>
              <w:ind w:right="58"/>
            </w:pPr>
            <w:r>
              <w:t>All patients with condition A that</w:t>
            </w:r>
          </w:p>
          <w:p w14:paraId="0D4E8C51" w14:textId="77777777" w:rsidR="00A0534D" w:rsidRDefault="0083059C">
            <w:pPr>
              <w:pStyle w:val="TableParagraph"/>
              <w:spacing w:before="18" w:line="256" w:lineRule="auto"/>
              <w:ind w:right="58"/>
            </w:pPr>
            <w:r>
              <w:t>had one or more encounters during the measurement period.</w:t>
            </w:r>
          </w:p>
        </w:tc>
        <w:tc>
          <w:tcPr>
            <w:tcW w:w="4553" w:type="dxa"/>
            <w:tcBorders>
              <w:top w:val="double" w:sz="7" w:space="0" w:color="000000"/>
            </w:tcBorders>
          </w:tcPr>
          <w:p w14:paraId="1969A7BD" w14:textId="77777777" w:rsidR="00A0534D" w:rsidRDefault="0083059C">
            <w:pPr>
              <w:pStyle w:val="TableParagraph"/>
              <w:spacing w:line="237" w:lineRule="exact"/>
              <w:ind w:right="29"/>
            </w:pPr>
            <w:r>
              <w:t>All patients with condition A that underwent</w:t>
            </w:r>
          </w:p>
          <w:p w14:paraId="0554CCDD" w14:textId="77777777" w:rsidR="00A0534D" w:rsidRDefault="0083059C">
            <w:pPr>
              <w:pStyle w:val="TableParagraph"/>
              <w:spacing w:before="18"/>
              <w:ind w:right="29"/>
            </w:pPr>
            <w:r>
              <w:t>procedure B during the measurement period.</w:t>
            </w:r>
          </w:p>
        </w:tc>
      </w:tr>
      <w:tr w:rsidR="00A0534D" w14:paraId="15B46FE7" w14:textId="77777777">
        <w:trPr>
          <w:trHeight w:hRule="exact" w:val="821"/>
        </w:trPr>
        <w:tc>
          <w:tcPr>
            <w:tcW w:w="1219" w:type="dxa"/>
          </w:tcPr>
          <w:p w14:paraId="45FC83E6" w14:textId="77777777" w:rsidR="00A0534D" w:rsidRDefault="0083059C">
            <w:pPr>
              <w:pStyle w:val="TableParagraph"/>
              <w:spacing w:line="237" w:lineRule="exact"/>
              <w:ind w:left="0"/>
              <w:jc w:val="center"/>
            </w:pPr>
            <w:r>
              <w:rPr>
                <w:w w:val="99"/>
              </w:rPr>
              <w:t>2</w:t>
            </w:r>
          </w:p>
        </w:tc>
        <w:tc>
          <w:tcPr>
            <w:tcW w:w="3336" w:type="dxa"/>
          </w:tcPr>
          <w:p w14:paraId="035CF450" w14:textId="77777777" w:rsidR="00A0534D" w:rsidRDefault="0083059C">
            <w:pPr>
              <w:pStyle w:val="TableParagraph"/>
              <w:spacing w:line="237" w:lineRule="exact"/>
              <w:ind w:right="58"/>
            </w:pPr>
            <w:r>
              <w:t>All encounters for patients with</w:t>
            </w:r>
          </w:p>
          <w:p w14:paraId="201547CD" w14:textId="77777777" w:rsidR="00A0534D" w:rsidRDefault="0083059C">
            <w:pPr>
              <w:pStyle w:val="TableParagraph"/>
              <w:spacing w:before="18" w:line="256" w:lineRule="auto"/>
              <w:ind w:right="58"/>
            </w:pPr>
            <w:r>
              <w:t>condition A during the measurement period.</w:t>
            </w:r>
          </w:p>
        </w:tc>
        <w:tc>
          <w:tcPr>
            <w:tcW w:w="4553" w:type="dxa"/>
          </w:tcPr>
          <w:p w14:paraId="6B7059CA" w14:textId="77777777" w:rsidR="00A0534D" w:rsidRDefault="0083059C">
            <w:pPr>
              <w:pStyle w:val="TableParagraph"/>
              <w:spacing w:line="237" w:lineRule="exact"/>
              <w:ind w:right="29"/>
            </w:pPr>
            <w:r>
              <w:t>All encounters for patients with condition A</w:t>
            </w:r>
          </w:p>
          <w:p w14:paraId="50317DD0" w14:textId="77777777" w:rsidR="00A0534D" w:rsidRDefault="0083059C">
            <w:pPr>
              <w:pStyle w:val="TableParagraph"/>
              <w:spacing w:before="18" w:line="256" w:lineRule="auto"/>
              <w:ind w:right="29"/>
            </w:pPr>
            <w:r>
              <w:t>during the measurement period where procedure B was performed during the encounter.</w:t>
            </w:r>
          </w:p>
        </w:tc>
      </w:tr>
    </w:tbl>
    <w:p w14:paraId="4635B481" w14:textId="77777777" w:rsidR="00A0534D" w:rsidRDefault="0083059C">
      <w:pPr>
        <w:pStyle w:val="BodyText"/>
        <w:spacing w:line="237" w:lineRule="exact"/>
        <w:ind w:left="2034" w:right="110"/>
      </w:pPr>
      <w:r>
        <w:t>Table 3: Patient-based and Episode-of-Care Measure Examples</w:t>
      </w:r>
    </w:p>
    <w:p w14:paraId="155A8C90" w14:textId="77777777" w:rsidR="00A0534D" w:rsidRDefault="0083059C">
      <w:pPr>
        <w:pStyle w:val="BodyText"/>
        <w:spacing w:before="146" w:line="256" w:lineRule="auto"/>
        <w:ind w:left="120" w:right="119"/>
        <w:jc w:val="both"/>
      </w:pPr>
      <w:r>
        <w:t>In</w:t>
      </w:r>
      <w:r>
        <w:rPr>
          <w:spacing w:val="-5"/>
        </w:rPr>
        <w:t xml:space="preserve"> </w:t>
      </w:r>
      <w:hyperlink w:anchor="_bookmark65" w:history="1">
        <w:r>
          <w:rPr>
            <w:color w:val="0000FF"/>
            <w:spacing w:val="-4"/>
          </w:rPr>
          <w:t xml:space="preserve">Table </w:t>
        </w:r>
        <w:r>
          <w:rPr>
            <w:color w:val="0000FF"/>
          </w:rPr>
          <w:t>3</w:t>
        </w:r>
      </w:hyperlink>
      <w:r>
        <w:t>,</w:t>
      </w:r>
      <w:r>
        <w:rPr>
          <w:spacing w:val="-4"/>
        </w:rPr>
        <w:t xml:space="preserve"> </w:t>
      </w:r>
      <w:r>
        <w:t>the</w:t>
      </w:r>
      <w:r>
        <w:rPr>
          <w:spacing w:val="-5"/>
        </w:rPr>
        <w:t xml:space="preserve"> </w:t>
      </w:r>
      <w:r>
        <w:t>first</w:t>
      </w:r>
      <w:r>
        <w:rPr>
          <w:spacing w:val="-4"/>
        </w:rPr>
        <w:t xml:space="preserve"> </w:t>
      </w:r>
      <w:r>
        <w:t>measure</w:t>
      </w:r>
      <w:r>
        <w:rPr>
          <w:spacing w:val="-5"/>
        </w:rPr>
        <w:t xml:space="preserve"> </w:t>
      </w:r>
      <w:r>
        <w:t>is</w:t>
      </w:r>
      <w:r>
        <w:rPr>
          <w:spacing w:val="-4"/>
        </w:rPr>
        <w:t xml:space="preserve"> </w:t>
      </w:r>
      <w:r>
        <w:t>an</w:t>
      </w:r>
      <w:r>
        <w:rPr>
          <w:spacing w:val="-5"/>
        </w:rPr>
        <w:t xml:space="preserve"> </w:t>
      </w:r>
      <w:r>
        <w:t>example</w:t>
      </w:r>
      <w:r>
        <w:rPr>
          <w:spacing w:val="-5"/>
        </w:rPr>
        <w:t xml:space="preserve"> </w:t>
      </w:r>
      <w:r>
        <w:t>of</w:t>
      </w:r>
      <w:r>
        <w:rPr>
          <w:spacing w:val="-4"/>
        </w:rPr>
        <w:t xml:space="preserve"> </w:t>
      </w:r>
      <w:r>
        <w:t>a</w:t>
      </w:r>
      <w:r>
        <w:rPr>
          <w:spacing w:val="-5"/>
        </w:rPr>
        <w:t xml:space="preserve"> </w:t>
      </w:r>
      <w:r>
        <w:t>patient-based</w:t>
      </w:r>
      <w:r>
        <w:rPr>
          <w:spacing w:val="-4"/>
        </w:rPr>
        <w:t xml:space="preserve"> </w:t>
      </w:r>
      <w:r>
        <w:t>measure.</w:t>
      </w:r>
      <w:r>
        <w:rPr>
          <w:spacing w:val="9"/>
        </w:rPr>
        <w:t xml:space="preserve"> </w:t>
      </w:r>
      <w:r>
        <w:t>Each</w:t>
      </w:r>
      <w:r>
        <w:rPr>
          <w:spacing w:val="-5"/>
        </w:rPr>
        <w:t xml:space="preserve"> </w:t>
      </w:r>
      <w:r>
        <w:t>patient</w:t>
      </w:r>
      <w:r>
        <w:rPr>
          <w:spacing w:val="-4"/>
        </w:rPr>
        <w:t xml:space="preserve"> </w:t>
      </w:r>
      <w:r>
        <w:t>may</w:t>
      </w:r>
      <w:r>
        <w:rPr>
          <w:spacing w:val="-5"/>
        </w:rPr>
        <w:t xml:space="preserve"> </w:t>
      </w:r>
      <w:r>
        <w:t>contribute</w:t>
      </w:r>
      <w:r>
        <w:rPr>
          <w:spacing w:val="-4"/>
        </w:rPr>
        <w:t xml:space="preserve"> </w:t>
      </w:r>
      <w:r>
        <w:t>at</w:t>
      </w:r>
      <w:r>
        <w:rPr>
          <w:spacing w:val="-5"/>
        </w:rPr>
        <w:t xml:space="preserve"> </w:t>
      </w:r>
      <w:r>
        <w:t>most one count to the denominator and numerator, regardless of how many encounters they had. The second measure is an episode-of-care measure where each patient may contribute zero or more encounters to the denominator and numerator</w:t>
      </w:r>
      <w:r>
        <w:rPr>
          <w:spacing w:val="-27"/>
        </w:rPr>
        <w:t xml:space="preserve"> </w:t>
      </w:r>
      <w:r>
        <w:t>counts.</w:t>
      </w:r>
    </w:p>
    <w:p w14:paraId="4DCF1FAB" w14:textId="77777777" w:rsidR="00A0534D" w:rsidRDefault="0083059C">
      <w:pPr>
        <w:pStyle w:val="BodyText"/>
        <w:spacing w:before="120" w:line="252" w:lineRule="auto"/>
        <w:ind w:left="119" w:right="119"/>
        <w:jc w:val="both"/>
      </w:pPr>
      <w:r>
        <w:t xml:space="preserve">For measures conforming to this implementation guide, the HQMF </w:t>
      </w:r>
      <w:r>
        <w:rPr>
          <w:rFonts w:ascii="Courier New"/>
          <w:sz w:val="20"/>
        </w:rPr>
        <w:t xml:space="preserve">ITMCNT </w:t>
      </w:r>
      <w:r>
        <w:t>measure attribute is not used to identify the items to count. Instead, CQL expressions should be written to return an appropriate value for each population depending on the measure type. Note that the CQL context indicates whether a given expression</w:t>
      </w:r>
      <w:r>
        <w:rPr>
          <w:spacing w:val="-5"/>
        </w:rPr>
        <w:t xml:space="preserve"> </w:t>
      </w:r>
      <w:r>
        <w:t>is</w:t>
      </w:r>
      <w:r>
        <w:rPr>
          <w:spacing w:val="-5"/>
        </w:rPr>
        <w:t xml:space="preserve"> </w:t>
      </w:r>
      <w:r>
        <w:t>executed</w:t>
      </w:r>
      <w:r>
        <w:rPr>
          <w:spacing w:val="-5"/>
        </w:rPr>
        <w:t xml:space="preserve"> </w:t>
      </w:r>
      <w:r>
        <w:t>in</w:t>
      </w:r>
      <w:r>
        <w:rPr>
          <w:spacing w:val="-5"/>
        </w:rPr>
        <w:t xml:space="preserve"> </w:t>
      </w:r>
      <w:r>
        <w:t>the</w:t>
      </w:r>
      <w:r>
        <w:rPr>
          <w:spacing w:val="-5"/>
        </w:rPr>
        <w:t xml:space="preserve"> </w:t>
      </w:r>
      <w:r>
        <w:t>context</w:t>
      </w:r>
      <w:r>
        <w:rPr>
          <w:spacing w:val="-5"/>
        </w:rPr>
        <w:t xml:space="preserve"> </w:t>
      </w:r>
      <w:r>
        <w:t>of</w:t>
      </w:r>
      <w:r>
        <w:rPr>
          <w:spacing w:val="-5"/>
        </w:rPr>
        <w:t xml:space="preserve"> </w:t>
      </w:r>
      <w:r>
        <w:t>a</w:t>
      </w:r>
      <w:r>
        <w:rPr>
          <w:spacing w:val="-5"/>
        </w:rPr>
        <w:t xml:space="preserve"> </w:t>
      </w:r>
      <w:r>
        <w:t>single</w:t>
      </w:r>
      <w:r>
        <w:rPr>
          <w:spacing w:val="-5"/>
        </w:rPr>
        <w:t xml:space="preserve"> </w:t>
      </w:r>
      <w:r>
        <w:t>patient</w:t>
      </w:r>
      <w:r>
        <w:rPr>
          <w:spacing w:val="-5"/>
        </w:rPr>
        <w:t xml:space="preserve"> </w:t>
      </w:r>
      <w:r>
        <w:t>or</w:t>
      </w:r>
      <w:r>
        <w:rPr>
          <w:spacing w:val="-5"/>
        </w:rPr>
        <w:t xml:space="preserve"> </w:t>
      </w:r>
      <w:r>
        <w:t>a</w:t>
      </w:r>
      <w:r>
        <w:rPr>
          <w:spacing w:val="-5"/>
        </w:rPr>
        <w:t xml:space="preserve"> </w:t>
      </w:r>
      <w:r>
        <w:t>population</w:t>
      </w:r>
      <w:r>
        <w:rPr>
          <w:spacing w:val="-5"/>
        </w:rPr>
        <w:t xml:space="preserve"> </w:t>
      </w:r>
      <w:r>
        <w:t>of</w:t>
      </w:r>
      <w:r>
        <w:rPr>
          <w:spacing w:val="-5"/>
        </w:rPr>
        <w:t xml:space="preserve"> </w:t>
      </w:r>
      <w:r>
        <w:t>patients.</w:t>
      </w:r>
      <w:r>
        <w:rPr>
          <w:spacing w:val="9"/>
        </w:rPr>
        <w:t xml:space="preserve"> </w:t>
      </w:r>
      <w:proofErr w:type="gramStart"/>
      <w:r>
        <w:t>Therefore</w:t>
      </w:r>
      <w:proofErr w:type="gramEnd"/>
      <w:r>
        <w:rPr>
          <w:spacing w:val="-5"/>
        </w:rPr>
        <w:t xml:space="preserve"> </w:t>
      </w:r>
      <w:r>
        <w:t>the</w:t>
      </w:r>
      <w:r>
        <w:rPr>
          <w:spacing w:val="-5"/>
        </w:rPr>
        <w:t xml:space="preserve"> </w:t>
      </w:r>
      <w:r>
        <w:rPr>
          <w:rFonts w:ascii="Courier New"/>
          <w:sz w:val="20"/>
        </w:rPr>
        <w:t xml:space="preserve">Patient </w:t>
      </w:r>
      <w:r>
        <w:t xml:space="preserve">context is used for both patient and episode-of-care measures and it is the responsibility of the referenced </w:t>
      </w:r>
      <w:bookmarkStart w:id="101" w:name="_bookmark66"/>
      <w:bookmarkEnd w:id="101"/>
      <w:r>
        <w:t>expression</w:t>
      </w:r>
      <w:r>
        <w:rPr>
          <w:spacing w:val="-9"/>
        </w:rPr>
        <w:t xml:space="preserve"> </w:t>
      </w:r>
      <w:r>
        <w:t>to</w:t>
      </w:r>
      <w:r>
        <w:rPr>
          <w:spacing w:val="-9"/>
        </w:rPr>
        <w:t xml:space="preserve"> </w:t>
      </w:r>
      <w:r>
        <w:t>return</w:t>
      </w:r>
      <w:r>
        <w:rPr>
          <w:spacing w:val="-9"/>
        </w:rPr>
        <w:t xml:space="preserve"> </w:t>
      </w:r>
      <w:r>
        <w:t>an</w:t>
      </w:r>
      <w:r>
        <w:rPr>
          <w:spacing w:val="-9"/>
        </w:rPr>
        <w:t xml:space="preserve"> </w:t>
      </w:r>
      <w:r>
        <w:t>appropriate</w:t>
      </w:r>
      <w:r>
        <w:rPr>
          <w:spacing w:val="-9"/>
        </w:rPr>
        <w:t xml:space="preserve"> </w:t>
      </w:r>
      <w:r>
        <w:t>value.</w:t>
      </w:r>
    </w:p>
    <w:p w14:paraId="1DFEB52C" w14:textId="77777777" w:rsidR="00A0534D" w:rsidRDefault="00204EE5">
      <w:pPr>
        <w:pStyle w:val="BodyText"/>
        <w:rPr>
          <w:sz w:val="19"/>
        </w:rPr>
      </w:pPr>
      <w:r>
        <w:rPr>
          <w:noProof/>
        </w:rPr>
        <mc:AlternateContent>
          <mc:Choice Requires="wpg">
            <w:drawing>
              <wp:anchor distT="0" distB="0" distL="0" distR="0" simplePos="0" relativeHeight="251570176" behindDoc="0" locked="0" layoutInCell="1" allowOverlap="1" wp14:anchorId="0812D381" wp14:editId="52508195">
                <wp:simplePos x="0" y="0"/>
                <wp:positionH relativeFrom="page">
                  <wp:posOffset>914400</wp:posOffset>
                </wp:positionH>
                <wp:positionV relativeFrom="paragraph">
                  <wp:posOffset>162560</wp:posOffset>
                </wp:positionV>
                <wp:extent cx="5944235" cy="2219325"/>
                <wp:effectExtent l="0" t="0" r="18415" b="9525"/>
                <wp:wrapTopAndBottom/>
                <wp:docPr id="10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219325"/>
                          <a:chOff x="1440" y="258"/>
                          <a:chExt cx="9361" cy="2839"/>
                        </a:xfrm>
                      </wpg:grpSpPr>
                      <wps:wsp>
                        <wps:cNvPr id="103" name="Freeform 71"/>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4" name="Freeform 70"/>
                        <wps:cNvSpPr>
                          <a:spLocks/>
                        </wps:cNvSpPr>
                        <wps:spPr bwMode="auto">
                          <a:xfrm>
                            <a:off x="1444" y="262"/>
                            <a:ext cx="9353" cy="2831"/>
                          </a:xfrm>
                          <a:custGeom>
                            <a:avLst/>
                            <a:gdLst>
                              <a:gd name="T0" fmla="+- 0 10716 1444"/>
                              <a:gd name="T1" fmla="*/ T0 w 9353"/>
                              <a:gd name="T2" fmla="+- 0 262 262"/>
                              <a:gd name="T3" fmla="*/ 262 h 2831"/>
                              <a:gd name="T4" fmla="+- 0 1524 1444"/>
                              <a:gd name="T5" fmla="*/ T4 w 9353"/>
                              <a:gd name="T6" fmla="+- 0 262 262"/>
                              <a:gd name="T7" fmla="*/ 262 h 2831"/>
                              <a:gd name="T8" fmla="+- 0 1493 1444"/>
                              <a:gd name="T9" fmla="*/ T8 w 9353"/>
                              <a:gd name="T10" fmla="+- 0 268 262"/>
                              <a:gd name="T11" fmla="*/ 268 h 2831"/>
                              <a:gd name="T12" fmla="+- 0 1467 1444"/>
                              <a:gd name="T13" fmla="*/ T12 w 9353"/>
                              <a:gd name="T14" fmla="+- 0 285 262"/>
                              <a:gd name="T15" fmla="*/ 285 h 2831"/>
                              <a:gd name="T16" fmla="+- 0 1450 1444"/>
                              <a:gd name="T17" fmla="*/ T16 w 9353"/>
                              <a:gd name="T18" fmla="+- 0 310 262"/>
                              <a:gd name="T19" fmla="*/ 310 h 2831"/>
                              <a:gd name="T20" fmla="+- 0 1444 1444"/>
                              <a:gd name="T21" fmla="*/ T20 w 9353"/>
                              <a:gd name="T22" fmla="+- 0 342 262"/>
                              <a:gd name="T23" fmla="*/ 342 h 2831"/>
                              <a:gd name="T24" fmla="+- 0 1444 1444"/>
                              <a:gd name="T25" fmla="*/ T24 w 9353"/>
                              <a:gd name="T26" fmla="+- 0 3013 262"/>
                              <a:gd name="T27" fmla="*/ 3013 h 2831"/>
                              <a:gd name="T28" fmla="+- 0 1450 1444"/>
                              <a:gd name="T29" fmla="*/ T28 w 9353"/>
                              <a:gd name="T30" fmla="+- 0 3044 262"/>
                              <a:gd name="T31" fmla="*/ 3044 h 2831"/>
                              <a:gd name="T32" fmla="+- 0 1467 1444"/>
                              <a:gd name="T33" fmla="*/ T32 w 9353"/>
                              <a:gd name="T34" fmla="+- 0 3069 262"/>
                              <a:gd name="T35" fmla="*/ 3069 h 2831"/>
                              <a:gd name="T36" fmla="+- 0 1493 1444"/>
                              <a:gd name="T37" fmla="*/ T36 w 9353"/>
                              <a:gd name="T38" fmla="+- 0 3086 262"/>
                              <a:gd name="T39" fmla="*/ 3086 h 2831"/>
                              <a:gd name="T40" fmla="+- 0 1524 1444"/>
                              <a:gd name="T41" fmla="*/ T40 w 9353"/>
                              <a:gd name="T42" fmla="+- 0 3092 262"/>
                              <a:gd name="T43" fmla="*/ 3092 h 2831"/>
                              <a:gd name="T44" fmla="+- 0 10716 1444"/>
                              <a:gd name="T45" fmla="*/ T44 w 9353"/>
                              <a:gd name="T46" fmla="+- 0 3092 262"/>
                              <a:gd name="T47" fmla="*/ 3092 h 2831"/>
                              <a:gd name="T48" fmla="+- 0 10747 1444"/>
                              <a:gd name="T49" fmla="*/ T48 w 9353"/>
                              <a:gd name="T50" fmla="+- 0 3086 262"/>
                              <a:gd name="T51" fmla="*/ 3086 h 2831"/>
                              <a:gd name="T52" fmla="+- 0 10773 1444"/>
                              <a:gd name="T53" fmla="*/ T52 w 9353"/>
                              <a:gd name="T54" fmla="+- 0 3069 262"/>
                              <a:gd name="T55" fmla="*/ 3069 h 2831"/>
                              <a:gd name="T56" fmla="+- 0 10790 1444"/>
                              <a:gd name="T57" fmla="*/ T56 w 9353"/>
                              <a:gd name="T58" fmla="+- 0 3044 262"/>
                              <a:gd name="T59" fmla="*/ 3044 h 2831"/>
                              <a:gd name="T60" fmla="+- 0 10796 1444"/>
                              <a:gd name="T61" fmla="*/ T60 w 9353"/>
                              <a:gd name="T62" fmla="+- 0 3013 262"/>
                              <a:gd name="T63" fmla="*/ 3013 h 2831"/>
                              <a:gd name="T64" fmla="+- 0 10796 1444"/>
                              <a:gd name="T65" fmla="*/ T64 w 9353"/>
                              <a:gd name="T66" fmla="+- 0 342 262"/>
                              <a:gd name="T67" fmla="*/ 342 h 2831"/>
                              <a:gd name="T68" fmla="+- 0 10790 1444"/>
                              <a:gd name="T69" fmla="*/ T68 w 9353"/>
                              <a:gd name="T70" fmla="+- 0 310 262"/>
                              <a:gd name="T71" fmla="*/ 310 h 2831"/>
                              <a:gd name="T72" fmla="+- 0 10773 1444"/>
                              <a:gd name="T73" fmla="*/ T72 w 9353"/>
                              <a:gd name="T74" fmla="+- 0 285 262"/>
                              <a:gd name="T75" fmla="*/ 285 h 2831"/>
                              <a:gd name="T76" fmla="+- 0 10747 1444"/>
                              <a:gd name="T77" fmla="*/ T76 w 9353"/>
                              <a:gd name="T78" fmla="+- 0 268 262"/>
                              <a:gd name="T79" fmla="*/ 268 h 2831"/>
                              <a:gd name="T80" fmla="+- 0 10716 1444"/>
                              <a:gd name="T81" fmla="*/ T80 w 9353"/>
                              <a:gd name="T82" fmla="+- 0 262 262"/>
                              <a:gd name="T83" fmla="*/ 262 h 28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831">
                                <a:moveTo>
                                  <a:pt x="9272" y="0"/>
                                </a:moveTo>
                                <a:lnTo>
                                  <a:pt x="80" y="0"/>
                                </a:lnTo>
                                <a:lnTo>
                                  <a:pt x="49" y="6"/>
                                </a:lnTo>
                                <a:lnTo>
                                  <a:pt x="23" y="23"/>
                                </a:lnTo>
                                <a:lnTo>
                                  <a:pt x="6" y="48"/>
                                </a:lnTo>
                                <a:lnTo>
                                  <a:pt x="0" y="80"/>
                                </a:lnTo>
                                <a:lnTo>
                                  <a:pt x="0" y="2751"/>
                                </a:lnTo>
                                <a:lnTo>
                                  <a:pt x="6" y="2782"/>
                                </a:lnTo>
                                <a:lnTo>
                                  <a:pt x="23" y="2807"/>
                                </a:lnTo>
                                <a:lnTo>
                                  <a:pt x="49" y="2824"/>
                                </a:lnTo>
                                <a:lnTo>
                                  <a:pt x="80" y="2830"/>
                                </a:lnTo>
                                <a:lnTo>
                                  <a:pt x="9272" y="2830"/>
                                </a:lnTo>
                                <a:lnTo>
                                  <a:pt x="9303" y="2824"/>
                                </a:lnTo>
                                <a:lnTo>
                                  <a:pt x="9329" y="2807"/>
                                </a:lnTo>
                                <a:lnTo>
                                  <a:pt x="9346" y="2782"/>
                                </a:lnTo>
                                <a:lnTo>
                                  <a:pt x="9352" y="2751"/>
                                </a:lnTo>
                                <a:lnTo>
                                  <a:pt x="9352" y="80"/>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05" name="Text Box 69"/>
                        <wps:cNvSpPr txBox="1">
                          <a:spLocks noChangeArrowheads="1"/>
                        </wps:cNvSpPr>
                        <wps:spPr bwMode="auto">
                          <a:xfrm>
                            <a:off x="1440" y="258"/>
                            <a:ext cx="9361" cy="283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r>
                                <w:rPr>
                                  <w:sz w:val="20"/>
                                </w:rPr>
                                <w:t xml:space="preserve">The population group </w:t>
                              </w:r>
                              <w:r w:rsidRPr="00BE3520">
                                <w:rPr>
                                  <w:b/>
                                  <w:sz w:val="20"/>
                                </w:rPr>
                                <w:t>MAY</w:t>
                              </w:r>
                              <w:r>
                                <w:rPr>
                                  <w:sz w:val="20"/>
                                </w:rPr>
                                <w:t xml:space="preserve"> specify the target unit of the score using the </w:t>
                              </w:r>
                              <w:proofErr w:type="spellStart"/>
                              <w:r w:rsidRPr="00BE3520">
                                <w:rPr>
                                  <w:rFonts w:ascii="Courier New"/>
                                  <w:sz w:val="20"/>
                                </w:rPr>
                                <w:t>cql-</w:t>
                              </w:r>
                              <w:proofErr w:type="gramStart"/>
                              <w:r w:rsidRPr="00BE3520">
                                <w:rPr>
                                  <w:rFonts w:ascii="Courier New"/>
                                  <w:sz w:val="20"/>
                                </w:rPr>
                                <w:t>ext:scoreUnit</w:t>
                              </w:r>
                              <w:proofErr w:type="spellEnd"/>
                              <w:proofErr w:type="gramEnd"/>
                              <w:r>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12D381" id="Group 68" o:spid="_x0000_s1071" style="position:absolute;margin-left:1in;margin-top:12.8pt;width:468.05pt;height:174.75pt;z-index:251570176;mso-wrap-distance-left:0;mso-wrap-distance-right:0;mso-position-horizontal-relative:page" coordorigin="1440,258" coordsize="9361,2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">
                <v:shape id="Freeform 71" o:spid="_x0000_s1072"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" path="m9272,l80,,49,6,23,23,6,48,,80,,2751r6,31l23,2807r26,17l80,2830r9192,l9303,2824r26,-17l9346,2782r6,-31l9352,80r-6,-32l9329,23,9303,6,9272,xe" fillcolor="#fffde8" stroked="f">
                  <v:path arrowok="t" o:connecttype="custom" o:connectlocs="9272,262;80,262;49,268;23,285;6,310;0,342;0,3013;6,3044;23,3069;49,3086;80,3092;9272,3092;9303,3086;9329,3069;9346,3044;9352,3013;9352,342;9346,310;9329,285;9303,268;9272,262" o:connectangles="0,0,0,0,0,0,0,0,0,0,0,0,0,0,0,0,0,0,0,0,0"/>
                </v:shape>
                <v:shape id="Freeform 70" o:spid="_x0000_s1073" style="position:absolute;left:1444;top:262;width:9353;height:2831;visibility:visible;mso-wrap-style:square;v-text-anchor:top" coordsize="9353,2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" path="m9272,l80,,49,6,23,23,6,48,,80,,2751r6,31l23,2807r26,17l80,2830r9192,l9303,2824r26,-17l9346,2782r6,-31l9352,80r-6,-32l9329,23,9303,6,9272,xe" filled="f" strokeweight=".14056mm">
                  <v:path arrowok="t" o:connecttype="custom" o:connectlocs="9272,262;80,262;49,268;23,285;6,310;0,342;0,3013;6,3044;23,3069;49,3086;80,3092;9272,3092;9303,3086;9329,3069;9346,3044;9352,3013;9352,342;9346,310;9329,285;9303,268;9272,262" o:connectangles="0,0,0,0,0,0,0,0,0,0,0,0,0,0,0,0,0,0,0,0,0"/>
                </v:shape>
                <v:shape id="Text Box 69" o:spid="_x0000_s1074" type="#_x0000_t202" style="position:absolute;left:1440;top:258;width:9361;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0221682C" w14:textId="77777777" w:rsidR="00090BC7" w:rsidRDefault="00090BC7">
                        <w:pPr>
                          <w:spacing w:before="3"/>
                          <w:rPr>
                            <w:sz w:val="20"/>
                          </w:rPr>
                        </w:pPr>
                      </w:p>
                      <w:p w14:paraId="56A610E9" w14:textId="77777777" w:rsidR="00090BC7" w:rsidRDefault="00090BC7">
                        <w:pPr>
                          <w:ind w:left="273"/>
                          <w:rPr>
                            <w:b/>
                            <w:sz w:val="20"/>
                          </w:rPr>
                        </w:pPr>
                        <w:r>
                          <w:rPr>
                            <w:b/>
                            <w:sz w:val="20"/>
                          </w:rPr>
                          <w:t>Conformance Requirement 11 (Proportion Measures):</w:t>
                        </w:r>
                      </w:p>
                      <w:p w14:paraId="3BE3ABF0" w14:textId="77777777" w:rsidR="00090BC7" w:rsidRPr="00F45897" w:rsidRDefault="00090BC7" w:rsidP="0040431D">
                        <w:pPr>
                          <w:pStyle w:val="ListParagraph"/>
                          <w:numPr>
                            <w:ilvl w:val="0"/>
                            <w:numId w:val="50"/>
                          </w:numPr>
                          <w:tabs>
                            <w:tab w:val="left" w:pos="820"/>
                          </w:tabs>
                          <w:spacing w:before="5"/>
                          <w:ind w:left="900"/>
                          <w:rPr>
                            <w:sz w:val="20"/>
                          </w:rPr>
                        </w:pPr>
                        <w:r w:rsidRPr="00F45897">
                          <w:rPr>
                            <w:sz w:val="20"/>
                          </w:rPr>
                          <w:t xml:space="preserve">Population criteria </w:t>
                        </w:r>
                        <w:r w:rsidRPr="00F45897">
                          <w:rPr>
                            <w:b/>
                            <w:sz w:val="20"/>
                          </w:rPr>
                          <w:t xml:space="preserve">SHALL </w:t>
                        </w:r>
                        <w:r w:rsidRPr="00F45897">
                          <w:rPr>
                            <w:sz w:val="20"/>
                          </w:rPr>
                          <w:t>each reference a single CQL</w:t>
                        </w:r>
                        <w:r w:rsidRPr="00F45897">
                          <w:rPr>
                            <w:spacing w:val="-30"/>
                            <w:sz w:val="20"/>
                          </w:rPr>
                          <w:t xml:space="preserve"> </w:t>
                        </w:r>
                        <w:r w:rsidRPr="00F45897">
                          <w:rPr>
                            <w:sz w:val="20"/>
                          </w:rPr>
                          <w:t>expression.</w:t>
                        </w:r>
                      </w:p>
                      <w:p w14:paraId="2847F93F" w14:textId="77777777" w:rsidR="00090BC7" w:rsidRPr="00F45897" w:rsidRDefault="00090BC7" w:rsidP="0040431D">
                        <w:pPr>
                          <w:pStyle w:val="ListParagraph"/>
                          <w:numPr>
                            <w:ilvl w:val="0"/>
                            <w:numId w:val="50"/>
                          </w:numPr>
                          <w:tabs>
                            <w:tab w:val="left" w:pos="820"/>
                          </w:tabs>
                          <w:spacing w:before="113" w:line="240" w:lineRule="exact"/>
                          <w:ind w:left="900" w:right="334"/>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b/>
                            <w:sz w:val="20"/>
                          </w:rPr>
                          <w:t>SHALL</w:t>
                        </w:r>
                        <w:r w:rsidRPr="00F45897">
                          <w:rPr>
                            <w:b/>
                            <w:spacing w:val="-4"/>
                            <w:sz w:val="20"/>
                          </w:rPr>
                          <w:t xml:space="preserve"> </w:t>
                        </w:r>
                        <w:r w:rsidRPr="00F45897">
                          <w:rPr>
                            <w:sz w:val="20"/>
                          </w:rPr>
                          <w:t>use</w:t>
                        </w:r>
                        <w:r w:rsidRPr="00F45897">
                          <w:rPr>
                            <w:spacing w:val="-4"/>
                            <w:sz w:val="20"/>
                          </w:rPr>
                          <w:t xml:space="preserve"> </w:t>
                        </w:r>
                        <w:r w:rsidRPr="00F45897">
                          <w:rPr>
                            <w:sz w:val="20"/>
                          </w:rPr>
                          <w:t>the</w:t>
                        </w:r>
                        <w:r w:rsidRPr="00F45897">
                          <w:rPr>
                            <w:spacing w:val="-4"/>
                            <w:sz w:val="20"/>
                          </w:rPr>
                          <w:t xml:space="preserve"> </w:t>
                        </w:r>
                        <w:r w:rsidRPr="00F45897">
                          <w:rPr>
                            <w:rFonts w:ascii="Courier New"/>
                            <w:sz w:val="20"/>
                          </w:rPr>
                          <w:t>Patient</w:t>
                        </w:r>
                        <w:r w:rsidRPr="00F45897">
                          <w:rPr>
                            <w:rFonts w:ascii="Courier New"/>
                            <w:spacing w:val="-74"/>
                            <w:sz w:val="20"/>
                          </w:rPr>
                          <w:t xml:space="preserve"> </w:t>
                        </w:r>
                        <w:r w:rsidRPr="00F45897">
                          <w:rPr>
                            <w:sz w:val="20"/>
                          </w:rPr>
                          <w:t>context</w:t>
                        </w:r>
                        <w:r w:rsidRPr="00F45897">
                          <w:rPr>
                            <w:spacing w:val="-4"/>
                            <w:sz w:val="20"/>
                          </w:rPr>
                          <w:t xml:space="preserve"> </w:t>
                        </w:r>
                        <w:r w:rsidRPr="00F45897">
                          <w:rPr>
                            <w:sz w:val="20"/>
                          </w:rPr>
                          <w:t>and</w:t>
                        </w:r>
                        <w:r w:rsidRPr="00F45897">
                          <w:rPr>
                            <w:spacing w:val="-4"/>
                            <w:sz w:val="20"/>
                          </w:rPr>
                          <w:t xml:space="preserve"> </w:t>
                        </w:r>
                        <w:r w:rsidRPr="00F45897">
                          <w:rPr>
                            <w:sz w:val="20"/>
                          </w:rPr>
                          <w:t>be</w:t>
                        </w:r>
                        <w:r w:rsidRPr="00F45897">
                          <w:rPr>
                            <w:spacing w:val="-4"/>
                            <w:sz w:val="20"/>
                          </w:rPr>
                          <w:t xml:space="preserve"> </w:t>
                        </w:r>
                        <w:r w:rsidRPr="00F45897">
                          <w:rPr>
                            <w:sz w:val="20"/>
                          </w:rPr>
                          <w:t>executed</w:t>
                        </w:r>
                        <w:r w:rsidRPr="00F45897">
                          <w:rPr>
                            <w:spacing w:val="-4"/>
                            <w:sz w:val="20"/>
                          </w:rPr>
                          <w:t xml:space="preserve"> </w:t>
                        </w:r>
                        <w:r w:rsidRPr="00F45897">
                          <w:rPr>
                            <w:sz w:val="20"/>
                          </w:rPr>
                          <w:t>within</w:t>
                        </w:r>
                        <w:r w:rsidRPr="00F45897">
                          <w:rPr>
                            <w:spacing w:val="-4"/>
                            <w:sz w:val="20"/>
                          </w:rPr>
                          <w:t xml:space="preserve"> </w:t>
                        </w:r>
                        <w:r w:rsidRPr="00F45897">
                          <w:rPr>
                            <w:sz w:val="20"/>
                          </w:rPr>
                          <w:t>the</w:t>
                        </w:r>
                        <w:r w:rsidRPr="00F45897">
                          <w:rPr>
                            <w:spacing w:val="-4"/>
                            <w:sz w:val="20"/>
                          </w:rPr>
                          <w:t xml:space="preserve"> </w:t>
                        </w:r>
                        <w:r w:rsidRPr="00F45897">
                          <w:rPr>
                            <w:sz w:val="20"/>
                          </w:rPr>
                          <w:t>context</w:t>
                        </w:r>
                        <w:r w:rsidRPr="00F45897">
                          <w:rPr>
                            <w:spacing w:val="-4"/>
                            <w:sz w:val="20"/>
                          </w:rPr>
                          <w:t xml:space="preserve"> </w:t>
                        </w:r>
                        <w:r w:rsidRPr="00F45897">
                          <w:rPr>
                            <w:sz w:val="20"/>
                          </w:rPr>
                          <w:t>of</w:t>
                        </w:r>
                        <w:r w:rsidRPr="00F45897">
                          <w:rPr>
                            <w:spacing w:val="-4"/>
                            <w:sz w:val="20"/>
                          </w:rPr>
                          <w:t xml:space="preserve"> </w:t>
                        </w:r>
                        <w:r w:rsidRPr="00F45897">
                          <w:rPr>
                            <w:sz w:val="20"/>
                          </w:rPr>
                          <w:t>a</w:t>
                        </w:r>
                        <w:r w:rsidRPr="00F45897">
                          <w:rPr>
                            <w:spacing w:val="-4"/>
                            <w:sz w:val="20"/>
                          </w:rPr>
                          <w:t xml:space="preserve"> </w:t>
                        </w:r>
                        <w:r w:rsidRPr="00F45897">
                          <w:rPr>
                            <w:sz w:val="20"/>
                          </w:rPr>
                          <w:t>single patient record at a</w:t>
                        </w:r>
                        <w:r w:rsidRPr="00F45897">
                          <w:rPr>
                            <w:spacing w:val="-10"/>
                            <w:sz w:val="20"/>
                          </w:rPr>
                          <w:t xml:space="preserve"> </w:t>
                        </w:r>
                        <w:r w:rsidRPr="00F45897">
                          <w:rPr>
                            <w:sz w:val="20"/>
                          </w:rPr>
                          <w:t>time.</w:t>
                        </w:r>
                      </w:p>
                      <w:p w14:paraId="6C319E4E" w14:textId="77777777" w:rsidR="00090BC7" w:rsidRPr="00F45897" w:rsidRDefault="00090BC7" w:rsidP="0040431D">
                        <w:pPr>
                          <w:pStyle w:val="ListParagraph"/>
                          <w:numPr>
                            <w:ilvl w:val="0"/>
                            <w:numId w:val="50"/>
                          </w:numPr>
                          <w:tabs>
                            <w:tab w:val="left" w:pos="820"/>
                          </w:tabs>
                          <w:spacing w:before="118" w:line="240" w:lineRule="exact"/>
                          <w:ind w:left="900" w:right="112"/>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patient-based</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Boolean</w:t>
                        </w:r>
                        <w:r w:rsidRPr="00F45897">
                          <w:rPr>
                            <w:rFonts w:ascii="Courier New"/>
                            <w:b/>
                            <w:color w:val="7F0054"/>
                            <w:spacing w:val="-74"/>
                            <w:sz w:val="20"/>
                          </w:rPr>
                          <w:t xml:space="preserve"> </w:t>
                        </w:r>
                        <w:r w:rsidRPr="00F45897">
                          <w:rPr>
                            <w:sz w:val="20"/>
                          </w:rPr>
                          <w:t>to</w:t>
                        </w:r>
                        <w:r w:rsidRPr="00F45897">
                          <w:rPr>
                            <w:spacing w:val="-4"/>
                            <w:sz w:val="20"/>
                          </w:rPr>
                          <w:t xml:space="preserve"> </w:t>
                        </w:r>
                        <w:r w:rsidRPr="00F45897">
                          <w:rPr>
                            <w:sz w:val="20"/>
                          </w:rPr>
                          <w:t>indicate</w:t>
                        </w:r>
                        <w:r w:rsidRPr="00F45897">
                          <w:rPr>
                            <w:spacing w:val="-4"/>
                            <w:sz w:val="20"/>
                          </w:rPr>
                          <w:t xml:space="preserve"> </w:t>
                        </w:r>
                        <w:r w:rsidRPr="00F45897">
                          <w:rPr>
                            <w:sz w:val="20"/>
                          </w:rPr>
                          <w:t>whether</w:t>
                        </w:r>
                        <w:r w:rsidRPr="00F45897">
                          <w:rPr>
                            <w:spacing w:val="-4"/>
                            <w:sz w:val="20"/>
                          </w:rPr>
                          <w:t xml:space="preserve"> </w:t>
                        </w:r>
                        <w:r w:rsidRPr="00F45897">
                          <w:rPr>
                            <w:sz w:val="20"/>
                          </w:rPr>
                          <w:t>a</w:t>
                        </w:r>
                        <w:r w:rsidRPr="00F45897">
                          <w:rPr>
                            <w:spacing w:val="-4"/>
                            <w:sz w:val="20"/>
                          </w:rPr>
                          <w:t xml:space="preserve"> </w:t>
                        </w:r>
                        <w:r w:rsidRPr="00F45897">
                          <w:rPr>
                            <w:sz w:val="20"/>
                          </w:rPr>
                          <w:t>patient matches the population criteria (</w:t>
                        </w:r>
                        <w:r w:rsidRPr="00F45897">
                          <w:rPr>
                            <w:rFonts w:ascii="Courier New"/>
                            <w:b/>
                            <w:color w:val="7F0054"/>
                            <w:sz w:val="20"/>
                          </w:rPr>
                          <w:t>true</w:t>
                        </w:r>
                        <w:r w:rsidRPr="00F45897">
                          <w:rPr>
                            <w:sz w:val="20"/>
                          </w:rPr>
                          <w:t>) or not</w:t>
                        </w:r>
                        <w:r w:rsidRPr="00F45897">
                          <w:rPr>
                            <w:spacing w:val="-23"/>
                            <w:sz w:val="20"/>
                          </w:rPr>
                          <w:t xml:space="preserve"> </w:t>
                        </w:r>
                        <w:r w:rsidRPr="00F45897">
                          <w:rPr>
                            <w:sz w:val="20"/>
                          </w:rPr>
                          <w:t>(</w:t>
                        </w:r>
                        <w:r w:rsidRPr="00F45897">
                          <w:rPr>
                            <w:rFonts w:ascii="Courier New"/>
                            <w:b/>
                            <w:color w:val="7F0054"/>
                            <w:sz w:val="20"/>
                          </w:rPr>
                          <w:t>false</w:t>
                        </w:r>
                        <w:r w:rsidRPr="00F45897">
                          <w:rPr>
                            <w:sz w:val="20"/>
                          </w:rPr>
                          <w:t>).</w:t>
                        </w:r>
                      </w:p>
                      <w:p w14:paraId="46930DEC" w14:textId="72A7FC09" w:rsidR="00090BC7" w:rsidRDefault="00090BC7" w:rsidP="0040431D">
                        <w:pPr>
                          <w:pStyle w:val="ListParagraph"/>
                          <w:numPr>
                            <w:ilvl w:val="0"/>
                            <w:numId w:val="50"/>
                          </w:numPr>
                          <w:tabs>
                            <w:tab w:val="left" w:pos="820"/>
                          </w:tabs>
                          <w:spacing w:before="118" w:line="240" w:lineRule="exact"/>
                          <w:ind w:left="900" w:right="656"/>
                          <w:rPr>
                            <w:sz w:val="20"/>
                          </w:rPr>
                        </w:pPr>
                        <w:r w:rsidRPr="00F45897">
                          <w:rPr>
                            <w:sz w:val="20"/>
                          </w:rPr>
                          <w:t>The</w:t>
                        </w:r>
                        <w:r w:rsidRPr="00F45897">
                          <w:rPr>
                            <w:spacing w:val="-4"/>
                            <w:sz w:val="20"/>
                          </w:rPr>
                          <w:t xml:space="preserve"> </w:t>
                        </w:r>
                        <w:r w:rsidRPr="00F45897">
                          <w:rPr>
                            <w:sz w:val="20"/>
                          </w:rPr>
                          <w:t>CQL</w:t>
                        </w:r>
                        <w:r w:rsidRPr="00F45897">
                          <w:rPr>
                            <w:spacing w:val="-4"/>
                            <w:sz w:val="20"/>
                          </w:rPr>
                          <w:t xml:space="preserve"> </w:t>
                        </w:r>
                        <w:r w:rsidRPr="00F45897">
                          <w:rPr>
                            <w:sz w:val="20"/>
                          </w:rPr>
                          <w:t>expression</w:t>
                        </w:r>
                        <w:r w:rsidRPr="00F45897">
                          <w:rPr>
                            <w:spacing w:val="-4"/>
                            <w:sz w:val="20"/>
                          </w:rPr>
                          <w:t xml:space="preserve"> </w:t>
                        </w:r>
                        <w:r w:rsidRPr="00F45897">
                          <w:rPr>
                            <w:sz w:val="20"/>
                          </w:rPr>
                          <w:t>for</w:t>
                        </w:r>
                        <w:r w:rsidRPr="00F45897">
                          <w:rPr>
                            <w:spacing w:val="-4"/>
                            <w:sz w:val="20"/>
                          </w:rPr>
                          <w:t xml:space="preserve"> </w:t>
                        </w:r>
                        <w:r w:rsidRPr="00F45897">
                          <w:rPr>
                            <w:sz w:val="20"/>
                          </w:rPr>
                          <w:t>episode-of-care</w:t>
                        </w:r>
                        <w:r w:rsidRPr="00F45897">
                          <w:rPr>
                            <w:spacing w:val="-4"/>
                            <w:sz w:val="20"/>
                          </w:rPr>
                          <w:t xml:space="preserve"> </w:t>
                        </w:r>
                        <w:r w:rsidRPr="00F45897">
                          <w:rPr>
                            <w:sz w:val="20"/>
                          </w:rPr>
                          <w:t>measures</w:t>
                        </w:r>
                        <w:r w:rsidRPr="00F45897">
                          <w:rPr>
                            <w:spacing w:val="-4"/>
                            <w:sz w:val="20"/>
                          </w:rPr>
                          <w:t xml:space="preserve"> </w:t>
                        </w:r>
                        <w:r w:rsidRPr="00F45897">
                          <w:rPr>
                            <w:b/>
                            <w:sz w:val="20"/>
                          </w:rPr>
                          <w:t>SHALL</w:t>
                        </w:r>
                        <w:r w:rsidRPr="00F45897">
                          <w:rPr>
                            <w:b/>
                            <w:spacing w:val="-4"/>
                            <w:sz w:val="20"/>
                          </w:rPr>
                          <w:t xml:space="preserve"> </w:t>
                        </w:r>
                        <w:r w:rsidRPr="00F45897">
                          <w:rPr>
                            <w:sz w:val="20"/>
                          </w:rPr>
                          <w:t>return</w:t>
                        </w:r>
                        <w:r w:rsidRPr="00F45897">
                          <w:rPr>
                            <w:spacing w:val="-4"/>
                            <w:sz w:val="20"/>
                          </w:rPr>
                          <w:t xml:space="preserve"> </w:t>
                        </w:r>
                        <w:r w:rsidRPr="00F45897">
                          <w:rPr>
                            <w:sz w:val="20"/>
                          </w:rPr>
                          <w:t>a</w:t>
                        </w:r>
                        <w:r w:rsidRPr="00F45897">
                          <w:rPr>
                            <w:spacing w:val="-4"/>
                            <w:sz w:val="20"/>
                          </w:rPr>
                          <w:t xml:space="preserve"> </w:t>
                        </w:r>
                        <w:r w:rsidRPr="00F45897">
                          <w:rPr>
                            <w:rFonts w:ascii="Courier New"/>
                            <w:b/>
                            <w:color w:val="7F0054"/>
                            <w:sz w:val="20"/>
                          </w:rPr>
                          <w:t>List</w:t>
                        </w:r>
                        <w:r w:rsidRPr="00F45897">
                          <w:rPr>
                            <w:rFonts w:ascii="Courier New"/>
                            <w:b/>
                            <w:color w:val="7F0054"/>
                            <w:spacing w:val="-74"/>
                            <w:sz w:val="20"/>
                          </w:rPr>
                          <w:t xml:space="preserve"> </w:t>
                        </w:r>
                        <w:r w:rsidRPr="00F45897">
                          <w:rPr>
                            <w:sz w:val="20"/>
                          </w:rPr>
                          <w:t>of</w:t>
                        </w:r>
                        <w:r w:rsidRPr="00F45897">
                          <w:rPr>
                            <w:spacing w:val="-4"/>
                            <w:sz w:val="20"/>
                          </w:rPr>
                          <w:t xml:space="preserve"> </w:t>
                        </w:r>
                        <w:r w:rsidRPr="00F45897">
                          <w:rPr>
                            <w:sz w:val="20"/>
                          </w:rPr>
                          <w:t>events</w:t>
                        </w:r>
                        <w:r w:rsidRPr="00F45897">
                          <w:rPr>
                            <w:spacing w:val="-4"/>
                            <w:sz w:val="20"/>
                          </w:rPr>
                          <w:t xml:space="preserve"> </w:t>
                        </w:r>
                        <w:r w:rsidRPr="00F45897">
                          <w:rPr>
                            <w:sz w:val="20"/>
                          </w:rPr>
                          <w:t>that</w:t>
                        </w:r>
                        <w:r w:rsidRPr="00F45897">
                          <w:rPr>
                            <w:spacing w:val="-4"/>
                            <w:sz w:val="20"/>
                          </w:rPr>
                          <w:t xml:space="preserve"> </w:t>
                        </w:r>
                        <w:r w:rsidRPr="00F45897">
                          <w:rPr>
                            <w:sz w:val="20"/>
                          </w:rPr>
                          <w:t>match</w:t>
                        </w:r>
                        <w:r w:rsidRPr="00F45897">
                          <w:rPr>
                            <w:spacing w:val="-4"/>
                            <w:sz w:val="20"/>
                          </w:rPr>
                          <w:t xml:space="preserve"> </w:t>
                        </w:r>
                        <w:r w:rsidRPr="00F45897">
                          <w:rPr>
                            <w:sz w:val="20"/>
                          </w:rPr>
                          <w:t>the population</w:t>
                        </w:r>
                        <w:r w:rsidRPr="00F45897">
                          <w:rPr>
                            <w:spacing w:val="-7"/>
                            <w:sz w:val="20"/>
                          </w:rPr>
                          <w:t xml:space="preserve"> </w:t>
                        </w:r>
                        <w:r w:rsidRPr="00F45897">
                          <w:rPr>
                            <w:sz w:val="20"/>
                          </w:rPr>
                          <w:t>criteria.</w:t>
                        </w:r>
                      </w:p>
                      <w:p w14:paraId="317CC794" w14:textId="161BA206" w:rsidR="006E2898" w:rsidRPr="00F45897" w:rsidRDefault="006E2898" w:rsidP="0040431D">
                        <w:pPr>
                          <w:pStyle w:val="ListParagraph"/>
                          <w:numPr>
                            <w:ilvl w:val="0"/>
                            <w:numId w:val="50"/>
                          </w:numPr>
                          <w:tabs>
                            <w:tab w:val="left" w:pos="820"/>
                          </w:tabs>
                          <w:spacing w:before="118" w:line="240" w:lineRule="exact"/>
                          <w:ind w:left="900" w:right="656"/>
                          <w:rPr>
                            <w:sz w:val="20"/>
                          </w:rPr>
                        </w:pPr>
                        <w:r>
                          <w:rPr>
                            <w:sz w:val="20"/>
                          </w:rPr>
                          <w:t xml:space="preserve">The population group </w:t>
                        </w:r>
                        <w:r w:rsidRPr="00BE3520">
                          <w:rPr>
                            <w:b/>
                            <w:sz w:val="20"/>
                          </w:rPr>
                          <w:t>MAY</w:t>
                        </w:r>
                        <w:r>
                          <w:rPr>
                            <w:sz w:val="20"/>
                          </w:rPr>
                          <w:t xml:space="preserve"> specify the target unit of the score using the </w:t>
                        </w:r>
                        <w:proofErr w:type="spellStart"/>
                        <w:r w:rsidRPr="00BE3520">
                          <w:rPr>
                            <w:rFonts w:ascii="Courier New"/>
                            <w:sz w:val="20"/>
                          </w:rPr>
                          <w:t>cql-</w:t>
                        </w:r>
                        <w:proofErr w:type="gramStart"/>
                        <w:r w:rsidRPr="00BE3520">
                          <w:rPr>
                            <w:rFonts w:ascii="Courier New"/>
                            <w:sz w:val="20"/>
                          </w:rPr>
                          <w:t>ext:scoreUnit</w:t>
                        </w:r>
                        <w:proofErr w:type="spellEnd"/>
                        <w:proofErr w:type="gramEnd"/>
                        <w:r>
                          <w:rPr>
                            <w:sz w:val="20"/>
                          </w:rPr>
                          <w:t xml:space="preserve"> extension, and SHALL use Unified Code for Units of Measure (UCUM) to specify the target unit.</w:t>
                        </w:r>
                      </w:p>
                    </w:txbxContent>
                  </v:textbox>
                </v:shape>
                <w10:wrap type="topAndBottom" anchorx="page"/>
              </v:group>
            </w:pict>
          </mc:Fallback>
        </mc:AlternateContent>
      </w:r>
    </w:p>
    <w:p w14:paraId="4F79087D" w14:textId="77777777" w:rsidR="00A0534D" w:rsidRDefault="00A0534D">
      <w:pPr>
        <w:pStyle w:val="BodyText"/>
        <w:rPr>
          <w:sz w:val="20"/>
        </w:rPr>
      </w:pPr>
    </w:p>
    <w:p w14:paraId="71478364" w14:textId="77777777" w:rsidR="00A0534D" w:rsidRDefault="00A0534D">
      <w:pPr>
        <w:pStyle w:val="BodyText"/>
        <w:rPr>
          <w:sz w:val="20"/>
        </w:rPr>
      </w:pPr>
    </w:p>
    <w:p w14:paraId="13BC0F29" w14:textId="77777777" w:rsidR="00A0534D" w:rsidRDefault="0083059C">
      <w:pPr>
        <w:pStyle w:val="Heading3"/>
        <w:tabs>
          <w:tab w:val="left" w:pos="774"/>
        </w:tabs>
        <w:spacing w:before="56"/>
        <w:ind w:left="120" w:right="110" w:firstLine="0"/>
        <w:jc w:val="left"/>
      </w:pPr>
      <w:bookmarkStart w:id="102" w:name="5.3.1_Proportion_measure_scoring"/>
      <w:bookmarkStart w:id="103" w:name="_Toc519432939"/>
      <w:bookmarkEnd w:id="102"/>
      <w:r>
        <w:t>5.3.1</w:t>
      </w:r>
      <w:r>
        <w:tab/>
        <w:t>Proportion measure</w:t>
      </w:r>
      <w:r>
        <w:rPr>
          <w:spacing w:val="-31"/>
        </w:rPr>
        <w:t xml:space="preserve"> </w:t>
      </w:r>
      <w:r>
        <w:t>scoring</w:t>
      </w:r>
      <w:bookmarkEnd w:id="103"/>
    </w:p>
    <w:p w14:paraId="309E5E7A" w14:textId="77777777" w:rsidR="00A0534D" w:rsidRDefault="00A0534D">
      <w:pPr>
        <w:pStyle w:val="BodyText"/>
        <w:spacing w:before="3"/>
        <w:rPr>
          <w:b/>
          <w:sz w:val="25"/>
        </w:rPr>
      </w:pPr>
    </w:p>
    <w:p w14:paraId="469B4C35" w14:textId="712682F3" w:rsidR="00A0534D" w:rsidRDefault="006E2898">
      <w:pPr>
        <w:pStyle w:val="BodyText"/>
        <w:spacing w:line="256" w:lineRule="auto"/>
        <w:ind w:left="120" w:right="112"/>
      </w:pPr>
      <w:r>
        <w:t xml:space="preserve">Proportion measure scoring calculations as well as </w:t>
      </w:r>
      <w:r w:rsidR="0083059C">
        <w:t>the</w:t>
      </w:r>
      <w:r w:rsidR="0083059C">
        <w:rPr>
          <w:spacing w:val="-17"/>
        </w:rPr>
        <w:t xml:space="preserve"> </w:t>
      </w:r>
      <w:r w:rsidR="0083059C">
        <w:t>semantics</w:t>
      </w:r>
      <w:r w:rsidR="0083059C">
        <w:rPr>
          <w:spacing w:val="-18"/>
        </w:rPr>
        <w:t xml:space="preserve"> </w:t>
      </w:r>
      <w:r>
        <w:t xml:space="preserve">of population </w:t>
      </w:r>
      <w:r w:rsidR="0083059C">
        <w:t>criteria can</w:t>
      </w:r>
      <w:r w:rsidR="0083059C">
        <w:rPr>
          <w:spacing w:val="-7"/>
        </w:rPr>
        <w:t xml:space="preserve"> </w:t>
      </w:r>
      <w:r w:rsidR="0083059C">
        <w:t>be</w:t>
      </w:r>
      <w:r w:rsidR="0083059C">
        <w:rPr>
          <w:spacing w:val="-7"/>
        </w:rPr>
        <w:t xml:space="preserve"> </w:t>
      </w:r>
      <w:r w:rsidR="0083059C">
        <w:t>found</w:t>
      </w:r>
      <w:r w:rsidR="0083059C">
        <w:rPr>
          <w:spacing w:val="-7"/>
        </w:rPr>
        <w:t xml:space="preserve"> </w:t>
      </w:r>
      <w:r w:rsidR="0083059C">
        <w:t>in</w:t>
      </w:r>
      <w:r w:rsidR="0083059C">
        <w:rPr>
          <w:spacing w:val="-7"/>
        </w:rPr>
        <w:t xml:space="preserve"> </w:t>
      </w:r>
      <w:r w:rsidR="0083059C">
        <w:t>the</w:t>
      </w:r>
      <w:r w:rsidR="0083059C">
        <w:rPr>
          <w:spacing w:val="-7"/>
        </w:rPr>
        <w:t xml:space="preserve"> </w:t>
      </w:r>
      <w:r w:rsidR="0083059C">
        <w:t>HQMF</w:t>
      </w:r>
      <w:r w:rsidR="0083059C">
        <w:rPr>
          <w:spacing w:val="-7"/>
        </w:rPr>
        <w:t xml:space="preserve"> </w:t>
      </w:r>
      <w:r w:rsidR="0083059C">
        <w:t>specification</w:t>
      </w:r>
      <w:r w:rsidR="0083059C">
        <w:rPr>
          <w:spacing w:val="-7"/>
        </w:rPr>
        <w:t xml:space="preserve"> </w:t>
      </w:r>
      <w:r w:rsidR="0083059C">
        <w:t>[</w:t>
      </w:r>
      <w:hyperlink w:anchor="_bookmark101" w:history="1">
        <w:r w:rsidR="00EA778B">
          <w:rPr>
            <w:color w:val="0000FF"/>
          </w:rPr>
          <w:t>3</w:t>
        </w:r>
      </w:hyperlink>
      <w:r w:rsidR="0083059C">
        <w:t>].</w:t>
      </w:r>
    </w:p>
    <w:p w14:paraId="5077D029" w14:textId="6D7A8695" w:rsidR="00A0534D" w:rsidRDefault="006E2898" w:rsidP="00BE3520">
      <w:pPr>
        <w:spacing w:line="256" w:lineRule="auto"/>
        <w:rPr>
          <w:sz w:val="20"/>
        </w:rPr>
      </w:pPr>
      <w:r>
        <w:lastRenderedPageBreak/>
        <w:t xml:space="preserve">In addition, proportion measures may use the </w:t>
      </w:r>
      <w:proofErr w:type="spellStart"/>
      <w:r>
        <w:t>cql-</w:t>
      </w:r>
      <w:proofErr w:type="gramStart"/>
      <w:r>
        <w:t>ext:scoreUnit</w:t>
      </w:r>
      <w:proofErr w:type="spellEnd"/>
      <w:proofErr w:type="gramEnd"/>
      <w:r>
        <w:t xml:space="preserve"> extension to specify the expected target unit of the  proportion score, as specified in Conformance Requirement 11. See the Ratio Measure example for an illustration of the use of the </w:t>
      </w:r>
      <w:proofErr w:type="spellStart"/>
      <w:r>
        <w:t>scoreUnit</w:t>
      </w:r>
      <w:proofErr w:type="spellEnd"/>
      <w:r>
        <w:t xml:space="preserve"> extension.</w:t>
      </w:r>
    </w:p>
    <w:p w14:paraId="1F79975A" w14:textId="77777777" w:rsidR="00A0534D" w:rsidRDefault="00A0534D">
      <w:pPr>
        <w:pStyle w:val="BodyText"/>
        <w:spacing w:before="7"/>
        <w:rPr>
          <w:sz w:val="15"/>
        </w:rPr>
      </w:pPr>
    </w:p>
    <w:p w14:paraId="16B02519" w14:textId="026E3DDC" w:rsidR="00A0534D" w:rsidRDefault="0083059C">
      <w:pPr>
        <w:pStyle w:val="Heading2"/>
        <w:spacing w:before="53"/>
        <w:ind w:left="120" w:firstLine="0"/>
      </w:pPr>
      <w:bookmarkStart w:id="104" w:name="5.4_Ratio_Measures"/>
      <w:bookmarkStart w:id="105" w:name="_Toc519432940"/>
      <w:bookmarkEnd w:id="104"/>
      <w:r>
        <w:t>5.4 Ratio Measures</w:t>
      </w:r>
      <w:bookmarkEnd w:id="105"/>
    </w:p>
    <w:p w14:paraId="7E8BFBE8" w14:textId="77777777" w:rsidR="00A0534D" w:rsidRDefault="00A0534D">
      <w:pPr>
        <w:pStyle w:val="BodyText"/>
        <w:spacing w:before="2"/>
        <w:rPr>
          <w:b/>
          <w:sz w:val="25"/>
        </w:rPr>
      </w:pPr>
    </w:p>
    <w:p w14:paraId="5B4BEC97" w14:textId="77777777" w:rsidR="00A0534D" w:rsidRDefault="0083059C">
      <w:pPr>
        <w:pStyle w:val="BodyText"/>
        <w:spacing w:line="256" w:lineRule="auto"/>
        <w:ind w:left="120" w:right="119"/>
        <w:jc w:val="both"/>
      </w:pPr>
      <w:r>
        <w:t xml:space="preserve">An HQMF document representing a ratio measure will include one or more population criteria sections as described in </w:t>
      </w:r>
      <w:hyperlink w:anchor="_bookmark61" w:history="1">
        <w:r>
          <w:rPr>
            <w:color w:val="0000FF"/>
          </w:rPr>
          <w:t>Table 2</w:t>
        </w:r>
      </w:hyperlink>
      <w:r>
        <w:t>.</w:t>
      </w:r>
    </w:p>
    <w:p w14:paraId="0AC039B2" w14:textId="77777777" w:rsidR="00A0534D" w:rsidRDefault="0083059C">
      <w:pPr>
        <w:pStyle w:val="BodyText"/>
        <w:spacing w:before="120" w:line="249" w:lineRule="auto"/>
        <w:ind w:left="120" w:right="119"/>
        <w:jc w:val="both"/>
      </w:pPr>
      <w:r>
        <w:t>In</w:t>
      </w:r>
      <w:r>
        <w:rPr>
          <w:spacing w:val="-15"/>
        </w:rPr>
        <w:t xml:space="preserve"> </w:t>
      </w:r>
      <w:r>
        <w:t>addition,</w:t>
      </w:r>
      <w:r>
        <w:rPr>
          <w:spacing w:val="-13"/>
        </w:rPr>
        <w:t xml:space="preserve"> </w:t>
      </w:r>
      <w:r>
        <w:t>it</w:t>
      </w:r>
      <w:r>
        <w:rPr>
          <w:spacing w:val="-15"/>
        </w:rPr>
        <w:t xml:space="preserve"> </w:t>
      </w:r>
      <w:r>
        <w:t>may</w:t>
      </w:r>
      <w:r>
        <w:rPr>
          <w:spacing w:val="-15"/>
        </w:rPr>
        <w:t xml:space="preserve"> </w:t>
      </w:r>
      <w:r>
        <w:t>also</w:t>
      </w:r>
      <w:r>
        <w:rPr>
          <w:spacing w:val="-15"/>
        </w:rPr>
        <w:t xml:space="preserve"> </w:t>
      </w:r>
      <w:r>
        <w:t>include</w:t>
      </w:r>
      <w:r>
        <w:rPr>
          <w:spacing w:val="-15"/>
        </w:rPr>
        <w:t xml:space="preserve"> </w:t>
      </w:r>
      <w:r>
        <w:t>one</w:t>
      </w:r>
      <w:r>
        <w:rPr>
          <w:spacing w:val="-15"/>
        </w:rPr>
        <w:t xml:space="preserve"> </w:t>
      </w:r>
      <w:r>
        <w:t>measure</w:t>
      </w:r>
      <w:r>
        <w:rPr>
          <w:spacing w:val="-15"/>
        </w:rPr>
        <w:t xml:space="preserve"> </w:t>
      </w:r>
      <w:r>
        <w:t>observation</w:t>
      </w:r>
      <w:r>
        <w:rPr>
          <w:spacing w:val="-15"/>
        </w:rPr>
        <w:t xml:space="preserve"> </w:t>
      </w:r>
      <w:r>
        <w:t>section</w:t>
      </w:r>
      <w:r>
        <w:rPr>
          <w:spacing w:val="-15"/>
        </w:rPr>
        <w:t xml:space="preserve"> </w:t>
      </w:r>
      <w:r>
        <w:t>with</w:t>
      </w:r>
      <w:r>
        <w:rPr>
          <w:spacing w:val="-15"/>
        </w:rPr>
        <w:t xml:space="preserve"> </w:t>
      </w:r>
      <w:r>
        <w:t>one</w:t>
      </w:r>
      <w:r>
        <w:rPr>
          <w:spacing w:val="-15"/>
        </w:rPr>
        <w:t xml:space="preserve"> </w:t>
      </w:r>
      <w:r>
        <w:t>or</w:t>
      </w:r>
      <w:r>
        <w:rPr>
          <w:spacing w:val="-15"/>
        </w:rPr>
        <w:t xml:space="preserve"> </w:t>
      </w:r>
      <w:r>
        <w:t>more</w:t>
      </w:r>
      <w:r>
        <w:rPr>
          <w:spacing w:val="-15"/>
        </w:rPr>
        <w:t xml:space="preserve"> </w:t>
      </w:r>
      <w:proofErr w:type="spellStart"/>
      <w:r>
        <w:rPr>
          <w:rFonts w:ascii="Courier New"/>
          <w:sz w:val="20"/>
        </w:rPr>
        <w:t>measureObservation</w:t>
      </w:r>
      <w:proofErr w:type="spellEnd"/>
      <w:r>
        <w:rPr>
          <w:rFonts w:ascii="Courier New"/>
          <w:sz w:val="20"/>
        </w:rPr>
        <w:t>- Definition</w:t>
      </w:r>
      <w:r>
        <w:rPr>
          <w:rFonts w:ascii="Courier New"/>
          <w:spacing w:val="-57"/>
          <w:sz w:val="20"/>
        </w:rPr>
        <w:t xml:space="preserve"> </w:t>
      </w:r>
      <w:r>
        <w:t xml:space="preserve">elements. The semantics of these components are unchanged from the HQMF specification; the only difference is that each measure population component and each measure observation definition </w:t>
      </w:r>
      <w:bookmarkStart w:id="106" w:name="_bookmark69"/>
      <w:bookmarkEnd w:id="106"/>
      <w:proofErr w:type="gramStart"/>
      <w:r>
        <w:t>references</w:t>
      </w:r>
      <w:proofErr w:type="gramEnd"/>
      <w:r>
        <w:rPr>
          <w:spacing w:val="-7"/>
        </w:rPr>
        <w:t xml:space="preserve"> </w:t>
      </w:r>
      <w:r>
        <w:t>a</w:t>
      </w:r>
      <w:r>
        <w:rPr>
          <w:spacing w:val="-7"/>
        </w:rPr>
        <w:t xml:space="preserve"> </w:t>
      </w:r>
      <w:r>
        <w:t>single</w:t>
      </w:r>
      <w:r>
        <w:rPr>
          <w:spacing w:val="-7"/>
        </w:rPr>
        <w:t xml:space="preserve"> </w:t>
      </w:r>
      <w:r>
        <w:t>criterion</w:t>
      </w:r>
      <w:r>
        <w:rPr>
          <w:spacing w:val="-7"/>
        </w:rPr>
        <w:t xml:space="preserve"> </w:t>
      </w:r>
      <w:r>
        <w:t>encoded</w:t>
      </w:r>
      <w:r>
        <w:rPr>
          <w:spacing w:val="-7"/>
        </w:rPr>
        <w:t xml:space="preserve"> </w:t>
      </w:r>
      <w:r>
        <w:t>as</w:t>
      </w:r>
      <w:r>
        <w:rPr>
          <w:spacing w:val="-7"/>
        </w:rPr>
        <w:t xml:space="preserve"> </w:t>
      </w:r>
      <w:r>
        <w:t>a</w:t>
      </w:r>
      <w:r>
        <w:rPr>
          <w:spacing w:val="-7"/>
        </w:rPr>
        <w:t xml:space="preserve"> </w:t>
      </w:r>
      <w:r>
        <w:t>CQL</w:t>
      </w:r>
      <w:r>
        <w:rPr>
          <w:spacing w:val="-7"/>
        </w:rPr>
        <w:t xml:space="preserve"> </w:t>
      </w:r>
      <w:r>
        <w:t>expression.</w:t>
      </w:r>
    </w:p>
    <w:p w14:paraId="0B72172B" w14:textId="77777777" w:rsidR="00A0534D" w:rsidRDefault="00204EE5">
      <w:pPr>
        <w:pStyle w:val="BodyText"/>
        <w:spacing w:before="1"/>
        <w:rPr>
          <w:sz w:val="20"/>
        </w:rPr>
      </w:pPr>
      <w:r>
        <w:rPr>
          <w:noProof/>
        </w:rPr>
        <mc:AlternateContent>
          <mc:Choice Requires="wpg">
            <w:drawing>
              <wp:anchor distT="0" distB="0" distL="0" distR="0" simplePos="0" relativeHeight="251571200" behindDoc="0" locked="0" layoutInCell="1" allowOverlap="1" wp14:anchorId="5F397CC3" wp14:editId="796FBDCA">
                <wp:simplePos x="0" y="0"/>
                <wp:positionH relativeFrom="page">
                  <wp:posOffset>914400</wp:posOffset>
                </wp:positionH>
                <wp:positionV relativeFrom="paragraph">
                  <wp:posOffset>173355</wp:posOffset>
                </wp:positionV>
                <wp:extent cx="5944235" cy="1981200"/>
                <wp:effectExtent l="0" t="0" r="18415" b="19050"/>
                <wp:wrapTopAndBottom/>
                <wp:docPr id="9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981200"/>
                          <a:chOff x="1440" y="271"/>
                          <a:chExt cx="9361" cy="1883"/>
                        </a:xfrm>
                      </wpg:grpSpPr>
                      <wps:wsp>
                        <wps:cNvPr id="99" name="Freeform 67"/>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0" name="Freeform 66"/>
                        <wps:cNvSpPr>
                          <a:spLocks/>
                        </wps:cNvSpPr>
                        <wps:spPr bwMode="auto">
                          <a:xfrm>
                            <a:off x="1444" y="275"/>
                            <a:ext cx="9353" cy="1875"/>
                          </a:xfrm>
                          <a:custGeom>
                            <a:avLst/>
                            <a:gdLst>
                              <a:gd name="T0" fmla="+- 0 10716 1444"/>
                              <a:gd name="T1" fmla="*/ T0 w 9353"/>
                              <a:gd name="T2" fmla="+- 0 275 275"/>
                              <a:gd name="T3" fmla="*/ 275 h 1875"/>
                              <a:gd name="T4" fmla="+- 0 1524 1444"/>
                              <a:gd name="T5" fmla="*/ T4 w 9353"/>
                              <a:gd name="T6" fmla="+- 0 275 275"/>
                              <a:gd name="T7" fmla="*/ 275 h 1875"/>
                              <a:gd name="T8" fmla="+- 0 1493 1444"/>
                              <a:gd name="T9" fmla="*/ T8 w 9353"/>
                              <a:gd name="T10" fmla="+- 0 281 275"/>
                              <a:gd name="T11" fmla="*/ 281 h 1875"/>
                              <a:gd name="T12" fmla="+- 0 1467 1444"/>
                              <a:gd name="T13" fmla="*/ T12 w 9353"/>
                              <a:gd name="T14" fmla="+- 0 298 275"/>
                              <a:gd name="T15" fmla="*/ 298 h 1875"/>
                              <a:gd name="T16" fmla="+- 0 1450 1444"/>
                              <a:gd name="T17" fmla="*/ T16 w 9353"/>
                              <a:gd name="T18" fmla="+- 0 323 275"/>
                              <a:gd name="T19" fmla="*/ 323 h 1875"/>
                              <a:gd name="T20" fmla="+- 0 1444 1444"/>
                              <a:gd name="T21" fmla="*/ T20 w 9353"/>
                              <a:gd name="T22" fmla="+- 0 354 275"/>
                              <a:gd name="T23" fmla="*/ 354 h 1875"/>
                              <a:gd name="T24" fmla="+- 0 1444 1444"/>
                              <a:gd name="T25" fmla="*/ T24 w 9353"/>
                              <a:gd name="T26" fmla="+- 0 2069 275"/>
                              <a:gd name="T27" fmla="*/ 2069 h 1875"/>
                              <a:gd name="T28" fmla="+- 0 1450 1444"/>
                              <a:gd name="T29" fmla="*/ T28 w 9353"/>
                              <a:gd name="T30" fmla="+- 0 2100 275"/>
                              <a:gd name="T31" fmla="*/ 2100 h 1875"/>
                              <a:gd name="T32" fmla="+- 0 1467 1444"/>
                              <a:gd name="T33" fmla="*/ T32 w 9353"/>
                              <a:gd name="T34" fmla="+- 0 2125 275"/>
                              <a:gd name="T35" fmla="*/ 2125 h 1875"/>
                              <a:gd name="T36" fmla="+- 0 1493 1444"/>
                              <a:gd name="T37" fmla="*/ T36 w 9353"/>
                              <a:gd name="T38" fmla="+- 0 2142 275"/>
                              <a:gd name="T39" fmla="*/ 2142 h 1875"/>
                              <a:gd name="T40" fmla="+- 0 1524 1444"/>
                              <a:gd name="T41" fmla="*/ T40 w 9353"/>
                              <a:gd name="T42" fmla="+- 0 2149 275"/>
                              <a:gd name="T43" fmla="*/ 2149 h 1875"/>
                              <a:gd name="T44" fmla="+- 0 10716 1444"/>
                              <a:gd name="T45" fmla="*/ T44 w 9353"/>
                              <a:gd name="T46" fmla="+- 0 2149 275"/>
                              <a:gd name="T47" fmla="*/ 2149 h 1875"/>
                              <a:gd name="T48" fmla="+- 0 10747 1444"/>
                              <a:gd name="T49" fmla="*/ T48 w 9353"/>
                              <a:gd name="T50" fmla="+- 0 2142 275"/>
                              <a:gd name="T51" fmla="*/ 2142 h 1875"/>
                              <a:gd name="T52" fmla="+- 0 10773 1444"/>
                              <a:gd name="T53" fmla="*/ T52 w 9353"/>
                              <a:gd name="T54" fmla="+- 0 2125 275"/>
                              <a:gd name="T55" fmla="*/ 2125 h 1875"/>
                              <a:gd name="T56" fmla="+- 0 10790 1444"/>
                              <a:gd name="T57" fmla="*/ T56 w 9353"/>
                              <a:gd name="T58" fmla="+- 0 2100 275"/>
                              <a:gd name="T59" fmla="*/ 2100 h 1875"/>
                              <a:gd name="T60" fmla="+- 0 10796 1444"/>
                              <a:gd name="T61" fmla="*/ T60 w 9353"/>
                              <a:gd name="T62" fmla="+- 0 2069 275"/>
                              <a:gd name="T63" fmla="*/ 2069 h 1875"/>
                              <a:gd name="T64" fmla="+- 0 10796 1444"/>
                              <a:gd name="T65" fmla="*/ T64 w 9353"/>
                              <a:gd name="T66" fmla="+- 0 354 275"/>
                              <a:gd name="T67" fmla="*/ 354 h 1875"/>
                              <a:gd name="T68" fmla="+- 0 10790 1444"/>
                              <a:gd name="T69" fmla="*/ T68 w 9353"/>
                              <a:gd name="T70" fmla="+- 0 323 275"/>
                              <a:gd name="T71" fmla="*/ 323 h 1875"/>
                              <a:gd name="T72" fmla="+- 0 10773 1444"/>
                              <a:gd name="T73" fmla="*/ T72 w 9353"/>
                              <a:gd name="T74" fmla="+- 0 298 275"/>
                              <a:gd name="T75" fmla="*/ 298 h 1875"/>
                              <a:gd name="T76" fmla="+- 0 10747 1444"/>
                              <a:gd name="T77" fmla="*/ T76 w 9353"/>
                              <a:gd name="T78" fmla="+- 0 281 275"/>
                              <a:gd name="T79" fmla="*/ 281 h 1875"/>
                              <a:gd name="T80" fmla="+- 0 10716 1444"/>
                              <a:gd name="T81" fmla="*/ T80 w 9353"/>
                              <a:gd name="T82" fmla="+- 0 275 275"/>
                              <a:gd name="T83" fmla="*/ 275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8"/>
                                </a:lnTo>
                                <a:lnTo>
                                  <a:pt x="0" y="79"/>
                                </a:lnTo>
                                <a:lnTo>
                                  <a:pt x="0" y="1794"/>
                                </a:lnTo>
                                <a:lnTo>
                                  <a:pt x="6" y="1825"/>
                                </a:lnTo>
                                <a:lnTo>
                                  <a:pt x="23" y="1850"/>
                                </a:lnTo>
                                <a:lnTo>
                                  <a:pt x="49" y="1867"/>
                                </a:lnTo>
                                <a:lnTo>
                                  <a:pt x="80" y="1874"/>
                                </a:lnTo>
                                <a:lnTo>
                                  <a:pt x="9272" y="1874"/>
                                </a:lnTo>
                                <a:lnTo>
                                  <a:pt x="9303" y="1867"/>
                                </a:lnTo>
                                <a:lnTo>
                                  <a:pt x="9329" y="1850"/>
                                </a:lnTo>
                                <a:lnTo>
                                  <a:pt x="9346" y="1825"/>
                                </a:lnTo>
                                <a:lnTo>
                                  <a:pt x="9352" y="1794"/>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01" name="Text Box 65"/>
                        <wps:cNvSpPr txBox="1">
                          <a:spLocks noChangeArrowheads="1"/>
                        </wps:cNvSpPr>
                        <wps:spPr bwMode="auto">
                          <a:xfrm>
                            <a:off x="1440" y="271"/>
                            <a:ext cx="9361" cy="188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sz w:val="20"/>
                                </w:rPr>
                              </w:pPr>
                              <w:proofErr w:type="spellStart"/>
                              <w:r w:rsidRPr="0083059C">
                                <w:rPr>
                                  <w:rFonts w:ascii="Courier New"/>
                                  <w:sz w:val="20"/>
                                </w:rPr>
                                <w:t>measureObservationDefinition</w:t>
                              </w:r>
                              <w:proofErr w:type="spellEnd"/>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proofErr w:type="spellStart"/>
                              <w:r w:rsidRPr="004D5BAB">
                                <w:rPr>
                                  <w:rFonts w:ascii="Courier New"/>
                                  <w:sz w:val="20"/>
                                </w:rPr>
                                <w:t>measurePopulationCriteria</w:t>
                              </w:r>
                              <w:proofErr w:type="spellEnd"/>
                              <w:r>
                                <w:rPr>
                                  <w:sz w:val="20"/>
                                </w:rPr>
                                <w:t xml:space="preserve">, the component element </w:t>
                              </w:r>
                              <w:r w:rsidRPr="004D5BAB">
                                <w:rPr>
                                  <w:b/>
                                  <w:sz w:val="20"/>
                                </w:rPr>
                                <w:t>SHALL</w:t>
                              </w:r>
                              <w:r>
                                <w:rPr>
                                  <w:sz w:val="20"/>
                                </w:rPr>
                                <w:t xml:space="preserve"> reference a </w:t>
                              </w:r>
                              <w:proofErr w:type="spellStart"/>
                              <w:r w:rsidRPr="004D5BAB">
                                <w:rPr>
                                  <w:rFonts w:ascii="Courier New"/>
                                  <w:sz w:val="20"/>
                                </w:rPr>
                                <w:t>numeratorCriteria</w:t>
                              </w:r>
                              <w:proofErr w:type="spellEnd"/>
                              <w:r>
                                <w:rPr>
                                  <w:sz w:val="20"/>
                                </w:rPr>
                                <w:t xml:space="preserve"> or </w:t>
                              </w:r>
                              <w:proofErr w:type="spellStart"/>
                              <w:r w:rsidRPr="004D5BAB">
                                <w:rPr>
                                  <w:rFonts w:ascii="Courier New"/>
                                  <w:sz w:val="20"/>
                                </w:rPr>
                                <w:t>denominatorCriteria</w:t>
                              </w:r>
                              <w:proofErr w:type="spellEnd"/>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BE3520" w:rsidRDefault="00A54E7C">
                              <w:pPr>
                                <w:pStyle w:val="ListParagraph"/>
                                <w:numPr>
                                  <w:ilvl w:val="0"/>
                                  <w:numId w:val="59"/>
                                </w:numPr>
                                <w:tabs>
                                  <w:tab w:val="left" w:pos="1350"/>
                                </w:tabs>
                                <w:spacing w:before="123" w:line="240" w:lineRule="exact"/>
                                <w:ind w:left="810" w:right="424" w:hanging="180"/>
                                <w:rPr>
                                  <w:sz w:val="20"/>
                                </w:rPr>
                              </w:pPr>
                              <w:r w:rsidRPr="00BE3520">
                                <w:rPr>
                                  <w:sz w:val="20"/>
                                </w:rPr>
                                <w:t xml:space="preserve">The population group </w:t>
                              </w:r>
                              <w:r w:rsidRPr="00BE3520">
                                <w:rPr>
                                  <w:b/>
                                  <w:sz w:val="20"/>
                                </w:rPr>
                                <w:t>MAY</w:t>
                              </w:r>
                              <w:r w:rsidRPr="00BE3520">
                                <w:rPr>
                                  <w:sz w:val="20"/>
                                </w:rPr>
                                <w:t xml:space="preserve"> specify the target unit of the score using the </w:t>
                              </w:r>
                              <w:proofErr w:type="spellStart"/>
                              <w:r w:rsidRPr="00BE3520">
                                <w:rPr>
                                  <w:rFonts w:ascii="Courier New"/>
                                  <w:sz w:val="20"/>
                                </w:rPr>
                                <w:t>cql-</w:t>
                              </w:r>
                              <w:proofErr w:type="gramStart"/>
                              <w:r w:rsidRPr="00BE3520">
                                <w:rPr>
                                  <w:rFonts w:ascii="Courier New"/>
                                  <w:sz w:val="20"/>
                                </w:rPr>
                                <w:t>ext:scoreUnit</w:t>
                              </w:r>
                              <w:proofErr w:type="spellEnd"/>
                              <w:proofErr w:type="gramEnd"/>
                              <w:r w:rsidRPr="00BE3520">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397CC3" id="Group 64" o:spid="_x0000_s1075" style="position:absolute;margin-left:1in;margin-top:13.65pt;width:468.05pt;height:156pt;z-index:251571200;mso-wrap-distance-left:0;mso-wrap-distance-right:0;mso-position-horizontal-relative:page" coordorigin="1440,271"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">
                <v:shape id="Freeform 67" o:spid="_x0000_s1076"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" path="m9272,l80,,49,6,23,23,6,48,,79,,1794r6,31l23,1850r26,17l80,1874r9192,l9303,1867r26,-17l9346,1825r6,-31l9352,79r-6,-31l9329,23,9303,6,9272,xe" fillcolor="#fffde8" stroked="f">
                  <v:path arrowok="t" o:connecttype="custom" o:connectlocs="9272,275;80,275;49,281;23,298;6,323;0,354;0,2069;6,2100;23,2125;49,2142;80,2149;9272,2149;9303,2142;9329,2125;9346,2100;9352,2069;9352,354;9346,323;9329,298;9303,281;9272,275" o:connectangles="0,0,0,0,0,0,0,0,0,0,0,0,0,0,0,0,0,0,0,0,0"/>
                </v:shape>
                <v:shape id="Freeform 66" o:spid="_x0000_s1077" style="position:absolute;left:1444;top:275;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" path="m9272,l80,,49,6,23,23,6,48,,79,,1794r6,31l23,1850r26,17l80,1874r9192,l9303,1867r26,-17l9346,1825r6,-31l9352,79r-6,-31l9329,23,9303,6,9272,xe" filled="f" strokeweight=".14056mm">
                  <v:path arrowok="t" o:connecttype="custom" o:connectlocs="9272,275;80,275;49,281;23,298;6,323;0,354;0,2069;6,2100;23,2125;49,2142;80,2149;9272,2149;9303,2142;9329,2125;9346,2100;9352,2069;9352,354;9346,323;9329,298;9303,281;9272,275" o:connectangles="0,0,0,0,0,0,0,0,0,0,0,0,0,0,0,0,0,0,0,0,0"/>
                </v:shape>
                <v:shape id="Text Box 65" o:spid="_x0000_s1078" type="#_x0000_t202" style="position:absolute;left:1440;top:271;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0498FCC" w14:textId="77777777" w:rsidR="00090BC7" w:rsidRDefault="00090BC7">
                        <w:pPr>
                          <w:spacing w:before="3"/>
                          <w:rPr>
                            <w:sz w:val="20"/>
                          </w:rPr>
                        </w:pPr>
                      </w:p>
                      <w:p w14:paraId="311E74FB" w14:textId="77777777" w:rsidR="00090BC7" w:rsidRDefault="00090BC7">
                        <w:pPr>
                          <w:ind w:left="273"/>
                          <w:rPr>
                            <w:b/>
                            <w:sz w:val="20"/>
                          </w:rPr>
                        </w:pPr>
                        <w:r>
                          <w:rPr>
                            <w:b/>
                            <w:sz w:val="20"/>
                          </w:rPr>
                          <w:t>Conformance Requirement 12 (Ratio Measures):</w:t>
                        </w:r>
                      </w:p>
                      <w:p w14:paraId="787A7BED" w14:textId="386BB2B7" w:rsidR="00090BC7" w:rsidRPr="0083059C" w:rsidRDefault="00090BC7" w:rsidP="0040431D">
                        <w:pPr>
                          <w:pStyle w:val="ListParagraph"/>
                          <w:numPr>
                            <w:ilvl w:val="0"/>
                            <w:numId w:val="59"/>
                          </w:numPr>
                          <w:tabs>
                            <w:tab w:val="left" w:pos="810"/>
                          </w:tabs>
                          <w:spacing w:before="5"/>
                          <w:ind w:left="810" w:right="1038" w:hanging="180"/>
                          <w:rPr>
                            <w:sz w:val="20"/>
                          </w:rPr>
                        </w:pPr>
                        <w:r w:rsidRPr="0083059C">
                          <w:rPr>
                            <w:sz w:val="20"/>
                          </w:rPr>
                          <w:t>Population</w:t>
                        </w:r>
                        <w:r w:rsidRPr="0083059C">
                          <w:rPr>
                            <w:spacing w:val="-5"/>
                            <w:sz w:val="20"/>
                          </w:rPr>
                          <w:t xml:space="preserve"> </w:t>
                        </w:r>
                        <w:r w:rsidRPr="0083059C">
                          <w:rPr>
                            <w:sz w:val="20"/>
                          </w:rPr>
                          <w:t>criteria</w:t>
                        </w:r>
                        <w:r w:rsidRPr="0083059C">
                          <w:rPr>
                            <w:spacing w:val="-5"/>
                            <w:sz w:val="20"/>
                          </w:rPr>
                          <w:t xml:space="preserve"> </w:t>
                        </w:r>
                        <w:r w:rsidRPr="0083059C">
                          <w:rPr>
                            <w:sz w:val="20"/>
                          </w:rPr>
                          <w:t>components</w:t>
                        </w:r>
                        <w:r w:rsidRPr="0083059C">
                          <w:rPr>
                            <w:spacing w:val="-5"/>
                            <w:sz w:val="20"/>
                          </w:rPr>
                          <w:t xml:space="preserve"> </w:t>
                        </w:r>
                        <w:r w:rsidRPr="004D5BAB">
                          <w:rPr>
                            <w:b/>
                            <w:sz w:val="20"/>
                          </w:rPr>
                          <w:t>SHALL</w:t>
                        </w:r>
                        <w:r w:rsidRPr="0083059C">
                          <w:rPr>
                            <w:spacing w:val="-5"/>
                            <w:sz w:val="20"/>
                          </w:rPr>
                          <w:t xml:space="preserve"> </w:t>
                        </w:r>
                        <w:r w:rsidRPr="0083059C">
                          <w:rPr>
                            <w:sz w:val="20"/>
                          </w:rPr>
                          <w:t>each</w:t>
                        </w:r>
                        <w:r w:rsidRPr="0083059C">
                          <w:rPr>
                            <w:spacing w:val="-5"/>
                            <w:sz w:val="20"/>
                          </w:rPr>
                          <w:t xml:space="preserve"> </w:t>
                        </w:r>
                        <w:r w:rsidRPr="0083059C">
                          <w:rPr>
                            <w:sz w:val="20"/>
                          </w:rPr>
                          <w:t>reference</w:t>
                        </w:r>
                        <w:r w:rsidRPr="0083059C">
                          <w:rPr>
                            <w:spacing w:val="-5"/>
                            <w:sz w:val="20"/>
                          </w:rPr>
                          <w:t xml:space="preserve"> </w:t>
                        </w:r>
                        <w:r w:rsidRPr="0083059C">
                          <w:rPr>
                            <w:sz w:val="20"/>
                          </w:rPr>
                          <w:t>a</w:t>
                        </w:r>
                        <w:r w:rsidRPr="0083059C">
                          <w:rPr>
                            <w:spacing w:val="-5"/>
                            <w:sz w:val="20"/>
                          </w:rPr>
                          <w:t xml:space="preserve"> </w:t>
                        </w:r>
                        <w:r w:rsidRPr="0083059C">
                          <w:rPr>
                            <w:sz w:val="20"/>
                          </w:rPr>
                          <w:t>single</w:t>
                        </w:r>
                        <w:r w:rsidRPr="0083059C">
                          <w:rPr>
                            <w:spacing w:val="-5"/>
                            <w:sz w:val="20"/>
                          </w:rPr>
                          <w:t xml:space="preserve"> </w:t>
                        </w:r>
                        <w:r w:rsidRPr="0083059C">
                          <w:rPr>
                            <w:sz w:val="20"/>
                          </w:rPr>
                          <w:t>CQL</w:t>
                        </w:r>
                        <w:r w:rsidRPr="0083059C">
                          <w:rPr>
                            <w:spacing w:val="-5"/>
                            <w:sz w:val="20"/>
                          </w:rPr>
                          <w:t xml:space="preserve"> </w:t>
                        </w:r>
                        <w:r w:rsidRPr="0083059C">
                          <w:rPr>
                            <w:sz w:val="20"/>
                          </w:rPr>
                          <w:t>expression</w:t>
                        </w:r>
                        <w:r w:rsidRPr="0083059C">
                          <w:rPr>
                            <w:spacing w:val="-5"/>
                            <w:sz w:val="20"/>
                          </w:rPr>
                          <w:t xml:space="preserve"> </w:t>
                        </w:r>
                        <w:r w:rsidRPr="0083059C">
                          <w:rPr>
                            <w:sz w:val="20"/>
                          </w:rPr>
                          <w:t>as</w:t>
                        </w:r>
                        <w:r w:rsidRPr="0083059C">
                          <w:rPr>
                            <w:spacing w:val="-5"/>
                            <w:sz w:val="20"/>
                          </w:rPr>
                          <w:t xml:space="preserve"> </w:t>
                        </w:r>
                        <w:r w:rsidRPr="0083059C">
                          <w:rPr>
                            <w:sz w:val="20"/>
                          </w:rPr>
                          <w:t>defined</w:t>
                        </w:r>
                        <w:r w:rsidRPr="0083059C">
                          <w:rPr>
                            <w:spacing w:val="-5"/>
                            <w:sz w:val="20"/>
                          </w:rPr>
                          <w:t xml:space="preserve"> </w:t>
                        </w:r>
                        <w:r w:rsidRPr="0083059C">
                          <w:rPr>
                            <w:sz w:val="20"/>
                          </w:rPr>
                          <w:t>by</w:t>
                        </w:r>
                        <w:r>
                          <w:rPr>
                            <w:sz w:val="20"/>
                          </w:rPr>
                          <w:t xml:space="preserve"> </w:t>
                        </w:r>
                        <w:hyperlink w:anchor="_bookmark66" w:history="1">
                          <w:r w:rsidRPr="0083059C">
                            <w:rPr>
                              <w:color w:val="0000FF"/>
                              <w:sz w:val="20"/>
                            </w:rPr>
                            <w:t>Conformance Requirement</w:t>
                          </w:r>
                          <w:r w:rsidRPr="0083059C">
                            <w:rPr>
                              <w:color w:val="0000FF"/>
                              <w:spacing w:val="-11"/>
                              <w:sz w:val="20"/>
                            </w:rPr>
                            <w:t xml:space="preserve"> </w:t>
                          </w:r>
                          <w:r w:rsidRPr="0083059C">
                            <w:rPr>
                              <w:color w:val="0000FF"/>
                              <w:sz w:val="20"/>
                            </w:rPr>
                            <w:t>11</w:t>
                          </w:r>
                        </w:hyperlink>
                      </w:p>
                      <w:p w14:paraId="3DCF7170" w14:textId="77777777" w:rsidR="00A54E7C" w:rsidRDefault="00090BC7" w:rsidP="00A54E7C">
                        <w:pPr>
                          <w:pStyle w:val="ListParagraph"/>
                          <w:numPr>
                            <w:ilvl w:val="0"/>
                            <w:numId w:val="59"/>
                          </w:numPr>
                          <w:tabs>
                            <w:tab w:val="left" w:pos="1350"/>
                          </w:tabs>
                          <w:spacing w:before="123" w:line="240" w:lineRule="exact"/>
                          <w:ind w:left="810" w:right="424" w:hanging="180"/>
                          <w:rPr>
                            <w:sz w:val="20"/>
                          </w:rPr>
                        </w:pPr>
                        <w:proofErr w:type="spellStart"/>
                        <w:r w:rsidRPr="0083059C">
                          <w:rPr>
                            <w:rFonts w:ascii="Courier New"/>
                            <w:sz w:val="20"/>
                          </w:rPr>
                          <w:t>measureObservationDefinition</w:t>
                        </w:r>
                        <w:proofErr w:type="spellEnd"/>
                        <w:r w:rsidRPr="0083059C">
                          <w:rPr>
                            <w:rFonts w:ascii="Courier New"/>
                            <w:spacing w:val="-77"/>
                            <w:sz w:val="20"/>
                          </w:rPr>
                          <w:t xml:space="preserve"> </w:t>
                        </w:r>
                        <w:r w:rsidRPr="0083059C">
                          <w:rPr>
                            <w:sz w:val="20"/>
                          </w:rPr>
                          <w:t>elements</w:t>
                        </w:r>
                        <w:r w:rsidRPr="0083059C">
                          <w:rPr>
                            <w:spacing w:val="-7"/>
                            <w:sz w:val="20"/>
                          </w:rPr>
                          <w:t xml:space="preserve"> </w:t>
                        </w:r>
                        <w:r w:rsidRPr="004D5BAB">
                          <w:rPr>
                            <w:b/>
                            <w:sz w:val="20"/>
                          </w:rPr>
                          <w:t>SHALL</w:t>
                        </w:r>
                        <w:r w:rsidRPr="0083059C">
                          <w:rPr>
                            <w:spacing w:val="-7"/>
                            <w:sz w:val="20"/>
                          </w:rPr>
                          <w:t xml:space="preserve"> </w:t>
                        </w:r>
                        <w:r w:rsidRPr="0083059C">
                          <w:rPr>
                            <w:sz w:val="20"/>
                          </w:rPr>
                          <w:t>reference</w:t>
                        </w:r>
                        <w:r w:rsidRPr="0083059C">
                          <w:rPr>
                            <w:spacing w:val="-7"/>
                            <w:sz w:val="20"/>
                          </w:rPr>
                          <w:t xml:space="preserve"> </w:t>
                        </w:r>
                        <w:r w:rsidRPr="0083059C">
                          <w:rPr>
                            <w:sz w:val="20"/>
                          </w:rPr>
                          <w:t>CQL</w:t>
                        </w:r>
                        <w:r w:rsidRPr="0083059C">
                          <w:rPr>
                            <w:spacing w:val="-7"/>
                            <w:sz w:val="20"/>
                          </w:rPr>
                          <w:t xml:space="preserve"> </w:t>
                        </w:r>
                        <w:r w:rsidRPr="0083059C">
                          <w:rPr>
                            <w:sz w:val="20"/>
                          </w:rPr>
                          <w:t>expressions</w:t>
                        </w:r>
                        <w:r w:rsidRPr="0083059C">
                          <w:rPr>
                            <w:spacing w:val="-7"/>
                            <w:sz w:val="20"/>
                          </w:rPr>
                          <w:t xml:space="preserve"> </w:t>
                        </w:r>
                        <w:r w:rsidRPr="0083059C">
                          <w:rPr>
                            <w:sz w:val="20"/>
                          </w:rPr>
                          <w:t>as</w:t>
                        </w:r>
                        <w:r w:rsidRPr="0083059C">
                          <w:rPr>
                            <w:spacing w:val="-7"/>
                            <w:sz w:val="20"/>
                          </w:rPr>
                          <w:t xml:space="preserve"> </w:t>
                        </w:r>
                        <w:r w:rsidRPr="0083059C">
                          <w:rPr>
                            <w:sz w:val="20"/>
                          </w:rPr>
                          <w:t>defined</w:t>
                        </w:r>
                        <w:r w:rsidRPr="0083059C">
                          <w:rPr>
                            <w:spacing w:val="-7"/>
                            <w:sz w:val="20"/>
                          </w:rPr>
                          <w:t xml:space="preserve"> </w:t>
                        </w:r>
                        <w:r w:rsidRPr="0083059C">
                          <w:rPr>
                            <w:sz w:val="20"/>
                          </w:rPr>
                          <w:t xml:space="preserve">by </w:t>
                        </w:r>
                        <w:hyperlink w:anchor="_bookmark74" w:history="1">
                          <w:r w:rsidRPr="0083059C">
                            <w:rPr>
                              <w:color w:val="0000FF"/>
                              <w:sz w:val="20"/>
                            </w:rPr>
                            <w:t>Conformance Requirement</w:t>
                          </w:r>
                          <w:r w:rsidRPr="0083059C">
                            <w:rPr>
                              <w:color w:val="0000FF"/>
                              <w:spacing w:val="-11"/>
                              <w:sz w:val="20"/>
                            </w:rPr>
                            <w:t xml:space="preserve"> </w:t>
                          </w:r>
                          <w:r w:rsidRPr="0083059C">
                            <w:rPr>
                              <w:color w:val="0000FF"/>
                              <w:sz w:val="20"/>
                            </w:rPr>
                            <w:t>13</w:t>
                          </w:r>
                        </w:hyperlink>
                        <w:r w:rsidRPr="0083059C">
                          <w:rPr>
                            <w:sz w:val="20"/>
                          </w:rPr>
                          <w:t>.</w:t>
                        </w:r>
                        <w:r>
                          <w:rPr>
                            <w:sz w:val="20"/>
                          </w:rPr>
                          <w:t xml:space="preserve">, with the exception that instead of a </w:t>
                        </w:r>
                        <w:proofErr w:type="spellStart"/>
                        <w:r w:rsidRPr="004D5BAB">
                          <w:rPr>
                            <w:rFonts w:ascii="Courier New"/>
                            <w:sz w:val="20"/>
                          </w:rPr>
                          <w:t>measurePopulationCriteria</w:t>
                        </w:r>
                        <w:proofErr w:type="spellEnd"/>
                        <w:r>
                          <w:rPr>
                            <w:sz w:val="20"/>
                          </w:rPr>
                          <w:t xml:space="preserve">, the component element </w:t>
                        </w:r>
                        <w:r w:rsidRPr="004D5BAB">
                          <w:rPr>
                            <w:b/>
                            <w:sz w:val="20"/>
                          </w:rPr>
                          <w:t>SHALL</w:t>
                        </w:r>
                        <w:r>
                          <w:rPr>
                            <w:sz w:val="20"/>
                          </w:rPr>
                          <w:t xml:space="preserve"> reference a </w:t>
                        </w:r>
                        <w:proofErr w:type="spellStart"/>
                        <w:r w:rsidRPr="004D5BAB">
                          <w:rPr>
                            <w:rFonts w:ascii="Courier New"/>
                            <w:sz w:val="20"/>
                          </w:rPr>
                          <w:t>numeratorCriteria</w:t>
                        </w:r>
                        <w:proofErr w:type="spellEnd"/>
                        <w:r>
                          <w:rPr>
                            <w:sz w:val="20"/>
                          </w:rPr>
                          <w:t xml:space="preserve"> or </w:t>
                        </w:r>
                        <w:proofErr w:type="spellStart"/>
                        <w:r w:rsidRPr="004D5BAB">
                          <w:rPr>
                            <w:rFonts w:ascii="Courier New"/>
                            <w:sz w:val="20"/>
                          </w:rPr>
                          <w:t>denominatorCriteria</w:t>
                        </w:r>
                        <w:proofErr w:type="spellEnd"/>
                        <w:r>
                          <w:rPr>
                            <w:sz w:val="20"/>
                          </w:rPr>
                          <w:t xml:space="preserve"> by </w:t>
                        </w:r>
                        <w:r w:rsidRPr="004D5BAB">
                          <w:rPr>
                            <w:rFonts w:ascii="Courier New"/>
                            <w:sz w:val="20"/>
                          </w:rPr>
                          <w:t>id</w:t>
                        </w:r>
                        <w:r>
                          <w:rPr>
                            <w:sz w:val="20"/>
                          </w:rPr>
                          <w:t xml:space="preserve"> (i.e. using </w:t>
                        </w:r>
                        <w:r w:rsidRPr="004D5BAB">
                          <w:rPr>
                            <w:rFonts w:ascii="Courier New"/>
                            <w:sz w:val="20"/>
                          </w:rPr>
                          <w:t>root</w:t>
                        </w:r>
                        <w:r>
                          <w:rPr>
                            <w:sz w:val="20"/>
                          </w:rPr>
                          <w:t xml:space="preserve"> and </w:t>
                        </w:r>
                        <w:r w:rsidRPr="004D5BAB">
                          <w:rPr>
                            <w:rFonts w:ascii="Courier New"/>
                            <w:sz w:val="20"/>
                          </w:rPr>
                          <w:t>extension</w:t>
                        </w:r>
                        <w:r>
                          <w:rPr>
                            <w:sz w:val="20"/>
                          </w:rPr>
                          <w:t xml:space="preserve"> attributes).</w:t>
                        </w:r>
                      </w:p>
                      <w:p w14:paraId="472C28F5" w14:textId="67FC27CD" w:rsidR="006E2898" w:rsidRPr="00BE3520" w:rsidRDefault="00A54E7C">
                        <w:pPr>
                          <w:pStyle w:val="ListParagraph"/>
                          <w:numPr>
                            <w:ilvl w:val="0"/>
                            <w:numId w:val="59"/>
                          </w:numPr>
                          <w:tabs>
                            <w:tab w:val="left" w:pos="1350"/>
                          </w:tabs>
                          <w:spacing w:before="123" w:line="240" w:lineRule="exact"/>
                          <w:ind w:left="810" w:right="424" w:hanging="180"/>
                          <w:rPr>
                            <w:sz w:val="20"/>
                          </w:rPr>
                        </w:pPr>
                        <w:r w:rsidRPr="00BE3520">
                          <w:rPr>
                            <w:sz w:val="20"/>
                          </w:rPr>
                          <w:t xml:space="preserve">The population group </w:t>
                        </w:r>
                        <w:r w:rsidRPr="00BE3520">
                          <w:rPr>
                            <w:b/>
                            <w:sz w:val="20"/>
                          </w:rPr>
                          <w:t>MAY</w:t>
                        </w:r>
                        <w:r w:rsidRPr="00BE3520">
                          <w:rPr>
                            <w:sz w:val="20"/>
                          </w:rPr>
                          <w:t xml:space="preserve"> specify the target unit of the score using the </w:t>
                        </w:r>
                        <w:proofErr w:type="spellStart"/>
                        <w:r w:rsidRPr="00BE3520">
                          <w:rPr>
                            <w:rFonts w:ascii="Courier New"/>
                            <w:sz w:val="20"/>
                          </w:rPr>
                          <w:t>cql-</w:t>
                        </w:r>
                        <w:proofErr w:type="gramStart"/>
                        <w:r w:rsidRPr="00BE3520">
                          <w:rPr>
                            <w:rFonts w:ascii="Courier New"/>
                            <w:sz w:val="20"/>
                          </w:rPr>
                          <w:t>ext:scoreUnit</w:t>
                        </w:r>
                        <w:proofErr w:type="spellEnd"/>
                        <w:proofErr w:type="gramEnd"/>
                        <w:r w:rsidRPr="00BE3520">
                          <w:rPr>
                            <w:sz w:val="20"/>
                          </w:rPr>
                          <w:t xml:space="preserve"> extension, and SHALL use Unified Code for Units of Measure (UCUM) to specify the target unit.</w:t>
                        </w:r>
                      </w:p>
                    </w:txbxContent>
                  </v:textbox>
                </v:shape>
                <w10:wrap type="topAndBottom" anchorx="page"/>
              </v:group>
            </w:pict>
          </mc:Fallback>
        </mc:AlternateContent>
      </w:r>
    </w:p>
    <w:p w14:paraId="32EF7442" w14:textId="77777777" w:rsidR="00A0534D" w:rsidRDefault="00A0534D">
      <w:pPr>
        <w:pStyle w:val="BodyText"/>
        <w:rPr>
          <w:sz w:val="20"/>
        </w:rPr>
      </w:pPr>
    </w:p>
    <w:p w14:paraId="274BE530" w14:textId="77777777" w:rsidR="00A0534D" w:rsidRDefault="00A0534D">
      <w:pPr>
        <w:pStyle w:val="BodyText"/>
        <w:spacing w:before="4"/>
        <w:rPr>
          <w:sz w:val="24"/>
        </w:rPr>
      </w:pPr>
    </w:p>
    <w:p w14:paraId="25A43AC8" w14:textId="77777777" w:rsidR="00A0534D" w:rsidRDefault="0083059C">
      <w:pPr>
        <w:pStyle w:val="BodyText"/>
        <w:spacing w:before="62" w:line="256" w:lineRule="auto"/>
        <w:ind w:left="120" w:right="119"/>
        <w:jc w:val="both"/>
      </w:pPr>
      <w:r>
        <w:t>For patient-based ratio measures, all population criteria must return true or false (or null). For</w:t>
      </w:r>
      <w:r>
        <w:rPr>
          <w:spacing w:val="-14"/>
        </w:rPr>
        <w:t xml:space="preserve"> </w:t>
      </w:r>
      <w:r>
        <w:t>non-patient- based</w:t>
      </w:r>
      <w:r>
        <w:rPr>
          <w:spacing w:val="-17"/>
        </w:rPr>
        <w:t xml:space="preserve"> </w:t>
      </w:r>
      <w:r>
        <w:t>ratio</w:t>
      </w:r>
      <w:r>
        <w:rPr>
          <w:spacing w:val="-17"/>
        </w:rPr>
        <w:t xml:space="preserve"> </w:t>
      </w:r>
      <w:r>
        <w:t>measures,</w:t>
      </w:r>
      <w:r>
        <w:rPr>
          <w:spacing w:val="-16"/>
        </w:rPr>
        <w:t xml:space="preserve"> </w:t>
      </w:r>
      <w:r>
        <w:t>each</w:t>
      </w:r>
      <w:r>
        <w:rPr>
          <w:spacing w:val="-17"/>
        </w:rPr>
        <w:t xml:space="preserve"> </w:t>
      </w:r>
      <w:r>
        <w:t>population</w:t>
      </w:r>
      <w:r>
        <w:rPr>
          <w:spacing w:val="-17"/>
        </w:rPr>
        <w:t xml:space="preserve"> </w:t>
      </w:r>
      <w:r>
        <w:t>criteria</w:t>
      </w:r>
      <w:r>
        <w:rPr>
          <w:spacing w:val="-17"/>
        </w:rPr>
        <w:t xml:space="preserve"> </w:t>
      </w:r>
      <w:r>
        <w:t>must</w:t>
      </w:r>
      <w:r>
        <w:rPr>
          <w:spacing w:val="-17"/>
        </w:rPr>
        <w:t xml:space="preserve"> </w:t>
      </w:r>
      <w:r>
        <w:t>return</w:t>
      </w:r>
      <w:r>
        <w:rPr>
          <w:spacing w:val="-17"/>
        </w:rPr>
        <w:t xml:space="preserve"> </w:t>
      </w:r>
      <w:r>
        <w:t>the</w:t>
      </w:r>
      <w:r>
        <w:rPr>
          <w:spacing w:val="-17"/>
        </w:rPr>
        <w:t xml:space="preserve"> </w:t>
      </w:r>
      <w:r>
        <w:t>same</w:t>
      </w:r>
      <w:r>
        <w:rPr>
          <w:spacing w:val="-17"/>
        </w:rPr>
        <w:t xml:space="preserve"> </w:t>
      </w:r>
      <w:r>
        <w:t>type,</w:t>
      </w:r>
      <w:r>
        <w:rPr>
          <w:spacing w:val="-16"/>
        </w:rPr>
        <w:t xml:space="preserve"> </w:t>
      </w:r>
      <w:r>
        <w:t>such</w:t>
      </w:r>
      <w:r>
        <w:rPr>
          <w:spacing w:val="-17"/>
        </w:rPr>
        <w:t xml:space="preserve"> </w:t>
      </w:r>
      <w:r>
        <w:t>as</w:t>
      </w:r>
      <w:r>
        <w:rPr>
          <w:spacing w:val="-17"/>
        </w:rPr>
        <w:t xml:space="preserve"> </w:t>
      </w:r>
      <w:r>
        <w:t>an</w:t>
      </w:r>
      <w:r>
        <w:rPr>
          <w:spacing w:val="-17"/>
        </w:rPr>
        <w:t xml:space="preserve"> </w:t>
      </w:r>
      <w:r>
        <w:t>Encounter,</w:t>
      </w:r>
      <w:r>
        <w:rPr>
          <w:spacing w:val="-16"/>
        </w:rPr>
        <w:t xml:space="preserve"> </w:t>
      </w:r>
      <w:r>
        <w:t>or</w:t>
      </w:r>
      <w:r>
        <w:rPr>
          <w:spacing w:val="-17"/>
        </w:rPr>
        <w:t xml:space="preserve"> </w:t>
      </w:r>
      <w:r>
        <w:t>Procedure.</w:t>
      </w:r>
    </w:p>
    <w:p w14:paraId="286FC40E" w14:textId="55C65BBE" w:rsidR="00A0534D" w:rsidRDefault="0083059C">
      <w:pPr>
        <w:pStyle w:val="BodyText"/>
        <w:spacing w:before="120" w:line="256" w:lineRule="auto"/>
        <w:ind w:left="120" w:right="119"/>
        <w:jc w:val="both"/>
      </w:pPr>
      <w:r>
        <w:t>For ratio measures that include a Measure Observation, the measure observation is specified in the same way</w:t>
      </w:r>
      <w:r>
        <w:rPr>
          <w:spacing w:val="-14"/>
        </w:rPr>
        <w:t xml:space="preserve"> </w:t>
      </w:r>
      <w:r>
        <w:t>as</w:t>
      </w:r>
      <w:r>
        <w:rPr>
          <w:spacing w:val="-14"/>
        </w:rPr>
        <w:t xml:space="preserve"> </w:t>
      </w:r>
      <w:r>
        <w:t>it</w:t>
      </w:r>
      <w:r>
        <w:rPr>
          <w:spacing w:val="-14"/>
        </w:rPr>
        <w:t xml:space="preserve"> </w:t>
      </w:r>
      <w:r>
        <w:t>is</w:t>
      </w:r>
      <w:r>
        <w:rPr>
          <w:spacing w:val="-14"/>
        </w:rPr>
        <w:t xml:space="preserve"> </w:t>
      </w:r>
      <w:r>
        <w:t>for</w:t>
      </w:r>
      <w:r>
        <w:rPr>
          <w:spacing w:val="-14"/>
        </w:rPr>
        <w:t xml:space="preserve"> </w:t>
      </w:r>
      <w:r>
        <w:t>continuous</w:t>
      </w:r>
      <w:r>
        <w:rPr>
          <w:spacing w:val="-14"/>
        </w:rPr>
        <w:t xml:space="preserve"> </w:t>
      </w:r>
      <w:r>
        <w:t>variable</w:t>
      </w:r>
      <w:r>
        <w:rPr>
          <w:spacing w:val="-14"/>
        </w:rPr>
        <w:t xml:space="preserve"> </w:t>
      </w:r>
      <w:r>
        <w:t>measures.</w:t>
      </w:r>
      <w:r>
        <w:rPr>
          <w:spacing w:val="1"/>
        </w:rPr>
        <w:t xml:space="preserve"> </w:t>
      </w:r>
      <w:r>
        <w:t>In</w:t>
      </w:r>
      <w:r>
        <w:rPr>
          <w:spacing w:val="-14"/>
        </w:rPr>
        <w:t xml:space="preserve"> </w:t>
      </w:r>
      <w:r>
        <w:t>particular,</w:t>
      </w:r>
      <w:r>
        <w:rPr>
          <w:spacing w:val="-13"/>
        </w:rPr>
        <w:t xml:space="preserve"> </w:t>
      </w:r>
      <w:r>
        <w:t>the</w:t>
      </w:r>
      <w:r>
        <w:rPr>
          <w:spacing w:val="-14"/>
        </w:rPr>
        <w:t xml:space="preserve"> </w:t>
      </w:r>
      <w:r>
        <w:t>Measure</w:t>
      </w:r>
      <w:r>
        <w:rPr>
          <w:spacing w:val="-14"/>
        </w:rPr>
        <w:t xml:space="preserve"> </w:t>
      </w:r>
      <w:r>
        <w:t>Observation</w:t>
      </w:r>
      <w:r>
        <w:rPr>
          <w:spacing w:val="-14"/>
        </w:rPr>
        <w:t xml:space="preserve"> </w:t>
      </w:r>
      <w:r>
        <w:t>is</w:t>
      </w:r>
      <w:r>
        <w:rPr>
          <w:spacing w:val="-14"/>
        </w:rPr>
        <w:t xml:space="preserve"> </w:t>
      </w:r>
      <w:r>
        <w:t>defined</w:t>
      </w:r>
      <w:r>
        <w:rPr>
          <w:spacing w:val="-14"/>
        </w:rPr>
        <w:t xml:space="preserve"> </w:t>
      </w:r>
      <w:r>
        <w:t>as</w:t>
      </w:r>
      <w:r>
        <w:rPr>
          <w:spacing w:val="-14"/>
        </w:rPr>
        <w:t xml:space="preserve"> </w:t>
      </w:r>
      <w:r>
        <w:t>a</w:t>
      </w:r>
      <w:r>
        <w:rPr>
          <w:spacing w:val="-14"/>
        </w:rPr>
        <w:t xml:space="preserve"> </w:t>
      </w:r>
      <w:r>
        <w:t>function that</w:t>
      </w:r>
      <w:r>
        <w:rPr>
          <w:spacing w:val="-5"/>
        </w:rPr>
        <w:t xml:space="preserve"> </w:t>
      </w:r>
      <w:r>
        <w:t>takes</w:t>
      </w:r>
      <w:r>
        <w:rPr>
          <w:spacing w:val="-5"/>
        </w:rPr>
        <w:t xml:space="preserve"> </w:t>
      </w:r>
      <w:r>
        <w:t>a</w:t>
      </w:r>
      <w:r>
        <w:rPr>
          <w:spacing w:val="-5"/>
        </w:rPr>
        <w:t xml:space="preserve"> </w:t>
      </w:r>
      <w:r>
        <w:t>single</w:t>
      </w:r>
      <w:r>
        <w:rPr>
          <w:spacing w:val="-5"/>
        </w:rPr>
        <w:t xml:space="preserve"> </w:t>
      </w:r>
      <w:r>
        <w:t>argument</w:t>
      </w:r>
      <w:r>
        <w:rPr>
          <w:spacing w:val="-5"/>
        </w:rPr>
        <w:t xml:space="preserve"> </w:t>
      </w:r>
      <w:r>
        <w:t>of</w:t>
      </w:r>
      <w:r>
        <w:rPr>
          <w:spacing w:val="-5"/>
        </w:rPr>
        <w:t xml:space="preserve"> </w:t>
      </w:r>
      <w:r>
        <w:t>the</w:t>
      </w:r>
      <w:r>
        <w:rPr>
          <w:spacing w:val="-5"/>
        </w:rPr>
        <w:t xml:space="preserve"> </w:t>
      </w:r>
      <w:r>
        <w:t>same</w:t>
      </w:r>
      <w:r>
        <w:rPr>
          <w:spacing w:val="-5"/>
        </w:rPr>
        <w:t xml:space="preserve"> </w:t>
      </w:r>
      <w:r>
        <w:t>type</w:t>
      </w:r>
      <w:r>
        <w:rPr>
          <w:spacing w:val="-5"/>
        </w:rPr>
        <w:t xml:space="preserve"> </w:t>
      </w:r>
      <w:r>
        <w:t>as</w:t>
      </w:r>
      <w:r>
        <w:rPr>
          <w:spacing w:val="-5"/>
        </w:rPr>
        <w:t xml:space="preserve"> </w:t>
      </w:r>
      <w:r>
        <w:t>the</w:t>
      </w:r>
      <w:r>
        <w:rPr>
          <w:spacing w:val="-5"/>
        </w:rPr>
        <w:t xml:space="preserve"> </w:t>
      </w:r>
      <w:r>
        <w:t>elements</w:t>
      </w:r>
      <w:r>
        <w:rPr>
          <w:spacing w:val="-5"/>
        </w:rPr>
        <w:t xml:space="preserve"> </w:t>
      </w:r>
      <w:r>
        <w:t>returned</w:t>
      </w:r>
      <w:r>
        <w:rPr>
          <w:spacing w:val="-5"/>
        </w:rPr>
        <w:t xml:space="preserve"> </w:t>
      </w:r>
      <w:r>
        <w:t>by</w:t>
      </w:r>
      <w:r>
        <w:rPr>
          <w:spacing w:val="-5"/>
        </w:rPr>
        <w:t xml:space="preserve"> </w:t>
      </w:r>
      <w:r>
        <w:t>all</w:t>
      </w:r>
      <w:r>
        <w:rPr>
          <w:spacing w:val="-5"/>
        </w:rPr>
        <w:t xml:space="preserve"> </w:t>
      </w:r>
      <w:r>
        <w:t>the</w:t>
      </w:r>
      <w:r>
        <w:rPr>
          <w:spacing w:val="-5"/>
        </w:rPr>
        <w:t xml:space="preserve"> </w:t>
      </w:r>
      <w:r>
        <w:t>population</w:t>
      </w:r>
      <w:r>
        <w:rPr>
          <w:spacing w:val="-5"/>
        </w:rPr>
        <w:t xml:space="preserve"> </w:t>
      </w:r>
      <w:r>
        <w:t>criteria</w:t>
      </w:r>
      <w:r w:rsidR="006E2898">
        <w:t xml:space="preserve"> (or no arguments in the case of a patient-based ratio measure)</w:t>
      </w:r>
      <w:r>
        <w:t>,</w:t>
      </w:r>
      <w:r>
        <w:rPr>
          <w:spacing w:val="-5"/>
        </w:rPr>
        <w:t xml:space="preserve"> </w:t>
      </w:r>
      <w:r>
        <w:t>and</w:t>
      </w:r>
      <w:r>
        <w:rPr>
          <w:spacing w:val="-5"/>
        </w:rPr>
        <w:t xml:space="preserve"> </w:t>
      </w:r>
      <w:r>
        <w:t>the aggregation</w:t>
      </w:r>
      <w:r>
        <w:rPr>
          <w:spacing w:val="-9"/>
        </w:rPr>
        <w:t xml:space="preserve"> </w:t>
      </w:r>
      <w:r>
        <w:t>method</w:t>
      </w:r>
      <w:r>
        <w:rPr>
          <w:spacing w:val="-9"/>
        </w:rPr>
        <w:t xml:space="preserve"> </w:t>
      </w:r>
      <w:r>
        <w:t>is</w:t>
      </w:r>
      <w:r>
        <w:rPr>
          <w:spacing w:val="-9"/>
        </w:rPr>
        <w:t xml:space="preserve"> </w:t>
      </w:r>
      <w:r>
        <w:t>specified</w:t>
      </w:r>
      <w:r>
        <w:rPr>
          <w:spacing w:val="-9"/>
        </w:rPr>
        <w:t xml:space="preserve"> </w:t>
      </w:r>
      <w:r>
        <w:t>in</w:t>
      </w:r>
      <w:r>
        <w:rPr>
          <w:spacing w:val="-9"/>
        </w:rPr>
        <w:t xml:space="preserve"> </w:t>
      </w:r>
      <w:r>
        <w:t>the</w:t>
      </w:r>
      <w:r>
        <w:rPr>
          <w:spacing w:val="-9"/>
        </w:rPr>
        <w:t xml:space="preserve"> </w:t>
      </w:r>
      <w:r>
        <w:rPr>
          <w:spacing w:val="-4"/>
        </w:rPr>
        <w:t>HQMF.</w:t>
      </w:r>
    </w:p>
    <w:p w14:paraId="62C105CE" w14:textId="77777777" w:rsidR="00A0534D" w:rsidRDefault="00A0534D">
      <w:pPr>
        <w:pStyle w:val="BodyText"/>
      </w:pPr>
    </w:p>
    <w:p w14:paraId="22089CEF" w14:textId="77777777" w:rsidR="00A0534D" w:rsidRDefault="00A0534D">
      <w:pPr>
        <w:pStyle w:val="BodyText"/>
        <w:spacing w:before="4"/>
        <w:rPr>
          <w:sz w:val="20"/>
        </w:rPr>
      </w:pPr>
    </w:p>
    <w:p w14:paraId="3F794248" w14:textId="5A47DBF7" w:rsidR="00A0534D" w:rsidRDefault="0083059C">
      <w:pPr>
        <w:pStyle w:val="Heading3"/>
        <w:ind w:left="120" w:firstLine="0"/>
      </w:pPr>
      <w:bookmarkStart w:id="107" w:name="5.4.1_Ratio_measure_scoring"/>
      <w:bookmarkStart w:id="108" w:name="_Toc519432941"/>
      <w:bookmarkEnd w:id="107"/>
      <w:r>
        <w:t>5.4.1 Ratio measure scoring</w:t>
      </w:r>
      <w:bookmarkEnd w:id="108"/>
    </w:p>
    <w:p w14:paraId="29F0AC9C" w14:textId="77777777" w:rsidR="00A0534D" w:rsidRDefault="00A0534D">
      <w:pPr>
        <w:pStyle w:val="BodyText"/>
        <w:spacing w:before="6"/>
        <w:rPr>
          <w:b/>
          <w:sz w:val="25"/>
        </w:rPr>
      </w:pPr>
    </w:p>
    <w:p w14:paraId="111A9818" w14:textId="21046896" w:rsidR="00A0534D" w:rsidRDefault="0083059C">
      <w:pPr>
        <w:pStyle w:val="BodyText"/>
        <w:spacing w:before="1"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9B2A9F">
        <w:t>ratio</w:t>
      </w:r>
      <w:r w:rsidR="009B2A9F">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r w:rsidR="00A54E7C">
        <w:t xml:space="preserve"> In addition, </w:t>
      </w:r>
      <w:r w:rsidR="0037090C">
        <w:t xml:space="preserve">ratio </w:t>
      </w:r>
      <w:r w:rsidR="00A54E7C">
        <w:t xml:space="preserve">measures may use the </w:t>
      </w:r>
      <w:proofErr w:type="spellStart"/>
      <w:r w:rsidR="00A54E7C">
        <w:t>cql-</w:t>
      </w:r>
      <w:proofErr w:type="gramStart"/>
      <w:r w:rsidR="00A54E7C">
        <w:t>ext:scoreUnit</w:t>
      </w:r>
      <w:proofErr w:type="spellEnd"/>
      <w:proofErr w:type="gramEnd"/>
      <w:r w:rsidR="00A54E7C">
        <w:t xml:space="preserve"> extension to specify the expected target unit of the  </w:t>
      </w:r>
      <w:r w:rsidR="0037090C">
        <w:t xml:space="preserve">ratio </w:t>
      </w:r>
      <w:r w:rsidR="00A54E7C">
        <w:t>score, as specified in Conformance Requirement 1</w:t>
      </w:r>
      <w:r w:rsidR="0037090C">
        <w:t>2</w:t>
      </w:r>
      <w:r w:rsidR="00A54E7C">
        <w:t xml:space="preserve">. </w:t>
      </w:r>
      <w:r w:rsidR="002C4A4B">
        <w:t>The</w:t>
      </w:r>
      <w:r w:rsidR="00A54E7C">
        <w:t xml:space="preserve"> example </w:t>
      </w:r>
      <w:r w:rsidR="002C4A4B">
        <w:t xml:space="preserve">in Snippet 14 demonstrates </w:t>
      </w:r>
      <w:r w:rsidR="00A54E7C">
        <w:t xml:space="preserve">the use of the </w:t>
      </w:r>
      <w:proofErr w:type="spellStart"/>
      <w:r w:rsidR="00A54E7C">
        <w:t>scoreUnit</w:t>
      </w:r>
      <w:proofErr w:type="spellEnd"/>
      <w:r w:rsidR="00A54E7C">
        <w:t xml:space="preserve"> extension.</w:t>
      </w:r>
    </w:p>
    <w:p w14:paraId="3182F286" w14:textId="079EBD19" w:rsidR="00A54E7C" w:rsidRDefault="00A54E7C">
      <w:pPr>
        <w:pStyle w:val="BodyText"/>
        <w:spacing w:before="1" w:line="256" w:lineRule="auto"/>
        <w:ind w:left="120" w:right="119"/>
        <w:jc w:val="both"/>
      </w:pPr>
    </w:p>
    <w:p w14:paraId="565CAA03" w14:textId="77777777" w:rsidR="00A54E7C" w:rsidRDefault="00A54E7C" w:rsidP="00A54E7C">
      <w:pPr>
        <w:pStyle w:val="BodyText"/>
        <w:spacing w:line="20" w:lineRule="exact"/>
        <w:ind w:left="656"/>
        <w:rPr>
          <w:sz w:val="2"/>
        </w:rPr>
      </w:pPr>
      <w:r>
        <w:rPr>
          <w:noProof/>
          <w:sz w:val="2"/>
        </w:rPr>
        <mc:AlternateContent>
          <mc:Choice Requires="wpg">
            <w:drawing>
              <wp:inline distT="0" distB="0" distL="0" distR="0" wp14:anchorId="212BFAD0" wp14:editId="2F41D0CF">
                <wp:extent cx="5948680" cy="5080"/>
                <wp:effectExtent l="0" t="0" r="7620" b="7620"/>
                <wp:docPr id="1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4" name="Line 63"/>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6CE14B1"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kJoW6hIC&#10;AACJBAAADgAAAAAAAAAAAAAAAAAuAgAAZHJzL2Uyb0RvYy54bWxQSwECLQAUAAYACAAAACEAEPYs&#10;itoAAAACAQAADwAAAAAAAAAAAAAAAABsBAAAZHJzL2Rvd25yZXYueG1sUEsFBgAAAAAEAAQA8wAA&#10;AHMFA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" strokeweight=".14039mm"/>
                <w10:anchorlock/>
              </v:group>
            </w:pict>
          </mc:Fallback>
        </mc:AlternateContent>
      </w:r>
    </w:p>
    <w:p w14:paraId="3BF32987" w14:textId="6EDDD763" w:rsidR="00A54E7C" w:rsidRDefault="00A54E7C" w:rsidP="00A54E7C">
      <w:pPr>
        <w:tabs>
          <w:tab w:val="left" w:pos="659"/>
        </w:tabs>
        <w:spacing w:before="7"/>
        <w:ind w:left="116" w:right="759"/>
        <w:rPr>
          <w:rFonts w:ascii="Courier New"/>
          <w:b/>
          <w:sz w:val="18"/>
        </w:rPr>
      </w:pPr>
      <w:r>
        <w:rPr>
          <w:rFonts w:ascii="Courier New"/>
          <w:b/>
          <w:sz w:val="18"/>
        </w:rPr>
        <w:t>481</w:t>
      </w:r>
      <w:r>
        <w:rPr>
          <w:rFonts w:ascii="Courier New"/>
          <w:b/>
          <w:sz w:val="18"/>
        </w:rPr>
        <w:tab/>
      </w: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08A942BE" w14:textId="11DE6BE6" w:rsidR="00A54E7C" w:rsidRDefault="00A54E7C" w:rsidP="00A54E7C">
      <w:pPr>
        <w:pStyle w:val="ListParagraph"/>
        <w:numPr>
          <w:ilvl w:val="0"/>
          <w:numId w:val="17"/>
        </w:numPr>
        <w:tabs>
          <w:tab w:val="left" w:pos="982"/>
          <w:tab w:val="left" w:pos="983"/>
        </w:tabs>
        <w:ind w:hanging="866"/>
        <w:rPr>
          <w:rFonts w:ascii="Courier New"/>
          <w:b/>
          <w:sz w:val="18"/>
        </w:rPr>
      </w:pPr>
      <w:r>
        <w:rPr>
          <w:rFonts w:ascii="Courier New"/>
          <w:b/>
          <w:color w:val="008200"/>
          <w:sz w:val="18"/>
        </w:rPr>
        <w:t>&lt;</w:t>
      </w:r>
      <w:r w:rsidR="002C4A4B">
        <w:rPr>
          <w:rFonts w:ascii="Courier New"/>
          <w:b/>
          <w:color w:val="008200"/>
          <w:sz w:val="18"/>
        </w:rPr>
        <w:t xml:space="preserve">component </w:t>
      </w:r>
      <w:proofErr w:type="spellStart"/>
      <w:r w:rsidR="002C4A4B">
        <w:rPr>
          <w:rFonts w:ascii="Courier New"/>
          <w:color w:val="968D00"/>
          <w:sz w:val="18"/>
        </w:rPr>
        <w:t>typeCode</w:t>
      </w:r>
      <w:proofErr w:type="spellEnd"/>
      <w:r w:rsidR="002C4A4B">
        <w:rPr>
          <w:rFonts w:ascii="Courier New"/>
          <w:color w:val="968D00"/>
          <w:sz w:val="18"/>
        </w:rPr>
        <w:t>=</w:t>
      </w:r>
      <w:r w:rsidR="002C4A4B">
        <w:rPr>
          <w:rFonts w:ascii="Courier New"/>
          <w:color w:val="BF3F00"/>
          <w:sz w:val="18"/>
        </w:rPr>
        <w:t>"COMP"</w:t>
      </w:r>
      <w:r>
        <w:rPr>
          <w:rFonts w:ascii="Courier New"/>
          <w:b/>
          <w:color w:val="008200"/>
          <w:sz w:val="18"/>
        </w:rPr>
        <w:t>&gt;</w:t>
      </w:r>
    </w:p>
    <w:p w14:paraId="60722A65" w14:textId="0FE74DF1" w:rsidR="00A54E7C" w:rsidRPr="00BE3520" w:rsidRDefault="00A54E7C" w:rsidP="00A54E7C">
      <w:pPr>
        <w:pStyle w:val="ListParagraph"/>
        <w:numPr>
          <w:ilvl w:val="0"/>
          <w:numId w:val="17"/>
        </w:numPr>
        <w:tabs>
          <w:tab w:val="left" w:pos="1305"/>
          <w:tab w:val="left" w:pos="1306"/>
        </w:tabs>
        <w:ind w:left="1305" w:hanging="1189"/>
        <w:rPr>
          <w:rFonts w:ascii="Courier New"/>
          <w:sz w:val="18"/>
          <w:lang w:val="fr-FR"/>
        </w:rPr>
      </w:pPr>
      <w:r w:rsidRPr="00BE3520">
        <w:rPr>
          <w:rFonts w:ascii="Courier New"/>
          <w:b/>
          <w:color w:val="008200"/>
          <w:sz w:val="18"/>
          <w:lang w:val="fr-FR"/>
        </w:rPr>
        <w:t>&lt;</w:t>
      </w:r>
      <w:proofErr w:type="spellStart"/>
      <w:proofErr w:type="gramStart"/>
      <w:r w:rsidR="002C4A4B" w:rsidRPr="00BE3520">
        <w:rPr>
          <w:rFonts w:ascii="Courier New"/>
          <w:b/>
          <w:color w:val="008200"/>
          <w:sz w:val="18"/>
          <w:lang w:val="fr-FR"/>
        </w:rPr>
        <w:t>cql</w:t>
      </w:r>
      <w:proofErr w:type="gramEnd"/>
      <w:r w:rsidR="002C4A4B" w:rsidRPr="00BE3520">
        <w:rPr>
          <w:rFonts w:ascii="Courier New"/>
          <w:b/>
          <w:color w:val="008200"/>
          <w:sz w:val="18"/>
          <w:lang w:val="fr-FR"/>
        </w:rPr>
        <w:t>-ext:scoreUnit</w:t>
      </w:r>
      <w:proofErr w:type="spellEnd"/>
      <w:r w:rsidRPr="00BE3520">
        <w:rPr>
          <w:rFonts w:ascii="Courier New"/>
          <w:b/>
          <w:color w:val="008200"/>
          <w:sz w:val="18"/>
          <w:lang w:val="fr-FR"/>
        </w:rPr>
        <w:t xml:space="preserve"> </w:t>
      </w:r>
      <w:proofErr w:type="spellStart"/>
      <w:r w:rsidR="002C4A4B" w:rsidRPr="00BE3520">
        <w:rPr>
          <w:rFonts w:ascii="Courier New"/>
          <w:color w:val="968D00"/>
          <w:sz w:val="18"/>
          <w:lang w:val="fr-FR"/>
        </w:rPr>
        <w:t>nullFlavor</w:t>
      </w:r>
      <w:proofErr w:type="spellEnd"/>
      <w:r w:rsidRPr="00BE3520">
        <w:rPr>
          <w:rFonts w:ascii="Courier New"/>
          <w:color w:val="968D00"/>
          <w:sz w:val="18"/>
          <w:lang w:val="fr-FR"/>
        </w:rPr>
        <w:t>=</w:t>
      </w:r>
      <w:r w:rsidRPr="00BE3520">
        <w:rPr>
          <w:rFonts w:ascii="Courier New"/>
          <w:color w:val="BF3F00"/>
          <w:sz w:val="18"/>
          <w:lang w:val="fr-FR"/>
        </w:rPr>
        <w:t>"</w:t>
      </w:r>
      <w:r w:rsidR="002C4A4B" w:rsidRPr="00BE3520">
        <w:rPr>
          <w:rFonts w:ascii="Courier New"/>
          <w:color w:val="BF3F00"/>
          <w:sz w:val="18"/>
          <w:lang w:val="fr-FR"/>
        </w:rPr>
        <w:t>DER</w:t>
      </w:r>
      <w:r w:rsidRPr="00BE3520">
        <w:rPr>
          <w:rFonts w:ascii="Courier New"/>
          <w:color w:val="BF3F00"/>
          <w:sz w:val="18"/>
          <w:lang w:val="fr-FR"/>
        </w:rPr>
        <w:t>"</w:t>
      </w:r>
      <w:r w:rsidRPr="00BE3520">
        <w:rPr>
          <w:rFonts w:ascii="Courier New"/>
          <w:color w:val="BF3F00"/>
          <w:spacing w:val="-27"/>
          <w:sz w:val="18"/>
          <w:lang w:val="fr-FR"/>
        </w:rPr>
        <w:t xml:space="preserve"> </w:t>
      </w:r>
      <w:proofErr w:type="spellStart"/>
      <w:r w:rsidR="002C4A4B" w:rsidRPr="00BE3520">
        <w:rPr>
          <w:rFonts w:ascii="Courier New"/>
          <w:color w:val="968D00"/>
          <w:sz w:val="18"/>
          <w:lang w:val="fr-FR"/>
        </w:rPr>
        <w:t>xsi:type</w:t>
      </w:r>
      <w:proofErr w:type="spellEnd"/>
      <w:r w:rsidRPr="00BE3520">
        <w:rPr>
          <w:rFonts w:ascii="Courier New"/>
          <w:color w:val="968D00"/>
          <w:sz w:val="18"/>
          <w:lang w:val="fr-FR"/>
        </w:rPr>
        <w:t>=</w:t>
      </w:r>
      <w:r w:rsidR="002C4A4B" w:rsidRPr="00BE3520">
        <w:rPr>
          <w:rFonts w:ascii="Courier New"/>
          <w:color w:val="BF3F00"/>
          <w:sz w:val="18"/>
          <w:lang w:val="fr-FR"/>
        </w:rPr>
        <w:t>"</w:t>
      </w:r>
      <w:r w:rsidR="002C4A4B">
        <w:rPr>
          <w:rFonts w:ascii="Courier New"/>
          <w:color w:val="BF3F00"/>
          <w:sz w:val="18"/>
          <w:lang w:val="fr-FR"/>
        </w:rPr>
        <w:t>PQ</w:t>
      </w:r>
      <w:r w:rsidR="002C4A4B" w:rsidRPr="00BE3520">
        <w:rPr>
          <w:rFonts w:ascii="Courier New"/>
          <w:color w:val="BF3F00"/>
          <w:sz w:val="18"/>
          <w:lang w:val="fr-FR"/>
        </w:rPr>
        <w:t>"</w:t>
      </w:r>
      <w:r w:rsidR="002C4A4B" w:rsidRPr="00BE3520">
        <w:rPr>
          <w:rFonts w:ascii="Courier New"/>
          <w:b/>
          <w:color w:val="008200"/>
          <w:sz w:val="18"/>
          <w:lang w:val="fr-FR"/>
        </w:rPr>
        <w:t>&gt;</w:t>
      </w:r>
    </w:p>
    <w:p w14:paraId="4D7C46A5" w14:textId="52801209" w:rsidR="00A54E7C" w:rsidRDefault="00A54E7C" w:rsidP="00A54E7C">
      <w:pPr>
        <w:tabs>
          <w:tab w:val="left" w:pos="1628"/>
        </w:tabs>
        <w:spacing w:before="15"/>
        <w:ind w:left="116" w:right="759"/>
        <w:rPr>
          <w:rFonts w:ascii="Courier New"/>
          <w:b/>
          <w:sz w:val="18"/>
        </w:rPr>
      </w:pPr>
      <w:r>
        <w:rPr>
          <w:rFonts w:ascii="Courier New"/>
          <w:b/>
          <w:sz w:val="18"/>
        </w:rPr>
        <w:t>494</w:t>
      </w:r>
      <w:r>
        <w:rPr>
          <w:rFonts w:ascii="Courier New"/>
          <w:b/>
          <w:sz w:val="18"/>
        </w:rPr>
        <w:tab/>
      </w:r>
      <w:r>
        <w:rPr>
          <w:rFonts w:ascii="Courier New"/>
          <w:b/>
          <w:color w:val="008200"/>
          <w:sz w:val="18"/>
        </w:rPr>
        <w:t>&lt;</w:t>
      </w:r>
      <w:r w:rsidR="002C4A4B">
        <w:rPr>
          <w:rFonts w:ascii="Courier New"/>
          <w:b/>
          <w:color w:val="008200"/>
          <w:sz w:val="18"/>
        </w:rPr>
        <w:t>unit</w:t>
      </w:r>
      <w:r>
        <w:rPr>
          <w:rFonts w:ascii="Courier New"/>
          <w:b/>
          <w:color w:val="008200"/>
          <w:sz w:val="18"/>
        </w:rPr>
        <w:t xml:space="preserve"> </w:t>
      </w:r>
      <w:r w:rsidR="002C4A4B">
        <w:rPr>
          <w:rFonts w:ascii="Courier New"/>
          <w:color w:val="968D00"/>
          <w:sz w:val="18"/>
        </w:rPr>
        <w:t>value</w:t>
      </w:r>
      <w:r>
        <w:rPr>
          <w:rFonts w:ascii="Courier New"/>
          <w:color w:val="968D00"/>
          <w:sz w:val="18"/>
        </w:rPr>
        <w:t>=</w:t>
      </w:r>
      <w:r>
        <w:rPr>
          <w:rFonts w:ascii="Courier New"/>
          <w:color w:val="BF3F00"/>
          <w:sz w:val="18"/>
        </w:rPr>
        <w:t>"</w:t>
      </w:r>
      <w:r w:rsidR="002C4A4B">
        <w:rPr>
          <w:rFonts w:ascii="Courier New"/>
          <w:color w:val="BF3F00"/>
          <w:sz w:val="18"/>
        </w:rPr>
        <w:t>/1000.d</w:t>
      </w:r>
      <w:r>
        <w:rPr>
          <w:rFonts w:ascii="Courier New"/>
          <w:color w:val="BF3F00"/>
          <w:sz w:val="18"/>
        </w:rPr>
        <w:t>"</w:t>
      </w:r>
      <w:r>
        <w:rPr>
          <w:rFonts w:ascii="Courier New"/>
          <w:b/>
          <w:color w:val="008200"/>
          <w:sz w:val="18"/>
        </w:rPr>
        <w:t>/&gt;</w:t>
      </w:r>
    </w:p>
    <w:p w14:paraId="5095FAD9" w14:textId="4BAC573A" w:rsidR="00A54E7C" w:rsidRDefault="00A54E7C" w:rsidP="00A54E7C">
      <w:pPr>
        <w:pStyle w:val="ListParagraph"/>
        <w:numPr>
          <w:ilvl w:val="0"/>
          <w:numId w:val="16"/>
        </w:numPr>
        <w:tabs>
          <w:tab w:val="left" w:pos="1305"/>
          <w:tab w:val="left" w:pos="1306"/>
        </w:tabs>
        <w:ind w:left="1305" w:hanging="1189"/>
        <w:rPr>
          <w:rFonts w:ascii="Courier New"/>
          <w:b/>
          <w:sz w:val="18"/>
        </w:rPr>
      </w:pPr>
      <w:r>
        <w:rPr>
          <w:rFonts w:ascii="Courier New"/>
          <w:b/>
          <w:color w:val="008200"/>
          <w:sz w:val="18"/>
        </w:rPr>
        <w:t>&lt;/</w:t>
      </w:r>
      <w:proofErr w:type="spellStart"/>
      <w:r w:rsidR="002C4A4B">
        <w:rPr>
          <w:rFonts w:ascii="Courier New"/>
          <w:b/>
          <w:color w:val="008200"/>
          <w:sz w:val="18"/>
        </w:rPr>
        <w:t>cql-</w:t>
      </w:r>
      <w:proofErr w:type="gramStart"/>
      <w:r w:rsidR="002C4A4B">
        <w:rPr>
          <w:rFonts w:ascii="Courier New"/>
          <w:b/>
          <w:color w:val="008200"/>
          <w:sz w:val="18"/>
        </w:rPr>
        <w:t>ext:scoreUnit</w:t>
      </w:r>
      <w:proofErr w:type="spellEnd"/>
      <w:proofErr w:type="gramEnd"/>
      <w:r>
        <w:rPr>
          <w:rFonts w:ascii="Courier New"/>
          <w:b/>
          <w:color w:val="008200"/>
          <w:sz w:val="18"/>
        </w:rPr>
        <w:t>&gt;</w:t>
      </w:r>
    </w:p>
    <w:p w14:paraId="24C53F6F" w14:textId="2E77D608" w:rsidR="00A54E7C" w:rsidRDefault="00A54E7C" w:rsidP="00A54E7C">
      <w:pPr>
        <w:pStyle w:val="ListParagraph"/>
        <w:numPr>
          <w:ilvl w:val="0"/>
          <w:numId w:val="16"/>
        </w:numPr>
        <w:tabs>
          <w:tab w:val="left" w:pos="982"/>
          <w:tab w:val="left" w:pos="983"/>
        </w:tabs>
        <w:ind w:left="982" w:hanging="866"/>
        <w:rPr>
          <w:rFonts w:ascii="Courier New"/>
          <w:b/>
          <w:sz w:val="18"/>
        </w:rPr>
      </w:pPr>
      <w:r>
        <w:rPr>
          <w:rFonts w:ascii="Courier New"/>
          <w:b/>
          <w:color w:val="008200"/>
          <w:sz w:val="18"/>
        </w:rPr>
        <w:t>&lt;/</w:t>
      </w:r>
      <w:r w:rsidR="002C4A4B">
        <w:rPr>
          <w:rFonts w:ascii="Courier New"/>
          <w:b/>
          <w:color w:val="008200"/>
          <w:sz w:val="18"/>
        </w:rPr>
        <w:t>component</w:t>
      </w:r>
      <w:r>
        <w:rPr>
          <w:rFonts w:ascii="Courier New"/>
          <w:b/>
          <w:color w:val="008200"/>
          <w:sz w:val="18"/>
        </w:rPr>
        <w:t>&gt;</w:t>
      </w:r>
    </w:p>
    <w:p w14:paraId="3E1F4EAE" w14:textId="5FE54A3E" w:rsidR="00A54E7C" w:rsidRDefault="00A54E7C" w:rsidP="00A54E7C">
      <w:pPr>
        <w:pStyle w:val="ListParagraph"/>
        <w:numPr>
          <w:ilvl w:val="0"/>
          <w:numId w:val="16"/>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782144" behindDoc="0" locked="0" layoutInCell="1" allowOverlap="1" wp14:anchorId="0AF46779" wp14:editId="5D32515D">
                <wp:simplePos x="0" y="0"/>
                <wp:positionH relativeFrom="page">
                  <wp:posOffset>914400</wp:posOffset>
                </wp:positionH>
                <wp:positionV relativeFrom="paragraph">
                  <wp:posOffset>166370</wp:posOffset>
                </wp:positionV>
                <wp:extent cx="5943600" cy="0"/>
                <wp:effectExtent l="12700" t="13970" r="25400" b="24130"/>
                <wp:wrapTopAndBottom/>
                <wp:docPr id="2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513E6" id="Line 61" o:spid="_x0000_s1026" style="position:absolute;z-index:251782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4OtVJM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populationCriteriaSection</w:t>
      </w:r>
      <w:proofErr w:type="spellEnd"/>
      <w:r>
        <w:rPr>
          <w:rFonts w:ascii="Courier New"/>
          <w:b/>
          <w:color w:val="008200"/>
          <w:sz w:val="18"/>
        </w:rPr>
        <w:t>&gt;</w:t>
      </w:r>
    </w:p>
    <w:p w14:paraId="521A3C61" w14:textId="77777777" w:rsidR="00A54E7C" w:rsidRDefault="00A54E7C" w:rsidP="00A54E7C">
      <w:pPr>
        <w:pStyle w:val="BodyText"/>
        <w:spacing w:before="7"/>
        <w:rPr>
          <w:rFonts w:ascii="Courier New"/>
          <w:b/>
          <w:sz w:val="11"/>
        </w:rPr>
      </w:pPr>
    </w:p>
    <w:p w14:paraId="538B46E7" w14:textId="77777777" w:rsidR="00A54E7C" w:rsidRDefault="00A54E7C" w:rsidP="00A54E7C">
      <w:pPr>
        <w:spacing w:before="62"/>
        <w:ind w:left="1540" w:right="759"/>
        <w:rPr>
          <w:rFonts w:ascii="Courier New"/>
          <w:sz w:val="20"/>
        </w:rPr>
      </w:pPr>
      <w:r>
        <w:rPr>
          <w:noProof/>
        </w:rPr>
        <mc:AlternateContent>
          <mc:Choice Requires="wps">
            <w:drawing>
              <wp:anchor distT="0" distB="0" distL="114300" distR="114300" simplePos="0" relativeHeight="251783168" behindDoc="1" locked="0" layoutInCell="1" allowOverlap="1" wp14:anchorId="6E6856C4" wp14:editId="33D59251">
                <wp:simplePos x="0" y="0"/>
                <wp:positionH relativeFrom="page">
                  <wp:posOffset>5349240</wp:posOffset>
                </wp:positionH>
                <wp:positionV relativeFrom="paragraph">
                  <wp:posOffset>167005</wp:posOffset>
                </wp:positionV>
                <wp:extent cx="38100" cy="0"/>
                <wp:effectExtent l="15240" t="14605" r="22860" b="23495"/>
                <wp:wrapNone/>
                <wp:docPr id="23"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45A37" id="Line 60" o:spid="_x0000_s1026" style="position:absolute;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" strokeweight=".14039mm">
                <w10:wrap anchorx="page"/>
              </v:line>
            </w:pict>
          </mc:Fallback>
        </mc:AlternateContent>
      </w:r>
      <w:r>
        <w:t xml:space="preserve">Snippet 14: Sample measure observation section from </w:t>
      </w:r>
      <w:r>
        <w:rPr>
          <w:rFonts w:ascii="Courier New"/>
          <w:sz w:val="20"/>
        </w:rPr>
        <w:t>TestCMS55v5</w:t>
      </w:r>
      <w:r>
        <w:rPr>
          <w:rFonts w:ascii="Courier New"/>
          <w:spacing w:val="-96"/>
          <w:sz w:val="20"/>
        </w:rPr>
        <w:t xml:space="preserve"> </w:t>
      </w:r>
      <w:r>
        <w:rPr>
          <w:rFonts w:ascii="Courier New"/>
          <w:sz w:val="20"/>
        </w:rPr>
        <w:t>eCQM.xml</w:t>
      </w:r>
    </w:p>
    <w:p w14:paraId="6FC92752" w14:textId="77777777" w:rsidR="00A54E7C" w:rsidRDefault="00A54E7C">
      <w:pPr>
        <w:pStyle w:val="BodyText"/>
        <w:spacing w:before="1" w:line="256" w:lineRule="auto"/>
        <w:ind w:left="120" w:right="119"/>
        <w:jc w:val="both"/>
      </w:pPr>
    </w:p>
    <w:p w14:paraId="6F16A80F" w14:textId="77777777" w:rsidR="00224481" w:rsidRDefault="00224481">
      <w:pPr>
        <w:pStyle w:val="Heading2"/>
        <w:ind w:left="120" w:firstLine="0"/>
      </w:pPr>
      <w:bookmarkStart w:id="109" w:name="5.5_Continuous_Variable_Measure"/>
      <w:bookmarkStart w:id="110" w:name="_Toc519432942"/>
      <w:bookmarkEnd w:id="109"/>
    </w:p>
    <w:p w14:paraId="613AF1D5" w14:textId="039465EB" w:rsidR="00A0534D" w:rsidRDefault="0083059C">
      <w:pPr>
        <w:pStyle w:val="Heading2"/>
        <w:ind w:left="120" w:firstLine="0"/>
      </w:pPr>
      <w:r>
        <w:t>5.5 Continuous Variable Measure</w:t>
      </w:r>
      <w:bookmarkEnd w:id="110"/>
    </w:p>
    <w:p w14:paraId="2D5C74D6" w14:textId="77777777" w:rsidR="00A0534D" w:rsidRDefault="00A0534D">
      <w:pPr>
        <w:pStyle w:val="BodyText"/>
        <w:spacing w:before="2"/>
        <w:rPr>
          <w:b/>
          <w:sz w:val="25"/>
        </w:rPr>
      </w:pPr>
    </w:p>
    <w:p w14:paraId="4EFB0444" w14:textId="73B1DBFB" w:rsidR="00A0534D" w:rsidRDefault="0083059C">
      <w:pPr>
        <w:pStyle w:val="BodyText"/>
        <w:spacing w:line="256" w:lineRule="auto"/>
        <w:ind w:left="120" w:right="119"/>
        <w:jc w:val="both"/>
      </w:pPr>
      <w:r>
        <w:t>An</w:t>
      </w:r>
      <w:r>
        <w:rPr>
          <w:spacing w:val="-10"/>
        </w:rPr>
        <w:t xml:space="preserve"> </w:t>
      </w:r>
      <w:r>
        <w:t>HQMF</w:t>
      </w:r>
      <w:r>
        <w:rPr>
          <w:spacing w:val="-10"/>
        </w:rPr>
        <w:t xml:space="preserve"> </w:t>
      </w:r>
      <w:r>
        <w:t>document</w:t>
      </w:r>
      <w:r>
        <w:rPr>
          <w:spacing w:val="-10"/>
        </w:rPr>
        <w:t xml:space="preserve"> </w:t>
      </w:r>
      <w:r>
        <w:t>representing</w:t>
      </w:r>
      <w:r>
        <w:rPr>
          <w:spacing w:val="-10"/>
        </w:rPr>
        <w:t xml:space="preserve"> </w:t>
      </w:r>
      <w:r>
        <w:t>a</w:t>
      </w:r>
      <w:r>
        <w:rPr>
          <w:spacing w:val="-10"/>
        </w:rPr>
        <w:t xml:space="preserve"> </w:t>
      </w:r>
      <w:r>
        <w:t>continuous</w:t>
      </w:r>
      <w:r>
        <w:rPr>
          <w:spacing w:val="-10"/>
        </w:rPr>
        <w:t xml:space="preserve"> </w:t>
      </w:r>
      <w:r>
        <w:t>variable</w:t>
      </w:r>
      <w:r>
        <w:rPr>
          <w:spacing w:val="-10"/>
        </w:rPr>
        <w:t xml:space="preserve"> </w:t>
      </w:r>
      <w:r>
        <w:t>measure</w:t>
      </w:r>
      <w:r>
        <w:rPr>
          <w:spacing w:val="-10"/>
        </w:rPr>
        <w:t xml:space="preserve"> </w:t>
      </w:r>
      <w:r>
        <w:t>will</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0"/>
        </w:rPr>
        <w:t xml:space="preserve"> </w:t>
      </w:r>
      <w:r>
        <w:t>population</w:t>
      </w:r>
      <w:r>
        <w:rPr>
          <w:spacing w:val="-10"/>
        </w:rPr>
        <w:t xml:space="preserve"> </w:t>
      </w:r>
      <w:r>
        <w:t xml:space="preserve">criteria sections as described in </w:t>
      </w:r>
      <w:hyperlink w:anchor="_bookmark61" w:history="1">
        <w:r>
          <w:rPr>
            <w:color w:val="0000FF"/>
            <w:spacing w:val="-4"/>
          </w:rPr>
          <w:t>Table</w:t>
        </w:r>
        <w:r>
          <w:rPr>
            <w:color w:val="0000FF"/>
            <w:spacing w:val="-27"/>
          </w:rPr>
          <w:t xml:space="preserve"> </w:t>
        </w:r>
        <w:r>
          <w:rPr>
            <w:color w:val="0000FF"/>
          </w:rPr>
          <w:t>2</w:t>
        </w:r>
      </w:hyperlink>
      <w:r>
        <w:t>.</w:t>
      </w:r>
    </w:p>
    <w:p w14:paraId="0EDF8C55" w14:textId="0A96A45A" w:rsidR="00A0534D" w:rsidRDefault="0083059C">
      <w:pPr>
        <w:pStyle w:val="BodyText"/>
        <w:spacing w:before="120" w:line="252" w:lineRule="auto"/>
        <w:ind w:left="119" w:right="119"/>
        <w:jc w:val="both"/>
      </w:pPr>
      <w:r>
        <w:t xml:space="preserve">In addition, it will also include </w:t>
      </w:r>
      <w:r w:rsidR="00377EC6">
        <w:t xml:space="preserve">at least </w:t>
      </w:r>
      <w:r>
        <w:t xml:space="preserve">one </w:t>
      </w:r>
      <w:proofErr w:type="spellStart"/>
      <w:r>
        <w:rPr>
          <w:rFonts w:ascii="Courier New"/>
          <w:sz w:val="20"/>
        </w:rPr>
        <w:t>measureObservationSection</w:t>
      </w:r>
      <w:proofErr w:type="spellEnd"/>
      <w:r>
        <w:rPr>
          <w:rFonts w:ascii="Courier New"/>
          <w:sz w:val="20"/>
        </w:rPr>
        <w:t xml:space="preserve"> </w:t>
      </w:r>
      <w:r>
        <w:t>(sep</w:t>
      </w:r>
      <w:r w:rsidR="00090BC7">
        <w:t>a</w:t>
      </w:r>
      <w:r>
        <w:t xml:space="preserve">rate from the </w:t>
      </w:r>
      <w:proofErr w:type="spellStart"/>
      <w:r>
        <w:rPr>
          <w:rFonts w:ascii="Courier New"/>
          <w:sz w:val="20"/>
        </w:rPr>
        <w:t>populationCriteriaSection</w:t>
      </w:r>
      <w:proofErr w:type="spellEnd"/>
      <w:r>
        <w:t xml:space="preserve">, often placed between lines 20 and 21 of </w:t>
      </w:r>
      <w:hyperlink w:anchor="_bookmark29" w:history="1">
        <w:r>
          <w:rPr>
            <w:color w:val="0000FF"/>
          </w:rPr>
          <w:t>Snippet 1</w:t>
        </w:r>
      </w:hyperlink>
      <w:r>
        <w:t xml:space="preserve">) with one or more </w:t>
      </w:r>
      <w:proofErr w:type="spellStart"/>
      <w:r>
        <w:rPr>
          <w:rFonts w:ascii="Courier New"/>
          <w:sz w:val="20"/>
        </w:rPr>
        <w:t>measureObservationDefinition</w:t>
      </w:r>
      <w:proofErr w:type="spellEnd"/>
      <w:r>
        <w:rPr>
          <w:rFonts w:ascii="Courier New"/>
          <w:spacing w:val="-73"/>
          <w:sz w:val="20"/>
        </w:rPr>
        <w:t xml:space="preserve"> </w:t>
      </w:r>
      <w:r>
        <w:t>elements.</w:t>
      </w:r>
      <w:r>
        <w:rPr>
          <w:spacing w:val="5"/>
        </w:rPr>
        <w:t xml:space="preserve"> </w:t>
      </w:r>
      <w:r>
        <w:t>The</w:t>
      </w:r>
      <w:r>
        <w:rPr>
          <w:spacing w:val="-8"/>
        </w:rPr>
        <w:t xml:space="preserve"> </w:t>
      </w:r>
      <w:r>
        <w:t>semantics</w:t>
      </w:r>
      <w:r>
        <w:rPr>
          <w:spacing w:val="-8"/>
        </w:rPr>
        <w:t xml:space="preserve"> </w:t>
      </w:r>
      <w:r>
        <w:t>of</w:t>
      </w:r>
      <w:r>
        <w:rPr>
          <w:spacing w:val="-8"/>
        </w:rPr>
        <w:t xml:space="preserve"> </w:t>
      </w:r>
      <w:r>
        <w:t>these</w:t>
      </w:r>
      <w:r>
        <w:rPr>
          <w:spacing w:val="-8"/>
        </w:rPr>
        <w:t xml:space="preserve"> </w:t>
      </w:r>
      <w:r>
        <w:t>components</w:t>
      </w:r>
      <w:r>
        <w:rPr>
          <w:spacing w:val="-8"/>
        </w:rPr>
        <w:t xml:space="preserve"> </w:t>
      </w:r>
      <w:r>
        <w:t>are</w:t>
      </w:r>
      <w:r>
        <w:rPr>
          <w:spacing w:val="-8"/>
        </w:rPr>
        <w:t xml:space="preserve"> </w:t>
      </w:r>
      <w:r>
        <w:t>unchanged</w:t>
      </w:r>
      <w:r>
        <w:rPr>
          <w:spacing w:val="-8"/>
        </w:rPr>
        <w:t xml:space="preserve"> </w:t>
      </w:r>
      <w:r>
        <w:t>from</w:t>
      </w:r>
      <w:r>
        <w:rPr>
          <w:spacing w:val="-8"/>
        </w:rPr>
        <w:t xml:space="preserve"> </w:t>
      </w:r>
      <w:r>
        <w:t>the</w:t>
      </w:r>
      <w:r>
        <w:rPr>
          <w:spacing w:val="-8"/>
        </w:rPr>
        <w:t xml:space="preserve"> </w:t>
      </w:r>
      <w:r>
        <w:t>HQMF specification;</w:t>
      </w:r>
      <w:r>
        <w:rPr>
          <w:spacing w:val="-9"/>
        </w:rPr>
        <w:t xml:space="preserve"> </w:t>
      </w:r>
      <w:r w:rsidR="00377EC6">
        <w:t xml:space="preserve">with the exception </w:t>
      </w:r>
      <w:r>
        <w:t>that</w:t>
      </w:r>
      <w:r>
        <w:rPr>
          <w:spacing w:val="-9"/>
        </w:rPr>
        <w:t xml:space="preserve"> </w:t>
      </w:r>
      <w:r>
        <w:t>each</w:t>
      </w:r>
      <w:r>
        <w:rPr>
          <w:spacing w:val="-9"/>
        </w:rPr>
        <w:t xml:space="preserve"> </w:t>
      </w:r>
      <w:r>
        <w:t>measure</w:t>
      </w:r>
      <w:r>
        <w:rPr>
          <w:spacing w:val="-9"/>
        </w:rPr>
        <w:t xml:space="preserve"> </w:t>
      </w:r>
      <w:r>
        <w:t>population</w:t>
      </w:r>
      <w:r>
        <w:rPr>
          <w:spacing w:val="-9"/>
        </w:rPr>
        <w:t xml:space="preserve"> </w:t>
      </w:r>
      <w:r>
        <w:t>component</w:t>
      </w:r>
      <w:r>
        <w:rPr>
          <w:spacing w:val="-9"/>
        </w:rPr>
        <w:t xml:space="preserve"> </w:t>
      </w:r>
      <w:r>
        <w:t>references a single criterion encoded as a CQL expression</w:t>
      </w:r>
      <w:r w:rsidR="001522AA">
        <w:t xml:space="preserve">, and </w:t>
      </w:r>
      <w:proofErr w:type="spellStart"/>
      <w:r w:rsidR="001522AA">
        <w:t>and</w:t>
      </w:r>
      <w:proofErr w:type="spellEnd"/>
      <w:r w:rsidR="001522AA">
        <w:rPr>
          <w:spacing w:val="-9"/>
        </w:rPr>
        <w:t xml:space="preserve"> </w:t>
      </w:r>
      <w:r w:rsidR="001522AA">
        <w:t>each</w:t>
      </w:r>
      <w:r w:rsidR="001522AA">
        <w:rPr>
          <w:spacing w:val="-9"/>
        </w:rPr>
        <w:t xml:space="preserve"> </w:t>
      </w:r>
      <w:r w:rsidR="001522AA">
        <w:t>measure</w:t>
      </w:r>
      <w:r w:rsidR="001522AA">
        <w:rPr>
          <w:spacing w:val="-9"/>
        </w:rPr>
        <w:t xml:space="preserve"> </w:t>
      </w:r>
      <w:r w:rsidR="001522AA">
        <w:t>observation definition references a single criterion by its id in the HQMF document</w:t>
      </w:r>
      <w:r>
        <w:t>. Note that the implicit population semantics</w:t>
      </w:r>
      <w:r>
        <w:rPr>
          <w:spacing w:val="-14"/>
        </w:rPr>
        <w:t xml:space="preserve"> </w:t>
      </w:r>
      <w:r>
        <w:t>described</w:t>
      </w:r>
      <w:r>
        <w:rPr>
          <w:spacing w:val="-14"/>
        </w:rPr>
        <w:t xml:space="preserve"> </w:t>
      </w:r>
      <w:r>
        <w:t>in</w:t>
      </w:r>
      <w:r>
        <w:rPr>
          <w:spacing w:val="-14"/>
        </w:rPr>
        <w:t xml:space="preserve"> </w:t>
      </w:r>
      <w:hyperlink w:anchor="_bookmark60" w:history="1">
        <w:r>
          <w:rPr>
            <w:color w:val="0000FF"/>
          </w:rPr>
          <w:t>Section</w:t>
        </w:r>
        <w:r>
          <w:rPr>
            <w:color w:val="0000FF"/>
            <w:spacing w:val="-14"/>
          </w:rPr>
          <w:t xml:space="preserve"> </w:t>
        </w:r>
        <w:r>
          <w:rPr>
            <w:color w:val="0000FF"/>
          </w:rPr>
          <w:t>5.2</w:t>
        </w:r>
      </w:hyperlink>
      <w:r>
        <w:rPr>
          <w:color w:val="0000FF"/>
          <w:spacing w:val="-14"/>
        </w:rPr>
        <w:t xml:space="preserve"> </w:t>
      </w:r>
      <w:r>
        <w:t>apply</w:t>
      </w:r>
      <w:r>
        <w:rPr>
          <w:spacing w:val="-14"/>
        </w:rPr>
        <w:t xml:space="preserve"> </w:t>
      </w:r>
      <w:r>
        <w:t>equally</w:t>
      </w:r>
      <w:r>
        <w:rPr>
          <w:spacing w:val="-14"/>
        </w:rPr>
        <w:t xml:space="preserve"> </w:t>
      </w:r>
      <w:r>
        <w:t>to</w:t>
      </w:r>
      <w:r>
        <w:rPr>
          <w:spacing w:val="-14"/>
        </w:rPr>
        <w:t xml:space="preserve"> </w:t>
      </w:r>
      <w:r>
        <w:t>continuous</w:t>
      </w:r>
      <w:r>
        <w:rPr>
          <w:spacing w:val="-14"/>
        </w:rPr>
        <w:t xml:space="preserve"> </w:t>
      </w:r>
      <w:r>
        <w:t>variable</w:t>
      </w:r>
      <w:r>
        <w:rPr>
          <w:spacing w:val="-14"/>
        </w:rPr>
        <w:t xml:space="preserve"> </w:t>
      </w:r>
      <w:r>
        <w:t>measures: measure</w:t>
      </w:r>
      <w:r>
        <w:rPr>
          <w:spacing w:val="-14"/>
        </w:rPr>
        <w:t xml:space="preserve"> </w:t>
      </w:r>
      <w:r>
        <w:t>observations</w:t>
      </w:r>
      <w:r>
        <w:rPr>
          <w:spacing w:val="-14"/>
        </w:rPr>
        <w:t xml:space="preserve"> </w:t>
      </w:r>
      <w:r>
        <w:t>are only</w:t>
      </w:r>
      <w:r>
        <w:rPr>
          <w:spacing w:val="-7"/>
        </w:rPr>
        <w:t xml:space="preserve"> </w:t>
      </w:r>
      <w:r>
        <w:t>computed</w:t>
      </w:r>
      <w:r>
        <w:rPr>
          <w:spacing w:val="-7"/>
        </w:rPr>
        <w:t xml:space="preserve"> </w:t>
      </w:r>
      <w:r>
        <w:t>for</w:t>
      </w:r>
      <w:r>
        <w:rPr>
          <w:spacing w:val="-7"/>
        </w:rPr>
        <w:t xml:space="preserve"> </w:t>
      </w:r>
      <w:r>
        <w:t>patients</w:t>
      </w:r>
      <w:r>
        <w:rPr>
          <w:spacing w:val="-7"/>
        </w:rPr>
        <w:t xml:space="preserve"> </w:t>
      </w:r>
      <w:r>
        <w:t>matching</w:t>
      </w:r>
      <w:r>
        <w:rPr>
          <w:spacing w:val="-7"/>
        </w:rPr>
        <w:t xml:space="preserve"> </w:t>
      </w:r>
      <w:r>
        <w:t>the</w:t>
      </w:r>
      <w:r>
        <w:rPr>
          <w:spacing w:val="-7"/>
        </w:rPr>
        <w:t xml:space="preserve"> </w:t>
      </w:r>
      <w:r>
        <w:t>appropriate</w:t>
      </w:r>
      <w:r>
        <w:rPr>
          <w:spacing w:val="-7"/>
        </w:rPr>
        <w:t xml:space="preserve"> </w:t>
      </w:r>
      <w:r>
        <w:t>set</w:t>
      </w:r>
      <w:r>
        <w:rPr>
          <w:spacing w:val="-7"/>
        </w:rPr>
        <w:t xml:space="preserve"> </w:t>
      </w:r>
      <w:r>
        <w:t>of</w:t>
      </w:r>
      <w:r>
        <w:rPr>
          <w:spacing w:val="-7"/>
        </w:rPr>
        <w:t xml:space="preserve"> </w:t>
      </w:r>
      <w:r>
        <w:t>population</w:t>
      </w:r>
      <w:r>
        <w:rPr>
          <w:spacing w:val="-7"/>
        </w:rPr>
        <w:t xml:space="preserve"> </w:t>
      </w:r>
      <w:r>
        <w:t>criteria</w:t>
      </w:r>
      <w:r w:rsidR="001522AA">
        <w:t xml:space="preserve"> (i.e. accounting for exclusions)</w:t>
      </w:r>
      <w:r>
        <w:t>.</w:t>
      </w:r>
    </w:p>
    <w:p w14:paraId="31175460" w14:textId="502BCA9D" w:rsidR="00A0534D" w:rsidRDefault="0083059C">
      <w:pPr>
        <w:spacing w:before="125"/>
        <w:ind w:left="119"/>
        <w:jc w:val="both"/>
      </w:pPr>
      <w:r>
        <w:t xml:space="preserve">An example </w:t>
      </w:r>
      <w:proofErr w:type="spellStart"/>
      <w:r>
        <w:rPr>
          <w:rFonts w:ascii="Courier New"/>
          <w:sz w:val="20"/>
        </w:rPr>
        <w:t>measureObservationDefinition</w:t>
      </w:r>
      <w:proofErr w:type="spellEnd"/>
      <w:r>
        <w:rPr>
          <w:rFonts w:ascii="Courier New"/>
          <w:spacing w:val="-73"/>
          <w:sz w:val="20"/>
        </w:rPr>
        <w:t xml:space="preserve"> </w:t>
      </w:r>
      <w:r>
        <w:t xml:space="preserve">element is shown in </w:t>
      </w:r>
      <w:hyperlink w:anchor="_bookmark72" w:history="1">
        <w:r w:rsidR="002C4A4B">
          <w:rPr>
            <w:color w:val="0000FF"/>
          </w:rPr>
          <w:t>Snippet 15</w:t>
        </w:r>
      </w:hyperlink>
      <w:r>
        <w:t>.</w:t>
      </w:r>
    </w:p>
    <w:p w14:paraId="670CA2E4" w14:textId="3B08D289" w:rsidR="00A0534D" w:rsidRDefault="0083059C">
      <w:pPr>
        <w:pStyle w:val="BodyText"/>
        <w:spacing w:before="125" w:line="244" w:lineRule="auto"/>
        <w:ind w:left="119" w:right="119"/>
        <w:jc w:val="both"/>
      </w:pPr>
      <w:r>
        <w:t>The</w:t>
      </w:r>
      <w:r>
        <w:rPr>
          <w:spacing w:val="-9"/>
        </w:rPr>
        <w:t xml:space="preserve"> </w:t>
      </w:r>
      <w:r w:rsidR="004B4B8D">
        <w:t xml:space="preserve">criteria </w:t>
      </w:r>
      <w:r>
        <w:t>referenced</w:t>
      </w:r>
      <w:r>
        <w:rPr>
          <w:spacing w:val="-9"/>
        </w:rPr>
        <w:t xml:space="preserve"> </w:t>
      </w:r>
      <w:r>
        <w:t>from</w:t>
      </w:r>
      <w:r>
        <w:rPr>
          <w:spacing w:val="-9"/>
        </w:rPr>
        <w:t xml:space="preserve"> </w:t>
      </w:r>
      <w:r>
        <w:t>the</w:t>
      </w:r>
      <w:r>
        <w:rPr>
          <w:spacing w:val="-9"/>
        </w:rPr>
        <w:t xml:space="preserve"> </w:t>
      </w:r>
      <w:proofErr w:type="spellStart"/>
      <w:r>
        <w:rPr>
          <w:rFonts w:ascii="Courier New"/>
          <w:sz w:val="20"/>
        </w:rPr>
        <w:t>measureObservationDefinition</w:t>
      </w:r>
      <w:proofErr w:type="spellEnd"/>
      <w:r>
        <w:rPr>
          <w:rFonts w:ascii="Courier New"/>
          <w:spacing w:val="-74"/>
          <w:sz w:val="20"/>
        </w:rPr>
        <w:t xml:space="preserve"> </w:t>
      </w:r>
      <w:r>
        <w:t>component</w:t>
      </w:r>
      <w:r>
        <w:rPr>
          <w:spacing w:val="-9"/>
        </w:rPr>
        <w:t xml:space="preserve"> </w:t>
      </w:r>
      <w:r w:rsidR="004B4B8D">
        <w:rPr>
          <w:spacing w:val="-9"/>
        </w:rPr>
        <w:t xml:space="preserve">refers to a CQL expression that </w:t>
      </w:r>
      <w:r>
        <w:t>returns</w:t>
      </w:r>
      <w:r>
        <w:rPr>
          <w:spacing w:val="-9"/>
        </w:rPr>
        <w:t xml:space="preserve"> </w:t>
      </w:r>
      <w:r>
        <w:t>a</w:t>
      </w:r>
      <w:r>
        <w:rPr>
          <w:spacing w:val="-9"/>
        </w:rPr>
        <w:t xml:space="preserve"> </w:t>
      </w:r>
      <w:r>
        <w:t>list</w:t>
      </w:r>
      <w:r>
        <w:rPr>
          <w:spacing w:val="-9"/>
        </w:rPr>
        <w:t xml:space="preserve"> </w:t>
      </w:r>
      <w:r>
        <w:t>of events</w:t>
      </w:r>
      <w:r>
        <w:rPr>
          <w:spacing w:val="-7"/>
        </w:rPr>
        <w:t xml:space="preserve"> </w:t>
      </w:r>
      <w:r>
        <w:t>for</w:t>
      </w:r>
      <w:r>
        <w:rPr>
          <w:spacing w:val="-7"/>
        </w:rPr>
        <w:t xml:space="preserve"> </w:t>
      </w:r>
      <w:r>
        <w:t>each</w:t>
      </w:r>
      <w:r>
        <w:rPr>
          <w:spacing w:val="-7"/>
        </w:rPr>
        <w:t xml:space="preserve"> </w:t>
      </w:r>
      <w:r>
        <w:t>patient</w:t>
      </w:r>
      <w:r>
        <w:rPr>
          <w:spacing w:val="-7"/>
        </w:rPr>
        <w:t xml:space="preserve"> </w:t>
      </w:r>
      <w:r w:rsidR="00377EC6">
        <w:rPr>
          <w:spacing w:val="-7"/>
        </w:rPr>
        <w:t xml:space="preserve">that </w:t>
      </w:r>
      <w:r w:rsidR="00BA235E">
        <w:rPr>
          <w:spacing w:val="-7"/>
        </w:rPr>
        <w:t>contributes</w:t>
      </w:r>
      <w:r w:rsidR="00377EC6">
        <w:rPr>
          <w:spacing w:val="-7"/>
        </w:rPr>
        <w:t xml:space="preserve"> to the measure population</w:t>
      </w:r>
      <w:r w:rsidR="00377EC6">
        <w:t xml:space="preserve"> as</w:t>
      </w:r>
      <w:r>
        <w:rPr>
          <w:spacing w:val="-7"/>
        </w:rPr>
        <w:t xml:space="preserve"> </w:t>
      </w:r>
      <w:r>
        <w:t>shown</w:t>
      </w:r>
      <w:r>
        <w:rPr>
          <w:spacing w:val="-7"/>
        </w:rPr>
        <w:t xml:space="preserve"> </w:t>
      </w:r>
      <w:r>
        <w:t>in</w:t>
      </w:r>
      <w:r>
        <w:rPr>
          <w:spacing w:val="-7"/>
        </w:rPr>
        <w:t xml:space="preserve"> </w:t>
      </w:r>
      <w:hyperlink w:anchor="_bookmark73" w:history="1">
        <w:r w:rsidR="002C4A4B">
          <w:rPr>
            <w:color w:val="0000FF"/>
          </w:rPr>
          <w:t>Snippet</w:t>
        </w:r>
        <w:r w:rsidR="002C4A4B">
          <w:rPr>
            <w:color w:val="0000FF"/>
            <w:spacing w:val="-7"/>
          </w:rPr>
          <w:t xml:space="preserve"> </w:t>
        </w:r>
        <w:r w:rsidR="002C4A4B">
          <w:rPr>
            <w:color w:val="0000FF"/>
          </w:rPr>
          <w:t>16</w:t>
        </w:r>
      </w:hyperlink>
      <w:r>
        <w:t>.</w:t>
      </w:r>
    </w:p>
    <w:p w14:paraId="6AD1F19F" w14:textId="77777777" w:rsidR="00A0534D" w:rsidRDefault="00A0534D">
      <w:pPr>
        <w:spacing w:line="244" w:lineRule="auto"/>
        <w:jc w:val="both"/>
        <w:sectPr w:rsidR="00A0534D">
          <w:pgSz w:w="12240" w:h="15840"/>
          <w:pgMar w:top="660" w:right="1320" w:bottom="1180" w:left="1320" w:header="467" w:footer="993" w:gutter="0"/>
          <w:cols w:space="720"/>
        </w:sectPr>
      </w:pPr>
    </w:p>
    <w:p w14:paraId="10425EE3" w14:textId="77777777" w:rsidR="00A0534D" w:rsidRDefault="00204EE5">
      <w:pPr>
        <w:pStyle w:val="BodyText"/>
        <w:spacing w:line="20" w:lineRule="exact"/>
        <w:ind w:left="656"/>
        <w:rPr>
          <w:sz w:val="2"/>
        </w:rPr>
      </w:pPr>
      <w:r>
        <w:rPr>
          <w:noProof/>
          <w:sz w:val="2"/>
        </w:rPr>
        <w:lastRenderedPageBreak/>
        <mc:AlternateContent>
          <mc:Choice Requires="wpg">
            <w:drawing>
              <wp:inline distT="0" distB="0" distL="0" distR="0" wp14:anchorId="70E68996" wp14:editId="70575475">
                <wp:extent cx="5948680" cy="5080"/>
                <wp:effectExtent l="0" t="0" r="7620" b="7620"/>
                <wp:docPr id="9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7" name="Line 63"/>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035F3A29" id="Group 62"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FMtXk&#10;FAIAAIkEAAAOAAAAAAAAAAAAAAAAAC4CAABkcnMvZTJvRG9jLnhtbFBLAQItABQABgAIAAAAIQAQ&#10;9iyK2gAAAAIBAAAPAAAAAAAAAAAAAAAAAG4EAABkcnMvZG93bnJldi54bWxQSwUGAAAAAAQABADz&#10;AAAAdQUAAAAA&#10;">
                <v:line id="Line 63"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" strokeweight=".14039mm"/>
                <w10:anchorlock/>
              </v:group>
            </w:pict>
          </mc:Fallback>
        </mc:AlternateContent>
      </w:r>
    </w:p>
    <w:p w14:paraId="5D3EF0F9" w14:textId="77777777" w:rsidR="00A0534D" w:rsidRDefault="0083059C">
      <w:pPr>
        <w:tabs>
          <w:tab w:val="left" w:pos="659"/>
        </w:tabs>
        <w:spacing w:before="7"/>
        <w:ind w:left="116" w:right="759"/>
        <w:rPr>
          <w:rFonts w:ascii="Courier New"/>
          <w:b/>
          <w:sz w:val="18"/>
        </w:rPr>
      </w:pPr>
      <w:r>
        <w:rPr>
          <w:rFonts w:ascii="Courier New"/>
          <w:b/>
          <w:sz w:val="18"/>
        </w:rPr>
        <w:t>481</w:t>
      </w:r>
      <w:r>
        <w:rPr>
          <w:rFonts w:ascii="Courier New"/>
          <w:b/>
          <w:sz w:val="18"/>
        </w:rPr>
        <w:tab/>
      </w:r>
      <w:bookmarkStart w:id="111" w:name="_bookmark72"/>
      <w:bookmarkEnd w:id="111"/>
      <w:r>
        <w:rPr>
          <w:rFonts w:ascii="Courier New"/>
          <w:b/>
          <w:color w:val="008200"/>
          <w:sz w:val="18"/>
        </w:rPr>
        <w:t>&lt;</w:t>
      </w:r>
      <w:proofErr w:type="spellStart"/>
      <w:r>
        <w:rPr>
          <w:rFonts w:ascii="Courier New"/>
          <w:b/>
          <w:color w:val="008200"/>
          <w:sz w:val="18"/>
        </w:rPr>
        <w:t>measureObservationSection</w:t>
      </w:r>
      <w:proofErr w:type="spellEnd"/>
      <w:r>
        <w:rPr>
          <w:rFonts w:ascii="Courier New"/>
          <w:b/>
          <w:color w:val="008200"/>
          <w:sz w:val="18"/>
        </w:rPr>
        <w:t>&gt;</w:t>
      </w:r>
    </w:p>
    <w:p w14:paraId="52AF575F" w14:textId="77777777" w:rsidR="00A0534D" w:rsidRDefault="0083059C">
      <w:pPr>
        <w:tabs>
          <w:tab w:val="left" w:pos="982"/>
        </w:tabs>
        <w:spacing w:before="15"/>
        <w:ind w:left="116" w:right="759"/>
        <w:rPr>
          <w:rFonts w:ascii="Courier New"/>
          <w:b/>
          <w:sz w:val="18"/>
        </w:rPr>
      </w:pPr>
      <w:r>
        <w:rPr>
          <w:rFonts w:ascii="Courier New"/>
          <w:b/>
          <w:sz w:val="18"/>
        </w:rPr>
        <w:t>482</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2BB7CC54" w14:textId="4D83CABF" w:rsidR="00A0534D" w:rsidRDefault="0083059C">
      <w:pPr>
        <w:tabs>
          <w:tab w:val="left" w:pos="1305"/>
        </w:tabs>
        <w:spacing w:before="15"/>
        <w:ind w:left="116" w:right="759"/>
        <w:rPr>
          <w:rFonts w:ascii="Courier New"/>
          <w:b/>
          <w:sz w:val="18"/>
        </w:rPr>
      </w:pPr>
      <w:r>
        <w:rPr>
          <w:rFonts w:ascii="Courier New"/>
          <w:b/>
          <w:sz w:val="18"/>
        </w:rPr>
        <w:t>483</w:t>
      </w:r>
      <w:r>
        <w:rPr>
          <w:rFonts w:ascii="Courier New"/>
          <w:b/>
          <w:sz w:val="18"/>
        </w:rPr>
        <w:tab/>
      </w:r>
      <w:r>
        <w:rPr>
          <w:rFonts w:ascii="Courier New"/>
          <w:b/>
          <w:color w:val="008200"/>
          <w:sz w:val="18"/>
        </w:rPr>
        <w:t>&lt;item</w:t>
      </w:r>
      <w:r>
        <w:rPr>
          <w:rFonts w:ascii="Courier New"/>
          <w:b/>
          <w:color w:val="008200"/>
          <w:spacing w:val="-21"/>
          <w:sz w:val="18"/>
        </w:rPr>
        <w:t xml:space="preserve"> </w:t>
      </w:r>
      <w:r>
        <w:rPr>
          <w:rFonts w:ascii="Courier New"/>
          <w:color w:val="968D00"/>
          <w:sz w:val="18"/>
        </w:rPr>
        <w:t>root=</w:t>
      </w:r>
      <w:r>
        <w:rPr>
          <w:rFonts w:ascii="Courier New"/>
          <w:color w:val="BF3F00"/>
          <w:sz w:val="18"/>
        </w:rPr>
        <w:t>"2.16.840.1.113883.10.20.28.2.4"</w:t>
      </w:r>
      <w:r w:rsidR="00FD719B">
        <w:rPr>
          <w:rFonts w:ascii="Courier New"/>
          <w:b/>
          <w:color w:val="008200"/>
          <w:spacing w:val="-19"/>
          <w:sz w:val="18"/>
        </w:rPr>
        <w:t xml:space="preserve"> </w:t>
      </w:r>
      <w:r w:rsidR="00FD719B">
        <w:rPr>
          <w:rFonts w:ascii="Courier New"/>
          <w:color w:val="968D00"/>
          <w:sz w:val="18"/>
        </w:rPr>
        <w:t>extension=</w:t>
      </w:r>
      <w:r w:rsidR="00FD719B">
        <w:rPr>
          <w:rFonts w:ascii="Courier New"/>
          <w:color w:val="BF3F00"/>
          <w:sz w:val="18"/>
        </w:rPr>
        <w:t>"</w:t>
      </w:r>
      <w:r w:rsidR="00FD719B" w:rsidRPr="004D5BAB">
        <w:rPr>
          <w:rFonts w:ascii="Courier New"/>
          <w:color w:val="BF3F00"/>
          <w:sz w:val="18"/>
        </w:rPr>
        <w:t>2018-05-01</w:t>
      </w:r>
      <w:r w:rsidR="00FD719B">
        <w:rPr>
          <w:rFonts w:ascii="Courier New"/>
          <w:color w:val="BF3F00"/>
          <w:sz w:val="18"/>
        </w:rPr>
        <w:t>"</w:t>
      </w:r>
      <w:r>
        <w:rPr>
          <w:rFonts w:ascii="Courier New"/>
          <w:b/>
          <w:color w:val="008200"/>
          <w:sz w:val="18"/>
        </w:rPr>
        <w:t>/&gt;</w:t>
      </w:r>
    </w:p>
    <w:p w14:paraId="45266CCF" w14:textId="77777777" w:rsidR="00A0534D" w:rsidRDefault="0083059C">
      <w:pPr>
        <w:tabs>
          <w:tab w:val="left" w:pos="982"/>
        </w:tabs>
        <w:spacing w:before="15"/>
        <w:ind w:left="116" w:right="759"/>
        <w:rPr>
          <w:rFonts w:ascii="Courier New"/>
          <w:b/>
          <w:sz w:val="18"/>
        </w:rPr>
      </w:pPr>
      <w:r>
        <w:rPr>
          <w:rFonts w:ascii="Courier New"/>
          <w:b/>
          <w:sz w:val="18"/>
        </w:rPr>
        <w:t>484</w:t>
      </w:r>
      <w:r>
        <w:rPr>
          <w:rFonts w:ascii="Courier New"/>
          <w:b/>
          <w:sz w:val="18"/>
        </w:rPr>
        <w:tab/>
      </w:r>
      <w:r>
        <w:rPr>
          <w:rFonts w:ascii="Courier New"/>
          <w:b/>
          <w:color w:val="008200"/>
          <w:sz w:val="18"/>
        </w:rPr>
        <w:t>&lt;/</w:t>
      </w:r>
      <w:proofErr w:type="spellStart"/>
      <w:r>
        <w:rPr>
          <w:rFonts w:ascii="Courier New"/>
          <w:b/>
          <w:color w:val="008200"/>
          <w:sz w:val="18"/>
        </w:rPr>
        <w:t>templateId</w:t>
      </w:r>
      <w:proofErr w:type="spellEnd"/>
      <w:r>
        <w:rPr>
          <w:rFonts w:ascii="Courier New"/>
          <w:b/>
          <w:color w:val="008200"/>
          <w:sz w:val="18"/>
        </w:rPr>
        <w:t>&gt;</w:t>
      </w:r>
    </w:p>
    <w:p w14:paraId="6E29272D" w14:textId="77777777" w:rsidR="00A0534D" w:rsidRDefault="0083059C">
      <w:pPr>
        <w:tabs>
          <w:tab w:val="left" w:pos="982"/>
        </w:tabs>
        <w:spacing w:before="15" w:line="256" w:lineRule="auto"/>
        <w:ind w:left="116" w:right="759"/>
        <w:rPr>
          <w:rFonts w:ascii="Courier New"/>
          <w:b/>
          <w:sz w:val="18"/>
        </w:rPr>
      </w:pPr>
      <w:r>
        <w:rPr>
          <w:rFonts w:ascii="Courier New"/>
          <w:b/>
          <w:sz w:val="18"/>
        </w:rPr>
        <w:t>485</w:t>
      </w:r>
      <w:r>
        <w:rPr>
          <w:rFonts w:ascii="Courier New"/>
          <w:b/>
          <w:sz w:val="18"/>
        </w:rPr>
        <w:tab/>
      </w:r>
      <w:r>
        <w:rPr>
          <w:rFonts w:ascii="Courier New"/>
          <w:b/>
          <w:color w:val="008200"/>
          <w:sz w:val="18"/>
        </w:rPr>
        <w:t>&lt;id</w:t>
      </w:r>
      <w:r>
        <w:rPr>
          <w:rFonts w:ascii="Courier New"/>
          <w:b/>
          <w:color w:val="008200"/>
          <w:spacing w:val="-19"/>
          <w:sz w:val="18"/>
        </w:rPr>
        <w:t xml:space="preserve"> </w:t>
      </w:r>
      <w:r>
        <w:rPr>
          <w:rFonts w:ascii="Courier New"/>
          <w:color w:val="968D00"/>
          <w:sz w:val="18"/>
        </w:rPr>
        <w:t>extension=</w:t>
      </w:r>
      <w:r>
        <w:rPr>
          <w:rFonts w:ascii="Courier New"/>
          <w:color w:val="BF3F00"/>
          <w:sz w:val="18"/>
        </w:rPr>
        <w:t>"</w:t>
      </w:r>
      <w:proofErr w:type="spellStart"/>
      <w:r>
        <w:rPr>
          <w:rFonts w:ascii="Courier New"/>
          <w:color w:val="BF3F00"/>
          <w:sz w:val="18"/>
        </w:rPr>
        <w:t>MeasureObservations</w:t>
      </w:r>
      <w:proofErr w:type="spellEnd"/>
      <w:r>
        <w:rPr>
          <w:rFonts w:ascii="Courier New"/>
          <w:color w:val="BF3F00"/>
          <w:sz w:val="18"/>
        </w:rPr>
        <w:t>"</w:t>
      </w:r>
      <w:r>
        <w:rPr>
          <w:rFonts w:ascii="Courier New"/>
          <w:color w:val="BF3F00"/>
          <w:spacing w:val="-19"/>
          <w:sz w:val="18"/>
        </w:rPr>
        <w:t xml:space="preserve"> </w:t>
      </w:r>
      <w:r>
        <w:rPr>
          <w:rFonts w:ascii="Courier New"/>
          <w:color w:val="968D00"/>
          <w:sz w:val="18"/>
        </w:rPr>
        <w:t>root=</w:t>
      </w:r>
      <w:r>
        <w:rPr>
          <w:rFonts w:ascii="Courier New"/>
          <w:color w:val="BF3F00"/>
          <w:sz w:val="18"/>
        </w:rPr>
        <w:t>"B525A408-F6C1-4755-97CF-E08346F3751E"</w:t>
      </w:r>
      <w:r>
        <w:rPr>
          <w:rFonts w:ascii="Courier New"/>
          <w:b/>
          <w:color w:val="008200"/>
          <w:sz w:val="18"/>
        </w:rPr>
        <w:t>/&gt;</w:t>
      </w:r>
      <w:r>
        <w:rPr>
          <w:rFonts w:ascii="Courier New"/>
          <w:b/>
          <w:color w:val="008200"/>
          <w:w w:val="99"/>
          <w:sz w:val="18"/>
        </w:rPr>
        <w:t xml:space="preserve"> </w:t>
      </w:r>
      <w:r>
        <w:rPr>
          <w:rFonts w:ascii="Courier New"/>
          <w:b/>
          <w:sz w:val="18"/>
        </w:rPr>
        <w:t>486</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"57027-5"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"2.16.840.1.113883.6.1"</w:t>
      </w:r>
      <w:r>
        <w:rPr>
          <w:rFonts w:ascii="Courier New"/>
          <w:color w:val="BF3F00"/>
          <w:spacing w:val="-37"/>
          <w:sz w:val="18"/>
        </w:rPr>
        <w:t xml:space="preserve">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"LOINC"</w:t>
      </w:r>
      <w:r>
        <w:rPr>
          <w:rFonts w:ascii="Courier New"/>
          <w:b/>
          <w:color w:val="008200"/>
          <w:sz w:val="18"/>
        </w:rPr>
        <w:t>/&gt;</w:t>
      </w:r>
    </w:p>
    <w:p w14:paraId="3BD0CB5B" w14:textId="77777777" w:rsidR="00A0534D" w:rsidRDefault="0083059C" w:rsidP="00D82997">
      <w:pPr>
        <w:pStyle w:val="ListParagraph"/>
        <w:numPr>
          <w:ilvl w:val="0"/>
          <w:numId w:val="17"/>
        </w:numPr>
        <w:tabs>
          <w:tab w:val="left" w:pos="982"/>
          <w:tab w:val="left" w:pos="983"/>
        </w:tabs>
        <w:spacing w:before="1"/>
        <w:ind w:hanging="866"/>
        <w:rPr>
          <w:rFonts w:ascii="Courier New"/>
          <w:b/>
          <w:sz w:val="18"/>
        </w:rPr>
      </w:pPr>
      <w:r>
        <w:rPr>
          <w:rFonts w:ascii="Courier New"/>
          <w:b/>
          <w:color w:val="008200"/>
          <w:sz w:val="18"/>
        </w:rPr>
        <w:t xml:space="preserve">&lt;title </w:t>
      </w:r>
      <w:r>
        <w:rPr>
          <w:rFonts w:ascii="Courier New"/>
          <w:color w:val="968D00"/>
          <w:sz w:val="18"/>
        </w:rPr>
        <w:t>value=</w:t>
      </w:r>
      <w:r>
        <w:rPr>
          <w:rFonts w:ascii="Courier New"/>
          <w:color w:val="BF3F00"/>
          <w:sz w:val="18"/>
        </w:rPr>
        <w:t>"Measure Observation</w:t>
      </w:r>
      <w:r>
        <w:rPr>
          <w:rFonts w:ascii="Courier New"/>
          <w:color w:val="BF3F00"/>
          <w:spacing w:val="-21"/>
          <w:sz w:val="18"/>
        </w:rPr>
        <w:t xml:space="preserve"> </w:t>
      </w:r>
      <w:r>
        <w:rPr>
          <w:rFonts w:ascii="Courier New"/>
          <w:color w:val="BF3F00"/>
          <w:sz w:val="18"/>
        </w:rPr>
        <w:t>Section"</w:t>
      </w:r>
      <w:r>
        <w:rPr>
          <w:rFonts w:ascii="Courier New"/>
          <w:b/>
          <w:color w:val="008200"/>
          <w:sz w:val="18"/>
        </w:rPr>
        <w:t>/&gt;</w:t>
      </w:r>
    </w:p>
    <w:p w14:paraId="54162C03"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&lt;text/&gt;</w:t>
      </w:r>
    </w:p>
    <w:p w14:paraId="71A353A4" w14:textId="77777777" w:rsidR="00A0534D" w:rsidRDefault="0083059C" w:rsidP="00D82997">
      <w:pPr>
        <w:pStyle w:val="ListParagraph"/>
        <w:numPr>
          <w:ilvl w:val="0"/>
          <w:numId w:val="17"/>
        </w:numPr>
        <w:tabs>
          <w:tab w:val="left" w:pos="982"/>
          <w:tab w:val="left" w:pos="983"/>
        </w:tabs>
        <w:ind w:hanging="866"/>
        <w:rPr>
          <w:rFonts w:ascii="Courier New"/>
          <w:sz w:val="18"/>
        </w:rPr>
      </w:pPr>
      <w:proofErr w:type="gramStart"/>
      <w:r>
        <w:rPr>
          <w:rFonts w:ascii="Courier New"/>
          <w:color w:val="0000FF"/>
          <w:sz w:val="18"/>
        </w:rPr>
        <w:t>&lt;!--</w:t>
      </w:r>
      <w:proofErr w:type="gramEnd"/>
      <w:r>
        <w:rPr>
          <w:rFonts w:ascii="Courier New"/>
          <w:color w:val="0000FF"/>
          <w:sz w:val="18"/>
        </w:rPr>
        <w:t>Definition for Measure Observation</w:t>
      </w:r>
      <w:r>
        <w:rPr>
          <w:rFonts w:ascii="Courier New"/>
          <w:color w:val="0000FF"/>
          <w:spacing w:val="-21"/>
          <w:sz w:val="18"/>
        </w:rPr>
        <w:t xml:space="preserve"> </w:t>
      </w:r>
      <w:r>
        <w:rPr>
          <w:rFonts w:ascii="Courier New"/>
          <w:color w:val="0000FF"/>
          <w:sz w:val="18"/>
        </w:rPr>
        <w:t>1--&gt;</w:t>
      </w:r>
    </w:p>
    <w:p w14:paraId="21CCB1A4" w14:textId="77777777" w:rsidR="00A0534D" w:rsidRDefault="0083059C" w:rsidP="00D82997">
      <w:pPr>
        <w:pStyle w:val="ListParagraph"/>
        <w:numPr>
          <w:ilvl w:val="0"/>
          <w:numId w:val="17"/>
        </w:numPr>
        <w:tabs>
          <w:tab w:val="left" w:pos="982"/>
          <w:tab w:val="left" w:pos="983"/>
        </w:tabs>
        <w:ind w:hanging="866"/>
        <w:rPr>
          <w:rFonts w:ascii="Courier New"/>
          <w:b/>
          <w:sz w:val="18"/>
        </w:rPr>
      </w:pPr>
      <w:r>
        <w:rPr>
          <w:rFonts w:ascii="Courier New"/>
          <w:b/>
          <w:color w:val="008200"/>
          <w:sz w:val="18"/>
        </w:rPr>
        <w:t>&lt;definition&gt;</w:t>
      </w:r>
    </w:p>
    <w:p w14:paraId="44C7AC2E" w14:textId="77777777" w:rsidR="00A0534D" w:rsidRDefault="0083059C" w:rsidP="00D82997">
      <w:pPr>
        <w:pStyle w:val="ListParagraph"/>
        <w:numPr>
          <w:ilvl w:val="0"/>
          <w:numId w:val="17"/>
        </w:numPr>
        <w:tabs>
          <w:tab w:val="left" w:pos="1305"/>
          <w:tab w:val="left" w:pos="1306"/>
        </w:tabs>
        <w:ind w:left="1305" w:hanging="1189"/>
        <w:rPr>
          <w:rFonts w:ascii="Courier New"/>
          <w:sz w:val="18"/>
        </w:rPr>
      </w:pPr>
      <w:r>
        <w:rPr>
          <w:rFonts w:ascii="Courier New"/>
          <w:b/>
          <w:color w:val="008200"/>
          <w:sz w:val="18"/>
        </w:rPr>
        <w:t>&lt;</w:t>
      </w:r>
      <w:proofErr w:type="spellStart"/>
      <w:r>
        <w:rPr>
          <w:rFonts w:ascii="Courier New"/>
          <w:b/>
          <w:color w:val="008200"/>
          <w:sz w:val="18"/>
        </w:rPr>
        <w:t>measureObservationDefinition</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7"/>
          <w:sz w:val="18"/>
        </w:rPr>
        <w:t xml:space="preserve"> </w:t>
      </w:r>
      <w:proofErr w:type="spellStart"/>
      <w:r>
        <w:rPr>
          <w:rFonts w:ascii="Courier New"/>
          <w:color w:val="968D00"/>
          <w:sz w:val="18"/>
        </w:rPr>
        <w:t>moodCode</w:t>
      </w:r>
      <w:proofErr w:type="spellEnd"/>
      <w:r>
        <w:rPr>
          <w:rFonts w:ascii="Courier New"/>
          <w:color w:val="968D00"/>
          <w:sz w:val="18"/>
        </w:rPr>
        <w:t>="DEF"</w:t>
      </w:r>
      <w:r>
        <w:rPr>
          <w:rFonts w:ascii="Courier New"/>
          <w:color w:val="BF3F00"/>
          <w:sz w:val="18"/>
        </w:rPr>
        <w:t>&gt;</w:t>
      </w:r>
    </w:p>
    <w:p w14:paraId="3B25451E" w14:textId="77777777" w:rsidR="00A0534D" w:rsidRDefault="0083059C" w:rsidP="00D82997">
      <w:pPr>
        <w:pStyle w:val="ListParagraph"/>
        <w:numPr>
          <w:ilvl w:val="0"/>
          <w:numId w:val="17"/>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"Measure</w:t>
      </w:r>
      <w:r>
        <w:rPr>
          <w:rFonts w:ascii="Courier New"/>
          <w:color w:val="BF3F00"/>
          <w:spacing w:val="-16"/>
          <w:sz w:val="18"/>
        </w:rPr>
        <w:t xml:space="preserve"> </w:t>
      </w:r>
      <w:r>
        <w:rPr>
          <w:rFonts w:ascii="Courier New"/>
          <w:color w:val="BF3F00"/>
          <w:sz w:val="18"/>
        </w:rPr>
        <w:t>Observation"</w:t>
      </w:r>
    </w:p>
    <w:p w14:paraId="1FD952A9" w14:textId="77777777" w:rsidR="00A0534D" w:rsidRDefault="0083059C">
      <w:pPr>
        <w:tabs>
          <w:tab w:val="left" w:pos="2058"/>
        </w:tabs>
        <w:spacing w:before="15"/>
        <w:ind w:left="116" w:right="759"/>
        <w:rPr>
          <w:rFonts w:ascii="Courier New"/>
          <w:b/>
          <w:sz w:val="18"/>
        </w:rPr>
      </w:pPr>
      <w:r>
        <w:rPr>
          <w:rFonts w:ascii="Courier New"/>
          <w:b/>
          <w:sz w:val="18"/>
        </w:rPr>
        <w:t>493</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"8A9A47CF-45A4-4385-923C-5A045D8EA9F8"</w:t>
      </w:r>
      <w:r>
        <w:rPr>
          <w:rFonts w:ascii="Courier New"/>
          <w:b/>
          <w:color w:val="008200"/>
          <w:sz w:val="18"/>
        </w:rPr>
        <w:t>/&gt;</w:t>
      </w:r>
    </w:p>
    <w:p w14:paraId="6F44F129" w14:textId="77777777" w:rsidR="00A0534D" w:rsidRDefault="0083059C">
      <w:pPr>
        <w:tabs>
          <w:tab w:val="left" w:pos="1628"/>
        </w:tabs>
        <w:spacing w:before="15"/>
        <w:ind w:left="116" w:right="759"/>
        <w:rPr>
          <w:rFonts w:ascii="Courier New"/>
          <w:b/>
          <w:sz w:val="18"/>
        </w:rPr>
      </w:pPr>
      <w:r>
        <w:rPr>
          <w:rFonts w:ascii="Courier New"/>
          <w:b/>
          <w:sz w:val="18"/>
        </w:rPr>
        <w:t>494</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"AGGREGATE"</w:t>
      </w:r>
      <w:r>
        <w:rPr>
          <w:rFonts w:ascii="Courier New"/>
          <w:color w:val="BF3F00"/>
          <w:spacing w:val="-27"/>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42E4B4F2"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 xml:space="preserve">&lt;value </w:t>
      </w:r>
      <w:proofErr w:type="spellStart"/>
      <w:r>
        <w:rPr>
          <w:rFonts w:ascii="Courier New"/>
          <w:color w:val="968D00"/>
          <w:sz w:val="18"/>
        </w:rPr>
        <w:t>nullFlavor</w:t>
      </w:r>
      <w:proofErr w:type="spellEnd"/>
      <w:r>
        <w:rPr>
          <w:rFonts w:ascii="Courier New"/>
          <w:color w:val="968D00"/>
          <w:sz w:val="18"/>
        </w:rPr>
        <w:t>=</w:t>
      </w:r>
      <w:r>
        <w:rPr>
          <w:rFonts w:ascii="Courier New"/>
          <w:color w:val="BF3F00"/>
          <w:sz w:val="18"/>
        </w:rPr>
        <w:t>"DER"</w:t>
      </w:r>
      <w:r>
        <w:rPr>
          <w:rFonts w:ascii="Courier New"/>
          <w:color w:val="BF3F00"/>
          <w:spacing w:val="-19"/>
          <w:sz w:val="18"/>
        </w:rPr>
        <w:t xml:space="preserv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"INT"</w:t>
      </w:r>
      <w:r>
        <w:rPr>
          <w:rFonts w:ascii="Courier New"/>
          <w:b/>
          <w:color w:val="008200"/>
          <w:sz w:val="18"/>
        </w:rPr>
        <w:t>&gt;</w:t>
      </w:r>
    </w:p>
    <w:p w14:paraId="5AFE75EA"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 xml:space="preserve">&lt;expression </w:t>
      </w:r>
      <w:r>
        <w:rPr>
          <w:rFonts w:ascii="Courier New"/>
          <w:color w:val="968D00"/>
          <w:sz w:val="18"/>
        </w:rPr>
        <w:t>value=</w:t>
      </w:r>
      <w:r>
        <w:rPr>
          <w:rFonts w:ascii="Courier New"/>
          <w:color w:val="BF3F00"/>
          <w:sz w:val="18"/>
        </w:rPr>
        <w:t>"TestCMS55v</w:t>
      </w:r>
      <w:proofErr w:type="gramStart"/>
      <w:r>
        <w:rPr>
          <w:rFonts w:ascii="Courier New"/>
          <w:color w:val="BF3F00"/>
          <w:sz w:val="18"/>
        </w:rPr>
        <w:t>5.&amp;</w:t>
      </w:r>
      <w:proofErr w:type="gramEnd"/>
      <w:r>
        <w:rPr>
          <w:rFonts w:ascii="Courier New"/>
          <w:color w:val="BF3F00"/>
          <w:sz w:val="18"/>
        </w:rPr>
        <w:t>quot;Measure</w:t>
      </w:r>
      <w:r>
        <w:rPr>
          <w:rFonts w:ascii="Courier New"/>
          <w:color w:val="BF3F00"/>
          <w:spacing w:val="-30"/>
          <w:sz w:val="18"/>
        </w:rPr>
        <w:t xml:space="preserve"> </w:t>
      </w:r>
      <w:proofErr w:type="spellStart"/>
      <w:r>
        <w:rPr>
          <w:rFonts w:ascii="Courier New"/>
          <w:color w:val="BF3F00"/>
          <w:sz w:val="18"/>
        </w:rPr>
        <w:t>Observation&amp;quot</w:t>
      </w:r>
      <w:proofErr w:type="spellEnd"/>
      <w:r>
        <w:rPr>
          <w:rFonts w:ascii="Courier New"/>
          <w:color w:val="BF3F00"/>
          <w:sz w:val="18"/>
        </w:rPr>
        <w:t>;"</w:t>
      </w:r>
      <w:r>
        <w:rPr>
          <w:rFonts w:ascii="Courier New"/>
          <w:b/>
          <w:color w:val="008200"/>
          <w:sz w:val="18"/>
        </w:rPr>
        <w:t>/&gt;</w:t>
      </w:r>
    </w:p>
    <w:p w14:paraId="6EFE6F37"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&lt;/value&gt;</w:t>
      </w:r>
    </w:p>
    <w:p w14:paraId="3FD5A5D8" w14:textId="4BB3EE16"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proofErr w:type="spellStart"/>
      <w:r w:rsidR="00CB0A8E">
        <w:rPr>
          <w:rFonts w:ascii="Courier New"/>
          <w:b/>
          <w:color w:val="008200"/>
          <w:sz w:val="18"/>
        </w:rPr>
        <w:t>methodCode</w:t>
      </w:r>
      <w:proofErr w:type="spellEnd"/>
      <w:r>
        <w:rPr>
          <w:rFonts w:ascii="Courier New"/>
          <w:b/>
          <w:color w:val="008200"/>
          <w:sz w:val="18"/>
        </w:rPr>
        <w:t>&gt;</w:t>
      </w:r>
    </w:p>
    <w:p w14:paraId="024819E0" w14:textId="51205FB3" w:rsidR="00F75853" w:rsidRDefault="00F75853" w:rsidP="00F75853">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r w:rsidR="00CB0A8E">
        <w:rPr>
          <w:rFonts w:ascii="Courier New"/>
          <w:b/>
          <w:color w:val="008200"/>
          <w:sz w:val="18"/>
        </w:rPr>
        <w:t>item</w:t>
      </w:r>
      <w:r>
        <w:rPr>
          <w:rFonts w:ascii="Courier New"/>
          <w:b/>
          <w:color w:val="008200"/>
          <w:sz w:val="18"/>
        </w:rPr>
        <w:t xml:space="preserve"> </w:t>
      </w:r>
      <w:r w:rsidR="00CB0A8E">
        <w:rPr>
          <w:rFonts w:ascii="Courier New"/>
          <w:color w:val="968D00"/>
          <w:sz w:val="18"/>
        </w:rPr>
        <w:t>code</w:t>
      </w:r>
      <w:r>
        <w:rPr>
          <w:rFonts w:ascii="Courier New"/>
          <w:color w:val="968D00"/>
          <w:sz w:val="18"/>
        </w:rPr>
        <w:t>=</w:t>
      </w:r>
      <w:r>
        <w:rPr>
          <w:rFonts w:ascii="Courier New"/>
          <w:color w:val="BF3F00"/>
          <w:sz w:val="18"/>
        </w:rPr>
        <w:t>"</w:t>
      </w:r>
      <w:r w:rsidR="00CB0A8E">
        <w:rPr>
          <w:rFonts w:ascii="Courier New"/>
          <w:color w:val="BF3F00"/>
          <w:sz w:val="18"/>
        </w:rPr>
        <w:t>MEDIAN</w:t>
      </w:r>
      <w:r>
        <w:rPr>
          <w:rFonts w:ascii="Courier New"/>
          <w:color w:val="BF3F00"/>
          <w:sz w:val="18"/>
        </w:rPr>
        <w:t>"</w:t>
      </w:r>
      <w:r w:rsidR="00CB0A8E">
        <w:rPr>
          <w:rFonts w:ascii="Courier New"/>
          <w:color w:val="BF3F00"/>
          <w:sz w:val="18"/>
        </w:rPr>
        <w:t xml:space="preserve"> </w:t>
      </w:r>
      <w:proofErr w:type="spellStart"/>
      <w:r w:rsidR="00CB0A8E">
        <w:rPr>
          <w:rFonts w:ascii="Courier New"/>
          <w:color w:val="968D00"/>
          <w:sz w:val="18"/>
        </w:rPr>
        <w:t>codeSystem</w:t>
      </w:r>
      <w:proofErr w:type="spellEnd"/>
      <w:r w:rsidR="00CB0A8E">
        <w:rPr>
          <w:rFonts w:ascii="Courier New"/>
          <w:color w:val="968D00"/>
          <w:sz w:val="18"/>
        </w:rPr>
        <w:t>=</w:t>
      </w:r>
      <w:r w:rsidR="00CB0A8E">
        <w:rPr>
          <w:rFonts w:ascii="Courier New"/>
          <w:color w:val="BF3F00"/>
          <w:sz w:val="18"/>
        </w:rPr>
        <w:t>"2.16.840.1.113883.5.84"</w:t>
      </w:r>
      <w:r>
        <w:rPr>
          <w:rFonts w:ascii="Courier New"/>
          <w:b/>
          <w:color w:val="008200"/>
          <w:sz w:val="18"/>
        </w:rPr>
        <w:t>/&gt;</w:t>
      </w:r>
    </w:p>
    <w:p w14:paraId="23156804" w14:textId="2CF5AA2F" w:rsidR="00F75853" w:rsidRDefault="00F75853" w:rsidP="00F75853">
      <w:pPr>
        <w:pStyle w:val="ListParagraph"/>
        <w:numPr>
          <w:ilvl w:val="0"/>
          <w:numId w:val="16"/>
        </w:numPr>
        <w:tabs>
          <w:tab w:val="left" w:pos="1628"/>
          <w:tab w:val="left" w:pos="1629"/>
        </w:tabs>
        <w:ind w:hanging="1512"/>
        <w:rPr>
          <w:rFonts w:ascii="Courier New"/>
          <w:b/>
          <w:sz w:val="18"/>
        </w:rPr>
      </w:pPr>
      <w:r>
        <w:rPr>
          <w:rFonts w:ascii="Courier New"/>
          <w:b/>
          <w:color w:val="008200"/>
          <w:sz w:val="18"/>
        </w:rPr>
        <w:t>&lt;/</w:t>
      </w:r>
      <w:proofErr w:type="spellStart"/>
      <w:r w:rsidR="00CB0A8E">
        <w:rPr>
          <w:rFonts w:ascii="Courier New"/>
          <w:b/>
          <w:color w:val="008200"/>
          <w:sz w:val="18"/>
        </w:rPr>
        <w:t>methodCode</w:t>
      </w:r>
      <w:proofErr w:type="spellEnd"/>
      <w:r>
        <w:rPr>
          <w:rFonts w:ascii="Courier New"/>
          <w:b/>
          <w:color w:val="008200"/>
          <w:sz w:val="18"/>
        </w:rPr>
        <w:t>&gt;</w:t>
      </w:r>
    </w:p>
    <w:p w14:paraId="31FD8FAF" w14:textId="4DEDFD8F"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w:t>
      </w:r>
      <w:r w:rsidR="004F45B7">
        <w:rPr>
          <w:rFonts w:ascii="Courier New"/>
          <w:b/>
          <w:color w:val="008200"/>
          <w:sz w:val="18"/>
        </w:rPr>
        <w:t xml:space="preserve"> </w:t>
      </w:r>
      <w:r w:rsidR="004F45B7">
        <w:rPr>
          <w:rFonts w:ascii="Courier New"/>
          <w:color w:val="968D00"/>
          <w:sz w:val="18"/>
        </w:rPr>
        <w:t>code=</w:t>
      </w:r>
      <w:r w:rsidR="004F45B7">
        <w:rPr>
          <w:rFonts w:ascii="Courier New"/>
          <w:color w:val="BF3F00"/>
          <w:sz w:val="18"/>
        </w:rPr>
        <w:t>"COMP"</w:t>
      </w:r>
      <w:r>
        <w:rPr>
          <w:rFonts w:ascii="Courier New"/>
          <w:b/>
          <w:color w:val="008200"/>
          <w:sz w:val="18"/>
        </w:rPr>
        <w:t>&gt;</w:t>
      </w:r>
    </w:p>
    <w:p w14:paraId="677E0C68" w14:textId="0BC3563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sidR="00204101">
        <w:rPr>
          <w:rFonts w:ascii="Courier New"/>
          <w:b/>
          <w:color w:val="008200"/>
          <w:sz w:val="18"/>
        </w:rPr>
        <w:t xml:space="preserve"> </w:t>
      </w:r>
      <w:proofErr w:type="spellStart"/>
      <w:r w:rsidR="00204101">
        <w:rPr>
          <w:rFonts w:ascii="Courier New"/>
          <w:color w:val="968D00"/>
          <w:sz w:val="18"/>
        </w:rPr>
        <w:t>classCode</w:t>
      </w:r>
      <w:proofErr w:type="spellEnd"/>
      <w:r w:rsidR="00204101">
        <w:rPr>
          <w:rFonts w:ascii="Courier New"/>
          <w:color w:val="968D00"/>
          <w:sz w:val="18"/>
        </w:rPr>
        <w:t>=</w:t>
      </w:r>
      <w:r w:rsidR="00204101">
        <w:rPr>
          <w:rFonts w:ascii="Courier New"/>
          <w:color w:val="BF3F00"/>
          <w:sz w:val="18"/>
        </w:rPr>
        <w:t>"OBS"</w:t>
      </w:r>
      <w:r w:rsidR="00204101">
        <w:rPr>
          <w:rFonts w:ascii="Courier New"/>
          <w:color w:val="BF3F00"/>
          <w:spacing w:val="-27"/>
          <w:sz w:val="18"/>
        </w:rPr>
        <w:t xml:space="preserve"> </w:t>
      </w:r>
      <w:proofErr w:type="spellStart"/>
      <w:r w:rsidR="00204101">
        <w:rPr>
          <w:rFonts w:ascii="Courier New"/>
          <w:color w:val="968D00"/>
          <w:sz w:val="18"/>
        </w:rPr>
        <w:t>moodCode</w:t>
      </w:r>
      <w:proofErr w:type="spellEnd"/>
      <w:r w:rsidR="00204101">
        <w:rPr>
          <w:rFonts w:ascii="Courier New"/>
          <w:color w:val="968D00"/>
          <w:sz w:val="18"/>
        </w:rPr>
        <w:t>="EVN"</w:t>
      </w:r>
      <w:r>
        <w:rPr>
          <w:rFonts w:ascii="Courier New"/>
          <w:b/>
          <w:color w:val="008200"/>
          <w:sz w:val="18"/>
        </w:rPr>
        <w:t>&gt;</w:t>
      </w:r>
    </w:p>
    <w:p w14:paraId="69AED7D5" w14:textId="5E01F139" w:rsidR="00A0534D" w:rsidRDefault="0083059C" w:rsidP="00D82997">
      <w:pPr>
        <w:pStyle w:val="ListParagraph"/>
        <w:numPr>
          <w:ilvl w:val="0"/>
          <w:numId w:val="16"/>
        </w:numPr>
        <w:tabs>
          <w:tab w:val="left" w:pos="2273"/>
          <w:tab w:val="left" w:pos="2274"/>
        </w:tabs>
        <w:ind w:left="2273" w:hanging="2157"/>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r w:rsidR="001D0038">
        <w:rPr>
          <w:rFonts w:ascii="Courier New"/>
          <w:color w:val="BF3F00"/>
          <w:sz w:val="18"/>
        </w:rPr>
        <w:t>measurePopulation</w:t>
      </w:r>
      <w:proofErr w:type="spellEnd"/>
      <w:r>
        <w:rPr>
          <w:rFonts w:ascii="Courier New"/>
          <w:color w:val="BF3F00"/>
          <w:sz w:val="18"/>
        </w:rPr>
        <w:t>"</w:t>
      </w:r>
    </w:p>
    <w:p w14:paraId="739AEF5A" w14:textId="0B900D46" w:rsidR="00A0534D" w:rsidRDefault="001D0038" w:rsidP="001D0038">
      <w:pPr>
        <w:pStyle w:val="ListParagraph"/>
        <w:numPr>
          <w:ilvl w:val="0"/>
          <w:numId w:val="16"/>
        </w:numPr>
        <w:tabs>
          <w:tab w:val="left" w:pos="2704"/>
          <w:tab w:val="left" w:pos="2705"/>
        </w:tabs>
        <w:rPr>
          <w:rFonts w:ascii="Courier New"/>
          <w:b/>
          <w:sz w:val="18"/>
        </w:rPr>
      </w:pPr>
      <w:r>
        <w:rPr>
          <w:rFonts w:ascii="Courier New"/>
          <w:color w:val="968D00"/>
          <w:sz w:val="18"/>
        </w:rPr>
        <w:t xml:space="preserve">        </w:t>
      </w:r>
      <w:r w:rsidR="0083059C">
        <w:rPr>
          <w:rFonts w:ascii="Courier New"/>
          <w:color w:val="968D00"/>
          <w:sz w:val="18"/>
        </w:rPr>
        <w:t>root=</w:t>
      </w:r>
      <w:r w:rsidR="0083059C">
        <w:rPr>
          <w:rFonts w:ascii="Courier New"/>
          <w:color w:val="BF3F00"/>
          <w:sz w:val="18"/>
        </w:rPr>
        <w:t>"</w:t>
      </w:r>
      <w:r w:rsidRPr="001D0038">
        <w:t xml:space="preserve"> </w:t>
      </w:r>
      <w:r w:rsidRPr="001D0038">
        <w:rPr>
          <w:rFonts w:ascii="Courier New"/>
          <w:color w:val="BF3F00"/>
          <w:sz w:val="18"/>
        </w:rPr>
        <w:t>0276D90F-87A1-44CA-86CC-4A35DD1D708A</w:t>
      </w:r>
      <w:r w:rsidR="0083059C">
        <w:rPr>
          <w:rFonts w:ascii="Courier New"/>
          <w:color w:val="BF3F00"/>
          <w:sz w:val="18"/>
        </w:rPr>
        <w:t>"</w:t>
      </w:r>
      <w:r w:rsidR="0083059C">
        <w:rPr>
          <w:rFonts w:ascii="Courier New"/>
          <w:b/>
          <w:color w:val="008200"/>
          <w:sz w:val="18"/>
        </w:rPr>
        <w:t>/&gt;</w:t>
      </w:r>
    </w:p>
    <w:p w14:paraId="19DD3BE5" w14:textId="77777777" w:rsidR="00A0534D" w:rsidRDefault="0083059C" w:rsidP="00D82997">
      <w:pPr>
        <w:pStyle w:val="ListParagraph"/>
        <w:numPr>
          <w:ilvl w:val="0"/>
          <w:numId w:val="16"/>
        </w:numPr>
        <w:tabs>
          <w:tab w:val="left" w:pos="1951"/>
          <w:tab w:val="left" w:pos="1952"/>
        </w:tabs>
        <w:ind w:left="1951" w:hanging="1835"/>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574F7EC1" w14:textId="77777777" w:rsidR="00A0534D" w:rsidRDefault="0083059C" w:rsidP="00D82997">
      <w:pPr>
        <w:pStyle w:val="ListParagraph"/>
        <w:numPr>
          <w:ilvl w:val="0"/>
          <w:numId w:val="16"/>
        </w:numPr>
        <w:tabs>
          <w:tab w:val="left" w:pos="1628"/>
          <w:tab w:val="left" w:pos="1629"/>
        </w:tabs>
        <w:ind w:hanging="1512"/>
        <w:rPr>
          <w:rFonts w:ascii="Courier New"/>
          <w:b/>
          <w:sz w:val="18"/>
        </w:rPr>
      </w:pPr>
      <w:r>
        <w:rPr>
          <w:rFonts w:ascii="Courier New"/>
          <w:b/>
          <w:color w:val="008200"/>
          <w:sz w:val="18"/>
        </w:rPr>
        <w:t>&lt;/component&gt;</w:t>
      </w:r>
    </w:p>
    <w:p w14:paraId="1FBEA5A8" w14:textId="77777777" w:rsidR="00A0534D" w:rsidRDefault="0083059C" w:rsidP="00D82997">
      <w:pPr>
        <w:pStyle w:val="ListParagraph"/>
        <w:numPr>
          <w:ilvl w:val="0"/>
          <w:numId w:val="16"/>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measureObservationDefinition</w:t>
      </w:r>
      <w:proofErr w:type="spellEnd"/>
      <w:r>
        <w:rPr>
          <w:rFonts w:ascii="Courier New"/>
          <w:b/>
          <w:color w:val="008200"/>
          <w:sz w:val="18"/>
        </w:rPr>
        <w:t>&gt;</w:t>
      </w:r>
    </w:p>
    <w:p w14:paraId="6FE5D4F3" w14:textId="77777777" w:rsidR="00A0534D" w:rsidRDefault="0083059C" w:rsidP="00D82997">
      <w:pPr>
        <w:pStyle w:val="ListParagraph"/>
        <w:numPr>
          <w:ilvl w:val="0"/>
          <w:numId w:val="16"/>
        </w:numPr>
        <w:tabs>
          <w:tab w:val="left" w:pos="982"/>
          <w:tab w:val="left" w:pos="983"/>
        </w:tabs>
        <w:ind w:left="982" w:hanging="866"/>
        <w:rPr>
          <w:rFonts w:ascii="Courier New"/>
          <w:b/>
          <w:sz w:val="18"/>
        </w:rPr>
      </w:pPr>
      <w:r>
        <w:rPr>
          <w:rFonts w:ascii="Courier New"/>
          <w:b/>
          <w:color w:val="008200"/>
          <w:sz w:val="18"/>
        </w:rPr>
        <w:t>&lt;/definition&gt;</w:t>
      </w:r>
    </w:p>
    <w:p w14:paraId="5F2773F3" w14:textId="77777777" w:rsidR="00A0534D" w:rsidRDefault="00204EE5" w:rsidP="00D82997">
      <w:pPr>
        <w:pStyle w:val="ListParagraph"/>
        <w:numPr>
          <w:ilvl w:val="0"/>
          <w:numId w:val="16"/>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572224" behindDoc="0" locked="0" layoutInCell="1" allowOverlap="1" wp14:anchorId="49CEE71A" wp14:editId="61500F54">
                <wp:simplePos x="0" y="0"/>
                <wp:positionH relativeFrom="page">
                  <wp:posOffset>914400</wp:posOffset>
                </wp:positionH>
                <wp:positionV relativeFrom="paragraph">
                  <wp:posOffset>166370</wp:posOffset>
                </wp:positionV>
                <wp:extent cx="5943600" cy="0"/>
                <wp:effectExtent l="12700" t="13970" r="25400" b="24130"/>
                <wp:wrapTopAndBottom/>
                <wp:docPr id="95"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513F8" id="Line 61" o:spid="_x0000_s1026" style="position:absolute;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ISC/WsEBAABrAwAADgAAAAAAAAAAAAAA&#10;AAAuAgAAZHJzL2Uyb0RvYy54bWxQSwECLQAUAAYACAAAACEAwizuZOAAAAAKAQAADwAAAAAAAAAA&#10;AAAAAAAbBAAAZHJzL2Rvd25yZXYueG1sUEsFBgAAAAAEAAQA8wAAACgFA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measureObservationSection</w:t>
      </w:r>
      <w:proofErr w:type="spellEnd"/>
      <w:r w:rsidR="0083059C">
        <w:rPr>
          <w:rFonts w:ascii="Courier New"/>
          <w:b/>
          <w:color w:val="008200"/>
          <w:sz w:val="18"/>
        </w:rPr>
        <w:t>&gt;</w:t>
      </w:r>
    </w:p>
    <w:p w14:paraId="07980CEB" w14:textId="77777777" w:rsidR="00A0534D" w:rsidRDefault="00A0534D">
      <w:pPr>
        <w:pStyle w:val="BodyText"/>
        <w:spacing w:before="7"/>
        <w:rPr>
          <w:rFonts w:ascii="Courier New"/>
          <w:b/>
          <w:sz w:val="11"/>
        </w:rPr>
      </w:pPr>
    </w:p>
    <w:p w14:paraId="6F344C77" w14:textId="5C81A204" w:rsidR="00A0534D" w:rsidRDefault="00204EE5">
      <w:pPr>
        <w:spacing w:before="62"/>
        <w:ind w:left="1540" w:right="759"/>
        <w:rPr>
          <w:rFonts w:ascii="Courier New"/>
          <w:sz w:val="20"/>
        </w:rPr>
      </w:pPr>
      <w:r>
        <w:rPr>
          <w:noProof/>
        </w:rPr>
        <mc:AlternateContent>
          <mc:Choice Requires="wps">
            <w:drawing>
              <wp:anchor distT="0" distB="0" distL="114300" distR="114300" simplePos="0" relativeHeight="251747328" behindDoc="1" locked="0" layoutInCell="1" allowOverlap="1" wp14:anchorId="78ED2B0B" wp14:editId="5768E90C">
                <wp:simplePos x="0" y="0"/>
                <wp:positionH relativeFrom="page">
                  <wp:posOffset>5349240</wp:posOffset>
                </wp:positionH>
                <wp:positionV relativeFrom="paragraph">
                  <wp:posOffset>167005</wp:posOffset>
                </wp:positionV>
                <wp:extent cx="38100" cy="0"/>
                <wp:effectExtent l="15240" t="14605" r="22860" b="23495"/>
                <wp:wrapNone/>
                <wp:docPr id="9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946A0" id="Line 60" o:spid="_x0000_s1026" style="position:absolute;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1.2pt,13.15pt" to="42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" strokeweight=".14039mm">
                <w10:wrap anchorx="page"/>
              </v:line>
            </w:pict>
          </mc:Fallback>
        </mc:AlternateContent>
      </w:r>
      <w:r w:rsidR="0083059C">
        <w:t xml:space="preserve">Snippet </w:t>
      </w:r>
      <w:r w:rsidR="002C4A4B">
        <w:t>15</w:t>
      </w:r>
      <w:r w:rsidR="0083059C">
        <w:t xml:space="preserve">: Sample measure observation section from </w:t>
      </w:r>
      <w:r w:rsidR="0083059C">
        <w:rPr>
          <w:rFonts w:ascii="Courier New"/>
          <w:sz w:val="20"/>
        </w:rPr>
        <w:t>TestCMS55v5</w:t>
      </w:r>
      <w:r w:rsidR="0083059C">
        <w:rPr>
          <w:rFonts w:ascii="Courier New"/>
          <w:spacing w:val="-96"/>
          <w:sz w:val="20"/>
        </w:rPr>
        <w:t xml:space="preserve"> </w:t>
      </w:r>
      <w:r w:rsidR="00060767">
        <w:rPr>
          <w:rFonts w:ascii="Courier New"/>
          <w:sz w:val="20"/>
        </w:rPr>
        <w:t>eCQM</w:t>
      </w:r>
      <w:r w:rsidR="0083059C">
        <w:rPr>
          <w:rFonts w:ascii="Courier New"/>
          <w:sz w:val="20"/>
        </w:rPr>
        <w:t>.xml</w:t>
      </w:r>
    </w:p>
    <w:p w14:paraId="44665ACE" w14:textId="77777777" w:rsidR="00A0534D" w:rsidRDefault="00A0534D">
      <w:pPr>
        <w:pStyle w:val="BodyText"/>
        <w:rPr>
          <w:rFonts w:ascii="Courier New"/>
          <w:sz w:val="20"/>
        </w:rPr>
      </w:pPr>
    </w:p>
    <w:p w14:paraId="25B66821" w14:textId="77777777" w:rsidR="00A0534D" w:rsidRDefault="00A0534D">
      <w:pPr>
        <w:pStyle w:val="BodyText"/>
        <w:rPr>
          <w:rFonts w:ascii="Courier New"/>
          <w:sz w:val="20"/>
        </w:rPr>
      </w:pPr>
    </w:p>
    <w:p w14:paraId="56D5F99E" w14:textId="77777777" w:rsidR="00A0534D" w:rsidRDefault="00204EE5">
      <w:pPr>
        <w:pStyle w:val="BodyText"/>
        <w:spacing w:before="5"/>
        <w:rPr>
          <w:rFonts w:ascii="Courier New"/>
          <w:sz w:val="12"/>
        </w:rPr>
      </w:pPr>
      <w:r>
        <w:rPr>
          <w:noProof/>
        </w:rPr>
        <mc:AlternateContent>
          <mc:Choice Requires="wps">
            <w:drawing>
              <wp:anchor distT="0" distB="0" distL="0" distR="0" simplePos="0" relativeHeight="251573248" behindDoc="0" locked="0" layoutInCell="1" allowOverlap="1" wp14:anchorId="3A2BFC48" wp14:editId="6EC161E6">
                <wp:simplePos x="0" y="0"/>
                <wp:positionH relativeFrom="page">
                  <wp:posOffset>914400</wp:posOffset>
                </wp:positionH>
                <wp:positionV relativeFrom="paragraph">
                  <wp:posOffset>116840</wp:posOffset>
                </wp:positionV>
                <wp:extent cx="5943600" cy="0"/>
                <wp:effectExtent l="12700" t="15240" r="25400" b="22860"/>
                <wp:wrapTopAndBottom/>
                <wp:docPr id="9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46EED" id="Line 59" o:spid="_x0000_s1026" style="position:absolute;z-index:251573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2pt" to="540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" strokeweight=".14039mm">
                <w10:wrap type="topAndBottom" anchorx="page"/>
              </v:line>
            </w:pict>
          </mc:Fallback>
        </mc:AlternateContent>
      </w:r>
    </w:p>
    <w:p w14:paraId="69D5FCD6" w14:textId="77777777" w:rsidR="00A0534D" w:rsidRDefault="0083059C" w:rsidP="00D82997">
      <w:pPr>
        <w:pStyle w:val="ListParagraph"/>
        <w:numPr>
          <w:ilvl w:val="0"/>
          <w:numId w:val="15"/>
        </w:numPr>
        <w:tabs>
          <w:tab w:val="left" w:pos="659"/>
          <w:tab w:val="left" w:pos="660"/>
        </w:tabs>
        <w:spacing w:before="0" w:line="194" w:lineRule="exact"/>
        <w:ind w:hanging="436"/>
        <w:rPr>
          <w:rFonts w:ascii="Courier New"/>
          <w:sz w:val="18"/>
        </w:rPr>
      </w:pPr>
      <w:bookmarkStart w:id="112" w:name="_bookmark73"/>
      <w:bookmarkEnd w:id="112"/>
      <w:r>
        <w:rPr>
          <w:rFonts w:ascii="Courier New"/>
          <w:b/>
          <w:color w:val="7F0054"/>
          <w:sz w:val="18"/>
        </w:rPr>
        <w:t xml:space="preserve">define </w:t>
      </w:r>
      <w:r>
        <w:rPr>
          <w:rFonts w:ascii="Courier New"/>
          <w:color w:val="0000FF"/>
          <w:sz w:val="18"/>
        </w:rPr>
        <w:t>"Measure</w:t>
      </w:r>
      <w:r>
        <w:rPr>
          <w:rFonts w:ascii="Courier New"/>
          <w:color w:val="0000FF"/>
          <w:spacing w:val="-13"/>
          <w:sz w:val="18"/>
        </w:rPr>
        <w:t xml:space="preserve"> </w:t>
      </w:r>
      <w:r>
        <w:rPr>
          <w:rFonts w:ascii="Courier New"/>
          <w:color w:val="0000FF"/>
          <w:sz w:val="18"/>
        </w:rPr>
        <w:t>Population"</w:t>
      </w:r>
      <w:r>
        <w:rPr>
          <w:rFonts w:ascii="Courier New"/>
          <w:sz w:val="18"/>
        </w:rPr>
        <w:t>:</w:t>
      </w:r>
    </w:p>
    <w:p w14:paraId="515180CC" w14:textId="77777777" w:rsidR="00A0534D" w:rsidRDefault="00204EE5" w:rsidP="00D82997">
      <w:pPr>
        <w:pStyle w:val="ListParagraph"/>
        <w:numPr>
          <w:ilvl w:val="0"/>
          <w:numId w:val="15"/>
        </w:numPr>
        <w:tabs>
          <w:tab w:val="left" w:pos="982"/>
          <w:tab w:val="left" w:pos="983"/>
        </w:tabs>
        <w:ind w:left="982" w:hanging="759"/>
        <w:rPr>
          <w:rFonts w:ascii="Courier New"/>
          <w:sz w:val="18"/>
        </w:rPr>
      </w:pPr>
      <w:r>
        <w:rPr>
          <w:noProof/>
        </w:rPr>
        <mc:AlternateContent>
          <mc:Choice Requires="wpg">
            <w:drawing>
              <wp:anchor distT="0" distB="0" distL="0" distR="0" simplePos="0" relativeHeight="251574272" behindDoc="0" locked="0" layoutInCell="1" allowOverlap="1" wp14:anchorId="1BAD5C8C" wp14:editId="0BD5AE04">
                <wp:simplePos x="0" y="0"/>
                <wp:positionH relativeFrom="page">
                  <wp:posOffset>911860</wp:posOffset>
                </wp:positionH>
                <wp:positionV relativeFrom="paragraph">
                  <wp:posOffset>172720</wp:posOffset>
                </wp:positionV>
                <wp:extent cx="5948680" cy="52070"/>
                <wp:effectExtent l="0" t="0" r="10160" b="3810"/>
                <wp:wrapTopAndBottom/>
                <wp:docPr id="90"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2070"/>
                          <a:chOff x="1436" y="273"/>
                          <a:chExt cx="9368" cy="82"/>
                        </a:xfrm>
                      </wpg:grpSpPr>
                      <wps:wsp>
                        <wps:cNvPr id="91" name="Line 58"/>
                        <wps:cNvCnPr/>
                        <wps:spPr bwMode="auto">
                          <a:xfrm>
                            <a:off x="1440" y="277"/>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Line 57"/>
                        <wps:cNvCnPr/>
                        <wps:spPr bwMode="auto">
                          <a:xfrm>
                            <a:off x="1440" y="350"/>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2FC61A" id="Group 56" o:spid="_x0000_s1026" style="position:absolute;margin-left:71.8pt;margin-top:13.6pt;width:468.4pt;height:4.1pt;z-index:251574272;mso-wrap-distance-left:0;mso-wrap-distance-right:0;mso-position-horizontal-relative:page" coordorigin="1436,273" coordsize="9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">
                <v:line id="Line 58" o:spid="_x0000_s1027" style="position:absolute;visibility:visible;mso-wrap-style:square" from="1440,277" to="10800,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" strokeweight=".14039mm"/>
                <v:line id="Line 57" o:spid="_x0000_s1028" style="position:absolute;visibility:visible;mso-wrap-style:square" from="1440,350" to="1080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" strokeweight=".14039mm"/>
                <w10:wrap type="topAndBottom" anchorx="page"/>
              </v:group>
            </w:pict>
          </mc:Fallback>
        </mc:AlternateContent>
      </w:r>
      <w:r w:rsidR="0083059C">
        <w:rPr>
          <w:rFonts w:ascii="Courier New"/>
          <w:color w:val="0000FF"/>
          <w:sz w:val="18"/>
        </w:rPr>
        <w:t>"Initial</w:t>
      </w:r>
      <w:r w:rsidR="0083059C">
        <w:rPr>
          <w:rFonts w:ascii="Courier New"/>
          <w:color w:val="0000FF"/>
          <w:spacing w:val="-9"/>
          <w:sz w:val="18"/>
        </w:rPr>
        <w:t xml:space="preserve"> </w:t>
      </w:r>
      <w:r w:rsidR="0083059C">
        <w:rPr>
          <w:rFonts w:ascii="Courier New"/>
          <w:color w:val="0000FF"/>
          <w:sz w:val="18"/>
        </w:rPr>
        <w:t>Population"</w:t>
      </w:r>
    </w:p>
    <w:p w14:paraId="3EC6F0E5" w14:textId="77777777" w:rsidR="00A0534D" w:rsidRDefault="0083059C" w:rsidP="00D82997">
      <w:pPr>
        <w:pStyle w:val="ListParagraph"/>
        <w:numPr>
          <w:ilvl w:val="0"/>
          <w:numId w:val="14"/>
        </w:numPr>
        <w:tabs>
          <w:tab w:val="left" w:pos="659"/>
          <w:tab w:val="left" w:pos="660"/>
        </w:tabs>
        <w:spacing w:before="0"/>
        <w:rPr>
          <w:rFonts w:ascii="Courier New"/>
          <w:sz w:val="18"/>
        </w:rPr>
      </w:pPr>
      <w:r>
        <w:rPr>
          <w:rFonts w:ascii="Courier New"/>
          <w:color w:val="719681"/>
          <w:sz w:val="18"/>
        </w:rPr>
        <w:t>// Measure</w:t>
      </w:r>
      <w:r>
        <w:rPr>
          <w:rFonts w:ascii="Courier New"/>
          <w:color w:val="719681"/>
          <w:spacing w:val="-11"/>
          <w:sz w:val="18"/>
        </w:rPr>
        <w:t xml:space="preserve"> </w:t>
      </w:r>
      <w:r>
        <w:rPr>
          <w:rFonts w:ascii="Courier New"/>
          <w:color w:val="719681"/>
          <w:sz w:val="18"/>
        </w:rPr>
        <w:t>Observation</w:t>
      </w:r>
    </w:p>
    <w:p w14:paraId="71145269" w14:textId="77777777" w:rsidR="00A0534D" w:rsidRDefault="0083059C" w:rsidP="00D82997">
      <w:pPr>
        <w:pStyle w:val="ListParagraph"/>
        <w:numPr>
          <w:ilvl w:val="0"/>
          <w:numId w:val="14"/>
        </w:numPr>
        <w:tabs>
          <w:tab w:val="left" w:pos="659"/>
          <w:tab w:val="left" w:pos="660"/>
        </w:tabs>
        <w:ind w:left="659" w:hanging="436"/>
        <w:rPr>
          <w:rFonts w:ascii="Courier New"/>
          <w:sz w:val="18"/>
        </w:rPr>
      </w:pPr>
      <w:r>
        <w:rPr>
          <w:rFonts w:ascii="Courier New"/>
          <w:b/>
          <w:color w:val="7F0054"/>
          <w:sz w:val="18"/>
        </w:rPr>
        <w:t xml:space="preserve">define function </w:t>
      </w:r>
      <w:r>
        <w:rPr>
          <w:rFonts w:ascii="Courier New"/>
          <w:color w:val="0000FF"/>
          <w:sz w:val="18"/>
        </w:rPr>
        <w:t>"Related ED Visit"</w:t>
      </w:r>
      <w:r>
        <w:rPr>
          <w:rFonts w:ascii="Courier New"/>
          <w:sz w:val="18"/>
        </w:rPr>
        <w:t xml:space="preserve">(Encounter </w:t>
      </w:r>
      <w:r>
        <w:rPr>
          <w:rFonts w:ascii="Courier New"/>
          <w:color w:val="0000FF"/>
          <w:sz w:val="18"/>
        </w:rPr>
        <w:t>"Encounter, Performed</w:t>
      </w:r>
      <w:proofErr w:type="gramStart"/>
      <w:r>
        <w:rPr>
          <w:rFonts w:ascii="Courier New"/>
          <w:color w:val="0000FF"/>
          <w:sz w:val="18"/>
        </w:rPr>
        <w:t>"</w:t>
      </w:r>
      <w:r>
        <w:rPr>
          <w:rFonts w:ascii="Courier New"/>
          <w:color w:val="0000FF"/>
          <w:spacing w:val="-34"/>
          <w:sz w:val="18"/>
        </w:rPr>
        <w:t xml:space="preserve"> </w:t>
      </w:r>
      <w:r>
        <w:rPr>
          <w:rFonts w:ascii="Courier New"/>
          <w:sz w:val="18"/>
        </w:rPr>
        <w:t>)</w:t>
      </w:r>
      <w:proofErr w:type="gramEnd"/>
      <w:r>
        <w:rPr>
          <w:rFonts w:ascii="Courier New"/>
          <w:sz w:val="18"/>
        </w:rPr>
        <w:t>:</w:t>
      </w:r>
    </w:p>
    <w:p w14:paraId="33AA8274" w14:textId="77777777" w:rsidR="00A0534D" w:rsidRDefault="0083059C" w:rsidP="00D82997">
      <w:pPr>
        <w:pStyle w:val="ListParagraph"/>
        <w:numPr>
          <w:ilvl w:val="0"/>
          <w:numId w:val="14"/>
        </w:numPr>
        <w:tabs>
          <w:tab w:val="left" w:pos="1090"/>
          <w:tab w:val="left" w:pos="1091"/>
        </w:tabs>
        <w:ind w:left="1090" w:hanging="867"/>
        <w:rPr>
          <w:rFonts w:ascii="Courier New"/>
          <w:sz w:val="18"/>
        </w:rPr>
      </w:pPr>
      <w:proofErr w:type="gramStart"/>
      <w:r>
        <w:rPr>
          <w:rFonts w:ascii="Courier New"/>
          <w:sz w:val="18"/>
        </w:rPr>
        <w:t>Last(</w:t>
      </w:r>
      <w:proofErr w:type="gramEnd"/>
      <w:r>
        <w:rPr>
          <w:rFonts w:ascii="Courier New"/>
          <w:sz w:val="18"/>
        </w:rPr>
        <w:t>[</w:t>
      </w:r>
      <w:r>
        <w:rPr>
          <w:rFonts w:ascii="Courier New"/>
          <w:color w:val="0000FF"/>
          <w:sz w:val="18"/>
        </w:rPr>
        <w:t>"Encounter, Performed"</w:t>
      </w:r>
      <w:r>
        <w:rPr>
          <w:rFonts w:ascii="Courier New"/>
          <w:sz w:val="18"/>
        </w:rPr>
        <w:t xml:space="preserve">: </w:t>
      </w:r>
      <w:r>
        <w:rPr>
          <w:rFonts w:ascii="Courier New"/>
          <w:color w:val="0000FF"/>
          <w:sz w:val="18"/>
        </w:rPr>
        <w:t>"Emergency Department Visit"</w:t>
      </w:r>
      <w:r>
        <w:rPr>
          <w:rFonts w:ascii="Courier New"/>
          <w:sz w:val="18"/>
        </w:rPr>
        <w:t>]</w:t>
      </w:r>
      <w:r>
        <w:rPr>
          <w:rFonts w:ascii="Courier New"/>
          <w:spacing w:val="-29"/>
          <w:sz w:val="18"/>
        </w:rPr>
        <w:t xml:space="preserve"> </w:t>
      </w:r>
      <w:r>
        <w:rPr>
          <w:rFonts w:ascii="Courier New"/>
          <w:sz w:val="18"/>
        </w:rPr>
        <w:t>ED</w:t>
      </w:r>
    </w:p>
    <w:p w14:paraId="2F5B5CCE" w14:textId="77777777" w:rsidR="00A0534D" w:rsidRDefault="0083059C" w:rsidP="00D82997">
      <w:pPr>
        <w:pStyle w:val="ListParagraph"/>
        <w:numPr>
          <w:ilvl w:val="0"/>
          <w:numId w:val="14"/>
        </w:numPr>
        <w:tabs>
          <w:tab w:val="left" w:pos="1305"/>
          <w:tab w:val="left" w:pos="1306"/>
        </w:tabs>
        <w:ind w:left="1305" w:hanging="1082"/>
        <w:rPr>
          <w:rFonts w:ascii="Courier New"/>
          <w:sz w:val="18"/>
        </w:rPr>
      </w:pPr>
      <w:r>
        <w:rPr>
          <w:rFonts w:ascii="Courier New"/>
          <w:b/>
          <w:color w:val="7F0054"/>
          <w:sz w:val="18"/>
        </w:rPr>
        <w:t xml:space="preserve">where </w:t>
      </w:r>
      <w:proofErr w:type="spellStart"/>
      <w:proofErr w:type="gramStart"/>
      <w:r>
        <w:rPr>
          <w:rFonts w:ascii="Courier New"/>
          <w:sz w:val="18"/>
        </w:rPr>
        <w:t>ED.relevantPeriod</w:t>
      </w:r>
      <w:proofErr w:type="spellEnd"/>
      <w:proofErr w:type="gramEnd"/>
      <w:r>
        <w:rPr>
          <w:rFonts w:ascii="Courier New"/>
          <w:sz w:val="18"/>
        </w:rPr>
        <w:t xml:space="preserve"> </w:t>
      </w:r>
      <w:r>
        <w:rPr>
          <w:rFonts w:ascii="Courier New"/>
          <w:b/>
          <w:color w:val="7F0054"/>
          <w:sz w:val="18"/>
        </w:rPr>
        <w:t xml:space="preserve">ends </w:t>
      </w:r>
      <w:r>
        <w:rPr>
          <w:rFonts w:ascii="Courier New"/>
          <w:sz w:val="18"/>
        </w:rPr>
        <w:t xml:space="preserve">1 </w:t>
      </w:r>
      <w:r>
        <w:rPr>
          <w:rFonts w:ascii="Courier New"/>
          <w:b/>
          <w:color w:val="7F0054"/>
          <w:sz w:val="18"/>
        </w:rPr>
        <w:t>hour or less before start of</w:t>
      </w:r>
      <w:r>
        <w:rPr>
          <w:rFonts w:ascii="Courier New"/>
          <w:b/>
          <w:color w:val="7F0054"/>
          <w:spacing w:val="-42"/>
          <w:sz w:val="18"/>
        </w:rPr>
        <w:t xml:space="preserve"> </w:t>
      </w:r>
      <w:proofErr w:type="spellStart"/>
      <w:r>
        <w:rPr>
          <w:rFonts w:ascii="Courier New"/>
          <w:sz w:val="18"/>
        </w:rPr>
        <w:t>Encounter.relevantPeriod</w:t>
      </w:r>
      <w:proofErr w:type="spellEnd"/>
    </w:p>
    <w:p w14:paraId="5F041B4F" w14:textId="77777777" w:rsidR="00A0534D" w:rsidRDefault="0083059C" w:rsidP="00D82997">
      <w:pPr>
        <w:pStyle w:val="ListParagraph"/>
        <w:numPr>
          <w:ilvl w:val="0"/>
          <w:numId w:val="14"/>
        </w:numPr>
        <w:tabs>
          <w:tab w:val="left" w:pos="1305"/>
          <w:tab w:val="left" w:pos="1306"/>
          <w:tab w:val="left" w:pos="3242"/>
        </w:tabs>
        <w:ind w:left="1305" w:hanging="1082"/>
        <w:rPr>
          <w:rFonts w:ascii="Courier New"/>
          <w:sz w:val="18"/>
        </w:rPr>
      </w:pPr>
      <w:r>
        <w:rPr>
          <w:rFonts w:ascii="Courier New"/>
          <w:b/>
          <w:color w:val="7F0054"/>
          <w:sz w:val="18"/>
        </w:rPr>
        <w:t>sort by</w:t>
      </w:r>
      <w:r>
        <w:rPr>
          <w:rFonts w:ascii="Courier New"/>
          <w:b/>
          <w:color w:val="7F0054"/>
          <w:spacing w:val="-5"/>
          <w:sz w:val="18"/>
        </w:rPr>
        <w:t xml:space="preserve"> </w:t>
      </w:r>
      <w:r>
        <w:rPr>
          <w:rFonts w:ascii="Courier New"/>
          <w:b/>
          <w:color w:val="7F0054"/>
          <w:sz w:val="18"/>
        </w:rPr>
        <w:t>start</w:t>
      </w:r>
      <w:r>
        <w:rPr>
          <w:rFonts w:ascii="Courier New"/>
          <w:b/>
          <w:color w:val="7F0054"/>
          <w:spacing w:val="-3"/>
          <w:sz w:val="18"/>
        </w:rPr>
        <w:t xml:space="preserve"> </w:t>
      </w:r>
      <w:proofErr w:type="gramStart"/>
      <w:r>
        <w:rPr>
          <w:rFonts w:ascii="Courier New"/>
          <w:b/>
          <w:color w:val="7F0054"/>
          <w:sz w:val="18"/>
        </w:rPr>
        <w:t>of</w:t>
      </w:r>
      <w:r>
        <w:rPr>
          <w:rFonts w:ascii="Courier New"/>
          <w:b/>
          <w:color w:val="7F0054"/>
          <w:sz w:val="18"/>
        </w:rPr>
        <w:tab/>
      </w:r>
      <w:proofErr w:type="spellStart"/>
      <w:r>
        <w:rPr>
          <w:rFonts w:ascii="Courier New"/>
          <w:sz w:val="18"/>
        </w:rPr>
        <w:t>ED.relevantPeriod</w:t>
      </w:r>
      <w:proofErr w:type="spellEnd"/>
      <w:r>
        <w:rPr>
          <w:rFonts w:ascii="Courier New"/>
          <w:spacing w:val="-9"/>
          <w:sz w:val="18"/>
        </w:rPr>
        <w:t xml:space="preserve"> </w:t>
      </w:r>
      <w:r>
        <w:rPr>
          <w:rFonts w:ascii="Courier New"/>
          <w:sz w:val="18"/>
        </w:rPr>
        <w:t>)</w:t>
      </w:r>
      <w:proofErr w:type="gramEnd"/>
    </w:p>
    <w:p w14:paraId="3B9882B0" w14:textId="77777777" w:rsidR="00A0534D" w:rsidRDefault="0083059C">
      <w:pPr>
        <w:spacing w:before="15"/>
        <w:ind w:left="223" w:right="759"/>
        <w:rPr>
          <w:rFonts w:ascii="Courier New"/>
          <w:b/>
          <w:sz w:val="18"/>
        </w:rPr>
      </w:pPr>
      <w:r>
        <w:rPr>
          <w:rFonts w:ascii="Courier New"/>
          <w:b/>
          <w:sz w:val="18"/>
        </w:rPr>
        <w:t>65</w:t>
      </w:r>
    </w:p>
    <w:p w14:paraId="64DA5D5F" w14:textId="77777777" w:rsidR="00A0534D" w:rsidRDefault="0083059C" w:rsidP="00D82997">
      <w:pPr>
        <w:pStyle w:val="ListParagraph"/>
        <w:numPr>
          <w:ilvl w:val="0"/>
          <w:numId w:val="13"/>
        </w:numPr>
        <w:tabs>
          <w:tab w:val="left" w:pos="659"/>
          <w:tab w:val="left" w:pos="660"/>
        </w:tabs>
        <w:ind w:hanging="436"/>
        <w:rPr>
          <w:rFonts w:ascii="Courier New"/>
          <w:sz w:val="18"/>
        </w:rPr>
      </w:pPr>
      <w:r>
        <w:rPr>
          <w:rFonts w:ascii="Courier New"/>
          <w:b/>
          <w:color w:val="7F0054"/>
          <w:sz w:val="18"/>
        </w:rPr>
        <w:t xml:space="preserve">define function </w:t>
      </w:r>
      <w:r>
        <w:rPr>
          <w:rFonts w:ascii="Courier New"/>
          <w:color w:val="0000FF"/>
          <w:sz w:val="18"/>
        </w:rPr>
        <w:t xml:space="preserve">"Measure Observation" </w:t>
      </w:r>
      <w:r>
        <w:rPr>
          <w:rFonts w:ascii="Courier New"/>
          <w:sz w:val="18"/>
        </w:rPr>
        <w:t xml:space="preserve">(Encounter </w:t>
      </w:r>
      <w:r>
        <w:rPr>
          <w:rFonts w:ascii="Courier New"/>
          <w:color w:val="0000FF"/>
          <w:sz w:val="18"/>
        </w:rPr>
        <w:t>"Encounter, Performed</w:t>
      </w:r>
      <w:proofErr w:type="gramStart"/>
      <w:r>
        <w:rPr>
          <w:rFonts w:ascii="Courier New"/>
          <w:color w:val="0000FF"/>
          <w:sz w:val="18"/>
        </w:rPr>
        <w:t>"</w:t>
      </w:r>
      <w:r>
        <w:rPr>
          <w:rFonts w:ascii="Courier New"/>
          <w:color w:val="0000FF"/>
          <w:spacing w:val="-36"/>
          <w:sz w:val="18"/>
        </w:rPr>
        <w:t xml:space="preserve"> </w:t>
      </w:r>
      <w:r>
        <w:rPr>
          <w:rFonts w:ascii="Courier New"/>
          <w:sz w:val="18"/>
        </w:rPr>
        <w:t>)</w:t>
      </w:r>
      <w:proofErr w:type="gramEnd"/>
      <w:r>
        <w:rPr>
          <w:rFonts w:ascii="Courier New"/>
          <w:sz w:val="18"/>
        </w:rPr>
        <w:t>:</w:t>
      </w:r>
    </w:p>
    <w:p w14:paraId="283CF1A3" w14:textId="77777777" w:rsidR="00A0534D" w:rsidRDefault="00204EE5" w:rsidP="00D82997">
      <w:pPr>
        <w:pStyle w:val="ListParagraph"/>
        <w:numPr>
          <w:ilvl w:val="0"/>
          <w:numId w:val="13"/>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75296" behindDoc="0" locked="0" layoutInCell="1" allowOverlap="1" wp14:anchorId="559FDF78" wp14:editId="1F8193DD">
                <wp:simplePos x="0" y="0"/>
                <wp:positionH relativeFrom="page">
                  <wp:posOffset>914400</wp:posOffset>
                </wp:positionH>
                <wp:positionV relativeFrom="paragraph">
                  <wp:posOffset>170180</wp:posOffset>
                </wp:positionV>
                <wp:extent cx="5943600" cy="0"/>
                <wp:effectExtent l="12700" t="17780" r="25400" b="20320"/>
                <wp:wrapTopAndBottom/>
                <wp:docPr id="89"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AD78F" id="Line 55" o:spid="_x0000_s1026" style="position:absolute;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ir8yQM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duration in minutes of </w:t>
      </w:r>
      <w:r w:rsidR="0083059C">
        <w:rPr>
          <w:rFonts w:ascii="Courier New"/>
          <w:color w:val="0000FF"/>
          <w:sz w:val="18"/>
        </w:rPr>
        <w:t>"Related ED</w:t>
      </w:r>
      <w:r w:rsidR="0083059C">
        <w:rPr>
          <w:rFonts w:ascii="Courier New"/>
          <w:color w:val="0000FF"/>
          <w:spacing w:val="-32"/>
          <w:sz w:val="18"/>
        </w:rPr>
        <w:t xml:space="preserve"> </w:t>
      </w:r>
      <w:r w:rsidR="0083059C">
        <w:rPr>
          <w:rFonts w:ascii="Courier New"/>
          <w:color w:val="0000FF"/>
          <w:sz w:val="18"/>
        </w:rPr>
        <w:t>Visit"</w:t>
      </w:r>
      <w:r w:rsidR="0083059C">
        <w:rPr>
          <w:rFonts w:ascii="Courier New"/>
          <w:sz w:val="18"/>
        </w:rPr>
        <w:t>(Encounter</w:t>
      </w:r>
      <w:proofErr w:type="gramStart"/>
      <w:r w:rsidR="0083059C">
        <w:rPr>
          <w:rFonts w:ascii="Courier New"/>
          <w:sz w:val="18"/>
        </w:rPr>
        <w:t>).</w:t>
      </w:r>
      <w:proofErr w:type="spellStart"/>
      <w:r w:rsidR="0083059C">
        <w:rPr>
          <w:rFonts w:ascii="Courier New"/>
          <w:sz w:val="18"/>
        </w:rPr>
        <w:t>locationPeriod</w:t>
      </w:r>
      <w:proofErr w:type="spellEnd"/>
      <w:proofErr w:type="gramEnd"/>
    </w:p>
    <w:p w14:paraId="450EB1D0" w14:textId="77777777" w:rsidR="00A0534D" w:rsidRDefault="00A0534D">
      <w:pPr>
        <w:pStyle w:val="BodyText"/>
        <w:spacing w:before="7"/>
        <w:rPr>
          <w:rFonts w:ascii="Courier New"/>
          <w:sz w:val="11"/>
        </w:rPr>
      </w:pPr>
    </w:p>
    <w:p w14:paraId="5FC849DC" w14:textId="743161E5" w:rsidR="00A0534D" w:rsidRDefault="00204EE5">
      <w:pPr>
        <w:spacing w:before="62"/>
        <w:ind w:left="1270" w:right="759"/>
      </w:pPr>
      <w:r>
        <w:rPr>
          <w:noProof/>
        </w:rPr>
        <mc:AlternateContent>
          <mc:Choice Requires="wps">
            <w:drawing>
              <wp:anchor distT="0" distB="0" distL="114300" distR="114300" simplePos="0" relativeHeight="251748352" behindDoc="1" locked="0" layoutInCell="1" allowOverlap="1" wp14:anchorId="2D627D20" wp14:editId="491258E8">
                <wp:simplePos x="0" y="0"/>
                <wp:positionH relativeFrom="page">
                  <wp:posOffset>3934460</wp:posOffset>
                </wp:positionH>
                <wp:positionV relativeFrom="paragraph">
                  <wp:posOffset>167005</wp:posOffset>
                </wp:positionV>
                <wp:extent cx="38100" cy="0"/>
                <wp:effectExtent l="10160" t="14605" r="27940" b="23495"/>
                <wp:wrapNone/>
                <wp:docPr id="8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C79D4" id="Line 54" o:spid="_x0000_s1026" style="position:absolute;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9.8pt,13.15pt" to="312.8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" strokeweight=".14039mm">
                <w10:wrap anchorx="page"/>
              </v:line>
            </w:pict>
          </mc:Fallback>
        </mc:AlternateContent>
      </w:r>
      <w:r w:rsidR="0083059C">
        <w:t xml:space="preserve">Snippet </w:t>
      </w:r>
      <w:r w:rsidR="002C4A4B">
        <w:t>16</w:t>
      </w:r>
      <w:r w:rsidR="0083059C">
        <w:t xml:space="preserve">: Sample CQL (from </w:t>
      </w:r>
      <w:r w:rsidR="0083059C">
        <w:rPr>
          <w:rFonts w:ascii="Courier New"/>
          <w:sz w:val="20"/>
        </w:rPr>
        <w:t>TestCMS55v5</w:t>
      </w:r>
      <w:r w:rsidR="0083059C">
        <w:rPr>
          <w:rFonts w:ascii="Courier New"/>
          <w:spacing w:val="-57"/>
          <w:sz w:val="20"/>
        </w:rPr>
        <w:t xml:space="preserve"> </w:t>
      </w:r>
      <w:proofErr w:type="spellStart"/>
      <w:r w:rsidR="0083059C">
        <w:rPr>
          <w:rFonts w:ascii="Courier New"/>
          <w:sz w:val="20"/>
        </w:rPr>
        <w:t>CQL.cql</w:t>
      </w:r>
      <w:proofErr w:type="spellEnd"/>
      <w:r w:rsidR="0083059C">
        <w:t>) for a continuous-variable measure</w:t>
      </w:r>
    </w:p>
    <w:p w14:paraId="21C659D6" w14:textId="77777777" w:rsidR="00A0534D" w:rsidRDefault="00A0534D">
      <w:pPr>
        <w:sectPr w:rsidR="00A0534D">
          <w:pgSz w:w="12240" w:h="15840"/>
          <w:pgMar w:top="660" w:right="1000" w:bottom="1180" w:left="780" w:header="467" w:footer="993" w:gutter="0"/>
          <w:cols w:space="720"/>
        </w:sectPr>
      </w:pPr>
    </w:p>
    <w:p w14:paraId="51712335" w14:textId="77777777" w:rsidR="00A0534D" w:rsidRDefault="00A0534D">
      <w:pPr>
        <w:pStyle w:val="BodyText"/>
        <w:rPr>
          <w:sz w:val="20"/>
        </w:rPr>
      </w:pPr>
    </w:p>
    <w:p w14:paraId="7C60987E" w14:textId="77777777" w:rsidR="00A0534D" w:rsidRDefault="00A0534D">
      <w:pPr>
        <w:pStyle w:val="BodyText"/>
        <w:spacing w:before="5"/>
        <w:rPr>
          <w:sz w:val="16"/>
        </w:rPr>
      </w:pPr>
    </w:p>
    <w:p w14:paraId="20C71DB9" w14:textId="63545DB2" w:rsidR="00A0534D" w:rsidRDefault="0083059C">
      <w:pPr>
        <w:pStyle w:val="BodyText"/>
        <w:spacing w:before="62" w:line="244" w:lineRule="auto"/>
        <w:ind w:left="119" w:right="117"/>
        <w:jc w:val="both"/>
      </w:pPr>
      <w:r>
        <w:t xml:space="preserve">In the example shown in </w:t>
      </w:r>
      <w:hyperlink w:anchor="_bookmark72" w:history="1">
        <w:r w:rsidR="002C4A4B">
          <w:rPr>
            <w:color w:val="0000FF"/>
          </w:rPr>
          <w:t>Snippet 15</w:t>
        </w:r>
      </w:hyperlink>
      <w:r w:rsidR="002C4A4B">
        <w:rPr>
          <w:color w:val="0000FF"/>
        </w:rPr>
        <w:t xml:space="preserve"> </w:t>
      </w:r>
      <w:r>
        <w:t xml:space="preserve">and </w:t>
      </w:r>
      <w:hyperlink w:anchor="_bookmark73" w:history="1">
        <w:r w:rsidR="002C4A4B">
          <w:rPr>
            <w:color w:val="0000FF"/>
          </w:rPr>
          <w:t>Snippet 16</w:t>
        </w:r>
      </w:hyperlink>
      <w:r>
        <w:t xml:space="preserve">: the measure reports the </w:t>
      </w:r>
      <w:r>
        <w:rPr>
          <w:rFonts w:ascii="Courier New"/>
          <w:sz w:val="20"/>
        </w:rPr>
        <w:t xml:space="preserve">AGGREGATE </w:t>
      </w:r>
      <w:r>
        <w:t xml:space="preserve">(line </w:t>
      </w:r>
      <w:r w:rsidR="00C37D40" w:rsidRPr="004D5BAB">
        <w:t>494</w:t>
      </w:r>
      <w:r>
        <w:rPr>
          <w:color w:val="0000FF"/>
        </w:rPr>
        <w:t xml:space="preserve"> </w:t>
      </w:r>
      <w:r>
        <w:t>in the HQMF)</w:t>
      </w:r>
      <w:r>
        <w:rPr>
          <w:spacing w:val="-5"/>
        </w:rPr>
        <w:t xml:space="preserve"> </w:t>
      </w:r>
      <w:r>
        <w:t>of</w:t>
      </w:r>
      <w:r>
        <w:rPr>
          <w:spacing w:val="-5"/>
        </w:rPr>
        <w:t xml:space="preserve"> </w:t>
      </w:r>
      <w:r>
        <w:t>the</w:t>
      </w:r>
      <w:r>
        <w:rPr>
          <w:spacing w:val="-5"/>
        </w:rPr>
        <w:t xml:space="preserve"> </w:t>
      </w:r>
      <w:r>
        <w:t>result</w:t>
      </w:r>
      <w:r>
        <w:rPr>
          <w:spacing w:val="-5"/>
        </w:rPr>
        <w:t xml:space="preserve"> </w:t>
      </w:r>
      <w:r>
        <w:t>of</w:t>
      </w:r>
      <w:r>
        <w:rPr>
          <w:spacing w:val="-5"/>
        </w:rPr>
        <w:t xml:space="preserve"> </w:t>
      </w:r>
      <w:r>
        <w:t>executing</w:t>
      </w:r>
      <w:r>
        <w:rPr>
          <w:spacing w:val="-5"/>
        </w:rPr>
        <w:t xml:space="preserve"> </w:t>
      </w:r>
      <w:r>
        <w:t>the</w:t>
      </w:r>
      <w:r>
        <w:rPr>
          <w:spacing w:val="-5"/>
        </w:rPr>
        <w:t xml:space="preserve"> </w:t>
      </w:r>
      <w:r>
        <w:rPr>
          <w:rFonts w:ascii="Courier New"/>
          <w:color w:val="0000FF"/>
          <w:sz w:val="20"/>
        </w:rPr>
        <w:t>"Measure</w:t>
      </w:r>
      <w:r>
        <w:rPr>
          <w:rFonts w:ascii="Courier New"/>
          <w:color w:val="0000FF"/>
          <w:spacing w:val="-10"/>
          <w:sz w:val="20"/>
        </w:rPr>
        <w:t xml:space="preserve"> </w:t>
      </w:r>
      <w:r>
        <w:rPr>
          <w:rFonts w:ascii="Courier New"/>
          <w:color w:val="0000FF"/>
          <w:sz w:val="20"/>
        </w:rPr>
        <w:t>Observation"</w:t>
      </w:r>
      <w:r>
        <w:rPr>
          <w:rFonts w:ascii="Courier New"/>
          <w:color w:val="0000FF"/>
          <w:spacing w:val="-70"/>
          <w:sz w:val="20"/>
        </w:rPr>
        <w:t xml:space="preserve"> </w:t>
      </w:r>
      <w:r>
        <w:t>function</w:t>
      </w:r>
      <w:r>
        <w:rPr>
          <w:spacing w:val="-5"/>
        </w:rPr>
        <w:t xml:space="preserve"> </w:t>
      </w:r>
      <w:r>
        <w:t>(line</w:t>
      </w:r>
      <w:r>
        <w:rPr>
          <w:spacing w:val="-5"/>
        </w:rPr>
        <w:t xml:space="preserve"> </w:t>
      </w:r>
      <w:r w:rsidR="00C37D40" w:rsidRPr="004D5BAB">
        <w:t>496</w:t>
      </w:r>
      <w:r>
        <w:rPr>
          <w:color w:val="0000FF"/>
          <w:spacing w:val="-5"/>
        </w:rPr>
        <w:t xml:space="preserve"> </w:t>
      </w:r>
      <w:r>
        <w:t>in</w:t>
      </w:r>
      <w:r>
        <w:rPr>
          <w:spacing w:val="-5"/>
        </w:rPr>
        <w:t xml:space="preserve"> </w:t>
      </w:r>
      <w:r>
        <w:t>the</w:t>
      </w:r>
      <w:r>
        <w:rPr>
          <w:spacing w:val="-5"/>
        </w:rPr>
        <w:t xml:space="preserve"> </w:t>
      </w:r>
      <w:r>
        <w:rPr>
          <w:spacing w:val="-4"/>
        </w:rPr>
        <w:t>HQMF,</w:t>
      </w:r>
      <w:r>
        <w:rPr>
          <w:spacing w:val="-5"/>
        </w:rPr>
        <w:t xml:space="preserve"> </w:t>
      </w:r>
      <w:r>
        <w:t>line</w:t>
      </w:r>
      <w:r>
        <w:rPr>
          <w:spacing w:val="-5"/>
        </w:rPr>
        <w:t xml:space="preserve"> </w:t>
      </w:r>
      <w:r w:rsidR="00C37D40" w:rsidRPr="004D5BAB">
        <w:t>66</w:t>
      </w:r>
      <w:r>
        <w:rPr>
          <w:color w:val="0000FF"/>
        </w:rPr>
        <w:t xml:space="preserve"> </w:t>
      </w:r>
      <w:r>
        <w:t xml:space="preserve">in the CQL) on each of the events </w:t>
      </w:r>
      <w:r w:rsidR="00377EC6">
        <w:t xml:space="preserve">in the measure population, as determined by </w:t>
      </w:r>
      <w:r>
        <w:t xml:space="preserve">the </w:t>
      </w:r>
      <w:r>
        <w:rPr>
          <w:rFonts w:ascii="Courier New"/>
          <w:color w:val="0000FF"/>
          <w:sz w:val="20"/>
        </w:rPr>
        <w:t xml:space="preserve">"Measure Population" </w:t>
      </w:r>
      <w:r>
        <w:t xml:space="preserve">expression (line </w:t>
      </w:r>
      <w:r w:rsidR="00C37D40" w:rsidRPr="004D5BAB">
        <w:t>501</w:t>
      </w:r>
      <w:r>
        <w:rPr>
          <w:color w:val="0000FF"/>
        </w:rPr>
        <w:t xml:space="preserve"> </w:t>
      </w:r>
      <w:r>
        <w:t xml:space="preserve">in the </w:t>
      </w:r>
      <w:bookmarkStart w:id="113" w:name="_bookmark74"/>
      <w:bookmarkEnd w:id="113"/>
      <w:r>
        <w:rPr>
          <w:spacing w:val="-4"/>
        </w:rPr>
        <w:t xml:space="preserve">HQMF, </w:t>
      </w:r>
      <w:r>
        <w:t xml:space="preserve">line </w:t>
      </w:r>
      <w:r w:rsidR="00C37D40" w:rsidRPr="004D5BAB">
        <w:t>34</w:t>
      </w:r>
      <w:r>
        <w:rPr>
          <w:color w:val="0000FF"/>
        </w:rPr>
        <w:t xml:space="preserve"> </w:t>
      </w:r>
      <w:r>
        <w:t>in the</w:t>
      </w:r>
      <w:r>
        <w:rPr>
          <w:spacing w:val="-18"/>
        </w:rPr>
        <w:t xml:space="preserve"> </w:t>
      </w:r>
      <w:r>
        <w:t>CQL).</w:t>
      </w:r>
    </w:p>
    <w:p w14:paraId="11CC171B" w14:textId="77777777" w:rsidR="00A0534D" w:rsidRDefault="00204EE5">
      <w:pPr>
        <w:pStyle w:val="BodyText"/>
        <w:spacing w:before="10"/>
        <w:rPr>
          <w:sz w:val="18"/>
        </w:rPr>
      </w:pPr>
      <w:r>
        <w:rPr>
          <w:noProof/>
        </w:rPr>
        <mc:AlternateContent>
          <mc:Choice Requires="wpg">
            <w:drawing>
              <wp:anchor distT="0" distB="0" distL="0" distR="0" simplePos="0" relativeHeight="251576320" behindDoc="0" locked="0" layoutInCell="1" allowOverlap="1" wp14:anchorId="288C14F5" wp14:editId="5FF759C8">
                <wp:simplePos x="0" y="0"/>
                <wp:positionH relativeFrom="page">
                  <wp:posOffset>914400</wp:posOffset>
                </wp:positionH>
                <wp:positionV relativeFrom="paragraph">
                  <wp:posOffset>160655</wp:posOffset>
                </wp:positionV>
                <wp:extent cx="5944235" cy="4600575"/>
                <wp:effectExtent l="0" t="0" r="18415" b="9525"/>
                <wp:wrapTopAndBottom/>
                <wp:docPr id="8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600575"/>
                          <a:chOff x="1440" y="256"/>
                          <a:chExt cx="9361" cy="4875"/>
                        </a:xfrm>
                      </wpg:grpSpPr>
                      <wps:wsp>
                        <wps:cNvPr id="85" name="Freeform 53"/>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6" name="Freeform 52"/>
                        <wps:cNvSpPr>
                          <a:spLocks/>
                        </wps:cNvSpPr>
                        <wps:spPr bwMode="auto">
                          <a:xfrm>
                            <a:off x="1444" y="260"/>
                            <a:ext cx="9353" cy="4859"/>
                          </a:xfrm>
                          <a:custGeom>
                            <a:avLst/>
                            <a:gdLst>
                              <a:gd name="T0" fmla="+- 0 10716 1444"/>
                              <a:gd name="T1" fmla="*/ T0 w 9353"/>
                              <a:gd name="T2" fmla="+- 0 260 260"/>
                              <a:gd name="T3" fmla="*/ 260 h 4859"/>
                              <a:gd name="T4" fmla="+- 0 1524 1444"/>
                              <a:gd name="T5" fmla="*/ T4 w 9353"/>
                              <a:gd name="T6" fmla="+- 0 260 260"/>
                              <a:gd name="T7" fmla="*/ 260 h 4859"/>
                              <a:gd name="T8" fmla="+- 0 1493 1444"/>
                              <a:gd name="T9" fmla="*/ T8 w 9353"/>
                              <a:gd name="T10" fmla="+- 0 266 260"/>
                              <a:gd name="T11" fmla="*/ 266 h 4859"/>
                              <a:gd name="T12" fmla="+- 0 1467 1444"/>
                              <a:gd name="T13" fmla="*/ T12 w 9353"/>
                              <a:gd name="T14" fmla="+- 0 284 260"/>
                              <a:gd name="T15" fmla="*/ 284 h 4859"/>
                              <a:gd name="T16" fmla="+- 0 1450 1444"/>
                              <a:gd name="T17" fmla="*/ T16 w 9353"/>
                              <a:gd name="T18" fmla="+- 0 309 260"/>
                              <a:gd name="T19" fmla="*/ 309 h 4859"/>
                              <a:gd name="T20" fmla="+- 0 1444 1444"/>
                              <a:gd name="T21" fmla="*/ T20 w 9353"/>
                              <a:gd name="T22" fmla="+- 0 340 260"/>
                              <a:gd name="T23" fmla="*/ 340 h 4859"/>
                              <a:gd name="T24" fmla="+- 0 1444 1444"/>
                              <a:gd name="T25" fmla="*/ T24 w 9353"/>
                              <a:gd name="T26" fmla="+- 0 5039 260"/>
                              <a:gd name="T27" fmla="*/ 5039 h 4859"/>
                              <a:gd name="T28" fmla="+- 0 1450 1444"/>
                              <a:gd name="T29" fmla="*/ T28 w 9353"/>
                              <a:gd name="T30" fmla="+- 0 5070 260"/>
                              <a:gd name="T31" fmla="*/ 5070 h 4859"/>
                              <a:gd name="T32" fmla="+- 0 1467 1444"/>
                              <a:gd name="T33" fmla="*/ T32 w 9353"/>
                              <a:gd name="T34" fmla="+- 0 5095 260"/>
                              <a:gd name="T35" fmla="*/ 5095 h 4859"/>
                              <a:gd name="T36" fmla="+- 0 1493 1444"/>
                              <a:gd name="T37" fmla="*/ T36 w 9353"/>
                              <a:gd name="T38" fmla="+- 0 5112 260"/>
                              <a:gd name="T39" fmla="*/ 5112 h 4859"/>
                              <a:gd name="T40" fmla="+- 0 1524 1444"/>
                              <a:gd name="T41" fmla="*/ T40 w 9353"/>
                              <a:gd name="T42" fmla="+- 0 5118 260"/>
                              <a:gd name="T43" fmla="*/ 5118 h 4859"/>
                              <a:gd name="T44" fmla="+- 0 10716 1444"/>
                              <a:gd name="T45" fmla="*/ T44 w 9353"/>
                              <a:gd name="T46" fmla="+- 0 5118 260"/>
                              <a:gd name="T47" fmla="*/ 5118 h 4859"/>
                              <a:gd name="T48" fmla="+- 0 10747 1444"/>
                              <a:gd name="T49" fmla="*/ T48 w 9353"/>
                              <a:gd name="T50" fmla="+- 0 5112 260"/>
                              <a:gd name="T51" fmla="*/ 5112 h 4859"/>
                              <a:gd name="T52" fmla="+- 0 10773 1444"/>
                              <a:gd name="T53" fmla="*/ T52 w 9353"/>
                              <a:gd name="T54" fmla="+- 0 5095 260"/>
                              <a:gd name="T55" fmla="*/ 5095 h 4859"/>
                              <a:gd name="T56" fmla="+- 0 10790 1444"/>
                              <a:gd name="T57" fmla="*/ T56 w 9353"/>
                              <a:gd name="T58" fmla="+- 0 5070 260"/>
                              <a:gd name="T59" fmla="*/ 5070 h 4859"/>
                              <a:gd name="T60" fmla="+- 0 10796 1444"/>
                              <a:gd name="T61" fmla="*/ T60 w 9353"/>
                              <a:gd name="T62" fmla="+- 0 5039 260"/>
                              <a:gd name="T63" fmla="*/ 5039 h 4859"/>
                              <a:gd name="T64" fmla="+- 0 10796 1444"/>
                              <a:gd name="T65" fmla="*/ T64 w 9353"/>
                              <a:gd name="T66" fmla="+- 0 340 260"/>
                              <a:gd name="T67" fmla="*/ 340 h 4859"/>
                              <a:gd name="T68" fmla="+- 0 10790 1444"/>
                              <a:gd name="T69" fmla="*/ T68 w 9353"/>
                              <a:gd name="T70" fmla="+- 0 309 260"/>
                              <a:gd name="T71" fmla="*/ 309 h 4859"/>
                              <a:gd name="T72" fmla="+- 0 10773 1444"/>
                              <a:gd name="T73" fmla="*/ T72 w 9353"/>
                              <a:gd name="T74" fmla="+- 0 284 260"/>
                              <a:gd name="T75" fmla="*/ 284 h 4859"/>
                              <a:gd name="T76" fmla="+- 0 10747 1444"/>
                              <a:gd name="T77" fmla="*/ T76 w 9353"/>
                              <a:gd name="T78" fmla="+- 0 266 260"/>
                              <a:gd name="T79" fmla="*/ 266 h 4859"/>
                              <a:gd name="T80" fmla="+- 0 10716 1444"/>
                              <a:gd name="T81" fmla="*/ T80 w 9353"/>
                              <a:gd name="T82" fmla="+- 0 260 260"/>
                              <a:gd name="T83" fmla="*/ 260 h 4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4859">
                                <a:moveTo>
                                  <a:pt x="9272" y="0"/>
                                </a:moveTo>
                                <a:lnTo>
                                  <a:pt x="80" y="0"/>
                                </a:lnTo>
                                <a:lnTo>
                                  <a:pt x="49" y="6"/>
                                </a:lnTo>
                                <a:lnTo>
                                  <a:pt x="23" y="24"/>
                                </a:lnTo>
                                <a:lnTo>
                                  <a:pt x="6" y="49"/>
                                </a:lnTo>
                                <a:lnTo>
                                  <a:pt x="0" y="80"/>
                                </a:lnTo>
                                <a:lnTo>
                                  <a:pt x="0" y="4779"/>
                                </a:lnTo>
                                <a:lnTo>
                                  <a:pt x="6" y="4810"/>
                                </a:lnTo>
                                <a:lnTo>
                                  <a:pt x="23" y="4835"/>
                                </a:lnTo>
                                <a:lnTo>
                                  <a:pt x="49" y="4852"/>
                                </a:lnTo>
                                <a:lnTo>
                                  <a:pt x="80" y="4858"/>
                                </a:lnTo>
                                <a:lnTo>
                                  <a:pt x="9272" y="4858"/>
                                </a:lnTo>
                                <a:lnTo>
                                  <a:pt x="9303" y="4852"/>
                                </a:lnTo>
                                <a:lnTo>
                                  <a:pt x="9329" y="4835"/>
                                </a:lnTo>
                                <a:lnTo>
                                  <a:pt x="9346" y="4810"/>
                                </a:lnTo>
                                <a:lnTo>
                                  <a:pt x="9352" y="4779"/>
                                </a:lnTo>
                                <a:lnTo>
                                  <a:pt x="9352" y="80"/>
                                </a:lnTo>
                                <a:lnTo>
                                  <a:pt x="9346" y="49"/>
                                </a:lnTo>
                                <a:lnTo>
                                  <a:pt x="9329" y="24"/>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87" name="Text Box 51"/>
                        <wps:cNvSpPr txBox="1">
                          <a:spLocks noChangeArrowheads="1"/>
                        </wps:cNvSpPr>
                        <wps:spPr bwMode="auto">
                          <a:xfrm>
                            <a:off x="1440" y="256"/>
                            <a:ext cx="9361" cy="48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proofErr w:type="spellStart"/>
                              <w:r>
                                <w:rPr>
                                  <w:rFonts w:ascii="Courier New"/>
                                  <w:sz w:val="20"/>
                                </w:rPr>
                                <w:t>initialPopulationCriteria</w:t>
                              </w:r>
                              <w:proofErr w:type="spellEnd"/>
                              <w:r>
                                <w:rPr>
                                  <w:sz w:val="20"/>
                                </w:rPr>
                                <w:t xml:space="preserve">, </w:t>
                              </w:r>
                              <w:proofErr w:type="spellStart"/>
                              <w:r>
                                <w:rPr>
                                  <w:rFonts w:ascii="Courier New"/>
                                  <w:sz w:val="20"/>
                                </w:rPr>
                                <w:t>measurePopulationCriteria</w:t>
                              </w:r>
                              <w:proofErr w:type="spellEnd"/>
                              <w:r>
                                <w:rPr>
                                  <w:rFonts w:ascii="Courier New"/>
                                  <w:sz w:val="20"/>
                                </w:rPr>
                                <w:t xml:space="preserve"> </w:t>
                              </w:r>
                              <w:r>
                                <w:rPr>
                                  <w:sz w:val="20"/>
                                </w:rPr>
                                <w:t xml:space="preserve">and </w:t>
                              </w:r>
                              <w:proofErr w:type="spellStart"/>
                              <w:r>
                                <w:rPr>
                                  <w:rFonts w:ascii="Courier New"/>
                                  <w:sz w:val="20"/>
                                </w:rPr>
                                <w:t>measurePopulationExclusionCriteria</w:t>
                              </w:r>
                              <w:proofErr w:type="spellEnd"/>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proofErr w:type="spellStart"/>
                              <w:r>
                                <w:rPr>
                                  <w:rFonts w:ascii="Courier New"/>
                                  <w:sz w:val="20"/>
                                </w:rPr>
                                <w:t>methodCode</w:t>
                              </w:r>
                              <w:proofErr w:type="spellEnd"/>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proofErr w:type="spellStart"/>
                              <w:r>
                                <w:rPr>
                                  <w:rFonts w:ascii="Courier New"/>
                                  <w:sz w:val="20"/>
                                </w:rPr>
                                <w:t>measureObservationDefinition</w:t>
                              </w:r>
                              <w:proofErr w:type="spellEnd"/>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p>
                            <w:p w14:paraId="41345A58" w14:textId="6E27C454"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proofErr w:type="spellStart"/>
                              <w:r w:rsidRPr="004D5BAB">
                                <w:rPr>
                                  <w:rFonts w:ascii="Courier New"/>
                                  <w:sz w:val="20"/>
                                </w:rPr>
                                <w:t>criteriaReference</w:t>
                              </w:r>
                              <w:proofErr w:type="spellEnd"/>
                              <w:r>
                                <w:rPr>
                                  <w:sz w:val="20"/>
                                </w:rPr>
                                <w:t xml:space="preserve"> that refers to the </w:t>
                              </w:r>
                              <w:proofErr w:type="spellStart"/>
                              <w:r w:rsidRPr="004D5BAB">
                                <w:rPr>
                                  <w:rFonts w:ascii="Courier New"/>
                                  <w:sz w:val="20"/>
                                </w:rPr>
                                <w:t>measurePopulationCriteria</w:t>
                              </w:r>
                              <w:proofErr w:type="spellEnd"/>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proofErr w:type="spellStart"/>
                              <w:r w:rsidRPr="004D5BAB">
                                <w:rPr>
                                  <w:rFonts w:ascii="Courier New"/>
                                  <w:sz w:val="20"/>
                                </w:rPr>
                                <w:t>populationCriteriaSection</w:t>
                              </w:r>
                              <w:proofErr w:type="spellEnd"/>
                              <w:r>
                                <w:rPr>
                                  <w:sz w:val="20"/>
                                </w:rPr>
                                <w:t xml:space="preserve"> that is the target population group for the </w:t>
                              </w:r>
                              <w:proofErr w:type="spellStart"/>
                              <w:r w:rsidRPr="004D5BAB">
                                <w:rPr>
                                  <w:rFonts w:ascii="Courier New"/>
                                  <w:sz w:val="20"/>
                                </w:rPr>
                                <w:t>measureObservationDefinition</w:t>
                              </w:r>
                              <w:proofErr w:type="spellEnd"/>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proofErr w:type="spellStart"/>
                              <w:r w:rsidRPr="004D5BAB">
                                <w:rPr>
                                  <w:rFonts w:ascii="Courier New"/>
                                  <w:sz w:val="20"/>
                                </w:rPr>
                                <w:t>measurePopulationCriteria</w:t>
                              </w:r>
                              <w:proofErr w:type="spellEnd"/>
                              <w:r w:rsidRPr="004D5BAB">
                                <w:rPr>
                                  <w:rFonts w:ascii="Courier New"/>
                                  <w:sz w:val="20"/>
                                </w:rPr>
                                <w:t xml:space="preserve"> </w:t>
                              </w:r>
                              <w:r>
                                <w:rPr>
                                  <w:sz w:val="20"/>
                                </w:rPr>
                                <w:t xml:space="preserve">referenced from the </w:t>
                              </w:r>
                              <w:r>
                                <w:rPr>
                                  <w:rFonts w:ascii="Courier New"/>
                                  <w:sz w:val="20"/>
                                </w:rPr>
                                <w:t xml:space="preserve">component </w:t>
                              </w:r>
                              <w:r>
                                <w:rPr>
                                  <w:sz w:val="20"/>
                                </w:rPr>
                                <w:t xml:space="preserve">of the </w:t>
                              </w:r>
                              <w:proofErr w:type="spellStart"/>
                              <w:r>
                                <w:rPr>
                                  <w:rFonts w:ascii="Courier New"/>
                                  <w:sz w:val="20"/>
                                </w:rPr>
                                <w:t>measureObservationDefinition</w:t>
                              </w:r>
                              <w:proofErr w:type="spellEnd"/>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4FD67DF1" w:rsidR="00090BC7" w:rsidRDefault="00090BC7" w:rsidP="0040431D">
                              <w:pPr>
                                <w:numPr>
                                  <w:ilvl w:val="1"/>
                                  <w:numId w:val="52"/>
                                </w:numPr>
                                <w:tabs>
                                  <w:tab w:val="left" w:pos="1300"/>
                                </w:tabs>
                                <w:spacing w:before="84" w:line="249" w:lineRule="auto"/>
                                <w:ind w:right="556"/>
                                <w:rPr>
                                  <w:rFonts w:ascii="Courier New"/>
                                  <w:sz w:val="20"/>
                                </w:rPr>
                              </w:pPr>
                              <w:r>
                                <w:rPr>
                                  <w:sz w:val="20"/>
                                </w:rPr>
                                <w:t xml:space="preserve">accept a single argument whose type is consistent with the result </w:t>
                              </w:r>
                              <w:proofErr w:type="spellStart"/>
                              <w:r>
                                <w:rPr>
                                  <w:sz w:val="20"/>
                                </w:rPr>
                                <w:t>typeof</w:t>
                              </w:r>
                              <w:proofErr w:type="spellEnd"/>
                              <w:r>
                                <w:rPr>
                                  <w:sz w:val="20"/>
                                </w:rPr>
                                <w:t xml:space="preserve">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proofErr w:type="spellStart"/>
                              <w:proofErr w:type="gramStart"/>
                              <w:r>
                                <w:rPr>
                                  <w:rFonts w:ascii="Courier New"/>
                                  <w:sz w:val="20"/>
                                </w:rPr>
                                <w:t>measureObservationDefinition</w:t>
                              </w:r>
                              <w:proofErr w:type="spellEnd"/>
                              <w:r>
                                <w:rPr>
                                  <w:sz w:val="20"/>
                                </w:rPr>
                                <w:t xml:space="preserve"> .</w:t>
                              </w:r>
                              <w:proofErr w:type="gramEnd"/>
                              <w:r>
                                <w:rPr>
                                  <w:sz w:val="20"/>
                                </w:rPr>
                                <w:t xml:space="preserve"> For non-patient-based measures, this means the function must take a single argument of the element type of the list type of the criteria; for patient-based measures, this means the function is </w:t>
                              </w:r>
                              <w:proofErr w:type="spellStart"/>
                              <w:r>
                                <w:rPr>
                                  <w:sz w:val="20"/>
                                </w:rPr>
                                <w:t>parameterless</w:t>
                              </w:r>
                              <w:proofErr w:type="spellEnd"/>
                              <w:r>
                                <w:rPr>
                                  <w:sz w:val="20"/>
                                </w:rPr>
                                <w:t xml:space="preserve"> (i.e. takes no arguments).</w:t>
                              </w:r>
                            </w:p>
                            <w:p w14:paraId="222B08BA" w14:textId="4CE02E6A" w:rsidR="00090BC7" w:rsidRPr="00BE3520" w:rsidRDefault="00090BC7" w:rsidP="0040431D">
                              <w:pPr>
                                <w:numPr>
                                  <w:ilvl w:val="1"/>
                                  <w:numId w:val="52"/>
                                </w:numPr>
                                <w:tabs>
                                  <w:tab w:val="left" w:pos="1300"/>
                                </w:tabs>
                                <w:spacing w:before="62"/>
                                <w:rPr>
                                  <w:rFonts w:ascii="Courier New"/>
                                  <w:b/>
                                  <w:sz w:val="20"/>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BE3520" w:rsidRDefault="0037090C" w:rsidP="00BE3520">
                              <w:pPr>
                                <w:pStyle w:val="ListParagraph"/>
                                <w:numPr>
                                  <w:ilvl w:val="0"/>
                                  <w:numId w:val="52"/>
                                </w:numPr>
                                <w:tabs>
                                  <w:tab w:val="left" w:pos="1350"/>
                                </w:tabs>
                                <w:spacing w:before="123" w:line="240" w:lineRule="exact"/>
                                <w:ind w:right="424"/>
                                <w:rPr>
                                  <w:sz w:val="20"/>
                                </w:rPr>
                              </w:pPr>
                              <w:r w:rsidRPr="003E494B">
                                <w:rPr>
                                  <w:sz w:val="20"/>
                                </w:rPr>
                                <w:t xml:space="preserve">The population group </w:t>
                              </w:r>
                              <w:r w:rsidRPr="003E494B">
                                <w:rPr>
                                  <w:b/>
                                  <w:sz w:val="20"/>
                                </w:rPr>
                                <w:t>MAY</w:t>
                              </w:r>
                              <w:r w:rsidRPr="003E494B">
                                <w:rPr>
                                  <w:sz w:val="20"/>
                                </w:rPr>
                                <w:t xml:space="preserve"> specify the target unit of the score using the </w:t>
                              </w:r>
                              <w:proofErr w:type="spellStart"/>
                              <w:r w:rsidRPr="003E494B">
                                <w:rPr>
                                  <w:rFonts w:ascii="Courier New"/>
                                  <w:sz w:val="20"/>
                                </w:rPr>
                                <w:t>cql-</w:t>
                              </w:r>
                              <w:proofErr w:type="gramStart"/>
                              <w:r w:rsidRPr="003E494B">
                                <w:rPr>
                                  <w:rFonts w:ascii="Courier New"/>
                                  <w:sz w:val="20"/>
                                </w:rPr>
                                <w:t>ext:scoreUnit</w:t>
                              </w:r>
                              <w:proofErr w:type="spellEnd"/>
                              <w:proofErr w:type="gramEnd"/>
                              <w:r w:rsidRPr="003E494B">
                                <w:rPr>
                                  <w:sz w:val="20"/>
                                </w:rPr>
                                <w:t xml:space="preserve"> extension, and SHALL use Unified Code for Units of Measure (UCUM) to specify the target unit.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14F5" id="Group 50" o:spid="_x0000_s1079" style="position:absolute;margin-left:1in;margin-top:12.65pt;width:468.05pt;height:362.25pt;z-index:251576320;mso-wrap-distance-left:0;mso-wrap-distance-right:0;mso-position-horizontal-relative:page" coordorigin="1440,256" coordsize="9361,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">
                <v:shape id="Freeform 53" o:spid="_x0000_s1080"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" path="m9272,l80,,49,6,23,24,6,49,,80,,4779r6,31l23,4835r26,17l80,4858r9192,l9303,4852r26,-17l9346,4810r6,-31l9352,80r-6,-31l9329,24,9303,6,9272,xe" fillcolor="#fffde8" stroked="f">
                  <v:path arrowok="t" o:connecttype="custom" o:connectlocs="9272,260;80,260;49,266;23,284;6,309;0,340;0,5039;6,5070;23,5095;49,5112;80,5118;9272,5118;9303,5112;9329,5095;9346,5070;9352,5039;9352,340;9346,309;9329,284;9303,266;9272,260" o:connectangles="0,0,0,0,0,0,0,0,0,0,0,0,0,0,0,0,0,0,0,0,0"/>
                </v:shape>
                <v:shape id="Freeform 52" o:spid="_x0000_s1081" style="position:absolute;left:1444;top:260;width:9353;height:4859;visibility:visible;mso-wrap-style:square;v-text-anchor:top" coordsize="9353,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" path="m9272,l80,,49,6,23,24,6,49,,80,,4779r6,31l23,4835r26,17l80,4858r9192,l9303,4852r26,-17l9346,4810r6,-31l9352,80r-6,-31l9329,24,9303,6,9272,xe" filled="f" strokeweight=".14056mm">
                  <v:path arrowok="t" o:connecttype="custom" o:connectlocs="9272,260;80,260;49,266;23,284;6,309;0,340;0,5039;6,5070;23,5095;49,5112;80,5118;9272,5118;9303,5112;9329,5095;9346,5070;9352,5039;9352,340;9346,309;9329,284;9303,266;9272,260" o:connectangles="0,0,0,0,0,0,0,0,0,0,0,0,0,0,0,0,0,0,0,0,0"/>
                </v:shape>
                <v:shape id="Text Box 51" o:spid="_x0000_s1082" type="#_x0000_t202" style="position:absolute;left:1440;top:256;width:9361;height:4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EEDCE71" w14:textId="77777777" w:rsidR="00090BC7" w:rsidRDefault="00090BC7">
                        <w:pPr>
                          <w:spacing w:before="3"/>
                          <w:rPr>
                            <w:sz w:val="20"/>
                          </w:rPr>
                        </w:pPr>
                      </w:p>
                      <w:p w14:paraId="74159080" w14:textId="77777777" w:rsidR="00090BC7" w:rsidRDefault="00090BC7">
                        <w:pPr>
                          <w:ind w:left="273"/>
                          <w:rPr>
                            <w:b/>
                            <w:sz w:val="20"/>
                          </w:rPr>
                        </w:pPr>
                        <w:r>
                          <w:rPr>
                            <w:b/>
                            <w:sz w:val="20"/>
                          </w:rPr>
                          <w:t>Conformance Requirement 13 (Continuous Variable Measures):</w:t>
                        </w:r>
                      </w:p>
                      <w:p w14:paraId="7A557B54" w14:textId="77777777" w:rsidR="00090BC7" w:rsidRDefault="00090BC7" w:rsidP="0040431D">
                        <w:pPr>
                          <w:numPr>
                            <w:ilvl w:val="0"/>
                            <w:numId w:val="51"/>
                          </w:numPr>
                          <w:tabs>
                            <w:tab w:val="left" w:pos="820"/>
                          </w:tabs>
                          <w:spacing w:before="4" w:line="240" w:lineRule="exact"/>
                          <w:ind w:right="315"/>
                          <w:rPr>
                            <w:sz w:val="20"/>
                          </w:rPr>
                        </w:pPr>
                        <w:proofErr w:type="spellStart"/>
                        <w:r>
                          <w:rPr>
                            <w:rFonts w:ascii="Courier New"/>
                            <w:sz w:val="20"/>
                          </w:rPr>
                          <w:t>initialPopulationCriteria</w:t>
                        </w:r>
                        <w:proofErr w:type="spellEnd"/>
                        <w:r>
                          <w:rPr>
                            <w:sz w:val="20"/>
                          </w:rPr>
                          <w:t xml:space="preserve">, </w:t>
                        </w:r>
                        <w:proofErr w:type="spellStart"/>
                        <w:r>
                          <w:rPr>
                            <w:rFonts w:ascii="Courier New"/>
                            <w:sz w:val="20"/>
                          </w:rPr>
                          <w:t>measurePopulationCriteria</w:t>
                        </w:r>
                        <w:proofErr w:type="spellEnd"/>
                        <w:r>
                          <w:rPr>
                            <w:rFonts w:ascii="Courier New"/>
                            <w:sz w:val="20"/>
                          </w:rPr>
                          <w:t xml:space="preserve"> </w:t>
                        </w:r>
                        <w:r>
                          <w:rPr>
                            <w:sz w:val="20"/>
                          </w:rPr>
                          <w:t xml:space="preserve">and </w:t>
                        </w:r>
                        <w:proofErr w:type="spellStart"/>
                        <w:r>
                          <w:rPr>
                            <w:rFonts w:ascii="Courier New"/>
                            <w:sz w:val="20"/>
                          </w:rPr>
                          <w:t>measurePopulationExclusionCriteria</w:t>
                        </w:r>
                        <w:proofErr w:type="spellEnd"/>
                        <w:r>
                          <w:rPr>
                            <w:rFonts w:ascii="Courier New"/>
                            <w:spacing w:val="-75"/>
                            <w:sz w:val="20"/>
                          </w:rPr>
                          <w:t xml:space="preserve"> </w:t>
                        </w:r>
                        <w:r>
                          <w:rPr>
                            <w:b/>
                            <w:sz w:val="20"/>
                          </w:rPr>
                          <w:t>SHALL</w:t>
                        </w:r>
                        <w:r>
                          <w:rPr>
                            <w:b/>
                            <w:spacing w:val="-5"/>
                            <w:sz w:val="20"/>
                          </w:rPr>
                          <w:t xml:space="preserve"> </w:t>
                        </w:r>
                        <w:r>
                          <w:rPr>
                            <w:sz w:val="20"/>
                          </w:rPr>
                          <w:t>each</w:t>
                        </w:r>
                        <w:r>
                          <w:rPr>
                            <w:spacing w:val="-5"/>
                            <w:sz w:val="20"/>
                          </w:rPr>
                          <w:t xml:space="preserve"> </w:t>
                        </w:r>
                        <w:r>
                          <w:rPr>
                            <w:sz w:val="20"/>
                          </w:rPr>
                          <w:t>reference</w:t>
                        </w:r>
                        <w:r>
                          <w:rPr>
                            <w:spacing w:val="-5"/>
                            <w:sz w:val="20"/>
                          </w:rPr>
                          <w:t xml:space="preserve"> </w:t>
                        </w:r>
                        <w:r>
                          <w:rPr>
                            <w:sz w:val="20"/>
                          </w:rPr>
                          <w:t>a</w:t>
                        </w:r>
                        <w:r>
                          <w:rPr>
                            <w:spacing w:val="-5"/>
                            <w:sz w:val="20"/>
                          </w:rPr>
                          <w:t xml:space="preserve"> </w:t>
                        </w:r>
                        <w:r>
                          <w:rPr>
                            <w:sz w:val="20"/>
                          </w:rPr>
                          <w:t>single</w:t>
                        </w:r>
                        <w:r>
                          <w:rPr>
                            <w:spacing w:val="-5"/>
                            <w:sz w:val="20"/>
                          </w:rPr>
                          <w:t xml:space="preserve"> </w:t>
                        </w:r>
                        <w:r>
                          <w:rPr>
                            <w:sz w:val="20"/>
                          </w:rPr>
                          <w:t>CQL</w:t>
                        </w:r>
                        <w:r>
                          <w:rPr>
                            <w:spacing w:val="-5"/>
                            <w:sz w:val="20"/>
                          </w:rPr>
                          <w:t xml:space="preserve"> </w:t>
                        </w:r>
                        <w:r>
                          <w:rPr>
                            <w:sz w:val="20"/>
                          </w:rPr>
                          <w:t>expression</w:t>
                        </w:r>
                        <w:r>
                          <w:rPr>
                            <w:spacing w:val="-5"/>
                            <w:sz w:val="20"/>
                          </w:rPr>
                          <w:t xml:space="preserve"> </w:t>
                        </w:r>
                        <w:r>
                          <w:rPr>
                            <w:sz w:val="20"/>
                          </w:rPr>
                          <w:t xml:space="preserve">as defined by </w:t>
                        </w:r>
                        <w:hyperlink w:anchor="_bookmark66" w:history="1">
                          <w:r>
                            <w:rPr>
                              <w:color w:val="0000FF"/>
                              <w:sz w:val="20"/>
                            </w:rPr>
                            <w:t>Conformance Requirement</w:t>
                          </w:r>
                          <w:r>
                            <w:rPr>
                              <w:color w:val="0000FF"/>
                              <w:spacing w:val="-27"/>
                              <w:sz w:val="20"/>
                            </w:rPr>
                            <w:t xml:space="preserve"> </w:t>
                          </w:r>
                          <w:r>
                            <w:rPr>
                              <w:color w:val="0000FF"/>
                              <w:sz w:val="20"/>
                            </w:rPr>
                            <w:t>11</w:t>
                          </w:r>
                        </w:hyperlink>
                        <w:r>
                          <w:rPr>
                            <w:sz w:val="20"/>
                          </w:rPr>
                          <w:t>.</w:t>
                        </w:r>
                      </w:p>
                      <w:p w14:paraId="01D3AEDB" w14:textId="5A9481E1" w:rsidR="00090BC7" w:rsidRDefault="00090BC7" w:rsidP="0040431D">
                        <w:pPr>
                          <w:numPr>
                            <w:ilvl w:val="0"/>
                            <w:numId w:val="51"/>
                          </w:numPr>
                          <w:tabs>
                            <w:tab w:val="left" w:pos="820"/>
                          </w:tabs>
                          <w:spacing w:before="120" w:line="247" w:lineRule="exact"/>
                          <w:rPr>
                            <w:sz w:val="20"/>
                          </w:rPr>
                        </w:pPr>
                        <w:proofErr w:type="spellStart"/>
                        <w:r>
                          <w:rPr>
                            <w:rFonts w:ascii="Courier New"/>
                            <w:sz w:val="20"/>
                          </w:rPr>
                          <w:t>methodCode</w:t>
                        </w:r>
                        <w:proofErr w:type="spellEnd"/>
                        <w:r>
                          <w:rPr>
                            <w:rFonts w:ascii="Courier New"/>
                            <w:spacing w:val="-75"/>
                            <w:sz w:val="20"/>
                          </w:rPr>
                          <w:t xml:space="preserve"> </w:t>
                        </w:r>
                        <w:r>
                          <w:rPr>
                            <w:b/>
                            <w:sz w:val="20"/>
                          </w:rPr>
                          <w:t>SHALL</w:t>
                        </w:r>
                        <w:r>
                          <w:rPr>
                            <w:b/>
                            <w:spacing w:val="-5"/>
                            <w:sz w:val="20"/>
                          </w:rPr>
                          <w:t xml:space="preserve"> </w:t>
                        </w:r>
                        <w:r>
                          <w:rPr>
                            <w:sz w:val="20"/>
                          </w:rPr>
                          <w:t>be populated to indicate the aggregation method for the measure</w:t>
                        </w:r>
                      </w:p>
                      <w:p w14:paraId="3C693708" w14:textId="3003189B" w:rsidR="00090BC7" w:rsidRDefault="00090BC7" w:rsidP="0040431D">
                        <w:pPr>
                          <w:numPr>
                            <w:ilvl w:val="0"/>
                            <w:numId w:val="51"/>
                          </w:numPr>
                          <w:tabs>
                            <w:tab w:val="left" w:pos="820"/>
                          </w:tabs>
                          <w:spacing w:before="120" w:line="247" w:lineRule="exact"/>
                          <w:rPr>
                            <w:sz w:val="20"/>
                          </w:rPr>
                        </w:pPr>
                        <w:r>
                          <w:rPr>
                            <w:sz w:val="20"/>
                          </w:rPr>
                          <w:t>CQL</w:t>
                        </w:r>
                        <w:r>
                          <w:rPr>
                            <w:spacing w:val="-6"/>
                            <w:sz w:val="20"/>
                          </w:rPr>
                          <w:t xml:space="preserve"> </w:t>
                        </w:r>
                        <w:r>
                          <w:rPr>
                            <w:sz w:val="20"/>
                          </w:rPr>
                          <w:t>expressions</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proofErr w:type="spellStart"/>
                        <w:r>
                          <w:rPr>
                            <w:rFonts w:ascii="Courier New"/>
                            <w:sz w:val="20"/>
                          </w:rPr>
                          <w:t>measureObservationDefinition</w:t>
                        </w:r>
                        <w:proofErr w:type="spellEnd"/>
                        <w:r>
                          <w:rPr>
                            <w:rFonts w:ascii="Courier New"/>
                            <w:spacing w:val="-76"/>
                            <w:sz w:val="20"/>
                          </w:rPr>
                          <w:t xml:space="preserve"> </w:t>
                        </w:r>
                        <w:r>
                          <w:rPr>
                            <w:sz w:val="20"/>
                          </w:rPr>
                          <w:t>elements</w:t>
                        </w:r>
                        <w:r>
                          <w:rPr>
                            <w:spacing w:val="-6"/>
                            <w:sz w:val="20"/>
                          </w:rPr>
                          <w:t xml:space="preserve"> </w:t>
                        </w:r>
                        <w:r>
                          <w:rPr>
                            <w:b/>
                            <w:sz w:val="20"/>
                          </w:rPr>
                          <w:t>SHALL</w:t>
                        </w:r>
                        <w:r>
                          <w:rPr>
                            <w:b/>
                            <w:spacing w:val="-6"/>
                            <w:sz w:val="20"/>
                          </w:rPr>
                          <w:t xml:space="preserve"> </w:t>
                        </w:r>
                        <w:r>
                          <w:rPr>
                            <w:sz w:val="20"/>
                          </w:rPr>
                          <w:t>use</w:t>
                        </w:r>
                      </w:p>
                      <w:p w14:paraId="2B710EF1" w14:textId="77777777" w:rsidR="00090BC7" w:rsidRPr="00F45897" w:rsidRDefault="00090BC7" w:rsidP="0040431D">
                        <w:pPr>
                          <w:pStyle w:val="ListParagraph"/>
                          <w:numPr>
                            <w:ilvl w:val="1"/>
                            <w:numId w:val="52"/>
                          </w:numPr>
                          <w:spacing w:line="243" w:lineRule="exact"/>
                          <w:rPr>
                            <w:sz w:val="20"/>
                          </w:rPr>
                        </w:pPr>
                        <w:r w:rsidRPr="00F45897">
                          <w:rPr>
                            <w:rFonts w:ascii="Courier New"/>
                            <w:sz w:val="20"/>
                          </w:rPr>
                          <w:t>Patient</w:t>
                        </w:r>
                        <w:r w:rsidRPr="00F45897">
                          <w:rPr>
                            <w:rFonts w:ascii="Courier New"/>
                            <w:spacing w:val="-74"/>
                            <w:sz w:val="20"/>
                          </w:rPr>
                          <w:t xml:space="preserve"> </w:t>
                        </w:r>
                        <w:r w:rsidRPr="00F45897">
                          <w:rPr>
                            <w:sz w:val="20"/>
                          </w:rPr>
                          <w:t>context and be executed within the context of a single patient.</w:t>
                        </w:r>
                      </w:p>
                      <w:p w14:paraId="2B56EFA5" w14:textId="07D8EFD5" w:rsidR="00090BC7" w:rsidRDefault="00090BC7" w:rsidP="0040431D">
                        <w:pPr>
                          <w:numPr>
                            <w:ilvl w:val="0"/>
                            <w:numId w:val="51"/>
                          </w:numPr>
                          <w:tabs>
                            <w:tab w:val="left" w:pos="820"/>
                          </w:tabs>
                          <w:spacing w:before="108" w:line="247" w:lineRule="exact"/>
                          <w:rPr>
                            <w:rFonts w:ascii="Courier New"/>
                            <w:sz w:val="20"/>
                          </w:rPr>
                        </w:pPr>
                        <w:r>
                          <w:rPr>
                            <w:sz w:val="20"/>
                          </w:rPr>
                          <w:t>The</w:t>
                        </w:r>
                        <w:r>
                          <w:rPr>
                            <w:spacing w:val="-5"/>
                            <w:sz w:val="20"/>
                          </w:rPr>
                          <w:t xml:space="preserve"> </w:t>
                        </w:r>
                        <w:r>
                          <w:rPr>
                            <w:rFonts w:ascii="Courier New"/>
                            <w:sz w:val="20"/>
                          </w:rPr>
                          <w:t>component</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p>
                      <w:p w14:paraId="41345A58" w14:textId="6E27C454" w:rsidR="00090BC7" w:rsidRPr="00F45897" w:rsidRDefault="00090BC7" w:rsidP="0040431D">
                        <w:pPr>
                          <w:pStyle w:val="ListParagraph"/>
                          <w:numPr>
                            <w:ilvl w:val="1"/>
                            <w:numId w:val="52"/>
                          </w:numPr>
                          <w:spacing w:line="226" w:lineRule="exact"/>
                          <w:rPr>
                            <w:sz w:val="20"/>
                          </w:rPr>
                        </w:pPr>
                        <w:r w:rsidRPr="00F45897">
                          <w:rPr>
                            <w:b/>
                            <w:sz w:val="20"/>
                          </w:rPr>
                          <w:t xml:space="preserve">SHALL </w:t>
                        </w:r>
                        <w:r>
                          <w:rPr>
                            <w:sz w:val="20"/>
                          </w:rPr>
                          <w:t xml:space="preserve">contain a </w:t>
                        </w:r>
                        <w:proofErr w:type="spellStart"/>
                        <w:r w:rsidRPr="004D5BAB">
                          <w:rPr>
                            <w:rFonts w:ascii="Courier New"/>
                            <w:sz w:val="20"/>
                          </w:rPr>
                          <w:t>criteriaReference</w:t>
                        </w:r>
                        <w:proofErr w:type="spellEnd"/>
                        <w:r>
                          <w:rPr>
                            <w:sz w:val="20"/>
                          </w:rPr>
                          <w:t xml:space="preserve"> that refers to the </w:t>
                        </w:r>
                        <w:proofErr w:type="spellStart"/>
                        <w:r w:rsidRPr="004D5BAB">
                          <w:rPr>
                            <w:rFonts w:ascii="Courier New"/>
                            <w:sz w:val="20"/>
                          </w:rPr>
                          <w:t>measurePopulationCriteria</w:t>
                        </w:r>
                        <w:proofErr w:type="spellEnd"/>
                        <w:r>
                          <w:rPr>
                            <w:sz w:val="20"/>
                          </w:rPr>
                          <w:t xml:space="preserve"> (</w:t>
                        </w:r>
                        <w:r w:rsidRPr="004D5BAB">
                          <w:rPr>
                            <w:rFonts w:ascii="Courier New"/>
                            <w:sz w:val="20"/>
                          </w:rPr>
                          <w:t>root</w:t>
                        </w:r>
                        <w:r>
                          <w:rPr>
                            <w:sz w:val="20"/>
                          </w:rPr>
                          <w:t xml:space="preserve"> and </w:t>
                        </w:r>
                        <w:r w:rsidRPr="004D5BAB">
                          <w:rPr>
                            <w:rFonts w:ascii="Courier New"/>
                            <w:sz w:val="20"/>
                          </w:rPr>
                          <w:t>extension</w:t>
                        </w:r>
                        <w:r>
                          <w:rPr>
                            <w:sz w:val="20"/>
                          </w:rPr>
                          <w:t xml:space="preserve"> attributes) which is within the </w:t>
                        </w:r>
                        <w:proofErr w:type="spellStart"/>
                        <w:r w:rsidRPr="004D5BAB">
                          <w:rPr>
                            <w:rFonts w:ascii="Courier New"/>
                            <w:sz w:val="20"/>
                          </w:rPr>
                          <w:t>populationCriteriaSection</w:t>
                        </w:r>
                        <w:proofErr w:type="spellEnd"/>
                        <w:r>
                          <w:rPr>
                            <w:sz w:val="20"/>
                          </w:rPr>
                          <w:t xml:space="preserve"> that is the target population group for the </w:t>
                        </w:r>
                        <w:proofErr w:type="spellStart"/>
                        <w:r w:rsidRPr="004D5BAB">
                          <w:rPr>
                            <w:rFonts w:ascii="Courier New"/>
                            <w:sz w:val="20"/>
                          </w:rPr>
                          <w:t>measureObservationDefinition</w:t>
                        </w:r>
                        <w:proofErr w:type="spellEnd"/>
                        <w:r w:rsidRPr="00F45897">
                          <w:rPr>
                            <w:sz w:val="20"/>
                          </w:rPr>
                          <w:t>.</w:t>
                        </w:r>
                      </w:p>
                      <w:p w14:paraId="107AADCD" w14:textId="77777777" w:rsidR="00090BC7" w:rsidRDefault="00090BC7" w:rsidP="0040431D">
                        <w:pPr>
                          <w:numPr>
                            <w:ilvl w:val="0"/>
                            <w:numId w:val="51"/>
                          </w:numPr>
                          <w:tabs>
                            <w:tab w:val="left" w:pos="820"/>
                          </w:tabs>
                          <w:spacing w:before="125"/>
                          <w:rPr>
                            <w:sz w:val="20"/>
                          </w:rPr>
                        </w:pPr>
                        <w:r>
                          <w:rPr>
                            <w:sz w:val="20"/>
                          </w:rPr>
                          <w:t>CQL</w:t>
                        </w:r>
                        <w:r>
                          <w:rPr>
                            <w:spacing w:val="-5"/>
                            <w:sz w:val="20"/>
                          </w:rPr>
                          <w:t xml:space="preserve"> </w:t>
                        </w:r>
                        <w:r>
                          <w:rPr>
                            <w:sz w:val="20"/>
                          </w:rPr>
                          <w:t>functions</w:t>
                        </w:r>
                        <w:r>
                          <w:rPr>
                            <w:spacing w:val="-5"/>
                            <w:sz w:val="20"/>
                          </w:rPr>
                          <w:t xml:space="preserve"> </w:t>
                        </w:r>
                        <w:r>
                          <w:rPr>
                            <w:sz w:val="20"/>
                          </w:rPr>
                          <w:t>referenced</w:t>
                        </w:r>
                        <w:r>
                          <w:rPr>
                            <w:spacing w:val="-5"/>
                            <w:sz w:val="20"/>
                          </w:rPr>
                          <w:t xml:space="preserve"> </w:t>
                        </w:r>
                        <w:r>
                          <w:rPr>
                            <w:sz w:val="20"/>
                          </w:rPr>
                          <w:t>from</w:t>
                        </w:r>
                        <w:r>
                          <w:rPr>
                            <w:spacing w:val="-5"/>
                            <w:sz w:val="20"/>
                          </w:rPr>
                          <w:t xml:space="preserve"> </w:t>
                        </w:r>
                        <w:r>
                          <w:rPr>
                            <w:sz w:val="20"/>
                          </w:rPr>
                          <w:t>the</w:t>
                        </w:r>
                        <w:r>
                          <w:rPr>
                            <w:spacing w:val="-5"/>
                            <w:sz w:val="20"/>
                          </w:rPr>
                          <w:t xml:space="preserve"> </w:t>
                        </w:r>
                        <w:r>
                          <w:rPr>
                            <w:rFonts w:ascii="Courier New"/>
                            <w:sz w:val="20"/>
                          </w:rPr>
                          <w:t>value</w:t>
                        </w:r>
                        <w:r>
                          <w:rPr>
                            <w:rFonts w:ascii="Courier New"/>
                            <w:spacing w:val="-75"/>
                            <w:sz w:val="20"/>
                          </w:rPr>
                          <w:t xml:space="preserve"> </w:t>
                        </w:r>
                        <w:r>
                          <w:rPr>
                            <w:sz w:val="20"/>
                          </w:rPr>
                          <w:t>of</w:t>
                        </w:r>
                        <w:r>
                          <w:rPr>
                            <w:spacing w:val="-5"/>
                            <w:sz w:val="20"/>
                          </w:rPr>
                          <w:t xml:space="preserve"> </w:t>
                        </w:r>
                        <w:r>
                          <w:rPr>
                            <w:sz w:val="20"/>
                          </w:rPr>
                          <w:t>the</w:t>
                        </w:r>
                        <w:r>
                          <w:rPr>
                            <w:spacing w:val="-5"/>
                            <w:sz w:val="20"/>
                          </w:rPr>
                          <w:t xml:space="preserve"> </w:t>
                        </w:r>
                        <w:proofErr w:type="spellStart"/>
                        <w:r>
                          <w:rPr>
                            <w:rFonts w:ascii="Courier New"/>
                            <w:sz w:val="20"/>
                          </w:rPr>
                          <w:t>measureObservationDefinition</w:t>
                        </w:r>
                        <w:proofErr w:type="spellEnd"/>
                        <w:r>
                          <w:rPr>
                            <w:rFonts w:ascii="Courier New"/>
                            <w:spacing w:val="-75"/>
                            <w:sz w:val="20"/>
                          </w:rPr>
                          <w:t xml:space="preserve"> </w:t>
                        </w:r>
                        <w:r>
                          <w:rPr>
                            <w:b/>
                            <w:sz w:val="20"/>
                          </w:rPr>
                          <w:t>SHALL</w:t>
                        </w:r>
                        <w:r>
                          <w:rPr>
                            <w:sz w:val="20"/>
                          </w:rPr>
                          <w:t>:</w:t>
                        </w:r>
                      </w:p>
                      <w:p w14:paraId="4D6A3E0E" w14:textId="3D194AAC" w:rsidR="00090BC7" w:rsidRDefault="00090BC7" w:rsidP="0040431D">
                        <w:pPr>
                          <w:numPr>
                            <w:ilvl w:val="1"/>
                            <w:numId w:val="52"/>
                          </w:numPr>
                          <w:tabs>
                            <w:tab w:val="left" w:pos="1300"/>
                          </w:tabs>
                          <w:spacing w:before="196" w:line="240" w:lineRule="exact"/>
                          <w:ind w:right="150"/>
                          <w:rPr>
                            <w:sz w:val="20"/>
                          </w:rPr>
                        </w:pPr>
                        <w:r>
                          <w:rPr>
                            <w:sz w:val="20"/>
                          </w:rPr>
                          <w:t xml:space="preserve">be in the same CQL file as the CQL expression in the </w:t>
                        </w:r>
                        <w:proofErr w:type="spellStart"/>
                        <w:r w:rsidRPr="004D5BAB">
                          <w:rPr>
                            <w:rFonts w:ascii="Courier New"/>
                            <w:sz w:val="20"/>
                          </w:rPr>
                          <w:t>measurePopulationCriteria</w:t>
                        </w:r>
                        <w:proofErr w:type="spellEnd"/>
                        <w:r w:rsidRPr="004D5BAB">
                          <w:rPr>
                            <w:rFonts w:ascii="Courier New"/>
                            <w:sz w:val="20"/>
                          </w:rPr>
                          <w:t xml:space="preserve"> </w:t>
                        </w:r>
                        <w:r>
                          <w:rPr>
                            <w:sz w:val="20"/>
                          </w:rPr>
                          <w:t xml:space="preserve">referenced from the </w:t>
                        </w:r>
                        <w:r>
                          <w:rPr>
                            <w:rFonts w:ascii="Courier New"/>
                            <w:sz w:val="20"/>
                          </w:rPr>
                          <w:t xml:space="preserve">component </w:t>
                        </w:r>
                        <w:r>
                          <w:rPr>
                            <w:sz w:val="20"/>
                          </w:rPr>
                          <w:t xml:space="preserve">of the </w:t>
                        </w:r>
                        <w:proofErr w:type="spellStart"/>
                        <w:r>
                          <w:rPr>
                            <w:rFonts w:ascii="Courier New"/>
                            <w:sz w:val="20"/>
                          </w:rPr>
                          <w:t>measureObservationDefinition</w:t>
                        </w:r>
                        <w:proofErr w:type="spellEnd"/>
                        <w:r>
                          <w:rPr>
                            <w:rFonts w:ascii="Courier New"/>
                            <w:spacing w:val="-76"/>
                            <w:sz w:val="20"/>
                          </w:rPr>
                          <w:t xml:space="preserve"> </w:t>
                        </w:r>
                        <w:r>
                          <w:rPr>
                            <w:sz w:val="20"/>
                          </w:rPr>
                          <w:t>since</w:t>
                        </w:r>
                        <w:r>
                          <w:rPr>
                            <w:spacing w:val="-6"/>
                            <w:sz w:val="20"/>
                          </w:rPr>
                          <w:t xml:space="preserve"> </w:t>
                        </w:r>
                        <w:r>
                          <w:rPr>
                            <w:sz w:val="20"/>
                          </w:rPr>
                          <w:t>the</w:t>
                        </w:r>
                        <w:r>
                          <w:rPr>
                            <w:spacing w:val="-6"/>
                            <w:sz w:val="20"/>
                          </w:rPr>
                          <w:t xml:space="preserve"> </w:t>
                        </w:r>
                        <w:r>
                          <w:rPr>
                            <w:rFonts w:ascii="Courier New"/>
                            <w:sz w:val="20"/>
                          </w:rPr>
                          <w:t>value</w:t>
                        </w:r>
                        <w:r>
                          <w:rPr>
                            <w:rFonts w:ascii="Courier New"/>
                            <w:spacing w:val="-76"/>
                            <w:sz w:val="20"/>
                          </w:rPr>
                          <w:t xml:space="preserve"> </w:t>
                        </w:r>
                        <w:r>
                          <w:rPr>
                            <w:sz w:val="20"/>
                          </w:rPr>
                          <w:t>element</w:t>
                        </w:r>
                        <w:r>
                          <w:rPr>
                            <w:spacing w:val="-6"/>
                            <w:sz w:val="20"/>
                          </w:rPr>
                          <w:t xml:space="preserve"> </w:t>
                        </w:r>
                        <w:r>
                          <w:rPr>
                            <w:sz w:val="20"/>
                          </w:rPr>
                          <w:t>does</w:t>
                        </w:r>
                        <w:r>
                          <w:rPr>
                            <w:spacing w:val="-6"/>
                            <w:sz w:val="20"/>
                          </w:rPr>
                          <w:t xml:space="preserve"> </w:t>
                        </w:r>
                        <w:r>
                          <w:rPr>
                            <w:sz w:val="20"/>
                          </w:rPr>
                          <w:t>not</w:t>
                        </w:r>
                        <w:r>
                          <w:rPr>
                            <w:spacing w:val="-6"/>
                            <w:sz w:val="20"/>
                          </w:rPr>
                          <w:t xml:space="preserve"> </w:t>
                        </w:r>
                        <w:r>
                          <w:rPr>
                            <w:sz w:val="20"/>
                          </w:rPr>
                          <w:t>allow</w:t>
                        </w:r>
                        <w:r>
                          <w:rPr>
                            <w:spacing w:val="-6"/>
                            <w:sz w:val="20"/>
                          </w:rPr>
                          <w:t xml:space="preserve"> </w:t>
                        </w:r>
                        <w:r>
                          <w:rPr>
                            <w:sz w:val="20"/>
                          </w:rPr>
                          <w:t>specification</w:t>
                        </w:r>
                        <w:r>
                          <w:rPr>
                            <w:spacing w:val="-6"/>
                            <w:sz w:val="20"/>
                          </w:rPr>
                          <w:t xml:space="preserve"> </w:t>
                        </w:r>
                        <w:r>
                          <w:rPr>
                            <w:sz w:val="20"/>
                          </w:rPr>
                          <w:t>of the document</w:t>
                        </w:r>
                        <w:r>
                          <w:rPr>
                            <w:spacing w:val="-7"/>
                            <w:sz w:val="20"/>
                          </w:rPr>
                          <w:t xml:space="preserve"> </w:t>
                        </w:r>
                        <w:r>
                          <w:rPr>
                            <w:sz w:val="20"/>
                          </w:rPr>
                          <w:t>ID</w:t>
                        </w:r>
                      </w:p>
                      <w:p w14:paraId="7FDB7BD8" w14:textId="4FD67DF1" w:rsidR="00090BC7" w:rsidRDefault="00090BC7" w:rsidP="0040431D">
                        <w:pPr>
                          <w:numPr>
                            <w:ilvl w:val="1"/>
                            <w:numId w:val="52"/>
                          </w:numPr>
                          <w:tabs>
                            <w:tab w:val="left" w:pos="1300"/>
                          </w:tabs>
                          <w:spacing w:before="84" w:line="249" w:lineRule="auto"/>
                          <w:ind w:right="556"/>
                          <w:rPr>
                            <w:rFonts w:ascii="Courier New"/>
                            <w:sz w:val="20"/>
                          </w:rPr>
                        </w:pPr>
                        <w:r>
                          <w:rPr>
                            <w:sz w:val="20"/>
                          </w:rPr>
                          <w:t xml:space="preserve">accept a single argument whose type is consistent with the result </w:t>
                        </w:r>
                        <w:proofErr w:type="spellStart"/>
                        <w:r>
                          <w:rPr>
                            <w:sz w:val="20"/>
                          </w:rPr>
                          <w:t>typeof</w:t>
                        </w:r>
                        <w:proofErr w:type="spellEnd"/>
                        <w:r>
                          <w:rPr>
                            <w:sz w:val="20"/>
                          </w:rPr>
                          <w:t xml:space="preserve"> the CQL expression</w:t>
                        </w:r>
                        <w:r>
                          <w:rPr>
                            <w:spacing w:val="-6"/>
                            <w:sz w:val="20"/>
                          </w:rPr>
                          <w:t xml:space="preserve"> </w:t>
                        </w:r>
                        <w:r>
                          <w:rPr>
                            <w:sz w:val="20"/>
                          </w:rPr>
                          <w:t>referenced</w:t>
                        </w:r>
                        <w:r>
                          <w:rPr>
                            <w:spacing w:val="-6"/>
                            <w:sz w:val="20"/>
                          </w:rPr>
                          <w:t xml:space="preserve"> </w:t>
                        </w:r>
                        <w:r>
                          <w:rPr>
                            <w:sz w:val="20"/>
                          </w:rPr>
                          <w:t>from</w:t>
                        </w:r>
                        <w:r>
                          <w:rPr>
                            <w:spacing w:val="-6"/>
                            <w:sz w:val="20"/>
                          </w:rPr>
                          <w:t xml:space="preserve"> </w:t>
                        </w:r>
                        <w:r>
                          <w:rPr>
                            <w:sz w:val="20"/>
                          </w:rPr>
                          <w:t>the</w:t>
                        </w:r>
                        <w:r>
                          <w:rPr>
                            <w:spacing w:val="-6"/>
                            <w:sz w:val="20"/>
                          </w:rPr>
                          <w:t xml:space="preserve"> </w:t>
                        </w:r>
                        <w:r>
                          <w:rPr>
                            <w:rFonts w:ascii="Courier New"/>
                            <w:sz w:val="20"/>
                          </w:rPr>
                          <w:t>component</w:t>
                        </w:r>
                        <w:r>
                          <w:rPr>
                            <w:rFonts w:ascii="Courier New"/>
                            <w:spacing w:val="-76"/>
                            <w:sz w:val="20"/>
                          </w:rPr>
                          <w:t xml:space="preserve"> </w:t>
                        </w:r>
                        <w:r>
                          <w:rPr>
                            <w:sz w:val="20"/>
                          </w:rPr>
                          <w:t>of</w:t>
                        </w:r>
                        <w:r>
                          <w:rPr>
                            <w:spacing w:val="-6"/>
                            <w:sz w:val="20"/>
                          </w:rPr>
                          <w:t xml:space="preserve"> </w:t>
                        </w:r>
                        <w:r>
                          <w:rPr>
                            <w:sz w:val="20"/>
                          </w:rPr>
                          <w:t>the</w:t>
                        </w:r>
                        <w:r>
                          <w:rPr>
                            <w:spacing w:val="-6"/>
                            <w:sz w:val="20"/>
                          </w:rPr>
                          <w:t xml:space="preserve"> </w:t>
                        </w:r>
                        <w:proofErr w:type="spellStart"/>
                        <w:proofErr w:type="gramStart"/>
                        <w:r>
                          <w:rPr>
                            <w:rFonts w:ascii="Courier New"/>
                            <w:sz w:val="20"/>
                          </w:rPr>
                          <w:t>measureObservationDefinition</w:t>
                        </w:r>
                        <w:proofErr w:type="spellEnd"/>
                        <w:r>
                          <w:rPr>
                            <w:sz w:val="20"/>
                          </w:rPr>
                          <w:t xml:space="preserve"> .</w:t>
                        </w:r>
                        <w:proofErr w:type="gramEnd"/>
                        <w:r>
                          <w:rPr>
                            <w:sz w:val="20"/>
                          </w:rPr>
                          <w:t xml:space="preserve"> For non-patient-based measures, this means the function must take a single argument of the element type of the list type of the criteria; for patient-based measures, this means the function is </w:t>
                        </w:r>
                        <w:proofErr w:type="spellStart"/>
                        <w:r>
                          <w:rPr>
                            <w:sz w:val="20"/>
                          </w:rPr>
                          <w:t>parameterless</w:t>
                        </w:r>
                        <w:proofErr w:type="spellEnd"/>
                        <w:r>
                          <w:rPr>
                            <w:sz w:val="20"/>
                          </w:rPr>
                          <w:t xml:space="preserve"> (i.e. takes no arguments).</w:t>
                        </w:r>
                      </w:p>
                      <w:p w14:paraId="222B08BA" w14:textId="4CE02E6A" w:rsidR="00090BC7" w:rsidRPr="00BE3520" w:rsidRDefault="00090BC7" w:rsidP="0040431D">
                        <w:pPr>
                          <w:numPr>
                            <w:ilvl w:val="1"/>
                            <w:numId w:val="52"/>
                          </w:numPr>
                          <w:tabs>
                            <w:tab w:val="left" w:pos="1300"/>
                          </w:tabs>
                          <w:spacing w:before="62"/>
                          <w:rPr>
                            <w:rFonts w:ascii="Courier New"/>
                            <w:b/>
                            <w:sz w:val="20"/>
                          </w:rPr>
                        </w:pPr>
                        <w:r>
                          <w:rPr>
                            <w:sz w:val="20"/>
                          </w:rPr>
                          <w:t xml:space="preserve">return either an </w:t>
                        </w:r>
                        <w:r>
                          <w:rPr>
                            <w:rFonts w:ascii="Courier New"/>
                            <w:b/>
                            <w:color w:val="7F0054"/>
                            <w:sz w:val="20"/>
                          </w:rPr>
                          <w:t>Integer</w:t>
                        </w:r>
                        <w:r>
                          <w:rPr>
                            <w:sz w:val="20"/>
                          </w:rPr>
                          <w:t xml:space="preserve">, a </w:t>
                        </w:r>
                        <w:r>
                          <w:rPr>
                            <w:rFonts w:ascii="Courier New"/>
                            <w:b/>
                            <w:color w:val="7F0054"/>
                            <w:sz w:val="20"/>
                          </w:rPr>
                          <w:t>Decimal</w:t>
                        </w:r>
                        <w:r>
                          <w:rPr>
                            <w:sz w:val="20"/>
                          </w:rPr>
                          <w:t>, or a</w:t>
                        </w:r>
                        <w:r>
                          <w:rPr>
                            <w:spacing w:val="-24"/>
                            <w:sz w:val="20"/>
                          </w:rPr>
                          <w:t xml:space="preserve"> </w:t>
                        </w:r>
                        <w:r>
                          <w:rPr>
                            <w:rFonts w:ascii="Courier New"/>
                            <w:b/>
                            <w:color w:val="7F0054"/>
                            <w:sz w:val="20"/>
                          </w:rPr>
                          <w:t>Quantity</w:t>
                        </w:r>
                      </w:p>
                      <w:p w14:paraId="4F617D49" w14:textId="2BA8A47B" w:rsidR="0037090C" w:rsidRPr="00BE3520" w:rsidRDefault="0037090C" w:rsidP="00BE3520">
                        <w:pPr>
                          <w:pStyle w:val="ListParagraph"/>
                          <w:numPr>
                            <w:ilvl w:val="0"/>
                            <w:numId w:val="52"/>
                          </w:numPr>
                          <w:tabs>
                            <w:tab w:val="left" w:pos="1350"/>
                          </w:tabs>
                          <w:spacing w:before="123" w:line="240" w:lineRule="exact"/>
                          <w:ind w:right="424"/>
                          <w:rPr>
                            <w:sz w:val="20"/>
                          </w:rPr>
                        </w:pPr>
                        <w:r w:rsidRPr="003E494B">
                          <w:rPr>
                            <w:sz w:val="20"/>
                          </w:rPr>
                          <w:t xml:space="preserve">The population group </w:t>
                        </w:r>
                        <w:r w:rsidRPr="003E494B">
                          <w:rPr>
                            <w:b/>
                            <w:sz w:val="20"/>
                          </w:rPr>
                          <w:t>MAY</w:t>
                        </w:r>
                        <w:r w:rsidRPr="003E494B">
                          <w:rPr>
                            <w:sz w:val="20"/>
                          </w:rPr>
                          <w:t xml:space="preserve"> specify the target unit of the score using the </w:t>
                        </w:r>
                        <w:proofErr w:type="spellStart"/>
                        <w:r w:rsidRPr="003E494B">
                          <w:rPr>
                            <w:rFonts w:ascii="Courier New"/>
                            <w:sz w:val="20"/>
                          </w:rPr>
                          <w:t>cql-</w:t>
                        </w:r>
                        <w:proofErr w:type="gramStart"/>
                        <w:r w:rsidRPr="003E494B">
                          <w:rPr>
                            <w:rFonts w:ascii="Courier New"/>
                            <w:sz w:val="20"/>
                          </w:rPr>
                          <w:t>ext:scoreUnit</w:t>
                        </w:r>
                        <w:proofErr w:type="spellEnd"/>
                        <w:proofErr w:type="gramEnd"/>
                        <w:r w:rsidRPr="003E494B">
                          <w:rPr>
                            <w:sz w:val="20"/>
                          </w:rPr>
                          <w:t xml:space="preserve"> extension, and SHALL use Unified Code for Units of Measure (UCUM) to specify the target unit.</w:t>
                        </w:r>
                      </w:p>
                    </w:txbxContent>
                  </v:textbox>
                </v:shape>
                <w10:wrap type="topAndBottom" anchorx="page"/>
              </v:group>
            </w:pict>
          </mc:Fallback>
        </mc:AlternateContent>
      </w:r>
    </w:p>
    <w:p w14:paraId="5D9F1291" w14:textId="77777777" w:rsidR="00A0534D" w:rsidRDefault="00A0534D">
      <w:pPr>
        <w:pStyle w:val="BodyText"/>
        <w:rPr>
          <w:sz w:val="20"/>
        </w:rPr>
      </w:pPr>
    </w:p>
    <w:p w14:paraId="794A7A73" w14:textId="731B6608" w:rsidR="00A0534D" w:rsidRDefault="0083059C">
      <w:pPr>
        <w:pStyle w:val="BodyText"/>
        <w:spacing w:before="62" w:line="256" w:lineRule="auto"/>
        <w:ind w:left="120" w:right="119"/>
        <w:jc w:val="both"/>
      </w:pPr>
      <w:r>
        <w:t>For continuous variable measures, the measure observation is defined as a function that takes a single parameter of the type of elements returned by the population criteria</w:t>
      </w:r>
      <w:r w:rsidR="00090BC7">
        <w:t xml:space="preserve"> in the case of non-patient-based measures, or a function that takes no parameters in the case of a patient-based measure</w:t>
      </w:r>
      <w:r>
        <w:t xml:space="preserve">. </w:t>
      </w:r>
      <w:r w:rsidR="004639C1">
        <w:t>The Initial Population, Measure Population, and Measure Population Exclusion criteria expressions</w:t>
      </w:r>
      <w:r>
        <w:t xml:space="preserve"> must </w:t>
      </w:r>
      <w:r w:rsidR="004639C1">
        <w:t xml:space="preserve">all </w:t>
      </w:r>
      <w:r>
        <w:t xml:space="preserve">return </w:t>
      </w:r>
      <w:r w:rsidR="00377EC6">
        <w:t xml:space="preserve">a list of elements of </w:t>
      </w:r>
      <w:r>
        <w:t>the same type</w:t>
      </w:r>
      <w:r w:rsidR="00090BC7">
        <w:t xml:space="preserve"> for non-patient-based </w:t>
      </w:r>
      <w:proofErr w:type="gramStart"/>
      <w:r w:rsidR="00090BC7">
        <w:t>measures, or</w:t>
      </w:r>
      <w:proofErr w:type="gramEnd"/>
      <w:r w:rsidR="00090BC7">
        <w:t xml:space="preserve"> be Boolean-valued expressions in the case of patient-based measures</w:t>
      </w:r>
      <w:r>
        <w:t>.</w:t>
      </w:r>
    </w:p>
    <w:p w14:paraId="43D8C3C1" w14:textId="2CB22870" w:rsidR="00FF0F60" w:rsidRDefault="00FF0F60">
      <w:pPr>
        <w:pStyle w:val="BodyText"/>
        <w:spacing w:before="62" w:line="256" w:lineRule="auto"/>
        <w:ind w:left="120" w:right="119"/>
        <w:jc w:val="both"/>
      </w:pPr>
      <w:r>
        <w:t>Note that the component reference in the measure observation definition is present to resolve which measure population should be used in the case of multiple populations, but the actual input to the measure observation definition needs to account for population membership (i.e. account for exclusions).</w:t>
      </w:r>
      <w:r w:rsidR="00DA5F59">
        <w:t xml:space="preserve"> In the case of a continuous variable measure with multiple populations</w:t>
      </w:r>
      <w:r w:rsidR="00B51CCB">
        <w:t xml:space="preserve">, </w:t>
      </w:r>
      <w:r w:rsidR="0021677A">
        <w:t>the id of the criterion in HQMF is used to ensure that the measure observation definition refers to a unique criterion</w:t>
      </w:r>
      <w:r w:rsidR="00B51CCB">
        <w:t>.</w:t>
      </w:r>
    </w:p>
    <w:p w14:paraId="39488224" w14:textId="77777777" w:rsidR="00A0534D" w:rsidRDefault="00A0534D">
      <w:pPr>
        <w:pStyle w:val="BodyText"/>
      </w:pPr>
    </w:p>
    <w:p w14:paraId="2DB57C5E" w14:textId="77777777" w:rsidR="00A0534D" w:rsidRDefault="00A0534D">
      <w:pPr>
        <w:pStyle w:val="BodyText"/>
        <w:spacing w:before="7"/>
        <w:rPr>
          <w:sz w:val="17"/>
        </w:rPr>
      </w:pPr>
    </w:p>
    <w:p w14:paraId="2670DB19" w14:textId="6713B4AC" w:rsidR="00A0534D" w:rsidRDefault="0083059C">
      <w:pPr>
        <w:pStyle w:val="Heading3"/>
        <w:ind w:left="120" w:firstLine="0"/>
      </w:pPr>
      <w:bookmarkStart w:id="114" w:name="5.5.1_Continuous_variable_measure_scorin"/>
      <w:bookmarkStart w:id="115" w:name="_Toc519432943"/>
      <w:bookmarkEnd w:id="114"/>
      <w:r>
        <w:t>5.5.1 Continuous variable measure scoring</w:t>
      </w:r>
      <w:bookmarkEnd w:id="115"/>
    </w:p>
    <w:p w14:paraId="5292035B" w14:textId="77777777" w:rsidR="00A0534D" w:rsidRDefault="00A0534D">
      <w:pPr>
        <w:pStyle w:val="BodyText"/>
        <w:rPr>
          <w:b/>
          <w:sz w:val="25"/>
        </w:rPr>
      </w:pPr>
    </w:p>
    <w:p w14:paraId="46979984" w14:textId="5F1CDDC3" w:rsidR="00A0534D" w:rsidRDefault="0083059C">
      <w:pPr>
        <w:pStyle w:val="BodyText"/>
        <w:spacing w:line="256" w:lineRule="auto"/>
        <w:ind w:left="120" w:right="119"/>
        <w:jc w:val="both"/>
      </w:pPr>
      <w:r>
        <w:t>Additional</w:t>
      </w:r>
      <w:r>
        <w:rPr>
          <w:spacing w:val="-17"/>
        </w:rPr>
        <w:t xml:space="preserve"> </w:t>
      </w:r>
      <w:r>
        <w:t>information</w:t>
      </w:r>
      <w:r>
        <w:rPr>
          <w:spacing w:val="-18"/>
        </w:rPr>
        <w:t xml:space="preserve"> </w:t>
      </w:r>
      <w:r>
        <w:t>on</w:t>
      </w:r>
      <w:r>
        <w:rPr>
          <w:spacing w:val="-17"/>
        </w:rPr>
        <w:t xml:space="preserve"> </w:t>
      </w:r>
      <w:r>
        <w:t>how</w:t>
      </w:r>
      <w:r>
        <w:rPr>
          <w:spacing w:val="-18"/>
        </w:rPr>
        <w:t xml:space="preserve"> </w:t>
      </w:r>
      <w:r w:rsidR="00FB549D">
        <w:t>continuous variable</w:t>
      </w:r>
      <w:r w:rsidR="00FB549D">
        <w:rPr>
          <w:spacing w:val="-17"/>
        </w:rPr>
        <w:t xml:space="preserve"> </w:t>
      </w:r>
      <w:r>
        <w:t>measures</w:t>
      </w:r>
      <w:r>
        <w:rPr>
          <w:spacing w:val="-18"/>
        </w:rPr>
        <w:t xml:space="preserve"> </w:t>
      </w:r>
      <w:r>
        <w:t>are</w:t>
      </w:r>
      <w:r>
        <w:rPr>
          <w:spacing w:val="-17"/>
        </w:rPr>
        <w:t xml:space="preserve"> </w:t>
      </w:r>
      <w:r>
        <w:t>scored</w:t>
      </w:r>
      <w:r>
        <w:rPr>
          <w:spacing w:val="-17"/>
        </w:rPr>
        <w:t xml:space="preserve"> </w:t>
      </w:r>
      <w:r>
        <w:t>(and</w:t>
      </w:r>
      <w:r>
        <w:rPr>
          <w:spacing w:val="-18"/>
        </w:rPr>
        <w:t xml:space="preserve"> </w:t>
      </w:r>
      <w:r>
        <w:t>the</w:t>
      </w:r>
      <w:r>
        <w:rPr>
          <w:spacing w:val="-17"/>
        </w:rPr>
        <w:t xml:space="preserve"> </w:t>
      </w:r>
      <w:r>
        <w:t>semantics</w:t>
      </w:r>
      <w:r>
        <w:rPr>
          <w:spacing w:val="-18"/>
        </w:rPr>
        <w:t xml:space="preserve"> </w:t>
      </w:r>
      <w:r>
        <w:t>behind</w:t>
      </w:r>
      <w:r>
        <w:rPr>
          <w:spacing w:val="-17"/>
        </w:rPr>
        <w:t xml:space="preserve"> </w:t>
      </w:r>
      <w:r>
        <w:t>the</w:t>
      </w:r>
      <w:r>
        <w:rPr>
          <w:spacing w:val="-17"/>
        </w:rPr>
        <w:t xml:space="preserve"> </w:t>
      </w:r>
      <w:r>
        <w:t>criteria</w:t>
      </w:r>
      <w:r>
        <w:rPr>
          <w:spacing w:val="-18"/>
        </w:rPr>
        <w:t xml:space="preserve"> </w:t>
      </w:r>
      <w:r>
        <w:t>names) can</w:t>
      </w:r>
      <w:r>
        <w:rPr>
          <w:spacing w:val="-7"/>
        </w:rPr>
        <w:t xml:space="preserve"> </w:t>
      </w:r>
      <w:r>
        <w:t>be</w:t>
      </w:r>
      <w:r>
        <w:rPr>
          <w:spacing w:val="-7"/>
        </w:rPr>
        <w:t xml:space="preserve"> </w:t>
      </w:r>
      <w:r>
        <w:t>found</w:t>
      </w:r>
      <w:r>
        <w:rPr>
          <w:spacing w:val="-7"/>
        </w:rPr>
        <w:t xml:space="preserve"> </w:t>
      </w:r>
      <w:r>
        <w:t>in</w:t>
      </w:r>
      <w:r>
        <w:rPr>
          <w:spacing w:val="-7"/>
        </w:rPr>
        <w:t xml:space="preserve"> </w:t>
      </w:r>
      <w:r>
        <w:t>the</w:t>
      </w:r>
      <w:r>
        <w:rPr>
          <w:spacing w:val="-7"/>
        </w:rPr>
        <w:t xml:space="preserve"> </w:t>
      </w:r>
      <w:r>
        <w:t>HQMF</w:t>
      </w:r>
      <w:r>
        <w:rPr>
          <w:spacing w:val="-7"/>
        </w:rPr>
        <w:t xml:space="preserve"> </w:t>
      </w:r>
      <w:r>
        <w:t>specification</w:t>
      </w:r>
      <w:r>
        <w:rPr>
          <w:spacing w:val="-7"/>
        </w:rPr>
        <w:t xml:space="preserve"> </w:t>
      </w:r>
      <w:r>
        <w:t>[</w:t>
      </w:r>
      <w:hyperlink w:anchor="_bookmark101" w:history="1">
        <w:r w:rsidR="00EA778B">
          <w:rPr>
            <w:color w:val="0000FF"/>
          </w:rPr>
          <w:t>3</w:t>
        </w:r>
      </w:hyperlink>
      <w:r>
        <w:t>].</w:t>
      </w:r>
      <w:r w:rsidR="0037090C">
        <w:t xml:space="preserve"> In addition, continuous variable measures may use the </w:t>
      </w:r>
      <w:proofErr w:type="spellStart"/>
      <w:r w:rsidR="0037090C">
        <w:lastRenderedPageBreak/>
        <w:t>cql-</w:t>
      </w:r>
      <w:proofErr w:type="gramStart"/>
      <w:r w:rsidR="0037090C">
        <w:t>ext:scoreUnit</w:t>
      </w:r>
      <w:proofErr w:type="spellEnd"/>
      <w:proofErr w:type="gramEnd"/>
      <w:r w:rsidR="0037090C">
        <w:t xml:space="preserve"> extension to specify the expected target unit of the  continuous variable score, as specified in Conformance Requirement 13. See the Ratio Measure example for an illustration of the use of the </w:t>
      </w:r>
      <w:proofErr w:type="spellStart"/>
      <w:r w:rsidR="0037090C">
        <w:t>scoreUnit</w:t>
      </w:r>
      <w:proofErr w:type="spellEnd"/>
      <w:r w:rsidR="0037090C">
        <w:t xml:space="preserve"> extension.</w:t>
      </w:r>
    </w:p>
    <w:p w14:paraId="40E94687" w14:textId="7D264454" w:rsidR="00A0534D" w:rsidRDefault="00A0534D">
      <w:pPr>
        <w:pStyle w:val="BodyText"/>
      </w:pPr>
    </w:p>
    <w:p w14:paraId="50438042" w14:textId="77777777" w:rsidR="00A0534D" w:rsidRDefault="0083059C" w:rsidP="00D82997">
      <w:pPr>
        <w:pStyle w:val="Heading2"/>
        <w:numPr>
          <w:ilvl w:val="1"/>
          <w:numId w:val="12"/>
        </w:numPr>
        <w:tabs>
          <w:tab w:val="left" w:pos="658"/>
        </w:tabs>
        <w:spacing w:before="192"/>
        <w:jc w:val="both"/>
      </w:pPr>
      <w:bookmarkStart w:id="116" w:name="5.6_Cohort_Definitions"/>
      <w:bookmarkStart w:id="117" w:name="_Toc519432944"/>
      <w:bookmarkEnd w:id="116"/>
      <w:r>
        <w:t>Cohort</w:t>
      </w:r>
      <w:r>
        <w:rPr>
          <w:spacing w:val="-22"/>
        </w:rPr>
        <w:t xml:space="preserve"> </w:t>
      </w:r>
      <w:r>
        <w:t>Definitions</w:t>
      </w:r>
      <w:bookmarkEnd w:id="117"/>
    </w:p>
    <w:p w14:paraId="489C4E4D" w14:textId="77777777" w:rsidR="00A0534D" w:rsidRDefault="00A0534D">
      <w:pPr>
        <w:pStyle w:val="BodyText"/>
        <w:spacing w:before="7"/>
        <w:rPr>
          <w:b/>
          <w:sz w:val="24"/>
        </w:rPr>
      </w:pPr>
    </w:p>
    <w:p w14:paraId="2F74B026" w14:textId="77777777" w:rsidR="00A0534D" w:rsidRDefault="0083059C">
      <w:pPr>
        <w:pStyle w:val="BodyText"/>
        <w:spacing w:line="252" w:lineRule="auto"/>
        <w:ind w:left="120" w:right="117"/>
        <w:jc w:val="both"/>
      </w:pPr>
      <w:r>
        <w:t>For</w:t>
      </w:r>
      <w:r>
        <w:rPr>
          <w:spacing w:val="-6"/>
        </w:rPr>
        <w:t xml:space="preserve"> </w:t>
      </w:r>
      <w:r>
        <w:t>cohort</w:t>
      </w:r>
      <w:r>
        <w:rPr>
          <w:spacing w:val="-6"/>
        </w:rPr>
        <w:t xml:space="preserve"> </w:t>
      </w:r>
      <w:r>
        <w:t>definitions,</w:t>
      </w:r>
      <w:r>
        <w:rPr>
          <w:spacing w:val="-6"/>
        </w:rPr>
        <w:t xml:space="preserve"> </w:t>
      </w:r>
      <w:r>
        <w:t>only</w:t>
      </w:r>
      <w:r>
        <w:rPr>
          <w:spacing w:val="-6"/>
        </w:rPr>
        <w:t xml:space="preserve"> </w:t>
      </w:r>
      <w:r>
        <w:t>the</w:t>
      </w:r>
      <w:r>
        <w:rPr>
          <w:spacing w:val="-6"/>
        </w:rPr>
        <w:t xml:space="preserve"> </w:t>
      </w:r>
      <w:r>
        <w:t>Initial</w:t>
      </w:r>
      <w:r>
        <w:rPr>
          <w:spacing w:val="-6"/>
        </w:rPr>
        <w:t xml:space="preserve"> </w:t>
      </w:r>
      <w:r>
        <w:t>Population</w:t>
      </w:r>
      <w:r>
        <w:rPr>
          <w:spacing w:val="-6"/>
        </w:rPr>
        <w:t xml:space="preserve"> </w:t>
      </w:r>
      <w:r>
        <w:t>criteria</w:t>
      </w:r>
      <w:r>
        <w:rPr>
          <w:spacing w:val="-6"/>
        </w:rPr>
        <w:t xml:space="preserve"> </w:t>
      </w:r>
      <w:r>
        <w:t>type</w:t>
      </w:r>
      <w:r>
        <w:rPr>
          <w:spacing w:val="-6"/>
        </w:rPr>
        <w:t xml:space="preserve"> </w:t>
      </w:r>
      <w:r>
        <w:t>is</w:t>
      </w:r>
      <w:r>
        <w:rPr>
          <w:spacing w:val="-6"/>
        </w:rPr>
        <w:t xml:space="preserve"> </w:t>
      </w:r>
      <w:r>
        <w:t>used.</w:t>
      </w:r>
      <w:r>
        <w:rPr>
          <w:spacing w:val="9"/>
        </w:rPr>
        <w:t xml:space="preserve"> </w:t>
      </w:r>
      <w:r>
        <w:t>For</w:t>
      </w:r>
      <w:r>
        <w:rPr>
          <w:spacing w:val="-6"/>
        </w:rPr>
        <w:t xml:space="preserve"> </w:t>
      </w:r>
      <w:r>
        <w:t>patient-based</w:t>
      </w:r>
      <w:r>
        <w:rPr>
          <w:spacing w:val="-6"/>
        </w:rPr>
        <w:t xml:space="preserve"> </w:t>
      </w:r>
      <w:r>
        <w:t>cohort</w:t>
      </w:r>
      <w:r>
        <w:rPr>
          <w:spacing w:val="-6"/>
        </w:rPr>
        <w:t xml:space="preserve"> </w:t>
      </w:r>
      <w:r>
        <w:t>definitions, the</w:t>
      </w:r>
      <w:r>
        <w:rPr>
          <w:spacing w:val="-7"/>
        </w:rPr>
        <w:t xml:space="preserve"> </w:t>
      </w:r>
      <w:r>
        <w:t>criteria</w:t>
      </w:r>
      <w:r>
        <w:rPr>
          <w:spacing w:val="-7"/>
        </w:rPr>
        <w:t xml:space="preserve"> </w:t>
      </w:r>
      <w:r>
        <w:t>should</w:t>
      </w:r>
      <w:r>
        <w:rPr>
          <w:spacing w:val="-7"/>
        </w:rPr>
        <w:t xml:space="preserve"> </w:t>
      </w:r>
      <w:r>
        <w:t>return</w:t>
      </w:r>
      <w:r>
        <w:rPr>
          <w:spacing w:val="-7"/>
        </w:rPr>
        <w:t xml:space="preserve"> </w:t>
      </w:r>
      <w:r>
        <w:t>a</w:t>
      </w:r>
      <w:r>
        <w:rPr>
          <w:spacing w:val="-7"/>
        </w:rPr>
        <w:t xml:space="preserve"> </w:t>
      </w:r>
      <w:r>
        <w:rPr>
          <w:rFonts w:ascii="Courier New"/>
          <w:b/>
          <w:color w:val="7F0054"/>
          <w:sz w:val="20"/>
        </w:rPr>
        <w:t>true</w:t>
      </w:r>
      <w:r>
        <w:rPr>
          <w:rFonts w:ascii="Courier New"/>
          <w:b/>
          <w:color w:val="7F0054"/>
          <w:spacing w:val="-72"/>
          <w:sz w:val="20"/>
        </w:rPr>
        <w:t xml:space="preserve"> </w:t>
      </w:r>
      <w:r>
        <w:t>or</w:t>
      </w:r>
      <w:r>
        <w:rPr>
          <w:spacing w:val="-7"/>
        </w:rPr>
        <w:t xml:space="preserve"> </w:t>
      </w:r>
      <w:r>
        <w:rPr>
          <w:rFonts w:ascii="Courier New"/>
          <w:b/>
          <w:color w:val="7F0054"/>
          <w:sz w:val="20"/>
        </w:rPr>
        <w:t>false</w:t>
      </w:r>
      <w:r>
        <w:rPr>
          <w:rFonts w:ascii="Courier New"/>
          <w:b/>
          <w:color w:val="7F0054"/>
          <w:spacing w:val="-72"/>
          <w:sz w:val="20"/>
        </w:rPr>
        <w:t xml:space="preserve"> </w:t>
      </w:r>
      <w:r>
        <w:t>(or</w:t>
      </w:r>
      <w:r>
        <w:rPr>
          <w:spacing w:val="-7"/>
        </w:rPr>
        <w:t xml:space="preserve"> </w:t>
      </w:r>
      <w:r>
        <w:rPr>
          <w:rFonts w:ascii="Courier New"/>
          <w:b/>
          <w:color w:val="7F0054"/>
          <w:sz w:val="20"/>
        </w:rPr>
        <w:t>null</w:t>
      </w:r>
      <w:r>
        <w:t>).</w:t>
      </w:r>
      <w:r>
        <w:rPr>
          <w:spacing w:val="6"/>
        </w:rPr>
        <w:t xml:space="preserve"> </w:t>
      </w:r>
      <w:r>
        <w:t>For</w:t>
      </w:r>
      <w:r>
        <w:rPr>
          <w:spacing w:val="-7"/>
        </w:rPr>
        <w:t xml:space="preserve"> </w:t>
      </w:r>
      <w:r>
        <w:t>other</w:t>
      </w:r>
      <w:r>
        <w:rPr>
          <w:spacing w:val="-7"/>
        </w:rPr>
        <w:t xml:space="preserve"> </w:t>
      </w:r>
      <w:r>
        <w:t>types</w:t>
      </w:r>
      <w:r>
        <w:rPr>
          <w:spacing w:val="-7"/>
        </w:rPr>
        <w:t xml:space="preserve"> </w:t>
      </w:r>
      <w:r>
        <w:t>of</w:t>
      </w:r>
      <w:r>
        <w:rPr>
          <w:spacing w:val="-7"/>
        </w:rPr>
        <w:t xml:space="preserve"> </w:t>
      </w:r>
      <w:r>
        <w:t>cohort</w:t>
      </w:r>
      <w:r>
        <w:rPr>
          <w:spacing w:val="-7"/>
        </w:rPr>
        <w:t xml:space="preserve"> </w:t>
      </w:r>
      <w:r>
        <w:t>definitions,</w:t>
      </w:r>
      <w:r>
        <w:rPr>
          <w:spacing w:val="-7"/>
        </w:rPr>
        <w:t xml:space="preserve"> </w:t>
      </w:r>
      <w:r>
        <w:t>the</w:t>
      </w:r>
      <w:r>
        <w:rPr>
          <w:spacing w:val="-7"/>
        </w:rPr>
        <w:t xml:space="preserve"> </w:t>
      </w:r>
      <w:r>
        <w:t>criteria</w:t>
      </w:r>
      <w:r>
        <w:rPr>
          <w:spacing w:val="-7"/>
        </w:rPr>
        <w:t xml:space="preserve"> </w:t>
      </w:r>
      <w:r>
        <w:t>may return any</w:t>
      </w:r>
      <w:r>
        <w:rPr>
          <w:spacing w:val="-17"/>
        </w:rPr>
        <w:t xml:space="preserve"> </w:t>
      </w:r>
      <w:r>
        <w:t>type.</w:t>
      </w:r>
    </w:p>
    <w:p w14:paraId="2A9662EB" w14:textId="77777777" w:rsidR="00A0534D" w:rsidRDefault="00A0534D">
      <w:pPr>
        <w:pStyle w:val="BodyText"/>
      </w:pPr>
    </w:p>
    <w:p w14:paraId="665DA54A" w14:textId="77777777" w:rsidR="00A0534D" w:rsidRDefault="0083059C" w:rsidP="00D82997">
      <w:pPr>
        <w:pStyle w:val="Heading2"/>
        <w:numPr>
          <w:ilvl w:val="1"/>
          <w:numId w:val="12"/>
        </w:numPr>
        <w:tabs>
          <w:tab w:val="left" w:pos="658"/>
        </w:tabs>
        <w:spacing w:before="197"/>
        <w:jc w:val="both"/>
      </w:pPr>
      <w:bookmarkStart w:id="118" w:name="5.7_Measures_with_Multiple_Populations"/>
      <w:bookmarkStart w:id="119" w:name="_Toc519432945"/>
      <w:bookmarkEnd w:id="118"/>
      <w:r>
        <w:t>Measures with Multiple</w:t>
      </w:r>
      <w:r>
        <w:rPr>
          <w:spacing w:val="-27"/>
        </w:rPr>
        <w:t xml:space="preserve"> </w:t>
      </w:r>
      <w:r>
        <w:t>Populations</w:t>
      </w:r>
      <w:bookmarkEnd w:id="119"/>
    </w:p>
    <w:p w14:paraId="319AF282" w14:textId="77777777" w:rsidR="00A0534D" w:rsidRDefault="00A0534D">
      <w:pPr>
        <w:pStyle w:val="BodyText"/>
        <w:spacing w:before="7"/>
        <w:rPr>
          <w:b/>
          <w:sz w:val="24"/>
        </w:rPr>
      </w:pPr>
    </w:p>
    <w:p w14:paraId="0F3C021E" w14:textId="49C62821" w:rsidR="00873D94" w:rsidRDefault="0083059C" w:rsidP="00873D94">
      <w:pPr>
        <w:pStyle w:val="BodyText"/>
        <w:spacing w:line="249" w:lineRule="auto"/>
        <w:ind w:left="120" w:right="117"/>
        <w:jc w:val="both"/>
      </w:pPr>
      <w:r>
        <w:t>When</w:t>
      </w:r>
      <w:r>
        <w:rPr>
          <w:spacing w:val="-11"/>
        </w:rPr>
        <w:t xml:space="preserve"> </w:t>
      </w:r>
      <w:r>
        <w:t>a</w:t>
      </w:r>
      <w:r>
        <w:rPr>
          <w:spacing w:val="-11"/>
        </w:rPr>
        <w:t xml:space="preserve"> </w:t>
      </w:r>
      <w:r>
        <w:t>measure</w:t>
      </w:r>
      <w:r>
        <w:rPr>
          <w:spacing w:val="-11"/>
        </w:rPr>
        <w:t xml:space="preserve"> </w:t>
      </w:r>
      <w:r>
        <w:t>has</w:t>
      </w:r>
      <w:r>
        <w:rPr>
          <w:spacing w:val="-11"/>
        </w:rPr>
        <w:t xml:space="preserve"> </w:t>
      </w:r>
      <w:r>
        <w:t>multiple</w:t>
      </w:r>
      <w:r>
        <w:rPr>
          <w:spacing w:val="-11"/>
        </w:rPr>
        <w:t xml:space="preserve"> </w:t>
      </w:r>
      <w:r>
        <w:t>population</w:t>
      </w:r>
      <w:r>
        <w:rPr>
          <w:spacing w:val="-11"/>
        </w:rPr>
        <w:t xml:space="preserve"> </w:t>
      </w:r>
      <w:r>
        <w:t>groups</w:t>
      </w:r>
      <w:r>
        <w:rPr>
          <w:spacing w:val="-11"/>
        </w:rPr>
        <w:t xml:space="preserve"> </w:t>
      </w:r>
      <w:r>
        <w:t>(multiple</w:t>
      </w:r>
      <w:r>
        <w:rPr>
          <w:spacing w:val="-11"/>
        </w:rPr>
        <w:t xml:space="preserve"> </w:t>
      </w:r>
      <w:proofErr w:type="spellStart"/>
      <w:r>
        <w:rPr>
          <w:rFonts w:ascii="Courier New" w:hAnsi="Courier New"/>
          <w:sz w:val="20"/>
        </w:rPr>
        <w:t>populationCriteriaSection</w:t>
      </w:r>
      <w:r>
        <w:t>’s</w:t>
      </w:r>
      <w:proofErr w:type="spellEnd"/>
      <w:r>
        <w:t>),</w:t>
      </w:r>
      <w:r>
        <w:rPr>
          <w:spacing w:val="-11"/>
        </w:rPr>
        <w:t xml:space="preserve"> </w:t>
      </w:r>
      <w:r>
        <w:t>the</w:t>
      </w:r>
      <w:r>
        <w:rPr>
          <w:spacing w:val="-11"/>
        </w:rPr>
        <w:t xml:space="preserve"> </w:t>
      </w:r>
      <w:r>
        <w:t>criteria names will follow the convention above, adding the number of the population group to each criter</w:t>
      </w:r>
      <w:r w:rsidR="00BA235E">
        <w:t>ion</w:t>
      </w:r>
      <w:r>
        <w:t xml:space="preserve">, e.g. </w:t>
      </w:r>
      <w:r>
        <w:rPr>
          <w:rFonts w:ascii="Courier New" w:hAnsi="Courier New"/>
          <w:color w:val="0000FF"/>
          <w:sz w:val="20"/>
        </w:rPr>
        <w:t>"Initial Population 1"</w:t>
      </w:r>
      <w:r>
        <w:t xml:space="preserve">, </w:t>
      </w:r>
      <w:r>
        <w:rPr>
          <w:rFonts w:ascii="Courier New" w:hAnsi="Courier New"/>
          <w:color w:val="0000FF"/>
          <w:sz w:val="20"/>
        </w:rPr>
        <w:t>"Denominator 1"</w:t>
      </w:r>
      <w:r>
        <w:t>, etc. Note that when multiple population groups are present,</w:t>
      </w:r>
      <w:r>
        <w:rPr>
          <w:spacing w:val="-6"/>
        </w:rPr>
        <w:t xml:space="preserve"> </w:t>
      </w:r>
      <w:r>
        <w:t>the</w:t>
      </w:r>
      <w:r>
        <w:rPr>
          <w:spacing w:val="-6"/>
        </w:rPr>
        <w:t xml:space="preserve"> </w:t>
      </w:r>
      <w:r>
        <w:t>number</w:t>
      </w:r>
      <w:r>
        <w:rPr>
          <w:spacing w:val="-6"/>
        </w:rPr>
        <w:t xml:space="preserve"> </w:t>
      </w:r>
      <w:r>
        <w:t>of</w:t>
      </w:r>
      <w:r>
        <w:rPr>
          <w:spacing w:val="-6"/>
        </w:rPr>
        <w:t xml:space="preserve"> </w:t>
      </w:r>
      <w:r>
        <w:t>the</w:t>
      </w:r>
      <w:r>
        <w:rPr>
          <w:spacing w:val="-6"/>
        </w:rPr>
        <w:t xml:space="preserve"> </w:t>
      </w:r>
      <w:r>
        <w:t>group</w:t>
      </w:r>
      <w:r>
        <w:rPr>
          <w:spacing w:val="-6"/>
        </w:rPr>
        <w:t xml:space="preserve"> </w:t>
      </w:r>
      <w:r>
        <w:t>is</w:t>
      </w:r>
      <w:r>
        <w:rPr>
          <w:spacing w:val="-6"/>
        </w:rPr>
        <w:t xml:space="preserve"> </w:t>
      </w:r>
      <w:r>
        <w:t>added</w:t>
      </w:r>
      <w:r>
        <w:rPr>
          <w:spacing w:val="-6"/>
        </w:rPr>
        <w:t xml:space="preserve"> </w:t>
      </w:r>
      <w:r>
        <w:t>to</w:t>
      </w:r>
      <w:r>
        <w:rPr>
          <w:spacing w:val="-6"/>
        </w:rPr>
        <w:t xml:space="preserve"> </w:t>
      </w:r>
      <w:r>
        <w:t>all</w:t>
      </w:r>
      <w:r>
        <w:rPr>
          <w:spacing w:val="-6"/>
        </w:rPr>
        <w:t xml:space="preserve"> </w:t>
      </w:r>
      <w:r>
        <w:t>population</w:t>
      </w:r>
      <w:r>
        <w:rPr>
          <w:spacing w:val="-6"/>
        </w:rPr>
        <w:t xml:space="preserve"> </w:t>
      </w:r>
      <w:r>
        <w:t>groups,</w:t>
      </w:r>
      <w:r>
        <w:rPr>
          <w:spacing w:val="-6"/>
        </w:rPr>
        <w:t xml:space="preserve"> </w:t>
      </w:r>
      <w:r>
        <w:t>not</w:t>
      </w:r>
      <w:r>
        <w:rPr>
          <w:spacing w:val="-6"/>
        </w:rPr>
        <w:t xml:space="preserve"> </w:t>
      </w:r>
      <w:r>
        <w:t>just</w:t>
      </w:r>
      <w:r>
        <w:rPr>
          <w:spacing w:val="-6"/>
        </w:rPr>
        <w:t xml:space="preserve"> </w:t>
      </w:r>
      <w:r>
        <w:t>the</w:t>
      </w:r>
      <w:r>
        <w:rPr>
          <w:spacing w:val="-6"/>
        </w:rPr>
        <w:t xml:space="preserve"> </w:t>
      </w:r>
      <w:r>
        <w:t>groups</w:t>
      </w:r>
      <w:r>
        <w:rPr>
          <w:spacing w:val="-6"/>
        </w:rPr>
        <w:t xml:space="preserve"> </w:t>
      </w:r>
      <w:r>
        <w:t>other</w:t>
      </w:r>
      <w:r>
        <w:rPr>
          <w:spacing w:val="-6"/>
        </w:rPr>
        <w:t xml:space="preserve"> </w:t>
      </w:r>
      <w:r>
        <w:t>than</w:t>
      </w:r>
      <w:r>
        <w:rPr>
          <w:spacing w:val="-6"/>
        </w:rPr>
        <w:t xml:space="preserve"> </w:t>
      </w:r>
      <w:r>
        <w:t>the</w:t>
      </w:r>
      <w:r>
        <w:rPr>
          <w:spacing w:val="-6"/>
        </w:rPr>
        <w:t xml:space="preserve"> </w:t>
      </w:r>
      <w:r>
        <w:t>first</w:t>
      </w:r>
    </w:p>
    <w:p w14:paraId="45BB5451" w14:textId="77777777" w:rsidR="00A0534D" w:rsidRDefault="0083059C" w:rsidP="004D5BAB">
      <w:pPr>
        <w:spacing w:before="62" w:line="252" w:lineRule="auto"/>
        <w:ind w:right="108"/>
      </w:pPr>
      <w:r>
        <w:t>For multiple population ratio measures that specify 2 initial populations, the populations would be named with</w:t>
      </w:r>
      <w:r>
        <w:rPr>
          <w:spacing w:val="-17"/>
        </w:rPr>
        <w:t xml:space="preserve"> </w:t>
      </w:r>
      <w:r>
        <w:t>an</w:t>
      </w:r>
      <w:r>
        <w:rPr>
          <w:spacing w:val="-17"/>
        </w:rPr>
        <w:t xml:space="preserve"> </w:t>
      </w:r>
      <w:r>
        <w:t>additional</w:t>
      </w:r>
      <w:r>
        <w:rPr>
          <w:spacing w:val="-17"/>
        </w:rPr>
        <w:t xml:space="preserve"> </w:t>
      </w:r>
      <w:r>
        <w:rPr>
          <w:rFonts w:ascii="Courier New"/>
          <w:color w:val="0000FF"/>
          <w:sz w:val="20"/>
        </w:rPr>
        <w:t>"</w:t>
      </w:r>
      <w:r>
        <w:rPr>
          <w:rFonts w:ascii="Courier New"/>
          <w:color w:val="0000FF"/>
          <w:spacing w:val="-54"/>
          <w:sz w:val="20"/>
        </w:rPr>
        <w:t xml:space="preserve"> </w:t>
      </w:r>
      <w:r>
        <w:rPr>
          <w:rFonts w:ascii="Courier New"/>
          <w:color w:val="0000FF"/>
          <w:sz w:val="20"/>
        </w:rPr>
        <w:t>X"</w:t>
      </w:r>
      <w:r>
        <w:rPr>
          <w:rFonts w:ascii="Courier New"/>
          <w:color w:val="0000FF"/>
          <w:spacing w:val="-82"/>
          <w:sz w:val="20"/>
        </w:rPr>
        <w:t xml:space="preserve"> </w:t>
      </w:r>
      <w:r>
        <w:t>to</w:t>
      </w:r>
      <w:r>
        <w:rPr>
          <w:spacing w:val="-17"/>
        </w:rPr>
        <w:t xml:space="preserve"> </w:t>
      </w:r>
      <w:r>
        <w:t>distinguish</w:t>
      </w:r>
      <w:r>
        <w:rPr>
          <w:spacing w:val="-17"/>
        </w:rPr>
        <w:t xml:space="preserve"> </w:t>
      </w:r>
      <w:r>
        <w:t>the</w:t>
      </w:r>
      <w:r>
        <w:rPr>
          <w:spacing w:val="-17"/>
        </w:rPr>
        <w:t xml:space="preserve"> </w:t>
      </w:r>
      <w:r>
        <w:t>initial</w:t>
      </w:r>
      <w:r>
        <w:rPr>
          <w:spacing w:val="-17"/>
        </w:rPr>
        <w:t xml:space="preserve"> </w:t>
      </w:r>
      <w:r>
        <w:t>populations,</w:t>
      </w:r>
      <w:r>
        <w:rPr>
          <w:spacing w:val="-14"/>
        </w:rPr>
        <w:t xml:space="preserve"> </w:t>
      </w:r>
      <w:r>
        <w:t>e.g.</w:t>
      </w:r>
      <w:r>
        <w:rPr>
          <w:spacing w:val="4"/>
        </w:rPr>
        <w:t xml:space="preserve"> </w:t>
      </w:r>
      <w:r>
        <w:rPr>
          <w:rFonts w:ascii="Courier New"/>
          <w:color w:val="0000FF"/>
          <w:sz w:val="20"/>
        </w:rPr>
        <w:t>"Initial</w:t>
      </w:r>
      <w:r>
        <w:rPr>
          <w:rFonts w:ascii="Courier New"/>
          <w:color w:val="0000FF"/>
          <w:spacing w:val="-9"/>
          <w:sz w:val="20"/>
        </w:rPr>
        <w:t xml:space="preserve"> </w:t>
      </w:r>
      <w:r>
        <w:rPr>
          <w:rFonts w:ascii="Courier New"/>
          <w:color w:val="0000FF"/>
          <w:sz w:val="20"/>
        </w:rPr>
        <w:t>Population</w:t>
      </w:r>
      <w:r>
        <w:rPr>
          <w:rFonts w:ascii="Courier New"/>
          <w:color w:val="0000FF"/>
          <w:spacing w:val="-9"/>
          <w:sz w:val="20"/>
        </w:rPr>
        <w:t xml:space="preserve"> </w:t>
      </w:r>
      <w:r>
        <w:rPr>
          <w:rFonts w:ascii="Courier New"/>
          <w:color w:val="0000FF"/>
          <w:sz w:val="20"/>
        </w:rPr>
        <w:t>1</w:t>
      </w:r>
      <w:r>
        <w:rPr>
          <w:rFonts w:ascii="Courier New"/>
          <w:color w:val="0000FF"/>
          <w:spacing w:val="-54"/>
          <w:sz w:val="20"/>
        </w:rPr>
        <w:t xml:space="preserve"> </w:t>
      </w:r>
      <w:r>
        <w:rPr>
          <w:rFonts w:ascii="Courier New"/>
          <w:color w:val="0000FF"/>
          <w:sz w:val="20"/>
        </w:rPr>
        <w:t>1"</w:t>
      </w:r>
      <w:r>
        <w:t>,</w:t>
      </w:r>
      <w:r>
        <w:rPr>
          <w:spacing w:val="-14"/>
        </w:rPr>
        <w:t xml:space="preserve"> </w:t>
      </w:r>
      <w:r>
        <w:rPr>
          <w:rFonts w:ascii="Courier New"/>
          <w:color w:val="0000FF"/>
          <w:sz w:val="20"/>
        </w:rPr>
        <w:t xml:space="preserve">"Initial </w:t>
      </w:r>
      <w:bookmarkStart w:id="120" w:name="_bookmark78"/>
      <w:bookmarkEnd w:id="120"/>
      <w:r>
        <w:rPr>
          <w:rFonts w:ascii="Courier New"/>
          <w:color w:val="0000FF"/>
          <w:sz w:val="20"/>
        </w:rPr>
        <w:t>Population</w:t>
      </w:r>
      <w:r>
        <w:rPr>
          <w:rFonts w:ascii="Courier New"/>
          <w:color w:val="0000FF"/>
          <w:spacing w:val="-5"/>
          <w:sz w:val="20"/>
        </w:rPr>
        <w:t xml:space="preserve"> </w:t>
      </w:r>
      <w:r>
        <w:rPr>
          <w:rFonts w:ascii="Courier New"/>
          <w:color w:val="0000FF"/>
          <w:sz w:val="20"/>
        </w:rPr>
        <w:t>1</w:t>
      </w:r>
      <w:r>
        <w:rPr>
          <w:rFonts w:ascii="Courier New"/>
          <w:color w:val="0000FF"/>
          <w:spacing w:val="-52"/>
          <w:sz w:val="20"/>
        </w:rPr>
        <w:t xml:space="preserve"> </w:t>
      </w:r>
      <w:r>
        <w:rPr>
          <w:rFonts w:ascii="Courier New"/>
          <w:color w:val="0000FF"/>
          <w:sz w:val="20"/>
        </w:rPr>
        <w:t>2"</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1"</w:t>
      </w:r>
      <w:r>
        <w:t>,</w:t>
      </w:r>
      <w:r>
        <w:rPr>
          <w:spacing w:val="-3"/>
        </w:rPr>
        <w:t xml:space="preserve"> </w:t>
      </w:r>
      <w:r>
        <w:rPr>
          <w:rFonts w:ascii="Courier New"/>
          <w:color w:val="0000FF"/>
          <w:sz w:val="20"/>
        </w:rPr>
        <w:t>"Initial</w:t>
      </w:r>
      <w:r>
        <w:rPr>
          <w:rFonts w:ascii="Courier New"/>
          <w:color w:val="0000FF"/>
          <w:spacing w:val="-5"/>
          <w:sz w:val="20"/>
        </w:rPr>
        <w:t xml:space="preserve"> </w:t>
      </w:r>
      <w:r>
        <w:rPr>
          <w:rFonts w:ascii="Courier New"/>
          <w:color w:val="0000FF"/>
          <w:sz w:val="20"/>
        </w:rPr>
        <w:t>Population</w:t>
      </w:r>
      <w:r>
        <w:rPr>
          <w:rFonts w:ascii="Courier New"/>
          <w:color w:val="0000FF"/>
          <w:spacing w:val="-5"/>
          <w:sz w:val="20"/>
        </w:rPr>
        <w:t xml:space="preserve"> </w:t>
      </w:r>
      <w:r>
        <w:rPr>
          <w:rFonts w:ascii="Courier New"/>
          <w:color w:val="0000FF"/>
          <w:sz w:val="20"/>
        </w:rPr>
        <w:t>2</w:t>
      </w:r>
      <w:r>
        <w:rPr>
          <w:rFonts w:ascii="Courier New"/>
          <w:color w:val="0000FF"/>
          <w:spacing w:val="-52"/>
          <w:sz w:val="20"/>
        </w:rPr>
        <w:t xml:space="preserve"> </w:t>
      </w:r>
      <w:r>
        <w:rPr>
          <w:rFonts w:ascii="Courier New"/>
          <w:color w:val="0000FF"/>
          <w:sz w:val="20"/>
        </w:rPr>
        <w:t>2"</w:t>
      </w:r>
      <w:r>
        <w:t>.</w:t>
      </w:r>
    </w:p>
    <w:p w14:paraId="3E9E85E9" w14:textId="77777777" w:rsidR="00A0534D" w:rsidRDefault="00204EE5">
      <w:pPr>
        <w:pStyle w:val="BodyText"/>
        <w:spacing w:before="11"/>
      </w:pPr>
      <w:r>
        <w:rPr>
          <w:noProof/>
        </w:rPr>
        <mc:AlternateContent>
          <mc:Choice Requires="wpg">
            <w:drawing>
              <wp:anchor distT="0" distB="0" distL="0" distR="0" simplePos="0" relativeHeight="251577344" behindDoc="0" locked="0" layoutInCell="1" allowOverlap="1" wp14:anchorId="04203637" wp14:editId="1D878814">
                <wp:simplePos x="0" y="0"/>
                <wp:positionH relativeFrom="page">
                  <wp:posOffset>913765</wp:posOffset>
                </wp:positionH>
                <wp:positionV relativeFrom="paragraph">
                  <wp:posOffset>191770</wp:posOffset>
                </wp:positionV>
                <wp:extent cx="5944235" cy="1118235"/>
                <wp:effectExtent l="0" t="1270" r="12700" b="10795"/>
                <wp:wrapTopAndBottom/>
                <wp:docPr id="7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8235"/>
                          <a:chOff x="1440" y="303"/>
                          <a:chExt cx="9361" cy="1761"/>
                        </a:xfrm>
                      </wpg:grpSpPr>
                      <wps:wsp>
                        <wps:cNvPr id="80" name="Freeform 49"/>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1" name="Freeform 48"/>
                        <wps:cNvSpPr>
                          <a:spLocks/>
                        </wps:cNvSpPr>
                        <wps:spPr bwMode="auto">
                          <a:xfrm>
                            <a:off x="1444" y="307"/>
                            <a:ext cx="9353" cy="1753"/>
                          </a:xfrm>
                          <a:custGeom>
                            <a:avLst/>
                            <a:gdLst>
                              <a:gd name="T0" fmla="+- 0 10716 1444"/>
                              <a:gd name="T1" fmla="*/ T0 w 9353"/>
                              <a:gd name="T2" fmla="+- 0 307 307"/>
                              <a:gd name="T3" fmla="*/ 307 h 1753"/>
                              <a:gd name="T4" fmla="+- 0 1524 1444"/>
                              <a:gd name="T5" fmla="*/ T4 w 9353"/>
                              <a:gd name="T6" fmla="+- 0 307 307"/>
                              <a:gd name="T7" fmla="*/ 307 h 1753"/>
                              <a:gd name="T8" fmla="+- 0 1493 1444"/>
                              <a:gd name="T9" fmla="*/ T8 w 9353"/>
                              <a:gd name="T10" fmla="+- 0 313 307"/>
                              <a:gd name="T11" fmla="*/ 313 h 1753"/>
                              <a:gd name="T12" fmla="+- 0 1467 1444"/>
                              <a:gd name="T13" fmla="*/ T12 w 9353"/>
                              <a:gd name="T14" fmla="+- 0 330 307"/>
                              <a:gd name="T15" fmla="*/ 330 h 1753"/>
                              <a:gd name="T16" fmla="+- 0 1450 1444"/>
                              <a:gd name="T17" fmla="*/ T16 w 9353"/>
                              <a:gd name="T18" fmla="+- 0 356 307"/>
                              <a:gd name="T19" fmla="*/ 356 h 1753"/>
                              <a:gd name="T20" fmla="+- 0 1444 1444"/>
                              <a:gd name="T21" fmla="*/ T20 w 9353"/>
                              <a:gd name="T22" fmla="+- 0 387 307"/>
                              <a:gd name="T23" fmla="*/ 387 h 1753"/>
                              <a:gd name="T24" fmla="+- 0 1444 1444"/>
                              <a:gd name="T25" fmla="*/ T24 w 9353"/>
                              <a:gd name="T26" fmla="+- 0 1980 307"/>
                              <a:gd name="T27" fmla="*/ 1980 h 1753"/>
                              <a:gd name="T28" fmla="+- 0 1450 1444"/>
                              <a:gd name="T29" fmla="*/ T28 w 9353"/>
                              <a:gd name="T30" fmla="+- 0 2011 307"/>
                              <a:gd name="T31" fmla="*/ 2011 h 1753"/>
                              <a:gd name="T32" fmla="+- 0 1467 1444"/>
                              <a:gd name="T33" fmla="*/ T32 w 9353"/>
                              <a:gd name="T34" fmla="+- 0 2036 307"/>
                              <a:gd name="T35" fmla="*/ 2036 h 1753"/>
                              <a:gd name="T36" fmla="+- 0 1493 1444"/>
                              <a:gd name="T37" fmla="*/ T36 w 9353"/>
                              <a:gd name="T38" fmla="+- 0 2053 307"/>
                              <a:gd name="T39" fmla="*/ 2053 h 1753"/>
                              <a:gd name="T40" fmla="+- 0 1524 1444"/>
                              <a:gd name="T41" fmla="*/ T40 w 9353"/>
                              <a:gd name="T42" fmla="+- 0 2060 307"/>
                              <a:gd name="T43" fmla="*/ 2060 h 1753"/>
                              <a:gd name="T44" fmla="+- 0 10716 1444"/>
                              <a:gd name="T45" fmla="*/ T44 w 9353"/>
                              <a:gd name="T46" fmla="+- 0 2060 307"/>
                              <a:gd name="T47" fmla="*/ 2060 h 1753"/>
                              <a:gd name="T48" fmla="+- 0 10747 1444"/>
                              <a:gd name="T49" fmla="*/ T48 w 9353"/>
                              <a:gd name="T50" fmla="+- 0 2053 307"/>
                              <a:gd name="T51" fmla="*/ 2053 h 1753"/>
                              <a:gd name="T52" fmla="+- 0 10773 1444"/>
                              <a:gd name="T53" fmla="*/ T52 w 9353"/>
                              <a:gd name="T54" fmla="+- 0 2036 307"/>
                              <a:gd name="T55" fmla="*/ 2036 h 1753"/>
                              <a:gd name="T56" fmla="+- 0 10790 1444"/>
                              <a:gd name="T57" fmla="*/ T56 w 9353"/>
                              <a:gd name="T58" fmla="+- 0 2011 307"/>
                              <a:gd name="T59" fmla="*/ 2011 h 1753"/>
                              <a:gd name="T60" fmla="+- 0 10796 1444"/>
                              <a:gd name="T61" fmla="*/ T60 w 9353"/>
                              <a:gd name="T62" fmla="+- 0 1980 307"/>
                              <a:gd name="T63" fmla="*/ 1980 h 1753"/>
                              <a:gd name="T64" fmla="+- 0 10796 1444"/>
                              <a:gd name="T65" fmla="*/ T64 w 9353"/>
                              <a:gd name="T66" fmla="+- 0 387 307"/>
                              <a:gd name="T67" fmla="*/ 387 h 1753"/>
                              <a:gd name="T68" fmla="+- 0 10790 1444"/>
                              <a:gd name="T69" fmla="*/ T68 w 9353"/>
                              <a:gd name="T70" fmla="+- 0 356 307"/>
                              <a:gd name="T71" fmla="*/ 356 h 1753"/>
                              <a:gd name="T72" fmla="+- 0 10773 1444"/>
                              <a:gd name="T73" fmla="*/ T72 w 9353"/>
                              <a:gd name="T74" fmla="+- 0 330 307"/>
                              <a:gd name="T75" fmla="*/ 330 h 1753"/>
                              <a:gd name="T76" fmla="+- 0 10747 1444"/>
                              <a:gd name="T77" fmla="*/ T76 w 9353"/>
                              <a:gd name="T78" fmla="+- 0 313 307"/>
                              <a:gd name="T79" fmla="*/ 313 h 1753"/>
                              <a:gd name="T80" fmla="+- 0 10716 1444"/>
                              <a:gd name="T81" fmla="*/ T80 w 9353"/>
                              <a:gd name="T82" fmla="+- 0 307 307"/>
                              <a:gd name="T83" fmla="*/ 307 h 1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3">
                                <a:moveTo>
                                  <a:pt x="9272" y="0"/>
                                </a:moveTo>
                                <a:lnTo>
                                  <a:pt x="80" y="0"/>
                                </a:lnTo>
                                <a:lnTo>
                                  <a:pt x="49" y="6"/>
                                </a:lnTo>
                                <a:lnTo>
                                  <a:pt x="23" y="23"/>
                                </a:lnTo>
                                <a:lnTo>
                                  <a:pt x="6" y="49"/>
                                </a:lnTo>
                                <a:lnTo>
                                  <a:pt x="0" y="80"/>
                                </a:lnTo>
                                <a:lnTo>
                                  <a:pt x="0" y="1673"/>
                                </a:lnTo>
                                <a:lnTo>
                                  <a:pt x="6" y="1704"/>
                                </a:lnTo>
                                <a:lnTo>
                                  <a:pt x="23" y="1729"/>
                                </a:lnTo>
                                <a:lnTo>
                                  <a:pt x="49" y="1746"/>
                                </a:lnTo>
                                <a:lnTo>
                                  <a:pt x="80" y="1753"/>
                                </a:lnTo>
                                <a:lnTo>
                                  <a:pt x="9272" y="1753"/>
                                </a:lnTo>
                                <a:lnTo>
                                  <a:pt x="9303" y="1746"/>
                                </a:lnTo>
                                <a:lnTo>
                                  <a:pt x="9329" y="1729"/>
                                </a:lnTo>
                                <a:lnTo>
                                  <a:pt x="9346" y="1704"/>
                                </a:lnTo>
                                <a:lnTo>
                                  <a:pt x="9352" y="1673"/>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82" name="Line 47"/>
                        <wps:cNvCnPr/>
                        <wps:spPr bwMode="auto">
                          <a:xfrm>
                            <a:off x="5853" y="1676"/>
                            <a:ext cx="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46"/>
                        <wps:cNvSpPr txBox="1">
                          <a:spLocks noChangeArrowheads="1"/>
                        </wps:cNvSpPr>
                        <wps:spPr bwMode="auto">
                          <a:xfrm>
                            <a:off x="1440" y="303"/>
                            <a:ext cx="9361" cy="17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 xml:space="preserve">population group </w:t>
                              </w:r>
                              <w:proofErr w:type="gramStart"/>
                              <w:r w:rsidRPr="0083059C">
                                <w:rPr>
                                  <w:i/>
                                  <w:w w:val="105"/>
                                  <w:sz w:val="20"/>
                                </w:rPr>
                                <w:t>number</w:t>
                              </w:r>
                              <w:r w:rsidRPr="0083059C">
                                <w:rPr>
                                  <w:w w:val="105"/>
                                  <w:sz w:val="20"/>
                                </w:rPr>
                                <w:t>)(</w:t>
                              </w:r>
                              <w:proofErr w:type="gramEnd"/>
                              <w:r w:rsidRPr="0083059C">
                                <w:rPr>
                                  <w:w w:val="105"/>
                                  <w:sz w:val="20"/>
                                </w:rPr>
                                <w:t xml:space="preserve"> </w:t>
                              </w:r>
                              <w:r w:rsidRPr="0083059C">
                                <w:rPr>
                                  <w:i/>
                                  <w:w w:val="105"/>
                                  <w:sz w:val="20"/>
                                </w:rPr>
                                <w:t>population number</w:t>
                              </w:r>
                              <w:r w:rsidRPr="0083059C">
                                <w:rPr>
                                  <w:w w:val="105"/>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03637" id="Group 45" o:spid="_x0000_s1083" style="position:absolute;margin-left:71.95pt;margin-top:15.1pt;width:468.05pt;height:88.05pt;z-index:251577344;mso-wrap-distance-left:0;mso-wrap-distance-right:0;mso-position-horizontal-relative:page" coordorigin="1440,303" coordsize="9361,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">
                <v:shape id="Freeform 49" o:spid="_x0000_s1084"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" path="m9272,l80,,49,6,23,23,6,49,,80,,1673r6,31l23,1729r26,17l80,1753r9192,l9303,1746r26,-17l9346,1704r6,-31l9352,80r-6,-31l9329,23,9303,6,9272,xe" fillcolor="#fffde8" stroked="f">
                  <v:path arrowok="t" o:connecttype="custom" o:connectlocs="9272,307;80,307;49,313;23,330;6,356;0,387;0,1980;6,2011;23,2036;49,2053;80,2060;9272,2060;9303,2053;9329,2036;9346,2011;9352,1980;9352,387;9346,356;9329,330;9303,313;9272,307" o:connectangles="0,0,0,0,0,0,0,0,0,0,0,0,0,0,0,0,0,0,0,0,0"/>
                </v:shape>
                <v:shape id="Freeform 48" o:spid="_x0000_s1085" style="position:absolute;left:1444;top:307;width:9353;height:1753;visibility:visible;mso-wrap-style:square;v-text-anchor:top" coordsize="9353,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" path="m9272,l80,,49,6,23,23,6,49,,80,,1673r6,31l23,1729r26,17l80,1753r9192,l9303,1746r26,-17l9346,1704r6,-31l9352,80r-6,-31l9329,23,9303,6,9272,xe" filled="f" strokeweight=".14056mm">
                  <v:path arrowok="t" o:connecttype="custom" o:connectlocs="9272,307;80,307;49,313;23,330;6,356;0,387;0,1980;6,2011;23,2036;49,2053;80,2060;9272,2060;9303,2053;9329,2036;9346,2011;9352,1980;9352,387;9346,356;9329,330;9303,313;9272,307" o:connectangles="0,0,0,0,0,0,0,0,0,0,0,0,0,0,0,0,0,0,0,0,0"/>
                </v:shape>
                <v:line id="Line 47" o:spid="_x0000_s1086" style="position:absolute;visibility:visible;mso-wrap-style:square" from="5853,1676" to="5913,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" strokeweight=".14039mm"/>
                <v:shape id="Text Box 46" o:spid="_x0000_s1087" type="#_x0000_t202" style="position:absolute;left:1440;top:303;width:9361;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3E9D803" w14:textId="77777777" w:rsidR="00090BC7" w:rsidRDefault="00090BC7">
                        <w:pPr>
                          <w:spacing w:before="3"/>
                          <w:rPr>
                            <w:sz w:val="20"/>
                          </w:rPr>
                        </w:pPr>
                      </w:p>
                      <w:p w14:paraId="0D109C79" w14:textId="77777777" w:rsidR="00090BC7" w:rsidRDefault="00090BC7">
                        <w:pPr>
                          <w:ind w:left="273"/>
                          <w:rPr>
                            <w:b/>
                            <w:sz w:val="20"/>
                          </w:rPr>
                        </w:pPr>
                        <w:r>
                          <w:rPr>
                            <w:b/>
                            <w:sz w:val="20"/>
                          </w:rPr>
                          <w:t>Conformance Requirement 14 (Multiple Population Indexing):</w:t>
                        </w:r>
                      </w:p>
                      <w:p w14:paraId="514F75F8" w14:textId="77777777" w:rsidR="00090BC7" w:rsidRDefault="00090BC7">
                        <w:pPr>
                          <w:spacing w:before="9"/>
                          <w:ind w:left="273"/>
                          <w:rPr>
                            <w:sz w:val="20"/>
                          </w:rPr>
                        </w:pPr>
                        <w:r>
                          <w:rPr>
                            <w:sz w:val="20"/>
                          </w:rPr>
                          <w:t>When specifying multiple populations and/or multiple population groups the following naming scheme</w:t>
                        </w:r>
                      </w:p>
                      <w:p w14:paraId="1B3EAB47" w14:textId="77777777" w:rsidR="00090BC7" w:rsidRDefault="00090BC7" w:rsidP="0083059C">
                        <w:pPr>
                          <w:spacing w:before="9"/>
                          <w:ind w:left="273"/>
                          <w:rPr>
                            <w:sz w:val="20"/>
                          </w:rPr>
                        </w:pPr>
                        <w:r>
                          <w:rPr>
                            <w:b/>
                            <w:sz w:val="20"/>
                          </w:rPr>
                          <w:t xml:space="preserve">SHOULD </w:t>
                        </w:r>
                        <w:r>
                          <w:rPr>
                            <w:sz w:val="20"/>
                          </w:rPr>
                          <w:t>be used</w:t>
                        </w:r>
                      </w:p>
                      <w:p w14:paraId="3A762A14" w14:textId="77777777" w:rsidR="00090BC7" w:rsidRDefault="00090BC7" w:rsidP="0083059C">
                        <w:pPr>
                          <w:spacing w:before="9"/>
                          <w:ind w:left="273"/>
                          <w:rPr>
                            <w:sz w:val="20"/>
                          </w:rPr>
                        </w:pPr>
                      </w:p>
                      <w:p w14:paraId="348BD6C1" w14:textId="4E3D8DF2" w:rsidR="00090BC7" w:rsidRPr="0083059C" w:rsidRDefault="00090BC7" w:rsidP="0040431D">
                        <w:pPr>
                          <w:pStyle w:val="ListParagraph"/>
                          <w:numPr>
                            <w:ilvl w:val="0"/>
                            <w:numId w:val="58"/>
                          </w:numPr>
                          <w:spacing w:before="9"/>
                          <w:ind w:left="810" w:hanging="180"/>
                          <w:rPr>
                            <w:sz w:val="20"/>
                          </w:rPr>
                        </w:pPr>
                        <w:r w:rsidRPr="0083059C">
                          <w:rPr>
                            <w:w w:val="105"/>
                            <w:sz w:val="20"/>
                          </w:rPr>
                          <w:t>(</w:t>
                        </w:r>
                        <w:r w:rsidRPr="0083059C">
                          <w:rPr>
                            <w:i/>
                            <w:w w:val="105"/>
                            <w:sz w:val="20"/>
                          </w:rPr>
                          <w:t>Criteria Name</w:t>
                        </w:r>
                        <w:r w:rsidRPr="0083059C">
                          <w:rPr>
                            <w:w w:val="105"/>
                            <w:sz w:val="20"/>
                          </w:rPr>
                          <w:t>) (</w:t>
                        </w:r>
                        <w:r w:rsidRPr="0083059C">
                          <w:rPr>
                            <w:i/>
                            <w:w w:val="105"/>
                            <w:sz w:val="20"/>
                          </w:rPr>
                          <w:t xml:space="preserve">population group </w:t>
                        </w:r>
                        <w:proofErr w:type="gramStart"/>
                        <w:r w:rsidRPr="0083059C">
                          <w:rPr>
                            <w:i/>
                            <w:w w:val="105"/>
                            <w:sz w:val="20"/>
                          </w:rPr>
                          <w:t>number</w:t>
                        </w:r>
                        <w:r w:rsidRPr="0083059C">
                          <w:rPr>
                            <w:w w:val="105"/>
                            <w:sz w:val="20"/>
                          </w:rPr>
                          <w:t>)(</w:t>
                        </w:r>
                        <w:proofErr w:type="gramEnd"/>
                        <w:r w:rsidRPr="0083059C">
                          <w:rPr>
                            <w:w w:val="105"/>
                            <w:sz w:val="20"/>
                          </w:rPr>
                          <w:t xml:space="preserve"> </w:t>
                        </w:r>
                        <w:r w:rsidRPr="0083059C">
                          <w:rPr>
                            <w:i/>
                            <w:w w:val="105"/>
                            <w:sz w:val="20"/>
                          </w:rPr>
                          <w:t>population number</w:t>
                        </w:r>
                        <w:r w:rsidRPr="0083059C">
                          <w:rPr>
                            <w:w w:val="105"/>
                            <w:sz w:val="20"/>
                          </w:rPr>
                          <w:t>)</w:t>
                        </w:r>
                      </w:p>
                    </w:txbxContent>
                  </v:textbox>
                </v:shape>
                <w10:wrap type="topAndBottom" anchorx="page"/>
              </v:group>
            </w:pict>
          </mc:Fallback>
        </mc:AlternateContent>
      </w:r>
    </w:p>
    <w:p w14:paraId="6284175B" w14:textId="77777777" w:rsidR="00A0534D" w:rsidRDefault="00A0534D">
      <w:pPr>
        <w:pStyle w:val="BodyText"/>
        <w:spacing w:before="3"/>
        <w:rPr>
          <w:sz w:val="18"/>
        </w:rPr>
      </w:pPr>
    </w:p>
    <w:p w14:paraId="0080E47D" w14:textId="24BD5F5F" w:rsidR="00A0534D" w:rsidRDefault="00204EE5">
      <w:pPr>
        <w:pStyle w:val="BodyText"/>
        <w:spacing w:before="62" w:line="252" w:lineRule="auto"/>
        <w:ind w:left="660" w:right="259"/>
        <w:jc w:val="both"/>
      </w:pPr>
      <w:r>
        <w:rPr>
          <w:noProof/>
        </w:rPr>
        <mc:AlternateContent>
          <mc:Choice Requires="wps">
            <w:drawing>
              <wp:anchor distT="0" distB="0" distL="114300" distR="114300" simplePos="0" relativeHeight="251749376" behindDoc="1" locked="0" layoutInCell="1" allowOverlap="1" wp14:anchorId="5AF92093" wp14:editId="737C1665">
                <wp:simplePos x="0" y="0"/>
                <wp:positionH relativeFrom="page">
                  <wp:posOffset>1192530</wp:posOffset>
                </wp:positionH>
                <wp:positionV relativeFrom="paragraph">
                  <wp:posOffset>339090</wp:posOffset>
                </wp:positionV>
                <wp:extent cx="41910" cy="0"/>
                <wp:effectExtent l="11430" t="8890" r="22860" b="29210"/>
                <wp:wrapNone/>
                <wp:docPr id="7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DA7BD" id="Line 44" o:spid="_x0000_s1026" style="position:absolute;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3.9pt,26.7pt" to="97.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" strokeweight=".14039mm">
                <w10:wrap anchorx="page"/>
              </v:line>
            </w:pict>
          </mc:Fallback>
        </mc:AlternateContent>
      </w:r>
      <w:r w:rsidR="0083059C">
        <w:t>Note when a measure has a single population group but multiple populations (such as a ratio measure)</w:t>
      </w:r>
      <w:r w:rsidR="00F15295">
        <w:t>, the</w:t>
      </w:r>
      <w:r w:rsidR="0083059C">
        <w:t xml:space="preserve"> </w:t>
      </w:r>
      <w:proofErr w:type="gramStart"/>
      <w:r w:rsidR="0083059C">
        <w:t>“ ”</w:t>
      </w:r>
      <w:proofErr w:type="gramEnd"/>
      <w:r w:rsidR="0083059C">
        <w:t xml:space="preserve"> is dropped. For example, </w:t>
      </w:r>
      <w:r w:rsidR="0083059C">
        <w:rPr>
          <w:rFonts w:ascii="Courier New" w:hAnsi="Courier New"/>
          <w:color w:val="0000FF"/>
          <w:sz w:val="20"/>
        </w:rPr>
        <w:t>"Initial Population 1"</w:t>
      </w:r>
      <w:r w:rsidR="0083059C">
        <w:t xml:space="preserve">, </w:t>
      </w:r>
      <w:r w:rsidR="0083059C">
        <w:rPr>
          <w:rFonts w:ascii="Courier New" w:hAnsi="Courier New"/>
          <w:color w:val="0000FF"/>
          <w:sz w:val="20"/>
        </w:rPr>
        <w:t xml:space="preserve">"Initial Population 2" </w:t>
      </w:r>
      <w:r w:rsidR="00F15295">
        <w:t>refers</w:t>
      </w:r>
      <w:r w:rsidR="0083059C">
        <w:t xml:space="preserve"> to the populations </w:t>
      </w:r>
      <w:r w:rsidR="0083059C">
        <w:rPr>
          <w:spacing w:val="-3"/>
        </w:rPr>
        <w:t xml:space="preserve">NOT </w:t>
      </w:r>
      <w:r w:rsidR="0083059C">
        <w:t>population</w:t>
      </w:r>
      <w:r w:rsidR="0083059C">
        <w:rPr>
          <w:spacing w:val="-26"/>
        </w:rPr>
        <w:t xml:space="preserve"> </w:t>
      </w:r>
      <w:r w:rsidR="0083059C">
        <w:t>groups.</w:t>
      </w:r>
    </w:p>
    <w:p w14:paraId="6BCA4E7F" w14:textId="100081C0" w:rsidR="00A0534D" w:rsidRDefault="0083059C">
      <w:pPr>
        <w:pStyle w:val="BodyText"/>
        <w:spacing w:before="125" w:line="256" w:lineRule="auto"/>
        <w:ind w:left="660" w:right="259"/>
        <w:jc w:val="both"/>
      </w:pPr>
      <w:r>
        <w:t xml:space="preserve">Note also that when a measure has multiple population groups, the expectation is that the measure would have multiple scores, one for each population group. The formulas for calculation of the groups do not </w:t>
      </w:r>
      <w:r w:rsidR="00F15295">
        <w:t>change;</w:t>
      </w:r>
      <w:r>
        <w:t xml:space="preserve"> they are the same as for single group measures, just calculated using the criteria for each group.</w:t>
      </w:r>
    </w:p>
    <w:p w14:paraId="6603D0C5" w14:textId="77777777" w:rsidR="00A0534D" w:rsidRDefault="00A0534D">
      <w:pPr>
        <w:pStyle w:val="BodyText"/>
        <w:spacing w:before="3"/>
        <w:rPr>
          <w:sz w:val="26"/>
        </w:rPr>
      </w:pPr>
    </w:p>
    <w:p w14:paraId="3B6CFD6B" w14:textId="77777777" w:rsidR="00A0534D" w:rsidRDefault="0083059C" w:rsidP="00D82997">
      <w:pPr>
        <w:pStyle w:val="Heading2"/>
        <w:numPr>
          <w:ilvl w:val="1"/>
          <w:numId w:val="12"/>
        </w:numPr>
        <w:tabs>
          <w:tab w:val="left" w:pos="1198"/>
        </w:tabs>
        <w:ind w:left="1198"/>
        <w:jc w:val="both"/>
      </w:pPr>
      <w:bookmarkStart w:id="121" w:name="5.8_Stratification"/>
      <w:bookmarkStart w:id="122" w:name="_Toc519432946"/>
      <w:bookmarkEnd w:id="121"/>
      <w:r>
        <w:t>Stratification</w:t>
      </w:r>
      <w:bookmarkEnd w:id="122"/>
    </w:p>
    <w:p w14:paraId="5F42C244" w14:textId="77777777" w:rsidR="00A0534D" w:rsidRDefault="00204EE5">
      <w:pPr>
        <w:pStyle w:val="BodyText"/>
        <w:spacing w:before="8"/>
        <w:rPr>
          <w:b/>
          <w:sz w:val="24"/>
        </w:rPr>
      </w:pPr>
      <w:r>
        <w:rPr>
          <w:noProof/>
        </w:rPr>
        <mc:AlternateContent>
          <mc:Choice Requires="wpg">
            <w:drawing>
              <wp:anchor distT="0" distB="0" distL="0" distR="0" simplePos="0" relativeHeight="251578368" behindDoc="0" locked="0" layoutInCell="1" allowOverlap="1" wp14:anchorId="5EF77278" wp14:editId="1134B260">
                <wp:simplePos x="0" y="0"/>
                <wp:positionH relativeFrom="page">
                  <wp:posOffset>914400</wp:posOffset>
                </wp:positionH>
                <wp:positionV relativeFrom="paragraph">
                  <wp:posOffset>205105</wp:posOffset>
                </wp:positionV>
                <wp:extent cx="5944235" cy="1543050"/>
                <wp:effectExtent l="0" t="0" r="18415" b="19050"/>
                <wp:wrapTopAndBottom/>
                <wp:docPr id="7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543050"/>
                          <a:chOff x="1440" y="324"/>
                          <a:chExt cx="9361" cy="2002"/>
                        </a:xfrm>
                      </wpg:grpSpPr>
                      <wps:wsp>
                        <wps:cNvPr id="75" name="Freeform 43"/>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6" name="Freeform 42"/>
                        <wps:cNvSpPr>
                          <a:spLocks/>
                        </wps:cNvSpPr>
                        <wps:spPr bwMode="auto">
                          <a:xfrm>
                            <a:off x="1444" y="328"/>
                            <a:ext cx="9353" cy="1994"/>
                          </a:xfrm>
                          <a:custGeom>
                            <a:avLst/>
                            <a:gdLst>
                              <a:gd name="T0" fmla="+- 0 10716 1444"/>
                              <a:gd name="T1" fmla="*/ T0 w 9353"/>
                              <a:gd name="T2" fmla="+- 0 328 328"/>
                              <a:gd name="T3" fmla="*/ 328 h 1994"/>
                              <a:gd name="T4" fmla="+- 0 1524 1444"/>
                              <a:gd name="T5" fmla="*/ T4 w 9353"/>
                              <a:gd name="T6" fmla="+- 0 328 328"/>
                              <a:gd name="T7" fmla="*/ 328 h 1994"/>
                              <a:gd name="T8" fmla="+- 0 1493 1444"/>
                              <a:gd name="T9" fmla="*/ T8 w 9353"/>
                              <a:gd name="T10" fmla="+- 0 334 328"/>
                              <a:gd name="T11" fmla="*/ 334 h 1994"/>
                              <a:gd name="T12" fmla="+- 0 1467 1444"/>
                              <a:gd name="T13" fmla="*/ T12 w 9353"/>
                              <a:gd name="T14" fmla="+- 0 351 328"/>
                              <a:gd name="T15" fmla="*/ 351 h 1994"/>
                              <a:gd name="T16" fmla="+- 0 1450 1444"/>
                              <a:gd name="T17" fmla="*/ T16 w 9353"/>
                              <a:gd name="T18" fmla="+- 0 377 328"/>
                              <a:gd name="T19" fmla="*/ 377 h 1994"/>
                              <a:gd name="T20" fmla="+- 0 1444 1444"/>
                              <a:gd name="T21" fmla="*/ T20 w 9353"/>
                              <a:gd name="T22" fmla="+- 0 408 328"/>
                              <a:gd name="T23" fmla="*/ 408 h 1994"/>
                              <a:gd name="T24" fmla="+- 0 1444 1444"/>
                              <a:gd name="T25" fmla="*/ T24 w 9353"/>
                              <a:gd name="T26" fmla="+- 0 2242 328"/>
                              <a:gd name="T27" fmla="*/ 2242 h 1994"/>
                              <a:gd name="T28" fmla="+- 0 1450 1444"/>
                              <a:gd name="T29" fmla="*/ T28 w 9353"/>
                              <a:gd name="T30" fmla="+- 0 2273 328"/>
                              <a:gd name="T31" fmla="*/ 2273 h 1994"/>
                              <a:gd name="T32" fmla="+- 0 1467 1444"/>
                              <a:gd name="T33" fmla="*/ T32 w 9353"/>
                              <a:gd name="T34" fmla="+- 0 2298 328"/>
                              <a:gd name="T35" fmla="*/ 2298 h 1994"/>
                              <a:gd name="T36" fmla="+- 0 1493 1444"/>
                              <a:gd name="T37" fmla="*/ T36 w 9353"/>
                              <a:gd name="T38" fmla="+- 0 2315 328"/>
                              <a:gd name="T39" fmla="*/ 2315 h 1994"/>
                              <a:gd name="T40" fmla="+- 0 1524 1444"/>
                              <a:gd name="T41" fmla="*/ T40 w 9353"/>
                              <a:gd name="T42" fmla="+- 0 2322 328"/>
                              <a:gd name="T43" fmla="*/ 2322 h 1994"/>
                              <a:gd name="T44" fmla="+- 0 10716 1444"/>
                              <a:gd name="T45" fmla="*/ T44 w 9353"/>
                              <a:gd name="T46" fmla="+- 0 2322 328"/>
                              <a:gd name="T47" fmla="*/ 2322 h 1994"/>
                              <a:gd name="T48" fmla="+- 0 10747 1444"/>
                              <a:gd name="T49" fmla="*/ T48 w 9353"/>
                              <a:gd name="T50" fmla="+- 0 2315 328"/>
                              <a:gd name="T51" fmla="*/ 2315 h 1994"/>
                              <a:gd name="T52" fmla="+- 0 10773 1444"/>
                              <a:gd name="T53" fmla="*/ T52 w 9353"/>
                              <a:gd name="T54" fmla="+- 0 2298 328"/>
                              <a:gd name="T55" fmla="*/ 2298 h 1994"/>
                              <a:gd name="T56" fmla="+- 0 10790 1444"/>
                              <a:gd name="T57" fmla="*/ T56 w 9353"/>
                              <a:gd name="T58" fmla="+- 0 2273 328"/>
                              <a:gd name="T59" fmla="*/ 2273 h 1994"/>
                              <a:gd name="T60" fmla="+- 0 10796 1444"/>
                              <a:gd name="T61" fmla="*/ T60 w 9353"/>
                              <a:gd name="T62" fmla="+- 0 2242 328"/>
                              <a:gd name="T63" fmla="*/ 2242 h 1994"/>
                              <a:gd name="T64" fmla="+- 0 10796 1444"/>
                              <a:gd name="T65" fmla="*/ T64 w 9353"/>
                              <a:gd name="T66" fmla="+- 0 408 328"/>
                              <a:gd name="T67" fmla="*/ 408 h 1994"/>
                              <a:gd name="T68" fmla="+- 0 10790 1444"/>
                              <a:gd name="T69" fmla="*/ T68 w 9353"/>
                              <a:gd name="T70" fmla="+- 0 377 328"/>
                              <a:gd name="T71" fmla="*/ 377 h 1994"/>
                              <a:gd name="T72" fmla="+- 0 10773 1444"/>
                              <a:gd name="T73" fmla="*/ T72 w 9353"/>
                              <a:gd name="T74" fmla="+- 0 351 328"/>
                              <a:gd name="T75" fmla="*/ 351 h 1994"/>
                              <a:gd name="T76" fmla="+- 0 10747 1444"/>
                              <a:gd name="T77" fmla="*/ T76 w 9353"/>
                              <a:gd name="T78" fmla="+- 0 334 328"/>
                              <a:gd name="T79" fmla="*/ 334 h 1994"/>
                              <a:gd name="T80" fmla="+- 0 10716 1444"/>
                              <a:gd name="T81" fmla="*/ T80 w 9353"/>
                              <a:gd name="T82" fmla="+- 0 328 328"/>
                              <a:gd name="T83" fmla="*/ 328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994">
                                <a:moveTo>
                                  <a:pt x="9272" y="0"/>
                                </a:moveTo>
                                <a:lnTo>
                                  <a:pt x="80" y="0"/>
                                </a:lnTo>
                                <a:lnTo>
                                  <a:pt x="49" y="6"/>
                                </a:lnTo>
                                <a:lnTo>
                                  <a:pt x="23" y="23"/>
                                </a:lnTo>
                                <a:lnTo>
                                  <a:pt x="6" y="49"/>
                                </a:lnTo>
                                <a:lnTo>
                                  <a:pt x="0" y="80"/>
                                </a:lnTo>
                                <a:lnTo>
                                  <a:pt x="0" y="1914"/>
                                </a:lnTo>
                                <a:lnTo>
                                  <a:pt x="6" y="1945"/>
                                </a:lnTo>
                                <a:lnTo>
                                  <a:pt x="23" y="1970"/>
                                </a:lnTo>
                                <a:lnTo>
                                  <a:pt x="49" y="1987"/>
                                </a:lnTo>
                                <a:lnTo>
                                  <a:pt x="80" y="1994"/>
                                </a:lnTo>
                                <a:lnTo>
                                  <a:pt x="9272" y="1994"/>
                                </a:lnTo>
                                <a:lnTo>
                                  <a:pt x="9303" y="1987"/>
                                </a:lnTo>
                                <a:lnTo>
                                  <a:pt x="9329" y="1970"/>
                                </a:lnTo>
                                <a:lnTo>
                                  <a:pt x="9346" y="1945"/>
                                </a:lnTo>
                                <a:lnTo>
                                  <a:pt x="9352" y="191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7" name="Text Box 41"/>
                        <wps:cNvSpPr txBox="1">
                          <a:spLocks noChangeArrowheads="1"/>
                        </wps:cNvSpPr>
                        <wps:spPr bwMode="auto">
                          <a:xfrm>
                            <a:off x="1440" y="324"/>
                            <a:ext cx="9361" cy="200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123" w:name="_bookmark80"/>
                              <w:bookmarkEnd w:id="123"/>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proofErr w:type="spellStart"/>
                              <w:r w:rsidRPr="00F45897">
                                <w:rPr>
                                  <w:sz w:val="20"/>
                                </w:rPr>
                                <w:t>Stratifier</w:t>
                              </w:r>
                              <w:proofErr w:type="spellEnd"/>
                              <w:r w:rsidRPr="00F45897">
                                <w:rPr>
                                  <w:sz w:val="20"/>
                                </w:rPr>
                                <w:t xml:space="preserve">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proofErr w:type="spellStart"/>
                              <w:r w:rsidRPr="00F45897">
                                <w:rPr>
                                  <w:sz w:val="20"/>
                                </w:rPr>
                                <w:t>stratifier</w:t>
                              </w:r>
                              <w:proofErr w:type="spellEnd"/>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proofErr w:type="spellStart"/>
                              <w:r w:rsidRPr="00F45897">
                                <w:rPr>
                                  <w:rFonts w:ascii="Courier New"/>
                                  <w:sz w:val="20"/>
                                </w:rPr>
                                <w:t>criteriaReference</w:t>
                              </w:r>
                              <w:proofErr w:type="spellEnd"/>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F77278" id="Group 40" o:spid="_x0000_s1088" style="position:absolute;margin-left:1in;margin-top:16.15pt;width:468.05pt;height:121.5pt;z-index:251578368;mso-wrap-distance-left:0;mso-wrap-distance-right:0;mso-position-horizontal-relative:page" coordorigin="1440,324" coordsize="9361,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">
                <v:shape id="Freeform 43" o:spid="_x0000_s1089"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" path="m9272,l80,,49,6,23,23,6,49,,80,,1914r6,31l23,1970r26,17l80,1994r9192,l9303,1987r26,-17l9346,1945r6,-31l9352,80r-6,-31l9329,23,9303,6,9272,xe" fillcolor="#fffde8" stroked="f">
                  <v:path arrowok="t" o:connecttype="custom" o:connectlocs="9272,328;80,328;49,334;23,351;6,377;0,408;0,2242;6,2273;23,2298;49,2315;80,2322;9272,2322;9303,2315;9329,2298;9346,2273;9352,2242;9352,408;9346,377;9329,351;9303,334;9272,328" o:connectangles="0,0,0,0,0,0,0,0,0,0,0,0,0,0,0,0,0,0,0,0,0"/>
                </v:shape>
                <v:shape id="Freeform 42" o:spid="_x0000_s1090" style="position:absolute;left:1444;top:328;width:9353;height:1994;visibility:visible;mso-wrap-style:square;v-text-anchor:top" coordsize="935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" path="m9272,l80,,49,6,23,23,6,49,,80,,1914r6,31l23,1970r26,17l80,1994r9192,l9303,1987r26,-17l9346,1945r6,-31l9352,80r-6,-31l9329,23,9303,6,9272,xe" filled="f" strokeweight=".14056mm">
                  <v:path arrowok="t" o:connecttype="custom" o:connectlocs="9272,328;80,328;49,334;23,351;6,377;0,408;0,2242;6,2273;23,2298;49,2315;80,2322;9272,2322;9303,2315;9329,2298;9346,2273;9352,2242;9352,408;9346,377;9329,351;9303,334;9272,328" o:connectangles="0,0,0,0,0,0,0,0,0,0,0,0,0,0,0,0,0,0,0,0,0"/>
                </v:shape>
                <v:shape id="Text Box 41" o:spid="_x0000_s1091" type="#_x0000_t202" style="position:absolute;left:1440;top:324;width:9361;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68FEBDD" w14:textId="77777777" w:rsidR="00090BC7" w:rsidRDefault="00090BC7">
                        <w:pPr>
                          <w:spacing w:before="3"/>
                          <w:rPr>
                            <w:b/>
                            <w:sz w:val="20"/>
                          </w:rPr>
                        </w:pPr>
                      </w:p>
                      <w:p w14:paraId="6A58503B" w14:textId="77777777" w:rsidR="00090BC7" w:rsidRDefault="00090BC7">
                        <w:pPr>
                          <w:ind w:left="237" w:right="4374"/>
                          <w:jc w:val="center"/>
                          <w:rPr>
                            <w:b/>
                            <w:sz w:val="20"/>
                          </w:rPr>
                        </w:pPr>
                        <w:bookmarkStart w:id="124" w:name="_bookmark80"/>
                        <w:bookmarkEnd w:id="124"/>
                        <w:r>
                          <w:rPr>
                            <w:b/>
                            <w:sz w:val="20"/>
                          </w:rPr>
                          <w:t>Conformance Requirement 15 (Stratification Criteria):</w:t>
                        </w:r>
                      </w:p>
                      <w:p w14:paraId="590AC432" w14:textId="77777777" w:rsidR="00090BC7" w:rsidRPr="00F45897" w:rsidRDefault="00090BC7" w:rsidP="0040431D">
                        <w:pPr>
                          <w:pStyle w:val="ListParagraph"/>
                          <w:numPr>
                            <w:ilvl w:val="0"/>
                            <w:numId w:val="53"/>
                          </w:numPr>
                          <w:tabs>
                            <w:tab w:val="left" w:pos="820"/>
                          </w:tabs>
                          <w:spacing w:before="5"/>
                          <w:rPr>
                            <w:sz w:val="20"/>
                          </w:rPr>
                        </w:pPr>
                        <w:proofErr w:type="spellStart"/>
                        <w:r w:rsidRPr="00F45897">
                          <w:rPr>
                            <w:sz w:val="20"/>
                          </w:rPr>
                          <w:t>Stratifier</w:t>
                        </w:r>
                        <w:proofErr w:type="spellEnd"/>
                        <w:r w:rsidRPr="00F45897">
                          <w:rPr>
                            <w:sz w:val="20"/>
                          </w:rPr>
                          <w:t xml:space="preserve"> criteria </w:t>
                        </w:r>
                        <w:r w:rsidRPr="00F45897">
                          <w:rPr>
                            <w:b/>
                            <w:sz w:val="20"/>
                          </w:rPr>
                          <w:t xml:space="preserve">SHALL </w:t>
                        </w:r>
                        <w:r w:rsidRPr="00F45897">
                          <w:rPr>
                            <w:b/>
                            <w:spacing w:val="-3"/>
                            <w:sz w:val="20"/>
                          </w:rPr>
                          <w:t xml:space="preserve">NOT </w:t>
                        </w:r>
                        <w:r w:rsidRPr="00F45897">
                          <w:rPr>
                            <w:sz w:val="20"/>
                          </w:rPr>
                          <w:t>include HQMF logical</w:t>
                        </w:r>
                        <w:r w:rsidRPr="00F45897">
                          <w:rPr>
                            <w:spacing w:val="-32"/>
                            <w:sz w:val="20"/>
                          </w:rPr>
                          <w:t xml:space="preserve"> </w:t>
                        </w:r>
                        <w:r w:rsidRPr="00F45897">
                          <w:rPr>
                            <w:sz w:val="20"/>
                          </w:rPr>
                          <w:t>operators.</w:t>
                        </w:r>
                      </w:p>
                      <w:p w14:paraId="0D158710" w14:textId="77777777" w:rsidR="00090BC7" w:rsidRPr="00F45897" w:rsidRDefault="00090BC7" w:rsidP="0040431D">
                        <w:pPr>
                          <w:pStyle w:val="ListParagraph"/>
                          <w:numPr>
                            <w:ilvl w:val="0"/>
                            <w:numId w:val="53"/>
                          </w:numPr>
                          <w:tabs>
                            <w:tab w:val="left" w:pos="820"/>
                          </w:tabs>
                          <w:spacing w:before="113" w:line="240" w:lineRule="exact"/>
                          <w:ind w:right="417"/>
                          <w:rPr>
                            <w:sz w:val="20"/>
                          </w:rPr>
                        </w:pPr>
                        <w:r w:rsidRPr="00F45897">
                          <w:rPr>
                            <w:sz w:val="20"/>
                          </w:rPr>
                          <w:t>Each</w:t>
                        </w:r>
                        <w:r w:rsidRPr="00F45897">
                          <w:rPr>
                            <w:spacing w:val="-6"/>
                            <w:sz w:val="20"/>
                          </w:rPr>
                          <w:t xml:space="preserve"> </w:t>
                        </w:r>
                        <w:proofErr w:type="spellStart"/>
                        <w:r w:rsidRPr="00F45897">
                          <w:rPr>
                            <w:sz w:val="20"/>
                          </w:rPr>
                          <w:t>stratifier</w:t>
                        </w:r>
                        <w:proofErr w:type="spellEnd"/>
                        <w:r w:rsidRPr="00F45897">
                          <w:rPr>
                            <w:spacing w:val="-6"/>
                            <w:sz w:val="20"/>
                          </w:rPr>
                          <w:t xml:space="preserve"> </w:t>
                        </w:r>
                        <w:r w:rsidRPr="00F45897">
                          <w:rPr>
                            <w:sz w:val="20"/>
                          </w:rPr>
                          <w:t>criteria</w:t>
                        </w:r>
                        <w:r w:rsidRPr="00F45897">
                          <w:rPr>
                            <w:spacing w:val="-6"/>
                            <w:sz w:val="20"/>
                          </w:rPr>
                          <w:t xml:space="preserve"> </w:t>
                        </w:r>
                        <w:r w:rsidRPr="00F45897">
                          <w:rPr>
                            <w:sz w:val="20"/>
                          </w:rPr>
                          <w:t>child</w:t>
                        </w:r>
                        <w:r w:rsidRPr="00F45897">
                          <w:rPr>
                            <w:spacing w:val="-6"/>
                            <w:sz w:val="20"/>
                          </w:rPr>
                          <w:t xml:space="preserve"> </w:t>
                        </w:r>
                        <w:r w:rsidRPr="00F45897">
                          <w:rPr>
                            <w:rFonts w:ascii="Courier New"/>
                            <w:sz w:val="20"/>
                          </w:rPr>
                          <w:t>precondition</w:t>
                        </w:r>
                        <w:r w:rsidRPr="00F45897">
                          <w:rPr>
                            <w:rFonts w:ascii="Courier New"/>
                            <w:spacing w:val="-76"/>
                            <w:sz w:val="20"/>
                          </w:rPr>
                          <w:t xml:space="preserve"> </w:t>
                        </w:r>
                        <w:r w:rsidRPr="00F45897">
                          <w:rPr>
                            <w:b/>
                            <w:sz w:val="20"/>
                          </w:rPr>
                          <w:t>SHALL</w:t>
                        </w:r>
                        <w:r w:rsidRPr="00F45897">
                          <w:rPr>
                            <w:b/>
                            <w:spacing w:val="-6"/>
                            <w:sz w:val="20"/>
                          </w:rPr>
                          <w:t xml:space="preserve"> </w:t>
                        </w:r>
                        <w:r w:rsidRPr="00F45897">
                          <w:rPr>
                            <w:sz w:val="20"/>
                          </w:rPr>
                          <w:t>include</w:t>
                        </w:r>
                        <w:r w:rsidRPr="00F45897">
                          <w:rPr>
                            <w:spacing w:val="-6"/>
                            <w:sz w:val="20"/>
                          </w:rPr>
                          <w:t xml:space="preserve"> </w:t>
                        </w:r>
                        <w:r w:rsidRPr="00F45897">
                          <w:rPr>
                            <w:sz w:val="20"/>
                          </w:rPr>
                          <w:t>one</w:t>
                        </w:r>
                        <w:r w:rsidRPr="00F45897">
                          <w:rPr>
                            <w:spacing w:val="-6"/>
                            <w:sz w:val="20"/>
                          </w:rPr>
                          <w:t xml:space="preserve"> </w:t>
                        </w:r>
                        <w:proofErr w:type="spellStart"/>
                        <w:r w:rsidRPr="00F45897">
                          <w:rPr>
                            <w:rFonts w:ascii="Courier New"/>
                            <w:sz w:val="20"/>
                          </w:rPr>
                          <w:t>criteriaReference</w:t>
                        </w:r>
                        <w:proofErr w:type="spellEnd"/>
                        <w:r w:rsidRPr="00F45897">
                          <w:rPr>
                            <w:rFonts w:ascii="Courier New"/>
                            <w:spacing w:val="-76"/>
                            <w:sz w:val="20"/>
                          </w:rPr>
                          <w:t xml:space="preserve"> </w:t>
                        </w:r>
                        <w:r w:rsidRPr="00F45897">
                          <w:rPr>
                            <w:sz w:val="20"/>
                          </w:rPr>
                          <w:t>element referencing a single CQL</w:t>
                        </w:r>
                        <w:r w:rsidRPr="00F45897">
                          <w:rPr>
                            <w:spacing w:val="-18"/>
                            <w:sz w:val="20"/>
                          </w:rPr>
                          <w:t xml:space="preserve"> </w:t>
                        </w:r>
                        <w:r w:rsidRPr="00F45897">
                          <w:rPr>
                            <w:sz w:val="20"/>
                          </w:rPr>
                          <w:t>expression.</w:t>
                        </w:r>
                      </w:p>
                      <w:p w14:paraId="0DEB1C93" w14:textId="6912CAEC" w:rsidR="00090BC7" w:rsidRDefault="00090BC7" w:rsidP="0040431D">
                        <w:pPr>
                          <w:pStyle w:val="ListParagraph"/>
                          <w:numPr>
                            <w:ilvl w:val="0"/>
                            <w:numId w:val="53"/>
                          </w:numPr>
                          <w:tabs>
                            <w:tab w:val="left" w:pos="820"/>
                          </w:tabs>
                          <w:spacing w:before="120"/>
                          <w:rPr>
                            <w:sz w:val="20"/>
                          </w:rPr>
                        </w:pPr>
                        <w:r>
                          <w:rPr>
                            <w:sz w:val="20"/>
                          </w:rPr>
                          <w:t>For patient-based measures, t</w:t>
                        </w:r>
                        <w:r w:rsidRPr="00F45897">
                          <w:rPr>
                            <w:sz w:val="20"/>
                          </w:rPr>
                          <w:t xml:space="preserve">he CQL expression </w:t>
                        </w:r>
                        <w:r w:rsidRPr="00F45897">
                          <w:rPr>
                            <w:b/>
                            <w:sz w:val="20"/>
                          </w:rPr>
                          <w:t xml:space="preserve">SHALL </w:t>
                        </w:r>
                        <w:r w:rsidRPr="00F45897">
                          <w:rPr>
                            <w:sz w:val="20"/>
                          </w:rPr>
                          <w:t>return a</w:t>
                        </w:r>
                        <w:r w:rsidRPr="00F45897">
                          <w:rPr>
                            <w:spacing w:val="-23"/>
                            <w:sz w:val="20"/>
                          </w:rPr>
                          <w:t xml:space="preserve"> </w:t>
                        </w:r>
                        <w:r w:rsidRPr="00F45897">
                          <w:rPr>
                            <w:rFonts w:ascii="Courier New"/>
                            <w:b/>
                            <w:color w:val="7F0054"/>
                            <w:sz w:val="20"/>
                          </w:rPr>
                          <w:t>Boolean</w:t>
                        </w:r>
                        <w:r w:rsidRPr="00F45897">
                          <w:rPr>
                            <w:sz w:val="20"/>
                          </w:rPr>
                          <w:t>.</w:t>
                        </w:r>
                      </w:p>
                      <w:p w14:paraId="77592DB7" w14:textId="29CEB9FB" w:rsidR="00090BC7" w:rsidRPr="00F45897" w:rsidRDefault="00090BC7" w:rsidP="00FA77D3">
                        <w:pPr>
                          <w:pStyle w:val="ListParagraph"/>
                          <w:numPr>
                            <w:ilvl w:val="0"/>
                            <w:numId w:val="53"/>
                          </w:numPr>
                          <w:tabs>
                            <w:tab w:val="left" w:pos="820"/>
                          </w:tabs>
                          <w:spacing w:before="120"/>
                          <w:rPr>
                            <w:sz w:val="20"/>
                          </w:rPr>
                        </w:pPr>
                        <w:r>
                          <w:rPr>
                            <w:sz w:val="20"/>
                          </w:rPr>
                          <w:t>For event-based measures (e.g. episode-of-care), t</w:t>
                        </w:r>
                        <w:r w:rsidRPr="00F45897">
                          <w:rPr>
                            <w:sz w:val="20"/>
                          </w:rPr>
                          <w:t xml:space="preserve">he CQL expression </w:t>
                        </w:r>
                        <w:r w:rsidRPr="00F45897">
                          <w:rPr>
                            <w:b/>
                            <w:sz w:val="20"/>
                          </w:rPr>
                          <w:t xml:space="preserve">SHALL </w:t>
                        </w:r>
                        <w:r w:rsidRPr="00F45897">
                          <w:rPr>
                            <w:sz w:val="20"/>
                          </w:rPr>
                          <w:t xml:space="preserve">return </w:t>
                        </w:r>
                        <w:r>
                          <w:rPr>
                            <w:sz w:val="20"/>
                          </w:rPr>
                          <w:t>a list of events of the same type as the population criteria</w:t>
                        </w:r>
                        <w:r w:rsidRPr="00F45897">
                          <w:rPr>
                            <w:sz w:val="20"/>
                          </w:rPr>
                          <w:t>.</w:t>
                        </w:r>
                      </w:p>
                      <w:p w14:paraId="503E0BD8" w14:textId="77777777" w:rsidR="00090BC7" w:rsidRPr="00F45897" w:rsidRDefault="00090BC7" w:rsidP="0040431D">
                        <w:pPr>
                          <w:pStyle w:val="ListParagraph"/>
                          <w:numPr>
                            <w:ilvl w:val="0"/>
                            <w:numId w:val="53"/>
                          </w:numPr>
                          <w:tabs>
                            <w:tab w:val="left" w:pos="820"/>
                          </w:tabs>
                          <w:spacing w:before="120"/>
                          <w:rPr>
                            <w:sz w:val="20"/>
                          </w:rPr>
                        </w:pPr>
                      </w:p>
                    </w:txbxContent>
                  </v:textbox>
                </v:shape>
                <w10:wrap type="topAndBottom" anchorx="page"/>
              </v:group>
            </w:pict>
          </mc:Fallback>
        </mc:AlternateContent>
      </w:r>
    </w:p>
    <w:p w14:paraId="1F23A716" w14:textId="77777777" w:rsidR="00A0534D" w:rsidRDefault="00A0534D">
      <w:pPr>
        <w:pStyle w:val="BodyText"/>
        <w:spacing w:before="3"/>
        <w:rPr>
          <w:b/>
          <w:sz w:val="18"/>
        </w:rPr>
      </w:pPr>
    </w:p>
    <w:p w14:paraId="35CDBE8D" w14:textId="2B8E4C90" w:rsidR="00A0534D" w:rsidRDefault="0083059C">
      <w:pPr>
        <w:pStyle w:val="BodyText"/>
        <w:spacing w:before="62" w:line="252" w:lineRule="auto"/>
        <w:ind w:left="660" w:right="259"/>
        <w:jc w:val="both"/>
      </w:pPr>
      <w:r>
        <w:t xml:space="preserve">Stratification is represented using a </w:t>
      </w:r>
      <w:proofErr w:type="spellStart"/>
      <w:r>
        <w:rPr>
          <w:rFonts w:ascii="Courier New"/>
          <w:sz w:val="20"/>
        </w:rPr>
        <w:t>stratifierCriteria</w:t>
      </w:r>
      <w:proofErr w:type="spellEnd"/>
      <w:r>
        <w:rPr>
          <w:rFonts w:ascii="Courier New"/>
          <w:spacing w:val="-83"/>
          <w:sz w:val="20"/>
        </w:rPr>
        <w:t xml:space="preserve"> </w:t>
      </w:r>
      <w:r>
        <w:t xml:space="preserve">component. The semantics of this </w:t>
      </w:r>
      <w:r>
        <w:lastRenderedPageBreak/>
        <w:t xml:space="preserve">component </w:t>
      </w:r>
      <w:r w:rsidR="00F15295">
        <w:t xml:space="preserve">is </w:t>
      </w:r>
      <w:r>
        <w:t>unchanged from the HQMF specification; the only difference is that each child</w:t>
      </w:r>
      <w:r>
        <w:rPr>
          <w:spacing w:val="-11"/>
        </w:rPr>
        <w:t xml:space="preserve"> </w:t>
      </w:r>
      <w:proofErr w:type="spellStart"/>
      <w:r>
        <w:rPr>
          <w:rFonts w:ascii="Courier New"/>
          <w:sz w:val="20"/>
        </w:rPr>
        <w:t>criteriaReference</w:t>
      </w:r>
      <w:proofErr w:type="spellEnd"/>
      <w:r>
        <w:rPr>
          <w:rFonts w:ascii="Courier New"/>
          <w:sz w:val="20"/>
        </w:rPr>
        <w:t xml:space="preserve"> </w:t>
      </w:r>
      <w:r>
        <w:t xml:space="preserve">references a CQL expression that returns a </w:t>
      </w:r>
      <w:proofErr w:type="spellStart"/>
      <w:r>
        <w:t>boolean</w:t>
      </w:r>
      <w:proofErr w:type="spellEnd"/>
      <w:r>
        <w:t xml:space="preserve"> to determine whether a given patient meets the criteria for that stratification. </w:t>
      </w:r>
      <w:hyperlink w:anchor="_bookmark81" w:history="1">
        <w:r w:rsidR="00974445">
          <w:rPr>
            <w:color w:val="0000FF"/>
          </w:rPr>
          <w:t>Snippet 17</w:t>
        </w:r>
      </w:hyperlink>
      <w:r w:rsidR="00974445">
        <w:rPr>
          <w:color w:val="0000FF"/>
        </w:rPr>
        <w:t xml:space="preserve"> </w:t>
      </w:r>
      <w:r>
        <w:t xml:space="preserve">shows an example </w:t>
      </w:r>
      <w:proofErr w:type="spellStart"/>
      <w:r>
        <w:t>stratifier</w:t>
      </w:r>
      <w:proofErr w:type="spellEnd"/>
      <w:r>
        <w:t xml:space="preserve"> that stratifies results for two</w:t>
      </w:r>
      <w:r>
        <w:rPr>
          <w:spacing w:val="-23"/>
        </w:rPr>
        <w:t xml:space="preserve"> </w:t>
      </w:r>
      <w:r>
        <w:t xml:space="preserve">sub-populations. </w:t>
      </w:r>
      <w:hyperlink w:anchor="_bookmark82" w:history="1">
        <w:r w:rsidR="00974445">
          <w:rPr>
            <w:color w:val="0000FF"/>
          </w:rPr>
          <w:t>Snippet</w:t>
        </w:r>
        <w:r w:rsidR="00974445">
          <w:rPr>
            <w:color w:val="0000FF"/>
            <w:spacing w:val="-10"/>
          </w:rPr>
          <w:t xml:space="preserve"> </w:t>
        </w:r>
        <w:r w:rsidR="00974445">
          <w:rPr>
            <w:color w:val="0000FF"/>
          </w:rPr>
          <w:t>18</w:t>
        </w:r>
      </w:hyperlink>
      <w:r w:rsidR="00974445">
        <w:rPr>
          <w:color w:val="0000FF"/>
          <w:spacing w:val="-10"/>
        </w:rPr>
        <w:t xml:space="preserve"> </w:t>
      </w:r>
      <w:r>
        <w:t>shows</w:t>
      </w:r>
      <w:r>
        <w:rPr>
          <w:spacing w:val="-10"/>
        </w:rPr>
        <w:t xml:space="preserve"> </w:t>
      </w:r>
      <w:r>
        <w:t>the</w:t>
      </w:r>
      <w:r>
        <w:rPr>
          <w:spacing w:val="-10"/>
        </w:rPr>
        <w:t xml:space="preserve"> </w:t>
      </w:r>
      <w:r>
        <w:t>CQL</w:t>
      </w:r>
      <w:r>
        <w:rPr>
          <w:spacing w:val="-10"/>
        </w:rPr>
        <w:t xml:space="preserve"> </w:t>
      </w:r>
      <w:r>
        <w:t>representation</w:t>
      </w:r>
      <w:r>
        <w:rPr>
          <w:spacing w:val="-10"/>
        </w:rPr>
        <w:t xml:space="preserve"> </w:t>
      </w:r>
      <w:r>
        <w:t>of</w:t>
      </w:r>
      <w:r>
        <w:rPr>
          <w:spacing w:val="-10"/>
        </w:rPr>
        <w:t xml:space="preserve"> </w:t>
      </w:r>
      <w:r>
        <w:t>the</w:t>
      </w:r>
      <w:r>
        <w:rPr>
          <w:spacing w:val="-10"/>
        </w:rPr>
        <w:t xml:space="preserve"> </w:t>
      </w:r>
      <w:proofErr w:type="spellStart"/>
      <w:r>
        <w:t>stratifier</w:t>
      </w:r>
      <w:proofErr w:type="spellEnd"/>
      <w:r>
        <w:t>.</w:t>
      </w:r>
    </w:p>
    <w:p w14:paraId="3113EC9C" w14:textId="77777777" w:rsidR="00A0534D" w:rsidRDefault="00204EE5">
      <w:pPr>
        <w:pStyle w:val="BodyText"/>
        <w:spacing w:before="8"/>
        <w:rPr>
          <w:sz w:val="20"/>
        </w:rPr>
      </w:pPr>
      <w:r>
        <w:rPr>
          <w:noProof/>
        </w:rPr>
        <mc:AlternateContent>
          <mc:Choice Requires="wps">
            <w:drawing>
              <wp:anchor distT="0" distB="0" distL="0" distR="0" simplePos="0" relativeHeight="251579392" behindDoc="0" locked="0" layoutInCell="1" allowOverlap="1" wp14:anchorId="58B17C5B" wp14:editId="4FD1D465">
                <wp:simplePos x="0" y="0"/>
                <wp:positionH relativeFrom="page">
                  <wp:posOffset>914400</wp:posOffset>
                </wp:positionH>
                <wp:positionV relativeFrom="paragraph">
                  <wp:posOffset>178435</wp:posOffset>
                </wp:positionV>
                <wp:extent cx="5943600" cy="0"/>
                <wp:effectExtent l="12700" t="13335" r="25400" b="24765"/>
                <wp:wrapTopAndBottom/>
                <wp:docPr id="7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59BC9" id="Line 39" o:spid="_x0000_s1026" style="position:absolute;z-index:251579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05pt" to="540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8l0wgEAAGsDAAAOAAAAZHJzL2Uyb0RvYy54bWysU01z2yAQvXem/4HhXkuOk7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" strokeweight=".14039mm">
                <w10:wrap type="topAndBottom" anchorx="page"/>
              </v:line>
            </w:pict>
          </mc:Fallback>
        </mc:AlternateContent>
      </w:r>
    </w:p>
    <w:p w14:paraId="6468D7CA" w14:textId="77777777" w:rsidR="00A0534D" w:rsidRDefault="0083059C" w:rsidP="00D82997">
      <w:pPr>
        <w:pStyle w:val="ListParagraph"/>
        <w:numPr>
          <w:ilvl w:val="0"/>
          <w:numId w:val="11"/>
        </w:numPr>
        <w:tabs>
          <w:tab w:val="left" w:pos="659"/>
          <w:tab w:val="left" w:pos="660"/>
        </w:tabs>
        <w:spacing w:before="0" w:line="194" w:lineRule="exact"/>
        <w:ind w:hanging="543"/>
        <w:rPr>
          <w:rFonts w:ascii="Courier New"/>
          <w:b/>
          <w:sz w:val="18"/>
        </w:rPr>
      </w:pPr>
      <w:bookmarkStart w:id="125" w:name="_bookmark81"/>
      <w:bookmarkEnd w:id="125"/>
      <w:r>
        <w:rPr>
          <w:rFonts w:ascii="Courier New"/>
          <w:b/>
          <w:color w:val="008200"/>
          <w:sz w:val="18"/>
        </w:rPr>
        <w:t>&lt;</w:t>
      </w:r>
      <w:proofErr w:type="spellStart"/>
      <w:r>
        <w:rPr>
          <w:rFonts w:ascii="Courier New"/>
          <w:b/>
          <w:color w:val="008200"/>
          <w:sz w:val="18"/>
        </w:rPr>
        <w:t>stratifierCriteria</w:t>
      </w:r>
      <w:proofErr w:type="spellEnd"/>
      <w:r>
        <w:rPr>
          <w:rFonts w:ascii="Courier New"/>
          <w:b/>
          <w:color w:val="008200"/>
          <w:sz w:val="18"/>
        </w:rPr>
        <w:t>&gt;</w:t>
      </w:r>
    </w:p>
    <w:p w14:paraId="252B464A"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r>
        <w:rPr>
          <w:rFonts w:ascii="Courier New"/>
          <w:color w:val="BF3F00"/>
          <w:sz w:val="18"/>
        </w:rPr>
        <w:t>Stratifiers</w:t>
      </w:r>
      <w:proofErr w:type="spellEnd"/>
      <w:r>
        <w:rPr>
          <w:rFonts w:ascii="Courier New"/>
          <w:color w:val="BF3F00"/>
          <w:sz w:val="18"/>
        </w:rPr>
        <w:t>"</w:t>
      </w:r>
      <w:r>
        <w:rPr>
          <w:rFonts w:ascii="Courier New"/>
          <w:color w:val="BF3F00"/>
          <w:spacing w:val="-33"/>
          <w:sz w:val="18"/>
        </w:rPr>
        <w:t xml:space="preserve"> </w:t>
      </w:r>
      <w:r>
        <w:rPr>
          <w:rFonts w:ascii="Courier New"/>
          <w:color w:val="968D00"/>
          <w:sz w:val="18"/>
        </w:rPr>
        <w:t>root=</w:t>
      </w:r>
      <w:r>
        <w:rPr>
          <w:rFonts w:ascii="Courier New"/>
          <w:color w:val="BF3F00"/>
          <w:sz w:val="18"/>
        </w:rPr>
        <w:t>"F8EB3BCE-C313-49F0-B441-83F9B060FBEC"</w:t>
      </w:r>
      <w:r>
        <w:rPr>
          <w:rFonts w:ascii="Courier New"/>
          <w:b/>
          <w:color w:val="008200"/>
          <w:sz w:val="18"/>
        </w:rPr>
        <w:t>/&gt;</w:t>
      </w:r>
    </w:p>
    <w:p w14:paraId="08343990"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 xml:space="preserve">"STRAT"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690F106"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17B575D"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43D338A4" w14:textId="77777777" w:rsidR="00A0534D" w:rsidRDefault="0083059C" w:rsidP="00D82997">
      <w:pPr>
        <w:pStyle w:val="ListParagraph"/>
        <w:numPr>
          <w:ilvl w:val="0"/>
          <w:numId w:val="11"/>
        </w:numPr>
        <w:tabs>
          <w:tab w:val="left" w:pos="1628"/>
          <w:tab w:val="left" w:pos="1629"/>
        </w:tabs>
        <w:ind w:left="1628" w:hanging="1512"/>
        <w:rPr>
          <w:rFonts w:ascii="Courier New"/>
          <w:sz w:val="18"/>
        </w:rPr>
      </w:pPr>
      <w:r>
        <w:rPr>
          <w:rFonts w:ascii="Courier New"/>
          <w:b/>
          <w:color w:val="008200"/>
          <w:sz w:val="18"/>
        </w:rPr>
        <w:t xml:space="preserve">&lt;id </w:t>
      </w:r>
      <w:r>
        <w:rPr>
          <w:rFonts w:ascii="Courier New"/>
          <w:color w:val="968D00"/>
          <w:sz w:val="18"/>
        </w:rPr>
        <w:t>extension=</w:t>
      </w:r>
      <w:r>
        <w:rPr>
          <w:rFonts w:ascii="Courier New"/>
          <w:color w:val="BF3F00"/>
          <w:sz w:val="18"/>
        </w:rPr>
        <w:t>"TestCMS55v</w:t>
      </w:r>
      <w:proofErr w:type="gramStart"/>
      <w:r>
        <w:rPr>
          <w:rFonts w:ascii="Courier New"/>
          <w:color w:val="BF3F00"/>
          <w:sz w:val="18"/>
        </w:rPr>
        <w:t>5.&amp;</w:t>
      </w:r>
      <w:proofErr w:type="gramEnd"/>
      <w:r>
        <w:rPr>
          <w:rFonts w:ascii="Courier New"/>
          <w:color w:val="BF3F00"/>
          <w:sz w:val="18"/>
        </w:rPr>
        <w:t>quot;Stratification</w:t>
      </w:r>
      <w:r>
        <w:rPr>
          <w:rFonts w:ascii="Courier New"/>
          <w:color w:val="BF3F00"/>
          <w:spacing w:val="-25"/>
          <w:sz w:val="18"/>
        </w:rPr>
        <w:t xml:space="preserve"> </w:t>
      </w:r>
      <w:r>
        <w:rPr>
          <w:rFonts w:ascii="Courier New"/>
          <w:color w:val="BF3F00"/>
          <w:sz w:val="18"/>
        </w:rPr>
        <w:t>1&amp;quot;"</w:t>
      </w:r>
    </w:p>
    <w:p w14:paraId="1930CBB7" w14:textId="77777777" w:rsidR="00A0534D" w:rsidRDefault="0083059C" w:rsidP="00D82997">
      <w:pPr>
        <w:pStyle w:val="ListParagraph"/>
        <w:numPr>
          <w:ilvl w:val="0"/>
          <w:numId w:val="11"/>
        </w:numPr>
        <w:tabs>
          <w:tab w:val="left" w:pos="2058"/>
          <w:tab w:val="left" w:pos="2059"/>
        </w:tabs>
        <w:ind w:left="2058" w:hanging="1942"/>
        <w:rPr>
          <w:rFonts w:ascii="Courier New"/>
          <w:b/>
          <w:sz w:val="18"/>
        </w:rPr>
      </w:pPr>
      <w:r>
        <w:rPr>
          <w:rFonts w:ascii="Courier New"/>
          <w:color w:val="968D00"/>
          <w:sz w:val="18"/>
        </w:rPr>
        <w:t>root=</w:t>
      </w:r>
      <w:r>
        <w:rPr>
          <w:rFonts w:ascii="Courier New"/>
          <w:color w:val="BF3F00"/>
          <w:sz w:val="18"/>
        </w:rPr>
        <w:t>"DFAAF6C1-0609-49C7-BCEA-8EEDFB65DCFF"</w:t>
      </w:r>
      <w:r>
        <w:rPr>
          <w:rFonts w:ascii="Courier New"/>
          <w:b/>
          <w:color w:val="008200"/>
          <w:sz w:val="18"/>
        </w:rPr>
        <w:t>/&gt;</w:t>
      </w:r>
    </w:p>
    <w:p w14:paraId="0003E0AF" w14:textId="77777777" w:rsidR="00A0534D" w:rsidRDefault="0083059C" w:rsidP="00D82997">
      <w:pPr>
        <w:pStyle w:val="ListParagraph"/>
        <w:numPr>
          <w:ilvl w:val="0"/>
          <w:numId w:val="11"/>
        </w:numPr>
        <w:tabs>
          <w:tab w:val="left" w:pos="1305"/>
          <w:tab w:val="left" w:pos="1306"/>
        </w:tabs>
        <w:ind w:left="1305" w:hanging="1189"/>
        <w:rPr>
          <w:rFonts w:ascii="Courier New"/>
          <w:b/>
          <w:sz w:val="18"/>
        </w:rPr>
      </w:pP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2FCF4BB4" w14:textId="77777777" w:rsidR="00A0534D" w:rsidRDefault="0083059C" w:rsidP="00D82997">
      <w:pPr>
        <w:pStyle w:val="ListParagraph"/>
        <w:numPr>
          <w:ilvl w:val="0"/>
          <w:numId w:val="11"/>
        </w:numPr>
        <w:tabs>
          <w:tab w:val="left" w:pos="982"/>
          <w:tab w:val="left" w:pos="983"/>
        </w:tabs>
        <w:ind w:left="982" w:hanging="866"/>
        <w:rPr>
          <w:rFonts w:ascii="Courier New"/>
          <w:b/>
          <w:sz w:val="18"/>
        </w:rPr>
      </w:pPr>
      <w:r>
        <w:rPr>
          <w:rFonts w:ascii="Courier New"/>
          <w:b/>
          <w:color w:val="008200"/>
          <w:sz w:val="18"/>
        </w:rPr>
        <w:t>&lt;/precondition&gt;</w:t>
      </w:r>
    </w:p>
    <w:p w14:paraId="3E97FFB9" w14:textId="77777777" w:rsidR="00A0534D" w:rsidRDefault="00204EE5" w:rsidP="00D82997">
      <w:pPr>
        <w:pStyle w:val="ListParagraph"/>
        <w:numPr>
          <w:ilvl w:val="0"/>
          <w:numId w:val="11"/>
        </w:numPr>
        <w:tabs>
          <w:tab w:val="left" w:pos="659"/>
          <w:tab w:val="left" w:pos="660"/>
        </w:tabs>
        <w:ind w:hanging="543"/>
        <w:rPr>
          <w:rFonts w:ascii="Courier New"/>
          <w:b/>
          <w:sz w:val="18"/>
        </w:rPr>
      </w:pPr>
      <w:r>
        <w:rPr>
          <w:noProof/>
        </w:rPr>
        <mc:AlternateContent>
          <mc:Choice Requires="wps">
            <w:drawing>
              <wp:anchor distT="0" distB="0" distL="0" distR="0" simplePos="0" relativeHeight="251580416" behindDoc="0" locked="0" layoutInCell="1" allowOverlap="1" wp14:anchorId="114DBA8B" wp14:editId="3FCE05A0">
                <wp:simplePos x="0" y="0"/>
                <wp:positionH relativeFrom="page">
                  <wp:posOffset>914400</wp:posOffset>
                </wp:positionH>
                <wp:positionV relativeFrom="paragraph">
                  <wp:posOffset>166370</wp:posOffset>
                </wp:positionV>
                <wp:extent cx="5943600" cy="0"/>
                <wp:effectExtent l="12700" t="13970" r="25400" b="24130"/>
                <wp:wrapTopAndBottom/>
                <wp:docPr id="7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698E7" id="Line 38" o:spid="_x0000_s1026" style="position:absolute;z-index:251580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stratifierCriteria</w:t>
      </w:r>
      <w:proofErr w:type="spellEnd"/>
      <w:r w:rsidR="0083059C">
        <w:rPr>
          <w:rFonts w:ascii="Courier New"/>
          <w:b/>
          <w:color w:val="008200"/>
          <w:sz w:val="18"/>
        </w:rPr>
        <w:t>&gt;</w:t>
      </w:r>
    </w:p>
    <w:p w14:paraId="683A40DF" w14:textId="77777777" w:rsidR="00A0534D" w:rsidRDefault="00A0534D">
      <w:pPr>
        <w:pStyle w:val="BodyText"/>
        <w:spacing w:before="7"/>
        <w:rPr>
          <w:rFonts w:ascii="Courier New"/>
          <w:b/>
          <w:sz w:val="11"/>
        </w:rPr>
      </w:pPr>
    </w:p>
    <w:p w14:paraId="5ADDBA30" w14:textId="0D1BE9DC" w:rsidR="00A0534D" w:rsidRDefault="00204EE5" w:rsidP="004D5BAB">
      <w:pPr>
        <w:pStyle w:val="BodyText"/>
        <w:jc w:val="center"/>
        <w:rPr>
          <w:rFonts w:ascii="Courier New"/>
          <w:sz w:val="20"/>
        </w:rPr>
      </w:pPr>
      <w:r>
        <w:rPr>
          <w:noProof/>
        </w:rPr>
        <mc:AlternateContent>
          <mc:Choice Requires="wps">
            <w:drawing>
              <wp:anchor distT="0" distB="0" distL="114300" distR="114300" simplePos="0" relativeHeight="251750400" behindDoc="1" locked="0" layoutInCell="1" allowOverlap="1" wp14:anchorId="2D2B097F" wp14:editId="5DBAAA48">
                <wp:simplePos x="0" y="0"/>
                <wp:positionH relativeFrom="page">
                  <wp:posOffset>4846955</wp:posOffset>
                </wp:positionH>
                <wp:positionV relativeFrom="paragraph">
                  <wp:posOffset>167005</wp:posOffset>
                </wp:positionV>
                <wp:extent cx="38100" cy="0"/>
                <wp:effectExtent l="8255" t="14605" r="29845" b="23495"/>
                <wp:wrapNone/>
                <wp:docPr id="7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5631D" id="Line 37" o:spid="_x0000_s1026" style="position:absolute;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65pt,13.15pt" to="384.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" strokeweight=".14039mm">
                <w10:wrap anchorx="page"/>
              </v:line>
            </w:pict>
          </mc:Fallback>
        </mc:AlternateContent>
      </w:r>
      <w:r w:rsidR="0083059C">
        <w:t>Snippet 1</w:t>
      </w:r>
      <w:r w:rsidR="00974445">
        <w:t>7</w:t>
      </w:r>
      <w:r w:rsidR="0083059C">
        <w:t xml:space="preserve">: Example </w:t>
      </w:r>
      <w:proofErr w:type="spellStart"/>
      <w:r w:rsidR="0083059C">
        <w:t>Stratifier</w:t>
      </w:r>
      <w:proofErr w:type="spellEnd"/>
      <w:r w:rsidR="0083059C">
        <w:t xml:space="preserve"> from </w:t>
      </w:r>
      <w:r w:rsidR="0083059C">
        <w:rPr>
          <w:rFonts w:ascii="Courier New"/>
          <w:sz w:val="20"/>
        </w:rPr>
        <w:t>TestCMS55v5</w:t>
      </w:r>
      <w:r w:rsidR="0083059C">
        <w:rPr>
          <w:rFonts w:ascii="Courier New"/>
          <w:spacing w:val="-88"/>
          <w:sz w:val="20"/>
        </w:rPr>
        <w:t xml:space="preserve"> </w:t>
      </w:r>
      <w:r w:rsidR="00060767">
        <w:rPr>
          <w:rFonts w:ascii="Courier New"/>
          <w:sz w:val="20"/>
        </w:rPr>
        <w:t>eCQM</w:t>
      </w:r>
      <w:r w:rsidR="0083059C">
        <w:rPr>
          <w:rFonts w:ascii="Courier New"/>
          <w:sz w:val="20"/>
        </w:rPr>
        <w:t>.x</w:t>
      </w:r>
      <w:r w:rsidR="001468F0">
        <w:rPr>
          <w:rFonts w:ascii="Courier New"/>
          <w:sz w:val="20"/>
        </w:rPr>
        <w:t>ml</w:t>
      </w:r>
    </w:p>
    <w:p w14:paraId="073CAB5E" w14:textId="77777777" w:rsidR="00A0534D" w:rsidRDefault="00A0534D">
      <w:pPr>
        <w:pStyle w:val="BodyText"/>
        <w:spacing w:before="2"/>
        <w:rPr>
          <w:rFonts w:ascii="Courier New"/>
          <w:sz w:val="21"/>
        </w:rPr>
      </w:pPr>
    </w:p>
    <w:p w14:paraId="3D86E627" w14:textId="77777777" w:rsidR="00A0534D" w:rsidRDefault="00204EE5">
      <w:pPr>
        <w:pStyle w:val="BodyText"/>
        <w:spacing w:line="20" w:lineRule="exact"/>
        <w:ind w:left="656"/>
        <w:rPr>
          <w:rFonts w:ascii="Courier New"/>
          <w:sz w:val="2"/>
        </w:rPr>
      </w:pPr>
      <w:r>
        <w:rPr>
          <w:rFonts w:ascii="Courier New"/>
          <w:noProof/>
          <w:sz w:val="2"/>
        </w:rPr>
        <mc:AlternateContent>
          <mc:Choice Requires="wpg">
            <w:drawing>
              <wp:inline distT="0" distB="0" distL="0" distR="0" wp14:anchorId="2040C8AC" wp14:editId="5D238038">
                <wp:extent cx="5948680" cy="5080"/>
                <wp:effectExtent l="0" t="0" r="7620" b="7620"/>
                <wp:docPr id="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0" name="Line 36"/>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480F8E39" id="Group 3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oCc&#10;9RUCAACJBAAADgAAAAAAAAAAAAAAAAAuAgAAZHJzL2Uyb0RvYy54bWxQSwECLQAUAAYACAAAACEA&#10;EPYsitoAAAACAQAADwAAAAAAAAAAAAAAAABvBAAAZHJzL2Rvd25yZXYueG1sUEsFBgAAAAAEAAQA&#10;8wAAAHYFAAAAAA==&#10;">
                <v:line id="Line 3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" strokeweight=".14039mm"/>
                <w10:anchorlock/>
              </v:group>
            </w:pict>
          </mc:Fallback>
        </mc:AlternateContent>
      </w:r>
    </w:p>
    <w:p w14:paraId="7B383810" w14:textId="77777777" w:rsidR="00A0534D" w:rsidRDefault="0083059C" w:rsidP="00D82997">
      <w:pPr>
        <w:pStyle w:val="ListParagraph"/>
        <w:numPr>
          <w:ilvl w:val="0"/>
          <w:numId w:val="10"/>
        </w:numPr>
        <w:tabs>
          <w:tab w:val="left" w:pos="659"/>
          <w:tab w:val="left" w:pos="660"/>
        </w:tabs>
        <w:spacing w:before="7"/>
        <w:ind w:hanging="436"/>
        <w:rPr>
          <w:rFonts w:ascii="Courier New"/>
          <w:sz w:val="18"/>
        </w:rPr>
      </w:pPr>
      <w:bookmarkStart w:id="126" w:name="_bookmark82"/>
      <w:bookmarkEnd w:id="126"/>
      <w:r>
        <w:rPr>
          <w:rFonts w:ascii="Courier New"/>
          <w:b/>
          <w:color w:val="7F0054"/>
          <w:sz w:val="18"/>
        </w:rPr>
        <w:t xml:space="preserve">define </w:t>
      </w:r>
      <w:r>
        <w:rPr>
          <w:rFonts w:ascii="Courier New"/>
          <w:color w:val="0000FF"/>
          <w:sz w:val="18"/>
        </w:rPr>
        <w:t>"Stratification 1</w:t>
      </w:r>
      <w:proofErr w:type="gramStart"/>
      <w:r>
        <w:rPr>
          <w:rFonts w:ascii="Courier New"/>
          <w:color w:val="0000FF"/>
          <w:sz w:val="18"/>
        </w:rPr>
        <w:t>"</w:t>
      </w:r>
      <w:r>
        <w:rPr>
          <w:rFonts w:ascii="Courier New"/>
          <w:color w:val="0000FF"/>
          <w:spacing w:val="-14"/>
          <w:sz w:val="18"/>
        </w:rPr>
        <w:t xml:space="preserve"> </w:t>
      </w:r>
      <w:r>
        <w:rPr>
          <w:rFonts w:ascii="Courier New"/>
          <w:sz w:val="18"/>
        </w:rPr>
        <w:t>:</w:t>
      </w:r>
      <w:proofErr w:type="gramEnd"/>
    </w:p>
    <w:p w14:paraId="36CBAC1C" w14:textId="77777777" w:rsidR="00A0534D" w:rsidRDefault="0083059C" w:rsidP="00D82997">
      <w:pPr>
        <w:pStyle w:val="ListParagraph"/>
        <w:numPr>
          <w:ilvl w:val="0"/>
          <w:numId w:val="10"/>
        </w:numPr>
        <w:tabs>
          <w:tab w:val="left" w:pos="982"/>
          <w:tab w:val="left" w:pos="983"/>
        </w:tabs>
        <w:ind w:left="982" w:hanging="759"/>
        <w:rPr>
          <w:rFonts w:ascii="Courier New"/>
          <w:sz w:val="18"/>
        </w:rPr>
      </w:pPr>
      <w:r>
        <w:rPr>
          <w:rFonts w:ascii="Courier New"/>
          <w:color w:val="0000FF"/>
          <w:sz w:val="18"/>
        </w:rPr>
        <w:t>"Inpatient Encounter"</w:t>
      </w:r>
      <w:r>
        <w:rPr>
          <w:rFonts w:ascii="Courier New"/>
          <w:color w:val="0000FF"/>
          <w:spacing w:val="-15"/>
          <w:sz w:val="18"/>
        </w:rPr>
        <w:t xml:space="preserve"> </w:t>
      </w:r>
      <w:r>
        <w:rPr>
          <w:rFonts w:ascii="Courier New"/>
          <w:sz w:val="18"/>
        </w:rPr>
        <w:t>Encounter</w:t>
      </w:r>
    </w:p>
    <w:p w14:paraId="3E967009" w14:textId="77777777" w:rsidR="00A0534D" w:rsidRDefault="00204EE5" w:rsidP="00D82997">
      <w:pPr>
        <w:pStyle w:val="ListParagraph"/>
        <w:numPr>
          <w:ilvl w:val="0"/>
          <w:numId w:val="10"/>
        </w:numPr>
        <w:tabs>
          <w:tab w:val="left" w:pos="1305"/>
          <w:tab w:val="left" w:pos="1306"/>
        </w:tabs>
        <w:ind w:left="1305" w:hanging="1082"/>
        <w:rPr>
          <w:rFonts w:ascii="Courier New"/>
          <w:sz w:val="18"/>
        </w:rPr>
      </w:pPr>
      <w:r>
        <w:rPr>
          <w:noProof/>
        </w:rPr>
        <mc:AlternateContent>
          <mc:Choice Requires="wps">
            <w:drawing>
              <wp:anchor distT="0" distB="0" distL="0" distR="0" simplePos="0" relativeHeight="251581440" behindDoc="0" locked="0" layoutInCell="1" allowOverlap="1" wp14:anchorId="107DBFD0" wp14:editId="35FACC0C">
                <wp:simplePos x="0" y="0"/>
                <wp:positionH relativeFrom="page">
                  <wp:posOffset>914400</wp:posOffset>
                </wp:positionH>
                <wp:positionV relativeFrom="paragraph">
                  <wp:posOffset>175260</wp:posOffset>
                </wp:positionV>
                <wp:extent cx="5943600" cy="0"/>
                <wp:effectExtent l="12700" t="10160" r="25400" b="27940"/>
                <wp:wrapTopAndBottom/>
                <wp:docPr id="6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FFA4F" id="Line 34" o:spid="_x0000_s1026" style="position:absolute;z-index:251581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4jrf3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b/>
          <w:color w:val="7F0054"/>
          <w:sz w:val="18"/>
        </w:rPr>
        <w:t xml:space="preserve">where not </w:t>
      </w:r>
      <w:r w:rsidR="0083059C">
        <w:rPr>
          <w:rFonts w:ascii="Courier New"/>
          <w:sz w:val="18"/>
        </w:rPr>
        <w:t>(</w:t>
      </w:r>
      <w:proofErr w:type="spellStart"/>
      <w:r w:rsidR="0083059C">
        <w:rPr>
          <w:rFonts w:ascii="Courier New"/>
          <w:sz w:val="18"/>
        </w:rPr>
        <w:t>Encounter.principalDiagnosis</w:t>
      </w:r>
      <w:proofErr w:type="spellEnd"/>
      <w:r w:rsidR="0083059C">
        <w:rPr>
          <w:rFonts w:ascii="Courier New"/>
          <w:sz w:val="18"/>
        </w:rPr>
        <w:t xml:space="preserve"> </w:t>
      </w:r>
      <w:r w:rsidR="0083059C">
        <w:rPr>
          <w:rFonts w:ascii="Courier New"/>
          <w:b/>
          <w:color w:val="7F0054"/>
          <w:sz w:val="18"/>
        </w:rPr>
        <w:t xml:space="preserve">in </w:t>
      </w:r>
      <w:r w:rsidR="0083059C">
        <w:rPr>
          <w:rFonts w:ascii="Courier New"/>
          <w:color w:val="0000FF"/>
          <w:sz w:val="18"/>
        </w:rPr>
        <w:t>"Psychiatric/Mental Health</w:t>
      </w:r>
      <w:r w:rsidR="0083059C">
        <w:rPr>
          <w:rFonts w:ascii="Courier New"/>
          <w:color w:val="0000FF"/>
          <w:spacing w:val="-37"/>
          <w:sz w:val="18"/>
        </w:rPr>
        <w:t xml:space="preserve"> </w:t>
      </w:r>
      <w:r w:rsidR="0083059C">
        <w:rPr>
          <w:rFonts w:ascii="Courier New"/>
          <w:color w:val="0000FF"/>
          <w:sz w:val="18"/>
        </w:rPr>
        <w:t>Patient"</w:t>
      </w:r>
      <w:r w:rsidR="0083059C">
        <w:rPr>
          <w:rFonts w:ascii="Courier New"/>
          <w:sz w:val="18"/>
        </w:rPr>
        <w:t>)</w:t>
      </w:r>
    </w:p>
    <w:p w14:paraId="2C54D626" w14:textId="77777777" w:rsidR="00A0534D" w:rsidRDefault="00A0534D">
      <w:pPr>
        <w:pStyle w:val="BodyText"/>
        <w:spacing w:before="7"/>
        <w:rPr>
          <w:rFonts w:ascii="Courier New"/>
          <w:sz w:val="11"/>
        </w:rPr>
      </w:pPr>
    </w:p>
    <w:p w14:paraId="4DA83137" w14:textId="02E76395" w:rsidR="00A0534D" w:rsidRDefault="00204EE5">
      <w:pPr>
        <w:spacing w:before="62"/>
        <w:ind w:left="2630" w:right="23"/>
        <w:rPr>
          <w:rFonts w:ascii="Courier New"/>
          <w:sz w:val="20"/>
        </w:rPr>
      </w:pPr>
      <w:r>
        <w:rPr>
          <w:noProof/>
        </w:rPr>
        <mc:AlternateContent>
          <mc:Choice Requires="wps">
            <w:drawing>
              <wp:anchor distT="0" distB="0" distL="114300" distR="114300" simplePos="0" relativeHeight="251751424" behindDoc="1" locked="0" layoutInCell="1" allowOverlap="1" wp14:anchorId="48463AC0" wp14:editId="7172AAD1">
                <wp:simplePos x="0" y="0"/>
                <wp:positionH relativeFrom="page">
                  <wp:posOffset>5036820</wp:posOffset>
                </wp:positionH>
                <wp:positionV relativeFrom="paragraph">
                  <wp:posOffset>167005</wp:posOffset>
                </wp:positionV>
                <wp:extent cx="38100" cy="0"/>
                <wp:effectExtent l="7620" t="14605" r="30480" b="23495"/>
                <wp:wrapNone/>
                <wp:docPr id="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13322" id="Line 33" o:spid="_x0000_s1026" style="position:absolute;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6pt,13.15pt" to="399.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" strokeweight=".14039mm">
                <w10:wrap anchorx="page"/>
              </v:line>
            </w:pict>
          </mc:Fallback>
        </mc:AlternateContent>
      </w:r>
      <w:r w:rsidR="0083059C">
        <w:t>Snippet 1</w:t>
      </w:r>
      <w:r w:rsidR="00974445">
        <w:t>8</w:t>
      </w:r>
      <w:r w:rsidR="0083059C">
        <w:t xml:space="preserve">: Example </w:t>
      </w:r>
      <w:proofErr w:type="spellStart"/>
      <w:r w:rsidR="0083059C">
        <w:t>Stratifier</w:t>
      </w:r>
      <w:proofErr w:type="spellEnd"/>
      <w:r w:rsidR="0083059C">
        <w:t xml:space="preserve"> from </w:t>
      </w:r>
      <w:r w:rsidR="0083059C">
        <w:rPr>
          <w:rFonts w:ascii="Courier New"/>
          <w:sz w:val="20"/>
        </w:rPr>
        <w:t>TestCMS55v5</w:t>
      </w:r>
      <w:r w:rsidR="0083059C">
        <w:rPr>
          <w:rFonts w:ascii="Courier New"/>
          <w:spacing w:val="-86"/>
          <w:sz w:val="20"/>
        </w:rPr>
        <w:t xml:space="preserve"> </w:t>
      </w:r>
      <w:proofErr w:type="spellStart"/>
      <w:r w:rsidR="0083059C">
        <w:rPr>
          <w:rFonts w:ascii="Courier New"/>
          <w:sz w:val="20"/>
        </w:rPr>
        <w:t>CQL.cql</w:t>
      </w:r>
      <w:proofErr w:type="spellEnd"/>
    </w:p>
    <w:p w14:paraId="4874FAC6" w14:textId="77777777" w:rsidR="00A0534D" w:rsidRDefault="00A0534D">
      <w:pPr>
        <w:pStyle w:val="BodyText"/>
        <w:rPr>
          <w:rFonts w:ascii="Courier New"/>
        </w:rPr>
      </w:pPr>
    </w:p>
    <w:p w14:paraId="4AC55811" w14:textId="77777777" w:rsidR="00A0534D" w:rsidRDefault="0083059C" w:rsidP="00D82997">
      <w:pPr>
        <w:pStyle w:val="Heading2"/>
        <w:numPr>
          <w:ilvl w:val="1"/>
          <w:numId w:val="12"/>
        </w:numPr>
        <w:tabs>
          <w:tab w:val="left" w:pos="1197"/>
          <w:tab w:val="left" w:pos="1198"/>
        </w:tabs>
        <w:spacing w:before="140"/>
        <w:ind w:left="1198"/>
        <w:jc w:val="left"/>
      </w:pPr>
      <w:bookmarkStart w:id="127" w:name="5.9_Supplemental_Data_Elements"/>
      <w:bookmarkStart w:id="128" w:name="_Toc519432947"/>
      <w:bookmarkEnd w:id="127"/>
      <w:r>
        <w:t>Supplemental Data</w:t>
      </w:r>
      <w:r>
        <w:rPr>
          <w:spacing w:val="-13"/>
        </w:rPr>
        <w:t xml:space="preserve"> </w:t>
      </w:r>
      <w:r>
        <w:t>Elements</w:t>
      </w:r>
      <w:bookmarkEnd w:id="128"/>
    </w:p>
    <w:p w14:paraId="0FD071B9" w14:textId="77777777" w:rsidR="00A0534D" w:rsidRDefault="00204EE5">
      <w:pPr>
        <w:pStyle w:val="BodyText"/>
        <w:spacing w:before="3"/>
        <w:rPr>
          <w:b/>
          <w:sz w:val="15"/>
        </w:rPr>
      </w:pPr>
      <w:r>
        <w:rPr>
          <w:noProof/>
        </w:rPr>
        <mc:AlternateContent>
          <mc:Choice Requires="wpg">
            <w:drawing>
              <wp:anchor distT="0" distB="0" distL="0" distR="0" simplePos="0" relativeHeight="251582464" behindDoc="0" locked="0" layoutInCell="1" allowOverlap="1" wp14:anchorId="06306FC1" wp14:editId="5710188C">
                <wp:simplePos x="0" y="0"/>
                <wp:positionH relativeFrom="page">
                  <wp:posOffset>913765</wp:posOffset>
                </wp:positionH>
                <wp:positionV relativeFrom="paragraph">
                  <wp:posOffset>136525</wp:posOffset>
                </wp:positionV>
                <wp:extent cx="5944235" cy="1195705"/>
                <wp:effectExtent l="0" t="0" r="12700" b="13970"/>
                <wp:wrapTopAndBottom/>
                <wp:docPr id="6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15"/>
                          <a:chExt cx="9361" cy="1883"/>
                        </a:xfrm>
                      </wpg:grpSpPr>
                      <wps:wsp>
                        <wps:cNvPr id="64" name="Freeform 32"/>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31"/>
                        <wps:cNvSpPr>
                          <a:spLocks/>
                        </wps:cNvSpPr>
                        <wps:spPr bwMode="auto">
                          <a:xfrm>
                            <a:off x="1444" y="219"/>
                            <a:ext cx="9353" cy="1875"/>
                          </a:xfrm>
                          <a:custGeom>
                            <a:avLst/>
                            <a:gdLst>
                              <a:gd name="T0" fmla="+- 0 10716 1444"/>
                              <a:gd name="T1" fmla="*/ T0 w 9353"/>
                              <a:gd name="T2" fmla="+- 0 219 219"/>
                              <a:gd name="T3" fmla="*/ 219 h 1875"/>
                              <a:gd name="T4" fmla="+- 0 1524 1444"/>
                              <a:gd name="T5" fmla="*/ T4 w 9353"/>
                              <a:gd name="T6" fmla="+- 0 219 219"/>
                              <a:gd name="T7" fmla="*/ 219 h 1875"/>
                              <a:gd name="T8" fmla="+- 0 1493 1444"/>
                              <a:gd name="T9" fmla="*/ T8 w 9353"/>
                              <a:gd name="T10" fmla="+- 0 225 219"/>
                              <a:gd name="T11" fmla="*/ 225 h 1875"/>
                              <a:gd name="T12" fmla="+- 0 1467 1444"/>
                              <a:gd name="T13" fmla="*/ T12 w 9353"/>
                              <a:gd name="T14" fmla="+- 0 242 219"/>
                              <a:gd name="T15" fmla="*/ 242 h 1875"/>
                              <a:gd name="T16" fmla="+- 0 1450 1444"/>
                              <a:gd name="T17" fmla="*/ T16 w 9353"/>
                              <a:gd name="T18" fmla="+- 0 268 219"/>
                              <a:gd name="T19" fmla="*/ 268 h 1875"/>
                              <a:gd name="T20" fmla="+- 0 1444 1444"/>
                              <a:gd name="T21" fmla="*/ T20 w 9353"/>
                              <a:gd name="T22" fmla="+- 0 299 219"/>
                              <a:gd name="T23" fmla="*/ 299 h 1875"/>
                              <a:gd name="T24" fmla="+- 0 1444 1444"/>
                              <a:gd name="T25" fmla="*/ T24 w 9353"/>
                              <a:gd name="T26" fmla="+- 0 2013 219"/>
                              <a:gd name="T27" fmla="*/ 2013 h 1875"/>
                              <a:gd name="T28" fmla="+- 0 1450 1444"/>
                              <a:gd name="T29" fmla="*/ T28 w 9353"/>
                              <a:gd name="T30" fmla="+- 0 2045 219"/>
                              <a:gd name="T31" fmla="*/ 2045 h 1875"/>
                              <a:gd name="T32" fmla="+- 0 1467 1444"/>
                              <a:gd name="T33" fmla="*/ T32 w 9353"/>
                              <a:gd name="T34" fmla="+- 0 2070 219"/>
                              <a:gd name="T35" fmla="*/ 2070 h 1875"/>
                              <a:gd name="T36" fmla="+- 0 1493 1444"/>
                              <a:gd name="T37" fmla="*/ T36 w 9353"/>
                              <a:gd name="T38" fmla="+- 0 2087 219"/>
                              <a:gd name="T39" fmla="*/ 2087 h 1875"/>
                              <a:gd name="T40" fmla="+- 0 1524 1444"/>
                              <a:gd name="T41" fmla="*/ T40 w 9353"/>
                              <a:gd name="T42" fmla="+- 0 2093 219"/>
                              <a:gd name="T43" fmla="*/ 2093 h 1875"/>
                              <a:gd name="T44" fmla="+- 0 10716 1444"/>
                              <a:gd name="T45" fmla="*/ T44 w 9353"/>
                              <a:gd name="T46" fmla="+- 0 2093 219"/>
                              <a:gd name="T47" fmla="*/ 2093 h 1875"/>
                              <a:gd name="T48" fmla="+- 0 10747 1444"/>
                              <a:gd name="T49" fmla="*/ T48 w 9353"/>
                              <a:gd name="T50" fmla="+- 0 2087 219"/>
                              <a:gd name="T51" fmla="*/ 2087 h 1875"/>
                              <a:gd name="T52" fmla="+- 0 10773 1444"/>
                              <a:gd name="T53" fmla="*/ T52 w 9353"/>
                              <a:gd name="T54" fmla="+- 0 2070 219"/>
                              <a:gd name="T55" fmla="*/ 2070 h 1875"/>
                              <a:gd name="T56" fmla="+- 0 10790 1444"/>
                              <a:gd name="T57" fmla="*/ T56 w 9353"/>
                              <a:gd name="T58" fmla="+- 0 2045 219"/>
                              <a:gd name="T59" fmla="*/ 2045 h 1875"/>
                              <a:gd name="T60" fmla="+- 0 10796 1444"/>
                              <a:gd name="T61" fmla="*/ T60 w 9353"/>
                              <a:gd name="T62" fmla="+- 0 2013 219"/>
                              <a:gd name="T63" fmla="*/ 2013 h 1875"/>
                              <a:gd name="T64" fmla="+- 0 10796 1444"/>
                              <a:gd name="T65" fmla="*/ T64 w 9353"/>
                              <a:gd name="T66" fmla="+- 0 299 219"/>
                              <a:gd name="T67" fmla="*/ 299 h 1875"/>
                              <a:gd name="T68" fmla="+- 0 10790 1444"/>
                              <a:gd name="T69" fmla="*/ T68 w 9353"/>
                              <a:gd name="T70" fmla="+- 0 268 219"/>
                              <a:gd name="T71" fmla="*/ 268 h 1875"/>
                              <a:gd name="T72" fmla="+- 0 10773 1444"/>
                              <a:gd name="T73" fmla="*/ T72 w 9353"/>
                              <a:gd name="T74" fmla="+- 0 242 219"/>
                              <a:gd name="T75" fmla="*/ 242 h 1875"/>
                              <a:gd name="T76" fmla="+- 0 10747 1444"/>
                              <a:gd name="T77" fmla="*/ T76 w 9353"/>
                              <a:gd name="T78" fmla="+- 0 225 219"/>
                              <a:gd name="T79" fmla="*/ 225 h 1875"/>
                              <a:gd name="T80" fmla="+- 0 10716 1444"/>
                              <a:gd name="T81" fmla="*/ T80 w 9353"/>
                              <a:gd name="T82" fmla="+- 0 219 219"/>
                              <a:gd name="T83" fmla="*/ 219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6"/>
                                </a:lnTo>
                                <a:lnTo>
                                  <a:pt x="23" y="1851"/>
                                </a:lnTo>
                                <a:lnTo>
                                  <a:pt x="49" y="1868"/>
                                </a:lnTo>
                                <a:lnTo>
                                  <a:pt x="80" y="1874"/>
                                </a:lnTo>
                                <a:lnTo>
                                  <a:pt x="9272" y="1874"/>
                                </a:lnTo>
                                <a:lnTo>
                                  <a:pt x="9303" y="1868"/>
                                </a:lnTo>
                                <a:lnTo>
                                  <a:pt x="9329" y="1851"/>
                                </a:lnTo>
                                <a:lnTo>
                                  <a:pt x="9346" y="1826"/>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6" name="Text Box 30"/>
                        <wps:cNvSpPr txBox="1">
                          <a:spLocks noChangeArrowheads="1"/>
                        </wps:cNvSpPr>
                        <wps:spPr bwMode="auto">
                          <a:xfrm>
                            <a:off x="1440" y="215"/>
                            <a:ext cx="9361" cy="188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129" w:name="_bookmark84"/>
                              <w:bookmarkEnd w:id="129"/>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306FC1" id="Group 29" o:spid="_x0000_s1092" style="position:absolute;margin-left:71.95pt;margin-top:10.75pt;width:468.05pt;height:94.15pt;z-index:251582464;mso-wrap-distance-left:0;mso-wrap-distance-right:0;mso-position-horizontal-relative:page" coordorigin="1440,215"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">
                <v:shape id="Freeform 32" o:spid="_x0000_s1093"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" path="m9272,l80,,49,6,23,23,6,49,,80,,1794r6,32l23,1851r26,17l80,1874r9192,l9303,1868r26,-17l9346,1826r6,-32l9352,80r-6,-31l9329,23,9303,6,9272,xe" fillcolor="#fffde8" stroked="f">
                  <v:path arrowok="t" o:connecttype="custom" o:connectlocs="9272,219;80,219;49,225;23,242;6,268;0,299;0,2013;6,2045;23,2070;49,2087;80,2093;9272,2093;9303,2087;9329,2070;9346,2045;9352,2013;9352,299;9346,268;9329,242;9303,225;9272,219" o:connectangles="0,0,0,0,0,0,0,0,0,0,0,0,0,0,0,0,0,0,0,0,0"/>
                </v:shape>
                <v:shape id="Freeform 31" o:spid="_x0000_s1094" style="position:absolute;left:1444;top:219;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" path="m9272,l80,,49,6,23,23,6,49,,80,,1794r6,32l23,1851r26,17l80,1874r9192,l9303,1868r26,-17l9346,1826r6,-32l9352,80r-6,-31l9329,23,9303,6,9272,xe" filled="f" strokeweight=".14056mm">
                  <v:path arrowok="t" o:connecttype="custom" o:connectlocs="9272,219;80,219;49,225;23,242;6,268;0,299;0,2013;6,2045;23,2070;49,2087;80,2093;9272,2093;9303,2087;9329,2070;9346,2045;9352,2013;9352,299;9346,268;9329,242;9303,225;9272,219" o:connectangles="0,0,0,0,0,0,0,0,0,0,0,0,0,0,0,0,0,0,0,0,0"/>
                </v:shape>
                <v:shape id="_x0000_s1095" type="#_x0000_t202" style="position:absolute;left:1440;top:215;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0420123E" w14:textId="77777777" w:rsidR="00090BC7" w:rsidRDefault="00090BC7">
                        <w:pPr>
                          <w:spacing w:before="3"/>
                          <w:rPr>
                            <w:b/>
                            <w:sz w:val="20"/>
                          </w:rPr>
                        </w:pPr>
                      </w:p>
                      <w:p w14:paraId="5D687C29" w14:textId="77777777" w:rsidR="00090BC7" w:rsidRDefault="00090BC7">
                        <w:pPr>
                          <w:ind w:left="273"/>
                          <w:rPr>
                            <w:b/>
                            <w:sz w:val="20"/>
                          </w:rPr>
                        </w:pPr>
                        <w:bookmarkStart w:id="130" w:name="_bookmark84"/>
                        <w:bookmarkEnd w:id="130"/>
                        <w:r>
                          <w:rPr>
                            <w:b/>
                            <w:sz w:val="20"/>
                          </w:rPr>
                          <w:t>Conformance Requirement 16 (Supplemental Data Elements):</w:t>
                        </w:r>
                      </w:p>
                      <w:p w14:paraId="0C700E1C" w14:textId="3E874AF4" w:rsidR="00090BC7" w:rsidRDefault="00090BC7">
                        <w:pPr>
                          <w:spacing w:before="9"/>
                          <w:ind w:left="273"/>
                          <w:rPr>
                            <w:sz w:val="20"/>
                          </w:rPr>
                        </w:pPr>
                        <w:r>
                          <w:rPr>
                            <w:sz w:val="20"/>
                          </w:rPr>
                          <w:t xml:space="preserve">Each supplemental data element referenced in the CQL </w:t>
                        </w:r>
                        <w:r>
                          <w:rPr>
                            <w:b/>
                            <w:sz w:val="20"/>
                          </w:rPr>
                          <w:t>SHOULD</w:t>
                        </w:r>
                        <w:r>
                          <w:rPr>
                            <w:sz w:val="20"/>
                          </w:rPr>
                          <w:t>:</w:t>
                        </w:r>
                      </w:p>
                      <w:p w14:paraId="41D9FA26" w14:textId="77777777" w:rsidR="00090BC7" w:rsidRDefault="00090BC7" w:rsidP="0083059C">
                        <w:pPr>
                          <w:spacing w:before="3"/>
                          <w:ind w:hanging="180"/>
                          <w:rPr>
                            <w:b/>
                            <w:sz w:val="21"/>
                          </w:rPr>
                        </w:pPr>
                      </w:p>
                      <w:p w14:paraId="625E6390" w14:textId="77777777" w:rsidR="00090BC7" w:rsidRPr="0083059C" w:rsidRDefault="00090BC7" w:rsidP="0040431D">
                        <w:pPr>
                          <w:pStyle w:val="ListParagraph"/>
                          <w:numPr>
                            <w:ilvl w:val="0"/>
                            <w:numId w:val="57"/>
                          </w:numPr>
                          <w:tabs>
                            <w:tab w:val="left" w:pos="820"/>
                          </w:tabs>
                          <w:ind w:hanging="180"/>
                          <w:rPr>
                            <w:sz w:val="20"/>
                          </w:rPr>
                        </w:pPr>
                        <w:r w:rsidRPr="0083059C">
                          <w:rPr>
                            <w:sz w:val="20"/>
                          </w:rPr>
                          <w:t>return</w:t>
                        </w:r>
                        <w:r w:rsidRPr="0083059C">
                          <w:rPr>
                            <w:spacing w:val="-4"/>
                            <w:sz w:val="20"/>
                          </w:rPr>
                          <w:t xml:space="preserve"> </w:t>
                        </w:r>
                        <w:r w:rsidRPr="0083059C">
                          <w:rPr>
                            <w:sz w:val="20"/>
                          </w:rPr>
                          <w:t>a</w:t>
                        </w:r>
                        <w:r w:rsidRPr="0083059C">
                          <w:rPr>
                            <w:spacing w:val="-4"/>
                            <w:sz w:val="20"/>
                          </w:rPr>
                          <w:t xml:space="preserve"> </w:t>
                        </w:r>
                        <w:r w:rsidRPr="0083059C">
                          <w:rPr>
                            <w:sz w:val="20"/>
                          </w:rPr>
                          <w:t>single</w:t>
                        </w:r>
                        <w:r w:rsidRPr="0083059C">
                          <w:rPr>
                            <w:spacing w:val="-4"/>
                            <w:sz w:val="20"/>
                          </w:rPr>
                          <w:t xml:space="preserve"> </w:t>
                        </w:r>
                        <w:r w:rsidRPr="0083059C">
                          <w:rPr>
                            <w:sz w:val="20"/>
                          </w:rPr>
                          <w:t>value</w:t>
                        </w:r>
                        <w:r w:rsidRPr="0083059C">
                          <w:rPr>
                            <w:spacing w:val="-4"/>
                            <w:sz w:val="20"/>
                          </w:rPr>
                          <w:t xml:space="preserve"> </w:t>
                        </w:r>
                        <w:r w:rsidRPr="0083059C">
                          <w:rPr>
                            <w:sz w:val="20"/>
                          </w:rPr>
                          <w:t>when</w:t>
                        </w:r>
                        <w:r w:rsidRPr="0083059C">
                          <w:rPr>
                            <w:spacing w:val="-4"/>
                            <w:sz w:val="20"/>
                          </w:rPr>
                          <w:t xml:space="preserve"> </w:t>
                        </w:r>
                        <w:r w:rsidRPr="0083059C">
                          <w:rPr>
                            <w:sz w:val="20"/>
                          </w:rPr>
                          <w:t>evaluated</w:t>
                        </w:r>
                        <w:r w:rsidRPr="0083059C">
                          <w:rPr>
                            <w:spacing w:val="-4"/>
                            <w:sz w:val="20"/>
                          </w:rPr>
                          <w:t xml:space="preserve"> </w:t>
                        </w:r>
                        <w:r w:rsidRPr="0083059C">
                          <w:rPr>
                            <w:sz w:val="20"/>
                          </w:rPr>
                          <w:t>in</w:t>
                        </w:r>
                        <w:r w:rsidRPr="0083059C">
                          <w:rPr>
                            <w:spacing w:val="-4"/>
                            <w:sz w:val="20"/>
                          </w:rPr>
                          <w:t xml:space="preserve"> </w:t>
                        </w:r>
                        <w:r w:rsidRPr="0083059C">
                          <w:rPr>
                            <w:sz w:val="20"/>
                          </w:rPr>
                          <w:t>the</w:t>
                        </w:r>
                        <w:r w:rsidRPr="0083059C">
                          <w:rPr>
                            <w:spacing w:val="-4"/>
                            <w:sz w:val="20"/>
                          </w:rPr>
                          <w:t xml:space="preserve"> </w:t>
                        </w:r>
                        <w:r w:rsidRPr="0083059C">
                          <w:rPr>
                            <w:sz w:val="20"/>
                          </w:rPr>
                          <w:t>context</w:t>
                        </w:r>
                        <w:r w:rsidRPr="0083059C">
                          <w:rPr>
                            <w:spacing w:val="-4"/>
                            <w:sz w:val="20"/>
                          </w:rPr>
                          <w:t xml:space="preserve"> </w:t>
                        </w:r>
                        <w:r w:rsidRPr="0083059C">
                          <w:rPr>
                            <w:sz w:val="20"/>
                          </w:rPr>
                          <w:t>of</w:t>
                        </w:r>
                        <w:r w:rsidRPr="0083059C">
                          <w:rPr>
                            <w:spacing w:val="-4"/>
                            <w:sz w:val="20"/>
                          </w:rPr>
                          <w:t xml:space="preserve"> </w:t>
                        </w:r>
                        <w:r w:rsidRPr="0083059C">
                          <w:rPr>
                            <w:sz w:val="20"/>
                          </w:rPr>
                          <w:t>a</w:t>
                        </w:r>
                        <w:r w:rsidRPr="0083059C">
                          <w:rPr>
                            <w:spacing w:val="-4"/>
                            <w:sz w:val="20"/>
                          </w:rPr>
                          <w:t xml:space="preserve"> </w:t>
                        </w:r>
                        <w:r w:rsidRPr="0083059C">
                          <w:rPr>
                            <w:sz w:val="20"/>
                          </w:rPr>
                          <w:t>member</w:t>
                        </w:r>
                        <w:r w:rsidRPr="0083059C">
                          <w:rPr>
                            <w:spacing w:val="-4"/>
                            <w:sz w:val="20"/>
                          </w:rPr>
                          <w:t xml:space="preserve"> </w:t>
                        </w:r>
                        <w:r w:rsidRPr="0083059C">
                          <w:rPr>
                            <w:sz w:val="20"/>
                          </w:rPr>
                          <w:t>of</w:t>
                        </w:r>
                        <w:r w:rsidRPr="0083059C">
                          <w:rPr>
                            <w:spacing w:val="-4"/>
                            <w:sz w:val="20"/>
                          </w:rPr>
                          <w:t xml:space="preserve"> </w:t>
                        </w:r>
                        <w:r w:rsidRPr="0083059C">
                          <w:rPr>
                            <w:sz w:val="20"/>
                          </w:rPr>
                          <w:t>the</w:t>
                        </w:r>
                        <w:r w:rsidRPr="0083059C">
                          <w:rPr>
                            <w:spacing w:val="-4"/>
                            <w:sz w:val="20"/>
                          </w:rPr>
                          <w:t xml:space="preserve"> </w:t>
                        </w:r>
                        <w:r w:rsidRPr="0083059C">
                          <w:rPr>
                            <w:sz w:val="20"/>
                          </w:rPr>
                          <w:t>population</w:t>
                        </w:r>
                      </w:p>
                      <w:p w14:paraId="5A1E6A65" w14:textId="6753558B" w:rsidR="00090BC7" w:rsidRPr="0083059C" w:rsidRDefault="00090BC7" w:rsidP="0040431D">
                        <w:pPr>
                          <w:pStyle w:val="ListParagraph"/>
                          <w:numPr>
                            <w:ilvl w:val="0"/>
                            <w:numId w:val="57"/>
                          </w:numPr>
                          <w:tabs>
                            <w:tab w:val="left" w:pos="820"/>
                          </w:tabs>
                          <w:spacing w:before="114"/>
                          <w:ind w:hanging="180"/>
                          <w:rPr>
                            <w:rFonts w:ascii="Courier New"/>
                            <w:sz w:val="20"/>
                          </w:rPr>
                        </w:pPr>
                        <w:r w:rsidRPr="0083059C">
                          <w:rPr>
                            <w:sz w:val="20"/>
                          </w:rPr>
                          <w:t>have a name beginning with</w:t>
                        </w:r>
                        <w:r w:rsidRPr="0083059C">
                          <w:rPr>
                            <w:spacing w:val="-25"/>
                            <w:sz w:val="20"/>
                          </w:rPr>
                          <w:t xml:space="preserve"> </w:t>
                        </w:r>
                        <w:r w:rsidRPr="0083059C">
                          <w:rPr>
                            <w:rFonts w:ascii="Courier New"/>
                            <w:color w:val="0000FF"/>
                            <w:sz w:val="20"/>
                          </w:rPr>
                          <w:t>"SDE"</w:t>
                        </w:r>
                      </w:p>
                    </w:txbxContent>
                  </v:textbox>
                </v:shape>
                <w10:wrap type="topAndBottom" anchorx="page"/>
              </v:group>
            </w:pict>
          </mc:Fallback>
        </mc:AlternateContent>
      </w:r>
    </w:p>
    <w:p w14:paraId="4AA78F1D" w14:textId="77777777" w:rsidR="00A0534D" w:rsidRDefault="00A0534D">
      <w:pPr>
        <w:pStyle w:val="BodyText"/>
        <w:rPr>
          <w:b/>
          <w:sz w:val="20"/>
        </w:rPr>
      </w:pPr>
    </w:p>
    <w:p w14:paraId="192A1B43" w14:textId="77777777" w:rsidR="00A0534D" w:rsidRDefault="00A0534D">
      <w:pPr>
        <w:pStyle w:val="BodyText"/>
        <w:spacing w:before="2"/>
        <w:rPr>
          <w:b/>
          <w:sz w:val="19"/>
        </w:rPr>
      </w:pPr>
    </w:p>
    <w:p w14:paraId="7F649701" w14:textId="2451DEF9" w:rsidR="00A0534D" w:rsidRDefault="0083059C">
      <w:pPr>
        <w:pStyle w:val="BodyText"/>
        <w:spacing w:line="256" w:lineRule="auto"/>
        <w:ind w:left="660" w:right="119"/>
        <w:jc w:val="both"/>
      </w:pPr>
      <w:r>
        <w:t>Part</w:t>
      </w:r>
      <w:r>
        <w:rPr>
          <w:spacing w:val="-16"/>
        </w:rPr>
        <w:t xml:space="preserve"> </w:t>
      </w:r>
      <w:r>
        <w:t>of</w:t>
      </w:r>
      <w:r>
        <w:rPr>
          <w:spacing w:val="-16"/>
        </w:rPr>
        <w:t xml:space="preserve"> </w:t>
      </w:r>
      <w:r>
        <w:t>the</w:t>
      </w:r>
      <w:r>
        <w:rPr>
          <w:spacing w:val="-16"/>
        </w:rPr>
        <w:t xml:space="preserve"> </w:t>
      </w:r>
      <w:r>
        <w:t>definition</w:t>
      </w:r>
      <w:r>
        <w:rPr>
          <w:spacing w:val="-16"/>
        </w:rPr>
        <w:t xml:space="preserve"> </w:t>
      </w:r>
      <w:r>
        <w:t>of</w:t>
      </w:r>
      <w:r>
        <w:rPr>
          <w:spacing w:val="-16"/>
        </w:rPr>
        <w:t xml:space="preserve"> </w:t>
      </w:r>
      <w:r>
        <w:t>a</w:t>
      </w:r>
      <w:r>
        <w:rPr>
          <w:spacing w:val="-16"/>
        </w:rPr>
        <w:t xml:space="preserve"> </w:t>
      </w:r>
      <w:r>
        <w:t>quality</w:t>
      </w:r>
      <w:r>
        <w:rPr>
          <w:spacing w:val="-16"/>
        </w:rPr>
        <w:t xml:space="preserve"> </w:t>
      </w:r>
      <w:r>
        <w:t>measure</w:t>
      </w:r>
      <w:r>
        <w:rPr>
          <w:spacing w:val="-16"/>
        </w:rPr>
        <w:t xml:space="preserve"> </w:t>
      </w:r>
      <w:r>
        <w:rPr>
          <w:spacing w:val="-3"/>
        </w:rPr>
        <w:t>involves</w:t>
      </w:r>
      <w:r>
        <w:rPr>
          <w:spacing w:val="-16"/>
        </w:rPr>
        <w:t xml:space="preserve"> </w:t>
      </w:r>
      <w:r>
        <w:t>the</w:t>
      </w:r>
      <w:r>
        <w:rPr>
          <w:spacing w:val="-16"/>
        </w:rPr>
        <w:t xml:space="preserve"> </w:t>
      </w:r>
      <w:r>
        <w:t>ability</w:t>
      </w:r>
      <w:r>
        <w:rPr>
          <w:spacing w:val="-16"/>
        </w:rPr>
        <w:t xml:space="preserve"> </w:t>
      </w:r>
      <w:r>
        <w:t>to</w:t>
      </w:r>
      <w:r>
        <w:rPr>
          <w:spacing w:val="-16"/>
        </w:rPr>
        <w:t xml:space="preserve"> </w:t>
      </w:r>
      <w:r>
        <w:t>specify</w:t>
      </w:r>
      <w:r>
        <w:rPr>
          <w:spacing w:val="-16"/>
        </w:rPr>
        <w:t xml:space="preserve"> </w:t>
      </w:r>
      <w:r>
        <w:t>additional</w:t>
      </w:r>
      <w:r>
        <w:rPr>
          <w:spacing w:val="-16"/>
        </w:rPr>
        <w:t xml:space="preserve"> </w:t>
      </w:r>
      <w:r>
        <w:t>information</w:t>
      </w:r>
      <w:r>
        <w:rPr>
          <w:spacing w:val="-16"/>
        </w:rPr>
        <w:t xml:space="preserve"> </w:t>
      </w:r>
      <w:r>
        <w:t>to</w:t>
      </w:r>
      <w:r>
        <w:rPr>
          <w:spacing w:val="-16"/>
        </w:rPr>
        <w:t xml:space="preserve"> </w:t>
      </w:r>
      <w:r>
        <w:t>be</w:t>
      </w:r>
      <w:r>
        <w:rPr>
          <w:spacing w:val="-16"/>
        </w:rPr>
        <w:t xml:space="preserve"> </w:t>
      </w:r>
      <w:r>
        <w:t>returned for</w:t>
      </w:r>
      <w:r>
        <w:rPr>
          <w:spacing w:val="-6"/>
        </w:rPr>
        <w:t xml:space="preserve"> </w:t>
      </w:r>
      <w:r>
        <w:t>each</w:t>
      </w:r>
      <w:r>
        <w:rPr>
          <w:spacing w:val="-6"/>
        </w:rPr>
        <w:t xml:space="preserve"> </w:t>
      </w:r>
      <w:r>
        <w:t>member</w:t>
      </w:r>
      <w:r>
        <w:rPr>
          <w:spacing w:val="-6"/>
        </w:rPr>
        <w:t xml:space="preserve"> </w:t>
      </w:r>
      <w:r>
        <w:t>of</w:t>
      </w:r>
      <w:r>
        <w:rPr>
          <w:spacing w:val="-6"/>
        </w:rPr>
        <w:t xml:space="preserve"> </w:t>
      </w:r>
      <w:r>
        <w:t>a</w:t>
      </w:r>
      <w:r>
        <w:rPr>
          <w:spacing w:val="-6"/>
        </w:rPr>
        <w:t xml:space="preserve"> </w:t>
      </w:r>
      <w:r>
        <w:t>population.</w:t>
      </w:r>
      <w:r>
        <w:rPr>
          <w:spacing w:val="6"/>
        </w:rPr>
        <w:t xml:space="preserve"> </w:t>
      </w:r>
      <w:r>
        <w:t>Within</w:t>
      </w:r>
      <w:r>
        <w:rPr>
          <w:spacing w:val="-6"/>
        </w:rPr>
        <w:t xml:space="preserve"> </w:t>
      </w:r>
      <w:r>
        <w:t>QDM</w:t>
      </w:r>
      <w:r>
        <w:rPr>
          <w:spacing w:val="-6"/>
        </w:rPr>
        <w:t xml:space="preserve"> </w:t>
      </w:r>
      <w:r>
        <w:t>and</w:t>
      </w:r>
      <w:r>
        <w:rPr>
          <w:spacing w:val="-6"/>
        </w:rPr>
        <w:t xml:space="preserve"> </w:t>
      </w:r>
      <w:r>
        <w:rPr>
          <w:spacing w:val="-4"/>
        </w:rPr>
        <w:t>HQMF,</w:t>
      </w:r>
      <w:r>
        <w:rPr>
          <w:spacing w:val="-6"/>
        </w:rPr>
        <w:t xml:space="preserve"> </w:t>
      </w:r>
      <w:r>
        <w:t>these</w:t>
      </w:r>
      <w:r>
        <w:rPr>
          <w:spacing w:val="-6"/>
        </w:rPr>
        <w:t xml:space="preserve"> </w:t>
      </w:r>
      <w:r>
        <w:t>supplemental</w:t>
      </w:r>
      <w:r>
        <w:rPr>
          <w:spacing w:val="-6"/>
        </w:rPr>
        <w:t xml:space="preserve"> </w:t>
      </w:r>
      <w:r>
        <w:t>data</w:t>
      </w:r>
      <w:r>
        <w:rPr>
          <w:spacing w:val="-6"/>
        </w:rPr>
        <w:t xml:space="preserve"> </w:t>
      </w:r>
      <w:r>
        <w:t>elements</w:t>
      </w:r>
      <w:r>
        <w:rPr>
          <w:spacing w:val="-6"/>
        </w:rPr>
        <w:t xml:space="preserve"> </w:t>
      </w:r>
      <w:r>
        <w:t>are</w:t>
      </w:r>
      <w:r>
        <w:rPr>
          <w:spacing w:val="-6"/>
        </w:rPr>
        <w:t xml:space="preserve"> </w:t>
      </w:r>
      <w:r>
        <w:t>specified as</w:t>
      </w:r>
      <w:r>
        <w:rPr>
          <w:spacing w:val="-5"/>
        </w:rPr>
        <w:t xml:space="preserve"> </w:t>
      </w:r>
      <w:r>
        <w:t>QDM</w:t>
      </w:r>
      <w:r>
        <w:rPr>
          <w:spacing w:val="-5"/>
        </w:rPr>
        <w:t xml:space="preserve"> </w:t>
      </w:r>
      <w:r>
        <w:t>Data</w:t>
      </w:r>
      <w:r>
        <w:rPr>
          <w:spacing w:val="-5"/>
        </w:rPr>
        <w:t xml:space="preserve"> </w:t>
      </w:r>
      <w:r>
        <w:t>Elements</w:t>
      </w:r>
      <w:r>
        <w:rPr>
          <w:spacing w:val="-5"/>
        </w:rPr>
        <w:t xml:space="preserve"> </w:t>
      </w:r>
      <w:r>
        <w:t>for</w:t>
      </w:r>
      <w:r>
        <w:rPr>
          <w:spacing w:val="-5"/>
        </w:rPr>
        <w:t xml:space="preserve"> </w:t>
      </w:r>
      <w:r>
        <w:t>patient</w:t>
      </w:r>
      <w:r>
        <w:rPr>
          <w:spacing w:val="-5"/>
        </w:rPr>
        <w:t xml:space="preserve"> </w:t>
      </w:r>
      <w:r>
        <w:t>characteristics</w:t>
      </w:r>
      <w:r>
        <w:rPr>
          <w:spacing w:val="-5"/>
        </w:rPr>
        <w:t xml:space="preserve"> </w:t>
      </w:r>
      <w:r>
        <w:t>(such</w:t>
      </w:r>
      <w:r>
        <w:rPr>
          <w:spacing w:val="-5"/>
        </w:rPr>
        <w:t xml:space="preserve"> </w:t>
      </w:r>
      <w:r>
        <w:t>as</w:t>
      </w:r>
      <w:r>
        <w:rPr>
          <w:spacing w:val="-5"/>
        </w:rPr>
        <w:t xml:space="preserve"> </w:t>
      </w:r>
      <w:r>
        <w:t>Race,</w:t>
      </w:r>
      <w:r>
        <w:rPr>
          <w:spacing w:val="-4"/>
        </w:rPr>
        <w:t xml:space="preserve"> </w:t>
      </w:r>
      <w:r>
        <w:t>Ethnicity,</w:t>
      </w:r>
      <w:r>
        <w:rPr>
          <w:spacing w:val="-4"/>
        </w:rPr>
        <w:t xml:space="preserve"> </w:t>
      </w:r>
      <w:r>
        <w:rPr>
          <w:spacing w:val="-3"/>
        </w:rPr>
        <w:t>Payer,</w:t>
      </w:r>
      <w:r>
        <w:rPr>
          <w:spacing w:val="-4"/>
        </w:rPr>
        <w:t xml:space="preserve"> </w:t>
      </w:r>
      <w:r>
        <w:t>and</w:t>
      </w:r>
      <w:r>
        <w:rPr>
          <w:spacing w:val="-5"/>
        </w:rPr>
        <w:t xml:space="preserve"> </w:t>
      </w:r>
      <w:r>
        <w:t>Administrative</w:t>
      </w:r>
      <w:r>
        <w:rPr>
          <w:spacing w:val="-5"/>
        </w:rPr>
        <w:t xml:space="preserve"> </w:t>
      </w:r>
      <w:r>
        <w:t xml:space="preserve">Sex) and marking them with an SDE code within the underlying HQMF XML. </w:t>
      </w:r>
      <w:hyperlink w:anchor="_bookmark85" w:history="1">
        <w:r w:rsidR="00974445">
          <w:rPr>
            <w:color w:val="0000FF"/>
          </w:rPr>
          <w:t>Snippet 19</w:t>
        </w:r>
      </w:hyperlink>
      <w:r w:rsidR="00974445">
        <w:rPr>
          <w:color w:val="0000FF"/>
        </w:rPr>
        <w:t xml:space="preserve"> </w:t>
      </w:r>
      <w:r>
        <w:t>demonstrates an example</w:t>
      </w:r>
      <w:r>
        <w:rPr>
          <w:spacing w:val="-11"/>
        </w:rPr>
        <w:t xml:space="preserve"> </w:t>
      </w:r>
      <w:r>
        <w:t>supplemental</w:t>
      </w:r>
      <w:r>
        <w:rPr>
          <w:spacing w:val="-11"/>
        </w:rPr>
        <w:t xml:space="preserve"> </w:t>
      </w:r>
      <w:r>
        <w:t>data</w:t>
      </w:r>
      <w:r>
        <w:rPr>
          <w:spacing w:val="-11"/>
        </w:rPr>
        <w:t xml:space="preserve"> </w:t>
      </w:r>
      <w:r>
        <w:t>definition</w:t>
      </w:r>
      <w:r>
        <w:rPr>
          <w:spacing w:val="-11"/>
        </w:rPr>
        <w:t xml:space="preserve"> </w:t>
      </w:r>
      <w:r>
        <w:t>using</w:t>
      </w:r>
      <w:r>
        <w:rPr>
          <w:spacing w:val="-11"/>
        </w:rPr>
        <w:t xml:space="preserve"> </w:t>
      </w:r>
      <w:r>
        <w:t>the</w:t>
      </w:r>
      <w:r>
        <w:rPr>
          <w:spacing w:val="-11"/>
        </w:rPr>
        <w:t xml:space="preserve"> </w:t>
      </w:r>
      <w:proofErr w:type="spellStart"/>
      <w:r w:rsidR="00D919C0">
        <w:rPr>
          <w:rFonts w:ascii="Courier New"/>
          <w:sz w:val="20"/>
        </w:rPr>
        <w:t>cql-</w:t>
      </w:r>
      <w:proofErr w:type="gramStart"/>
      <w:r w:rsidR="00D919C0">
        <w:rPr>
          <w:rFonts w:ascii="Courier New"/>
          <w:sz w:val="20"/>
        </w:rPr>
        <w:t>ext:supplementalDataElement</w:t>
      </w:r>
      <w:proofErr w:type="spellEnd"/>
      <w:proofErr w:type="gramEnd"/>
      <w:r>
        <w:t>.</w:t>
      </w:r>
    </w:p>
    <w:p w14:paraId="5101EE02" w14:textId="77777777" w:rsidR="00A0534D" w:rsidRDefault="00204EE5">
      <w:pPr>
        <w:pStyle w:val="BodyText"/>
        <w:spacing w:before="7"/>
        <w:rPr>
          <w:sz w:val="13"/>
        </w:rPr>
      </w:pPr>
      <w:r>
        <w:rPr>
          <w:noProof/>
        </w:rPr>
        <mc:AlternateContent>
          <mc:Choice Requires="wps">
            <w:drawing>
              <wp:anchor distT="0" distB="0" distL="0" distR="0" simplePos="0" relativeHeight="251583488" behindDoc="0" locked="0" layoutInCell="1" allowOverlap="1" wp14:anchorId="1529E44A" wp14:editId="1F8AA02F">
                <wp:simplePos x="0" y="0"/>
                <wp:positionH relativeFrom="page">
                  <wp:posOffset>914400</wp:posOffset>
                </wp:positionH>
                <wp:positionV relativeFrom="paragraph">
                  <wp:posOffset>126365</wp:posOffset>
                </wp:positionV>
                <wp:extent cx="5943600" cy="0"/>
                <wp:effectExtent l="12700" t="12065" r="25400" b="26035"/>
                <wp:wrapTopAndBottom/>
                <wp:docPr id="6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C32F8" id="Line 28" o:spid="_x0000_s1026" style="position:absolute;z-index:251583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" strokeweight=".14039mm">
                <w10:wrap type="topAndBottom" anchorx="page"/>
              </v:line>
            </w:pict>
          </mc:Fallback>
        </mc:AlternateContent>
      </w:r>
    </w:p>
    <w:p w14:paraId="5214AB40" w14:textId="77777777" w:rsidR="00A0534D" w:rsidRDefault="0083059C">
      <w:pPr>
        <w:tabs>
          <w:tab w:val="left" w:pos="659"/>
        </w:tabs>
        <w:spacing w:line="194" w:lineRule="exact"/>
        <w:ind w:left="116" w:right="23"/>
        <w:rPr>
          <w:rFonts w:ascii="Courier New"/>
          <w:b/>
          <w:sz w:val="18"/>
        </w:rPr>
      </w:pPr>
      <w:r>
        <w:rPr>
          <w:rFonts w:ascii="Courier New"/>
          <w:b/>
          <w:sz w:val="18"/>
        </w:rPr>
        <w:t>410</w:t>
      </w:r>
      <w:r>
        <w:rPr>
          <w:rFonts w:ascii="Courier New"/>
          <w:b/>
          <w:sz w:val="18"/>
        </w:rPr>
        <w:tab/>
      </w:r>
      <w:bookmarkStart w:id="131" w:name="_bookmark85"/>
      <w:bookmarkEnd w:id="131"/>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ext:supplementalDataElement</w:t>
      </w:r>
      <w:proofErr w:type="spellEnd"/>
      <w:proofErr w:type="gramEnd"/>
      <w:r>
        <w:rPr>
          <w:rFonts w:ascii="Courier New"/>
          <w:b/>
          <w:color w:val="008200"/>
          <w:sz w:val="18"/>
        </w:rPr>
        <w:t>&gt;</w:t>
      </w:r>
    </w:p>
    <w:p w14:paraId="7DFA9EFF" w14:textId="3BD373AA" w:rsidR="00A0534D" w:rsidRDefault="0083059C">
      <w:pPr>
        <w:tabs>
          <w:tab w:val="left" w:pos="982"/>
        </w:tabs>
        <w:spacing w:before="15"/>
        <w:ind w:left="116" w:right="23"/>
        <w:rPr>
          <w:rFonts w:ascii="Courier New"/>
          <w:sz w:val="18"/>
        </w:rPr>
      </w:pPr>
      <w:r>
        <w:rPr>
          <w:rFonts w:ascii="Courier New"/>
          <w:b/>
          <w:sz w:val="18"/>
        </w:rPr>
        <w:t>411</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812BCD">
        <w:rPr>
          <w:rFonts w:ascii="Courier New"/>
          <w:color w:val="BF3F00"/>
          <w:sz w:val="18"/>
        </w:rPr>
        <w:t>Supplemental Data Elements</w:t>
      </w:r>
      <w:r>
        <w:rPr>
          <w:rFonts w:ascii="Courier New"/>
          <w:color w:val="BF3F00"/>
          <w:sz w:val="18"/>
        </w:rPr>
        <w:t>"</w:t>
      </w:r>
    </w:p>
    <w:p w14:paraId="12B29A4B" w14:textId="3A090804" w:rsidR="00A0534D" w:rsidRPr="00BE3520" w:rsidRDefault="0083059C">
      <w:pPr>
        <w:tabs>
          <w:tab w:val="left" w:pos="1305"/>
        </w:tabs>
        <w:spacing w:before="15"/>
        <w:ind w:left="116" w:right="23"/>
        <w:rPr>
          <w:rFonts w:ascii="Courier New"/>
          <w:b/>
          <w:sz w:val="18"/>
          <w:lang w:val="es-ES"/>
        </w:rPr>
      </w:pPr>
      <w:r w:rsidRPr="00BE3520">
        <w:rPr>
          <w:rFonts w:ascii="Courier New"/>
          <w:b/>
          <w:sz w:val="18"/>
          <w:lang w:val="es-ES"/>
        </w:rPr>
        <w:t>412</w:t>
      </w:r>
      <w:r w:rsidRPr="00BE3520">
        <w:rPr>
          <w:rFonts w:ascii="Courier New"/>
          <w:b/>
          <w:sz w:val="18"/>
          <w:lang w:val="es-ES"/>
        </w:rPr>
        <w:tab/>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w:t>
      </w:r>
      <w:r w:rsidR="00DB5393" w:rsidRPr="00BE3520">
        <w:rPr>
          <w:lang w:val="es-ES"/>
        </w:rPr>
        <w:t xml:space="preserve"> </w:t>
      </w:r>
      <w:r w:rsidR="00DB5393" w:rsidRPr="00BE3520">
        <w:rPr>
          <w:rFonts w:ascii="Courier New"/>
          <w:color w:val="BF3F00"/>
          <w:sz w:val="18"/>
          <w:lang w:val="es-ES"/>
        </w:rPr>
        <w:t>478294D1-2825-441E-A6B8-B0E6ADBBDF37</w:t>
      </w:r>
      <w:r w:rsidRPr="00BE3520">
        <w:rPr>
          <w:rFonts w:ascii="Courier New"/>
          <w:color w:val="BF3F00"/>
          <w:sz w:val="18"/>
          <w:lang w:val="es-ES"/>
        </w:rPr>
        <w:t>"</w:t>
      </w:r>
      <w:r w:rsidRPr="00BE3520">
        <w:rPr>
          <w:rFonts w:ascii="Courier New"/>
          <w:b/>
          <w:color w:val="008200"/>
          <w:sz w:val="18"/>
          <w:lang w:val="es-ES"/>
        </w:rPr>
        <w:t>/&gt;</w:t>
      </w:r>
    </w:p>
    <w:p w14:paraId="68D5FA3F" w14:textId="07855155" w:rsidR="00A0534D" w:rsidRDefault="0083059C">
      <w:pPr>
        <w:tabs>
          <w:tab w:val="left" w:pos="982"/>
        </w:tabs>
        <w:spacing w:before="15"/>
        <w:ind w:left="116" w:right="23"/>
        <w:rPr>
          <w:rFonts w:ascii="Courier New"/>
          <w:b/>
          <w:sz w:val="18"/>
        </w:rPr>
      </w:pPr>
      <w:r>
        <w:rPr>
          <w:rFonts w:ascii="Courier New"/>
          <w:b/>
          <w:sz w:val="18"/>
        </w:rPr>
        <w:t>413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w:t>
      </w:r>
      <w:r w:rsidR="00DB5393">
        <w:rPr>
          <w:rFonts w:ascii="Courier New"/>
          <w:color w:val="BF3F00"/>
          <w:sz w:val="18"/>
        </w:rPr>
        <w:t>SDC</w:t>
      </w:r>
      <w:r>
        <w:rPr>
          <w:rFonts w:ascii="Courier New"/>
          <w:color w:val="BF3F00"/>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73EE3C45" w14:textId="77777777" w:rsidR="00A0534D" w:rsidRDefault="0083059C">
      <w:pPr>
        <w:tabs>
          <w:tab w:val="left" w:pos="982"/>
        </w:tabs>
        <w:spacing w:before="15"/>
        <w:ind w:left="116" w:right="23"/>
        <w:rPr>
          <w:rFonts w:ascii="Courier New"/>
          <w:b/>
          <w:sz w:val="18"/>
        </w:rPr>
      </w:pPr>
      <w:r>
        <w:rPr>
          <w:rFonts w:ascii="Courier New"/>
          <w:b/>
          <w:sz w:val="18"/>
        </w:rPr>
        <w:t>414</w:t>
      </w:r>
      <w:r>
        <w:rPr>
          <w:rFonts w:ascii="Courier New"/>
          <w:b/>
          <w:sz w:val="18"/>
        </w:rPr>
        <w:tab/>
      </w: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158B06CD" w14:textId="77777777" w:rsidR="00A0534D" w:rsidRDefault="0083059C">
      <w:pPr>
        <w:tabs>
          <w:tab w:val="left" w:pos="1305"/>
        </w:tabs>
        <w:spacing w:before="15"/>
        <w:ind w:left="116" w:right="23"/>
        <w:rPr>
          <w:rFonts w:ascii="Courier New"/>
          <w:b/>
          <w:sz w:val="18"/>
        </w:rPr>
      </w:pPr>
      <w:r>
        <w:rPr>
          <w:rFonts w:ascii="Courier New"/>
          <w:b/>
          <w:sz w:val="18"/>
        </w:rPr>
        <w:t>415</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119090F6" w14:textId="3745F119" w:rsidR="00A0534D" w:rsidRDefault="0083059C">
      <w:pPr>
        <w:tabs>
          <w:tab w:val="left" w:pos="1628"/>
        </w:tabs>
        <w:spacing w:before="15"/>
        <w:ind w:left="116" w:right="23"/>
        <w:rPr>
          <w:rFonts w:ascii="Courier New"/>
          <w:sz w:val="18"/>
        </w:rPr>
      </w:pPr>
      <w:r>
        <w:rPr>
          <w:rFonts w:ascii="Courier New"/>
          <w:b/>
          <w:sz w:val="18"/>
        </w:rPr>
        <w:t>416</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r w:rsidR="00D919C0" w:rsidRPr="00D919C0">
        <w:t xml:space="preserve"> </w:t>
      </w:r>
      <w:proofErr w:type="spellStart"/>
      <w:proofErr w:type="gramStart"/>
      <w:r w:rsidR="00D919C0" w:rsidRPr="00D919C0">
        <w:rPr>
          <w:rFonts w:ascii="Courier New"/>
          <w:color w:val="BF3F00"/>
          <w:sz w:val="18"/>
        </w:rPr>
        <w:t>TestRiskAdj</w:t>
      </w:r>
      <w:proofErr w:type="spellEnd"/>
      <w:r w:rsidR="00D919C0" w:rsidRPr="00D919C0">
        <w:rPr>
          <w:rFonts w:ascii="Courier New"/>
          <w:color w:val="BF3F00"/>
          <w:sz w:val="18"/>
        </w:rPr>
        <w:t>.&amp;</w:t>
      </w:r>
      <w:proofErr w:type="spellStart"/>
      <w:proofErr w:type="gramEnd"/>
      <w:r w:rsidR="00D919C0" w:rsidRPr="00D919C0">
        <w:rPr>
          <w:rFonts w:ascii="Courier New"/>
          <w:color w:val="BF3F00"/>
          <w:sz w:val="18"/>
        </w:rPr>
        <w:t>quot;SDE</w:t>
      </w:r>
      <w:proofErr w:type="spellEnd"/>
      <w:r w:rsidR="00D919C0" w:rsidRPr="00D919C0">
        <w:rPr>
          <w:rFonts w:ascii="Courier New"/>
          <w:color w:val="BF3F00"/>
          <w:sz w:val="18"/>
        </w:rPr>
        <w:t xml:space="preserve"> </w:t>
      </w:r>
      <w:proofErr w:type="spellStart"/>
      <w:r w:rsidR="00D919C0" w:rsidRPr="00D919C0">
        <w:rPr>
          <w:rFonts w:ascii="Courier New"/>
          <w:color w:val="BF3F00"/>
          <w:sz w:val="18"/>
        </w:rPr>
        <w:t>Ethnicity&amp;quot</w:t>
      </w:r>
      <w:proofErr w:type="spellEnd"/>
      <w:r w:rsidR="00D919C0" w:rsidRPr="00D919C0">
        <w:rPr>
          <w:rFonts w:ascii="Courier New"/>
          <w:color w:val="BF3F00"/>
          <w:sz w:val="18"/>
        </w:rPr>
        <w:t>;</w:t>
      </w:r>
      <w:r>
        <w:rPr>
          <w:rFonts w:ascii="Courier New"/>
          <w:color w:val="BF3F00"/>
          <w:sz w:val="18"/>
        </w:rPr>
        <w:t>"</w:t>
      </w:r>
    </w:p>
    <w:p w14:paraId="7215E077" w14:textId="77777777" w:rsidR="00A0534D" w:rsidRDefault="0083059C">
      <w:pPr>
        <w:tabs>
          <w:tab w:val="left" w:pos="2058"/>
        </w:tabs>
        <w:spacing w:before="15"/>
        <w:ind w:left="116" w:right="23"/>
        <w:rPr>
          <w:rFonts w:ascii="Courier New"/>
          <w:b/>
          <w:sz w:val="18"/>
        </w:rPr>
      </w:pPr>
      <w:r>
        <w:rPr>
          <w:rFonts w:ascii="Courier New"/>
          <w:b/>
          <w:sz w:val="18"/>
        </w:rPr>
        <w:t>417</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"FAB9DAAA-36D9-4674-8C63-6A3CB38D6BCC"</w:t>
      </w:r>
      <w:r>
        <w:rPr>
          <w:rFonts w:ascii="Courier New"/>
          <w:b/>
          <w:color w:val="008200"/>
          <w:sz w:val="18"/>
        </w:rPr>
        <w:t>/&gt;</w:t>
      </w:r>
    </w:p>
    <w:p w14:paraId="4C5130C9" w14:textId="77777777" w:rsidR="00A0534D" w:rsidRDefault="0083059C">
      <w:pPr>
        <w:tabs>
          <w:tab w:val="left" w:pos="1305"/>
        </w:tabs>
        <w:spacing w:before="15"/>
        <w:ind w:left="116" w:right="23"/>
        <w:rPr>
          <w:rFonts w:ascii="Courier New"/>
          <w:b/>
          <w:sz w:val="18"/>
        </w:rPr>
      </w:pPr>
      <w:r>
        <w:rPr>
          <w:rFonts w:ascii="Courier New"/>
          <w:b/>
          <w:sz w:val="18"/>
        </w:rPr>
        <w:t>418</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61C97D16" w14:textId="77777777" w:rsidR="00A0534D" w:rsidRDefault="0083059C">
      <w:pPr>
        <w:tabs>
          <w:tab w:val="left" w:pos="982"/>
        </w:tabs>
        <w:spacing w:before="15"/>
        <w:ind w:left="116" w:right="23"/>
        <w:rPr>
          <w:rFonts w:ascii="Courier New"/>
          <w:b/>
          <w:sz w:val="18"/>
        </w:rPr>
      </w:pPr>
      <w:r>
        <w:rPr>
          <w:rFonts w:ascii="Courier New"/>
          <w:b/>
          <w:sz w:val="18"/>
        </w:rPr>
        <w:t>419</w:t>
      </w:r>
      <w:r>
        <w:rPr>
          <w:rFonts w:ascii="Courier New"/>
          <w:b/>
          <w:sz w:val="18"/>
        </w:rPr>
        <w:tab/>
      </w:r>
      <w:r>
        <w:rPr>
          <w:rFonts w:ascii="Courier New"/>
          <w:b/>
          <w:color w:val="008200"/>
          <w:sz w:val="18"/>
        </w:rPr>
        <w:t>&lt;/precondition&gt;</w:t>
      </w:r>
    </w:p>
    <w:p w14:paraId="09D0AEAE"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4512" behindDoc="0" locked="0" layoutInCell="1" allowOverlap="1" wp14:anchorId="24712463" wp14:editId="242FDF14">
                <wp:simplePos x="0" y="0"/>
                <wp:positionH relativeFrom="page">
                  <wp:posOffset>914400</wp:posOffset>
                </wp:positionH>
                <wp:positionV relativeFrom="paragraph">
                  <wp:posOffset>173990</wp:posOffset>
                </wp:positionV>
                <wp:extent cx="5943600" cy="0"/>
                <wp:effectExtent l="12700" t="8890" r="25400" b="29210"/>
                <wp:wrapTopAndBottom/>
                <wp:docPr id="6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C058" id="Line 27" o:spid="_x0000_s1026" style="position:absolute;z-index:251584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" strokeweight=".14039mm">
                <w10:wrap type="topAndBottom" anchorx="page"/>
              </v:line>
            </w:pict>
          </mc:Fallback>
        </mc:AlternateContent>
      </w:r>
      <w:r w:rsidR="0083059C">
        <w:rPr>
          <w:rFonts w:ascii="Courier New"/>
          <w:b/>
          <w:sz w:val="18"/>
        </w:rPr>
        <w:t>420</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cql-</w:t>
      </w:r>
      <w:proofErr w:type="gramStart"/>
      <w:r w:rsidR="0083059C">
        <w:rPr>
          <w:rFonts w:ascii="Courier New"/>
          <w:b/>
          <w:color w:val="008200"/>
          <w:sz w:val="18"/>
        </w:rPr>
        <w:t>ext:supplementalDataElement</w:t>
      </w:r>
      <w:proofErr w:type="spellEnd"/>
      <w:proofErr w:type="gramEnd"/>
      <w:r w:rsidR="0083059C">
        <w:rPr>
          <w:rFonts w:ascii="Courier New"/>
          <w:b/>
          <w:color w:val="008200"/>
          <w:sz w:val="18"/>
        </w:rPr>
        <w:t>&gt;</w:t>
      </w:r>
    </w:p>
    <w:p w14:paraId="25C9FC17" w14:textId="77777777" w:rsidR="00A0534D" w:rsidRDefault="00A0534D">
      <w:pPr>
        <w:pStyle w:val="BodyText"/>
        <w:spacing w:before="7"/>
        <w:rPr>
          <w:rFonts w:ascii="Courier New"/>
          <w:b/>
          <w:sz w:val="11"/>
        </w:rPr>
      </w:pPr>
    </w:p>
    <w:p w14:paraId="50D8BEA5" w14:textId="73E3C87F" w:rsidR="00A0534D" w:rsidRDefault="00204EE5">
      <w:pPr>
        <w:spacing w:before="62"/>
        <w:ind w:left="1507" w:right="23"/>
        <w:rPr>
          <w:rFonts w:ascii="Courier New"/>
          <w:sz w:val="20"/>
        </w:rPr>
      </w:pPr>
      <w:r>
        <w:rPr>
          <w:noProof/>
        </w:rPr>
        <mc:AlternateContent>
          <mc:Choice Requires="wps">
            <w:drawing>
              <wp:anchor distT="0" distB="0" distL="114300" distR="114300" simplePos="0" relativeHeight="251752448" behindDoc="1" locked="0" layoutInCell="1" allowOverlap="1" wp14:anchorId="0BACD76B" wp14:editId="5B8DB7FD">
                <wp:simplePos x="0" y="0"/>
                <wp:positionH relativeFrom="page">
                  <wp:posOffset>5370195</wp:posOffset>
                </wp:positionH>
                <wp:positionV relativeFrom="paragraph">
                  <wp:posOffset>167005</wp:posOffset>
                </wp:positionV>
                <wp:extent cx="38100" cy="0"/>
                <wp:effectExtent l="10795" t="14605" r="27305" b="23495"/>
                <wp:wrapNone/>
                <wp:docPr id="6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6DA21" id="Line 26" o:spid="_x0000_s1026" style="position:absolute;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2.85pt,13.15pt" to="42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" strokeweight=".14039mm">
                <w10:wrap anchorx="page"/>
              </v:line>
            </w:pict>
          </mc:Fallback>
        </mc:AlternateContent>
      </w:r>
      <w:r w:rsidR="0083059C">
        <w:t xml:space="preserve">Snippet </w:t>
      </w:r>
      <w:r w:rsidR="00974445">
        <w:t>19</w:t>
      </w:r>
      <w:r w:rsidR="0083059C">
        <w:t xml:space="preserve">: Sample Supplemental Data Elements from </w:t>
      </w:r>
      <w:proofErr w:type="spellStart"/>
      <w:r w:rsidR="0083059C">
        <w:rPr>
          <w:rFonts w:ascii="Courier New"/>
          <w:sz w:val="20"/>
        </w:rPr>
        <w:t>TestRiskAdj</w:t>
      </w:r>
      <w:proofErr w:type="spellEnd"/>
      <w:r w:rsidR="0083059C">
        <w:rPr>
          <w:rFonts w:ascii="Courier New"/>
          <w:spacing w:val="-91"/>
          <w:sz w:val="20"/>
        </w:rPr>
        <w:t xml:space="preserve"> </w:t>
      </w:r>
      <w:r w:rsidR="00060767">
        <w:rPr>
          <w:rFonts w:ascii="Courier New"/>
          <w:sz w:val="20"/>
        </w:rPr>
        <w:t>eCQM</w:t>
      </w:r>
      <w:r w:rsidR="0083059C">
        <w:rPr>
          <w:rFonts w:ascii="Courier New"/>
          <w:sz w:val="20"/>
        </w:rPr>
        <w:t>.xml</w:t>
      </w:r>
    </w:p>
    <w:p w14:paraId="261693F0" w14:textId="77777777" w:rsidR="00A0534D" w:rsidRDefault="00A0534D">
      <w:pPr>
        <w:pStyle w:val="BodyText"/>
        <w:rPr>
          <w:rFonts w:ascii="Courier New"/>
          <w:sz w:val="20"/>
        </w:rPr>
      </w:pPr>
    </w:p>
    <w:p w14:paraId="4B36296A" w14:textId="77777777" w:rsidR="00A0534D" w:rsidRDefault="00204EE5">
      <w:pPr>
        <w:pStyle w:val="BodyText"/>
        <w:spacing w:before="4"/>
        <w:rPr>
          <w:rFonts w:ascii="Courier New"/>
          <w:sz w:val="18"/>
        </w:rPr>
      </w:pPr>
      <w:r>
        <w:rPr>
          <w:noProof/>
        </w:rPr>
        <w:lastRenderedPageBreak/>
        <mc:AlternateContent>
          <mc:Choice Requires="wps">
            <w:drawing>
              <wp:anchor distT="0" distB="0" distL="0" distR="0" simplePos="0" relativeHeight="251585536" behindDoc="0" locked="0" layoutInCell="1" allowOverlap="1" wp14:anchorId="66FC21D6" wp14:editId="66D847D0">
                <wp:simplePos x="0" y="0"/>
                <wp:positionH relativeFrom="page">
                  <wp:posOffset>914400</wp:posOffset>
                </wp:positionH>
                <wp:positionV relativeFrom="paragraph">
                  <wp:posOffset>159385</wp:posOffset>
                </wp:positionV>
                <wp:extent cx="5943600" cy="0"/>
                <wp:effectExtent l="12700" t="6985" r="25400" b="31115"/>
                <wp:wrapTopAndBottom/>
                <wp:docPr id="5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D000A" id="Line 25" o:spid="_x0000_s1026" style="position:absolute;z-index:251585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" strokeweight=".14039mm">
                <w10:wrap type="topAndBottom" anchorx="page"/>
              </v:line>
            </w:pict>
          </mc:Fallback>
        </mc:AlternateContent>
      </w:r>
    </w:p>
    <w:p w14:paraId="77DFAF6E" w14:textId="77777777" w:rsidR="00A0534D" w:rsidRDefault="0083059C" w:rsidP="00D82997">
      <w:pPr>
        <w:pStyle w:val="ListParagraph"/>
        <w:numPr>
          <w:ilvl w:val="0"/>
          <w:numId w:val="9"/>
        </w:numPr>
        <w:tabs>
          <w:tab w:val="left" w:pos="659"/>
          <w:tab w:val="left" w:pos="660"/>
        </w:tabs>
        <w:spacing w:before="0" w:line="194" w:lineRule="exact"/>
        <w:ind w:hanging="436"/>
        <w:rPr>
          <w:rFonts w:ascii="Courier New"/>
          <w:sz w:val="18"/>
        </w:rPr>
      </w:pPr>
      <w:bookmarkStart w:id="132" w:name="_bookmark86"/>
      <w:bookmarkEnd w:id="132"/>
      <w:r>
        <w:rPr>
          <w:rFonts w:ascii="Courier New"/>
          <w:b/>
          <w:color w:val="7F0054"/>
          <w:sz w:val="18"/>
        </w:rPr>
        <w:t xml:space="preserve">define </w:t>
      </w:r>
      <w:r>
        <w:rPr>
          <w:rFonts w:ascii="Courier New"/>
          <w:color w:val="0000FF"/>
          <w:sz w:val="18"/>
        </w:rPr>
        <w:t>"SDE</w:t>
      </w:r>
      <w:r>
        <w:rPr>
          <w:rFonts w:ascii="Courier New"/>
          <w:color w:val="0000FF"/>
          <w:spacing w:val="-11"/>
          <w:sz w:val="18"/>
        </w:rPr>
        <w:t xml:space="preserve"> </w:t>
      </w:r>
      <w:r>
        <w:rPr>
          <w:rFonts w:ascii="Courier New"/>
          <w:color w:val="0000FF"/>
          <w:sz w:val="18"/>
        </w:rPr>
        <w:t>Ethnicity"</w:t>
      </w:r>
      <w:r>
        <w:rPr>
          <w:rFonts w:ascii="Courier New"/>
          <w:sz w:val="18"/>
        </w:rPr>
        <w:t>:</w:t>
      </w:r>
    </w:p>
    <w:p w14:paraId="5B5A0CB0" w14:textId="3DB8AAC1" w:rsidR="00A0534D" w:rsidRDefault="00204EE5" w:rsidP="00D82997">
      <w:pPr>
        <w:pStyle w:val="ListParagraph"/>
        <w:numPr>
          <w:ilvl w:val="0"/>
          <w:numId w:val="9"/>
        </w:numPr>
        <w:tabs>
          <w:tab w:val="left" w:pos="982"/>
          <w:tab w:val="left" w:pos="983"/>
        </w:tabs>
        <w:ind w:left="982" w:hanging="759"/>
        <w:rPr>
          <w:rFonts w:ascii="Courier New"/>
          <w:sz w:val="18"/>
        </w:rPr>
      </w:pPr>
      <w:r>
        <w:rPr>
          <w:noProof/>
        </w:rPr>
        <mc:AlternateContent>
          <mc:Choice Requires="wps">
            <w:drawing>
              <wp:anchor distT="0" distB="0" distL="0" distR="0" simplePos="0" relativeHeight="251586560" behindDoc="0" locked="0" layoutInCell="1" allowOverlap="1" wp14:anchorId="4A88D5A1" wp14:editId="1247EDC7">
                <wp:simplePos x="0" y="0"/>
                <wp:positionH relativeFrom="page">
                  <wp:posOffset>914400</wp:posOffset>
                </wp:positionH>
                <wp:positionV relativeFrom="paragraph">
                  <wp:posOffset>175260</wp:posOffset>
                </wp:positionV>
                <wp:extent cx="5943600" cy="0"/>
                <wp:effectExtent l="12700" t="10160" r="25400" b="27940"/>
                <wp:wrapTopAndBottom/>
                <wp:docPr id="5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44861" id="Line 24"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8EACb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83059C">
        <w:rPr>
          <w:rFonts w:ascii="Courier New"/>
          <w:sz w:val="18"/>
        </w:rPr>
        <w:t>[</w:t>
      </w:r>
      <w:r w:rsidR="0083059C">
        <w:rPr>
          <w:rFonts w:ascii="Courier New"/>
          <w:color w:val="0000FF"/>
          <w:sz w:val="18"/>
        </w:rPr>
        <w:t>"Patient Characteristic Ethnicity"</w:t>
      </w:r>
      <w:r w:rsidR="0083059C">
        <w:rPr>
          <w:rFonts w:ascii="Courier New"/>
          <w:sz w:val="18"/>
        </w:rPr>
        <w:t>:</w:t>
      </w:r>
      <w:r w:rsidR="0083059C">
        <w:rPr>
          <w:rFonts w:ascii="Courier New"/>
          <w:spacing w:val="-23"/>
          <w:sz w:val="18"/>
        </w:rPr>
        <w:t xml:space="preserve"> </w:t>
      </w:r>
      <w:r w:rsidR="0083059C">
        <w:rPr>
          <w:rFonts w:ascii="Courier New"/>
          <w:color w:val="0000FF"/>
          <w:sz w:val="18"/>
        </w:rPr>
        <w:t>"Ethnicity"</w:t>
      </w:r>
      <w:r w:rsidR="0083059C">
        <w:rPr>
          <w:rFonts w:ascii="Courier New"/>
          <w:sz w:val="18"/>
        </w:rPr>
        <w:t>]</w:t>
      </w:r>
    </w:p>
    <w:p w14:paraId="28A5B459" w14:textId="77777777" w:rsidR="00A0534D" w:rsidRDefault="00A0534D">
      <w:pPr>
        <w:pStyle w:val="BodyText"/>
        <w:spacing w:before="7"/>
        <w:rPr>
          <w:rFonts w:ascii="Courier New"/>
          <w:sz w:val="11"/>
        </w:rPr>
      </w:pPr>
    </w:p>
    <w:p w14:paraId="78049032" w14:textId="048FA4BB" w:rsidR="00A0534D" w:rsidRDefault="00204EE5">
      <w:pPr>
        <w:spacing w:before="62"/>
        <w:ind w:left="1788" w:right="23"/>
        <w:rPr>
          <w:rFonts w:ascii="Courier New"/>
          <w:sz w:val="20"/>
        </w:rPr>
      </w:pPr>
      <w:r>
        <w:rPr>
          <w:noProof/>
        </w:rPr>
        <mc:AlternateContent>
          <mc:Choice Requires="wps">
            <w:drawing>
              <wp:anchor distT="0" distB="0" distL="114300" distR="114300" simplePos="0" relativeHeight="251753472" behindDoc="1" locked="0" layoutInCell="1" allowOverlap="1" wp14:anchorId="680A1191" wp14:editId="6C799E64">
                <wp:simplePos x="0" y="0"/>
                <wp:positionH relativeFrom="page">
                  <wp:posOffset>5571490</wp:posOffset>
                </wp:positionH>
                <wp:positionV relativeFrom="paragraph">
                  <wp:posOffset>167005</wp:posOffset>
                </wp:positionV>
                <wp:extent cx="38100" cy="0"/>
                <wp:effectExtent l="8890" t="14605" r="29210" b="23495"/>
                <wp:wrapNone/>
                <wp:docPr id="5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C9523" id="Line 23" o:spid="_x0000_s1026" style="position:absolute;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8.7pt,13.15pt" to="44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" strokeweight=".14039mm">
                <w10:wrap anchorx="page"/>
              </v:line>
            </w:pict>
          </mc:Fallback>
        </mc:AlternateContent>
      </w:r>
      <w:r w:rsidR="0083059C">
        <w:t xml:space="preserve">Snippet </w:t>
      </w:r>
      <w:r w:rsidR="00974445">
        <w:t>20</w:t>
      </w:r>
      <w:r w:rsidR="0083059C">
        <w:t xml:space="preserve">: Example Supplemental Data Element from </w:t>
      </w:r>
      <w:proofErr w:type="spellStart"/>
      <w:r w:rsidR="00E169E0">
        <w:rPr>
          <w:rFonts w:ascii="Courier New"/>
          <w:sz w:val="20"/>
        </w:rPr>
        <w:t>TestRiskAdj</w:t>
      </w:r>
      <w:proofErr w:type="spellEnd"/>
      <w:r w:rsidR="00E169E0">
        <w:rPr>
          <w:rFonts w:ascii="Courier New"/>
          <w:spacing w:val="-88"/>
          <w:sz w:val="20"/>
        </w:rPr>
        <w:t xml:space="preserve"> </w:t>
      </w:r>
      <w:proofErr w:type="spellStart"/>
      <w:r w:rsidR="0083059C">
        <w:rPr>
          <w:rFonts w:ascii="Courier New"/>
          <w:sz w:val="20"/>
        </w:rPr>
        <w:t>CQL.cql</w:t>
      </w:r>
      <w:proofErr w:type="spellEnd"/>
    </w:p>
    <w:p w14:paraId="621CD482" w14:textId="77777777" w:rsidR="00A0534D" w:rsidRDefault="00A0534D">
      <w:pPr>
        <w:pStyle w:val="BodyText"/>
        <w:spacing w:before="5"/>
        <w:rPr>
          <w:rFonts w:ascii="Courier New"/>
          <w:sz w:val="23"/>
        </w:rPr>
      </w:pPr>
    </w:p>
    <w:p w14:paraId="0711734B" w14:textId="1B4015E0" w:rsidR="00A0534D" w:rsidRDefault="0083059C">
      <w:pPr>
        <w:pStyle w:val="BodyText"/>
        <w:spacing w:line="256" w:lineRule="auto"/>
        <w:ind w:left="660" w:right="119"/>
        <w:jc w:val="both"/>
      </w:pPr>
      <w:r>
        <w:t xml:space="preserve">With CQL, supplemental data elements are specified using the same mechanism as any other population criteria, by defining an expression that returns the appropriate data element, and then identifying that expression within the CQL-Based HQMF. Examples of the HQMF and CQL are given in </w:t>
      </w:r>
      <w:hyperlink w:anchor="_bookmark85" w:history="1">
        <w:r w:rsidR="00974445">
          <w:rPr>
            <w:color w:val="0000FF"/>
          </w:rPr>
          <w:t>Snippet 19</w:t>
        </w:r>
      </w:hyperlink>
      <w:r w:rsidR="00974445">
        <w:rPr>
          <w:color w:val="0000FF"/>
        </w:rPr>
        <w:t xml:space="preserve"> </w:t>
      </w:r>
      <w:r>
        <w:t xml:space="preserve">and </w:t>
      </w:r>
      <w:hyperlink w:anchor="_bookmark86" w:history="1">
        <w:r w:rsidR="00974445">
          <w:rPr>
            <w:color w:val="0000FF"/>
          </w:rPr>
          <w:t>Snippet 20</w:t>
        </w:r>
      </w:hyperlink>
      <w:r>
        <w:t>, respectively.</w:t>
      </w:r>
    </w:p>
    <w:p w14:paraId="4380C595" w14:textId="66FC23FF" w:rsidR="00A0534D" w:rsidRDefault="0083059C">
      <w:pPr>
        <w:pStyle w:val="BodyText"/>
        <w:spacing w:before="120" w:line="252" w:lineRule="auto"/>
        <w:ind w:left="659" w:right="119"/>
        <w:jc w:val="both"/>
      </w:pPr>
      <w:r>
        <w:t>By</w:t>
      </w:r>
      <w:r>
        <w:rPr>
          <w:spacing w:val="-17"/>
        </w:rPr>
        <w:t xml:space="preserve"> </w:t>
      </w:r>
      <w:r>
        <w:t>convention,</w:t>
      </w:r>
      <w:r>
        <w:rPr>
          <w:spacing w:val="-15"/>
        </w:rPr>
        <w:t xml:space="preserve"> </w:t>
      </w:r>
      <w:r>
        <w:t>the</w:t>
      </w:r>
      <w:r>
        <w:rPr>
          <w:spacing w:val="-17"/>
        </w:rPr>
        <w:t xml:space="preserve"> </w:t>
      </w:r>
      <w:r>
        <w:t>name</w:t>
      </w:r>
      <w:r>
        <w:rPr>
          <w:spacing w:val="-17"/>
        </w:rPr>
        <w:t xml:space="preserve"> </w:t>
      </w:r>
      <w:r>
        <w:t>of</w:t>
      </w:r>
      <w:r>
        <w:rPr>
          <w:spacing w:val="-17"/>
        </w:rPr>
        <w:t xml:space="preserve"> </w:t>
      </w:r>
      <w:r>
        <w:t>each</w:t>
      </w:r>
      <w:r>
        <w:rPr>
          <w:spacing w:val="-17"/>
        </w:rPr>
        <w:t xml:space="preserve"> </w:t>
      </w:r>
      <w:r>
        <w:t>supplemental</w:t>
      </w:r>
      <w:r>
        <w:rPr>
          <w:spacing w:val="-17"/>
        </w:rPr>
        <w:t xml:space="preserve"> </w:t>
      </w:r>
      <w:r>
        <w:t>data</w:t>
      </w:r>
      <w:r>
        <w:rPr>
          <w:spacing w:val="-17"/>
        </w:rPr>
        <w:t xml:space="preserve"> </w:t>
      </w:r>
      <w:r>
        <w:t>element</w:t>
      </w:r>
      <w:r>
        <w:rPr>
          <w:spacing w:val="-17"/>
        </w:rPr>
        <w:t xml:space="preserve"> </w:t>
      </w:r>
      <w:r>
        <w:t>expression</w:t>
      </w:r>
      <w:r>
        <w:rPr>
          <w:spacing w:val="-17"/>
        </w:rPr>
        <w:t xml:space="preserve"> </w:t>
      </w:r>
      <w:r>
        <w:t>would</w:t>
      </w:r>
      <w:r>
        <w:rPr>
          <w:spacing w:val="-17"/>
        </w:rPr>
        <w:t xml:space="preserve"> </w:t>
      </w:r>
      <w:r>
        <w:t>start</w:t>
      </w:r>
      <w:r>
        <w:rPr>
          <w:spacing w:val="-17"/>
        </w:rPr>
        <w:t xml:space="preserve"> </w:t>
      </w:r>
      <w:r>
        <w:t>with</w:t>
      </w:r>
      <w:r>
        <w:rPr>
          <w:spacing w:val="-17"/>
        </w:rPr>
        <w:t xml:space="preserve"> </w:t>
      </w:r>
      <w:r>
        <w:rPr>
          <w:rFonts w:ascii="Courier New"/>
          <w:color w:val="0000FF"/>
          <w:sz w:val="20"/>
        </w:rPr>
        <w:t>"SDE"</w:t>
      </w:r>
      <w:r>
        <w:t>. The</w:t>
      </w:r>
      <w:r>
        <w:rPr>
          <w:spacing w:val="-17"/>
        </w:rPr>
        <w:t xml:space="preserve"> </w:t>
      </w:r>
      <w:r>
        <w:t>supplemental</w:t>
      </w:r>
      <w:r>
        <w:rPr>
          <w:spacing w:val="-9"/>
        </w:rPr>
        <w:t xml:space="preserve"> </w:t>
      </w:r>
      <w:r>
        <w:t>data</w:t>
      </w:r>
      <w:r>
        <w:rPr>
          <w:spacing w:val="-9"/>
        </w:rPr>
        <w:t xml:space="preserve"> </w:t>
      </w:r>
      <w:r>
        <w:t>element</w:t>
      </w:r>
      <w:r>
        <w:rPr>
          <w:spacing w:val="-9"/>
        </w:rPr>
        <w:t xml:space="preserve"> </w:t>
      </w:r>
      <w:r>
        <w:t>expressions</w:t>
      </w:r>
      <w:r>
        <w:rPr>
          <w:spacing w:val="-9"/>
        </w:rPr>
        <w:t xml:space="preserve"> </w:t>
      </w:r>
      <w:r>
        <w:t>would</w:t>
      </w:r>
      <w:r>
        <w:rPr>
          <w:spacing w:val="-9"/>
        </w:rPr>
        <w:t xml:space="preserve"> </w:t>
      </w:r>
      <w:r>
        <w:t>be</w:t>
      </w:r>
      <w:r>
        <w:rPr>
          <w:spacing w:val="-9"/>
        </w:rPr>
        <w:t xml:space="preserve"> </w:t>
      </w:r>
      <w:r>
        <w:t>required</w:t>
      </w:r>
      <w:r>
        <w:rPr>
          <w:spacing w:val="-9"/>
        </w:rPr>
        <w:t xml:space="preserve"> </w:t>
      </w:r>
      <w:r>
        <w:t>to</w:t>
      </w:r>
      <w:r>
        <w:rPr>
          <w:spacing w:val="-9"/>
        </w:rPr>
        <w:t xml:space="preserve"> </w:t>
      </w:r>
      <w:r>
        <w:t>return</w:t>
      </w:r>
      <w:r>
        <w:rPr>
          <w:spacing w:val="-9"/>
        </w:rPr>
        <w:t xml:space="preserve"> </w:t>
      </w:r>
      <w:r>
        <w:t>a</w:t>
      </w:r>
      <w:r>
        <w:rPr>
          <w:spacing w:val="-9"/>
        </w:rPr>
        <w:t xml:space="preserve"> </w:t>
      </w:r>
      <w:r>
        <w:t>single</w:t>
      </w:r>
      <w:r>
        <w:rPr>
          <w:spacing w:val="-9"/>
        </w:rPr>
        <w:t xml:space="preserve"> </w:t>
      </w:r>
      <w:r>
        <w:t>value</w:t>
      </w:r>
      <w:r>
        <w:rPr>
          <w:spacing w:val="-9"/>
        </w:rPr>
        <w:t xml:space="preserve"> </w:t>
      </w:r>
      <w:r>
        <w:t>when</w:t>
      </w:r>
      <w:r>
        <w:rPr>
          <w:spacing w:val="-9"/>
        </w:rPr>
        <w:t xml:space="preserve"> </w:t>
      </w:r>
      <w:r>
        <w:t>evaluated</w:t>
      </w:r>
      <w:r>
        <w:rPr>
          <w:spacing w:val="-9"/>
        </w:rPr>
        <w:t xml:space="preserve"> </w:t>
      </w:r>
      <w:r>
        <w:t>in</w:t>
      </w:r>
      <w:r>
        <w:rPr>
          <w:spacing w:val="-9"/>
        </w:rPr>
        <w:t xml:space="preserve"> </w:t>
      </w:r>
      <w:r>
        <w:t>the</w:t>
      </w:r>
      <w:r>
        <w:rPr>
          <w:spacing w:val="-9"/>
        </w:rPr>
        <w:t xml:space="preserve"> </w:t>
      </w:r>
      <w:r>
        <w:t>context</w:t>
      </w:r>
      <w:r>
        <w:rPr>
          <w:spacing w:val="-9"/>
        </w:rPr>
        <w:t xml:space="preserve"> </w:t>
      </w:r>
      <w:r>
        <w:t>of a</w:t>
      </w:r>
      <w:r>
        <w:rPr>
          <w:spacing w:val="-9"/>
        </w:rPr>
        <w:t xml:space="preserve"> </w:t>
      </w:r>
      <w:r>
        <w:t>member</w:t>
      </w:r>
      <w:r>
        <w:rPr>
          <w:spacing w:val="-9"/>
        </w:rPr>
        <w:t xml:space="preserve"> </w:t>
      </w:r>
      <w:r>
        <w:t>of</w:t>
      </w:r>
      <w:r>
        <w:rPr>
          <w:spacing w:val="-9"/>
        </w:rPr>
        <w:t xml:space="preserve"> </w:t>
      </w:r>
      <w:r>
        <w:t>the</w:t>
      </w:r>
      <w:r>
        <w:rPr>
          <w:spacing w:val="-9"/>
        </w:rPr>
        <w:t xml:space="preserve"> </w:t>
      </w:r>
      <w:r>
        <w:t>population.</w:t>
      </w:r>
      <w:r>
        <w:rPr>
          <w:spacing w:val="4"/>
        </w:rPr>
        <w:t xml:space="preserve"> </w:t>
      </w:r>
      <w:r>
        <w:t>For</w:t>
      </w:r>
      <w:r>
        <w:rPr>
          <w:spacing w:val="-9"/>
        </w:rPr>
        <w:t xml:space="preserve"> </w:t>
      </w:r>
      <w:r>
        <w:t>example,</w:t>
      </w:r>
      <w:r>
        <w:rPr>
          <w:spacing w:val="-8"/>
        </w:rPr>
        <w:t xml:space="preserve"> </w:t>
      </w:r>
      <w:r>
        <w:t>patient-based</w:t>
      </w:r>
      <w:r>
        <w:rPr>
          <w:spacing w:val="-9"/>
        </w:rPr>
        <w:t xml:space="preserve"> </w:t>
      </w:r>
      <w:r>
        <w:t>measures</w:t>
      </w:r>
      <w:r>
        <w:rPr>
          <w:spacing w:val="-9"/>
        </w:rPr>
        <w:t xml:space="preserve"> </w:t>
      </w:r>
      <w:r>
        <w:t>would</w:t>
      </w:r>
      <w:r>
        <w:rPr>
          <w:spacing w:val="-9"/>
        </w:rPr>
        <w:t xml:space="preserve"> </w:t>
      </w:r>
      <w:r>
        <w:t>return</w:t>
      </w:r>
      <w:r>
        <w:rPr>
          <w:spacing w:val="-9"/>
        </w:rPr>
        <w:t xml:space="preserve"> </w:t>
      </w:r>
      <w:r>
        <w:t>the</w:t>
      </w:r>
      <w:r>
        <w:rPr>
          <w:spacing w:val="-9"/>
        </w:rPr>
        <w:t xml:space="preserve"> </w:t>
      </w:r>
      <w:r>
        <w:t>value</w:t>
      </w:r>
      <w:r>
        <w:rPr>
          <w:spacing w:val="-9"/>
        </w:rPr>
        <w:t xml:space="preserve"> </w:t>
      </w:r>
      <w:r>
        <w:t>of</w:t>
      </w:r>
      <w:r>
        <w:rPr>
          <w:spacing w:val="-9"/>
        </w:rPr>
        <w:t xml:space="preserve"> </w:t>
      </w:r>
      <w:r>
        <w:t>a</w:t>
      </w:r>
      <w:r>
        <w:rPr>
          <w:spacing w:val="-9"/>
        </w:rPr>
        <w:t xml:space="preserve"> </w:t>
      </w:r>
      <w:r>
        <w:t>supplemental data element for a given</w:t>
      </w:r>
      <w:r w:rsidR="00A86129">
        <w:rPr>
          <w:spacing w:val="-36"/>
        </w:rPr>
        <w:t xml:space="preserve"> </w:t>
      </w:r>
      <w:r>
        <w:t>patient.</w:t>
      </w:r>
    </w:p>
    <w:p w14:paraId="32DA4FBA" w14:textId="77777777" w:rsidR="00A0534D" w:rsidRDefault="00A0534D">
      <w:pPr>
        <w:pStyle w:val="BodyText"/>
        <w:spacing w:before="7"/>
        <w:rPr>
          <w:sz w:val="15"/>
        </w:rPr>
      </w:pPr>
    </w:p>
    <w:p w14:paraId="7C315EFE" w14:textId="77777777" w:rsidR="00A0534D" w:rsidRDefault="0083059C" w:rsidP="00D82997">
      <w:pPr>
        <w:pStyle w:val="Heading2"/>
        <w:numPr>
          <w:ilvl w:val="1"/>
          <w:numId w:val="12"/>
        </w:numPr>
        <w:tabs>
          <w:tab w:val="left" w:pos="1317"/>
          <w:tab w:val="left" w:pos="1318"/>
        </w:tabs>
        <w:spacing w:before="53"/>
        <w:ind w:left="1317" w:hanging="657"/>
        <w:jc w:val="left"/>
      </w:pPr>
      <w:bookmarkStart w:id="133" w:name="5.10_Risk_Adjustment"/>
      <w:bookmarkStart w:id="134" w:name="_Toc519432948"/>
      <w:bookmarkEnd w:id="133"/>
      <w:r>
        <w:t>Risk</w:t>
      </w:r>
      <w:r>
        <w:rPr>
          <w:spacing w:val="-8"/>
        </w:rPr>
        <w:t xml:space="preserve"> </w:t>
      </w:r>
      <w:r>
        <w:t>Adjustment</w:t>
      </w:r>
      <w:bookmarkEnd w:id="134"/>
    </w:p>
    <w:p w14:paraId="0D1640F8" w14:textId="77777777" w:rsidR="00A0534D" w:rsidRDefault="00204EE5">
      <w:pPr>
        <w:pStyle w:val="BodyText"/>
        <w:spacing w:before="10"/>
        <w:rPr>
          <w:b/>
          <w:sz w:val="17"/>
        </w:rPr>
      </w:pPr>
      <w:r>
        <w:rPr>
          <w:noProof/>
        </w:rPr>
        <mc:AlternateContent>
          <mc:Choice Requires="wpg">
            <w:drawing>
              <wp:anchor distT="0" distB="0" distL="0" distR="0" simplePos="0" relativeHeight="251587584" behindDoc="0" locked="0" layoutInCell="1" allowOverlap="1" wp14:anchorId="6B527A9E" wp14:editId="10BE5DE3">
                <wp:simplePos x="0" y="0"/>
                <wp:positionH relativeFrom="page">
                  <wp:posOffset>913765</wp:posOffset>
                </wp:positionH>
                <wp:positionV relativeFrom="paragraph">
                  <wp:posOffset>154940</wp:posOffset>
                </wp:positionV>
                <wp:extent cx="5944235" cy="1043305"/>
                <wp:effectExtent l="0" t="2540" r="12700" b="8255"/>
                <wp:wrapTopAndBottom/>
                <wp:docPr id="5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43305"/>
                          <a:chOff x="1440" y="245"/>
                          <a:chExt cx="9361" cy="1643"/>
                        </a:xfrm>
                      </wpg:grpSpPr>
                      <wps:wsp>
                        <wps:cNvPr id="5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6"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135" w:name="_bookmark88"/>
                              <w:bookmarkEnd w:id="135"/>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proofErr w:type="spellStart"/>
                              <w:r>
                                <w:rPr>
                                  <w:rFonts w:ascii="Courier New"/>
                                  <w:sz w:val="20"/>
                                </w:rPr>
                                <w:t>cql-</w:t>
                              </w:r>
                              <w:proofErr w:type="gramStart"/>
                              <w:r>
                                <w:rPr>
                                  <w:rFonts w:ascii="Courier New"/>
                                  <w:sz w:val="20"/>
                                </w:rPr>
                                <w:t>ext:supplementalDataElement</w:t>
                              </w:r>
                              <w:proofErr w:type="spellEnd"/>
                              <w:proofErr w:type="gramEnd"/>
                              <w:r>
                                <w:rPr>
                                  <w:rFonts w:ascii="Courier New"/>
                                  <w:sz w:val="20"/>
                                </w:rPr>
                                <w:t xml:space="preserve">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27A9E" id="Group 19" o:spid="_x0000_s1096" style="position:absolute;margin-left:71.95pt;margin-top:12.2pt;width:468.05pt;height:82.15pt;z-index:25158758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">
                <v:shape id="Freeform 22" o:spid="_x0000_s109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09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09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6AB9B7D7" w14:textId="77777777" w:rsidR="00090BC7" w:rsidRDefault="00090BC7">
                        <w:pPr>
                          <w:spacing w:before="3"/>
                          <w:rPr>
                            <w:b/>
                            <w:sz w:val="20"/>
                          </w:rPr>
                        </w:pPr>
                      </w:p>
                      <w:p w14:paraId="71CE9B8E" w14:textId="77777777" w:rsidR="00090BC7" w:rsidRDefault="00090BC7">
                        <w:pPr>
                          <w:ind w:left="273"/>
                          <w:rPr>
                            <w:b/>
                            <w:sz w:val="20"/>
                          </w:rPr>
                        </w:pPr>
                        <w:bookmarkStart w:id="136" w:name="_bookmark88"/>
                        <w:bookmarkEnd w:id="136"/>
                        <w:r>
                          <w:rPr>
                            <w:b/>
                            <w:sz w:val="20"/>
                          </w:rPr>
                          <w:t>Conformance Requirement 17 (Risk Adjustment Criteria):</w:t>
                        </w:r>
                      </w:p>
                      <w:p w14:paraId="114089A4" w14:textId="3890179E" w:rsidR="00090BC7" w:rsidRPr="0083059C" w:rsidRDefault="00090BC7" w:rsidP="0040431D">
                        <w:pPr>
                          <w:numPr>
                            <w:ilvl w:val="0"/>
                            <w:numId w:val="56"/>
                          </w:numPr>
                          <w:tabs>
                            <w:tab w:val="left" w:pos="820"/>
                          </w:tabs>
                          <w:spacing w:before="5" w:line="247" w:lineRule="exact"/>
                          <w:ind w:left="810" w:hanging="180"/>
                          <w:rPr>
                            <w:rFonts w:ascii="Courier New"/>
                            <w:sz w:val="20"/>
                          </w:rPr>
                        </w:pPr>
                        <w:r>
                          <w:rPr>
                            <w:sz w:val="20"/>
                          </w:rPr>
                          <w:t xml:space="preserve">Risk Adjustment </w:t>
                        </w:r>
                        <w:r>
                          <w:rPr>
                            <w:spacing w:val="-3"/>
                            <w:sz w:val="20"/>
                          </w:rPr>
                          <w:t xml:space="preserve">Variables </w:t>
                        </w:r>
                        <w:r>
                          <w:rPr>
                            <w:b/>
                            <w:sz w:val="20"/>
                          </w:rPr>
                          <w:t xml:space="preserve">SHALL </w:t>
                        </w:r>
                        <w:r>
                          <w:rPr>
                            <w:sz w:val="20"/>
                          </w:rPr>
                          <w:t>be included using</w:t>
                        </w:r>
                        <w:r>
                          <w:rPr>
                            <w:spacing w:val="-30"/>
                            <w:sz w:val="20"/>
                          </w:rPr>
                          <w:t xml:space="preserve"> </w:t>
                        </w:r>
                        <w:proofErr w:type="spellStart"/>
                        <w:r>
                          <w:rPr>
                            <w:rFonts w:ascii="Courier New"/>
                            <w:sz w:val="20"/>
                          </w:rPr>
                          <w:t>cql-</w:t>
                        </w:r>
                        <w:proofErr w:type="gramStart"/>
                        <w:r>
                          <w:rPr>
                            <w:rFonts w:ascii="Courier New"/>
                            <w:sz w:val="20"/>
                          </w:rPr>
                          <w:t>ext:supplementalDataElement</w:t>
                        </w:r>
                        <w:proofErr w:type="spellEnd"/>
                        <w:proofErr w:type="gramEnd"/>
                        <w:r>
                          <w:rPr>
                            <w:rFonts w:ascii="Courier New"/>
                            <w:sz w:val="20"/>
                          </w:rPr>
                          <w:t xml:space="preserve">  </w:t>
                        </w:r>
                        <w:r w:rsidRPr="0083059C">
                          <w:rPr>
                            <w:sz w:val="20"/>
                          </w:rPr>
                          <w:t xml:space="preserve">elements as defined in </w:t>
                        </w:r>
                        <w:r w:rsidRPr="0083059C">
                          <w:rPr>
                            <w:rFonts w:ascii="Courier New"/>
                            <w:sz w:val="20"/>
                          </w:rPr>
                          <w:t>hhs-cql-hqmfn1-ext-v1.xsd</w:t>
                        </w:r>
                      </w:p>
                      <w:p w14:paraId="73ED03BC" w14:textId="77777777" w:rsidR="00090BC7" w:rsidRDefault="00090BC7" w:rsidP="0040431D">
                        <w:pPr>
                          <w:numPr>
                            <w:ilvl w:val="0"/>
                            <w:numId w:val="56"/>
                          </w:numPr>
                          <w:tabs>
                            <w:tab w:val="left" w:pos="820"/>
                          </w:tabs>
                          <w:spacing w:before="108"/>
                          <w:ind w:hanging="90"/>
                          <w:rPr>
                            <w:sz w:val="20"/>
                          </w:rPr>
                        </w:pPr>
                        <w:r>
                          <w:rPr>
                            <w:sz w:val="20"/>
                          </w:rPr>
                          <w:t xml:space="preserve">Risk Adjustment </w:t>
                        </w:r>
                        <w:r>
                          <w:rPr>
                            <w:spacing w:val="-3"/>
                            <w:sz w:val="20"/>
                          </w:rPr>
                          <w:t xml:space="preserve">Variables </w:t>
                        </w:r>
                        <w:r>
                          <w:rPr>
                            <w:b/>
                            <w:sz w:val="20"/>
                          </w:rPr>
                          <w:t xml:space="preserve">SHALL </w:t>
                        </w:r>
                        <w:r>
                          <w:rPr>
                            <w:sz w:val="20"/>
                          </w:rPr>
                          <w:t>reference a single CQL</w:t>
                        </w:r>
                        <w:r>
                          <w:rPr>
                            <w:spacing w:val="-24"/>
                            <w:sz w:val="20"/>
                          </w:rPr>
                          <w:t xml:space="preserve"> </w:t>
                        </w:r>
                        <w:r>
                          <w:rPr>
                            <w:sz w:val="20"/>
                          </w:rPr>
                          <w:t>expression.</w:t>
                        </w:r>
                      </w:p>
                    </w:txbxContent>
                  </v:textbox>
                </v:shape>
                <w10:wrap type="topAndBottom" anchorx="page"/>
              </v:group>
            </w:pict>
          </mc:Fallback>
        </mc:AlternateContent>
      </w:r>
    </w:p>
    <w:p w14:paraId="29C725F7" w14:textId="77777777" w:rsidR="00A0534D" w:rsidRDefault="00A0534D">
      <w:pPr>
        <w:pStyle w:val="BodyText"/>
        <w:rPr>
          <w:b/>
          <w:sz w:val="20"/>
        </w:rPr>
      </w:pPr>
    </w:p>
    <w:p w14:paraId="58082D3A" w14:textId="77777777" w:rsidR="00A0534D" w:rsidRDefault="00A0534D">
      <w:pPr>
        <w:pStyle w:val="BodyText"/>
        <w:rPr>
          <w:b/>
          <w:sz w:val="19"/>
        </w:rPr>
      </w:pPr>
    </w:p>
    <w:p w14:paraId="4CBBE243" w14:textId="34C4EE05" w:rsidR="00A0534D" w:rsidRDefault="0083059C">
      <w:pPr>
        <w:pStyle w:val="BodyText"/>
        <w:spacing w:before="62" w:line="252" w:lineRule="auto"/>
        <w:ind w:left="660" w:right="119"/>
        <w:jc w:val="both"/>
      </w:pPr>
      <w:r>
        <w:t>Some</w:t>
      </w:r>
      <w:r>
        <w:rPr>
          <w:spacing w:val="-8"/>
        </w:rPr>
        <w:t xml:space="preserve"> </w:t>
      </w:r>
      <w:r>
        <w:t>measure</w:t>
      </w:r>
      <w:r>
        <w:rPr>
          <w:spacing w:val="-8"/>
        </w:rPr>
        <w:t xml:space="preserve"> </w:t>
      </w:r>
      <w:r>
        <w:t>may</w:t>
      </w:r>
      <w:r>
        <w:rPr>
          <w:spacing w:val="-8"/>
        </w:rPr>
        <w:t xml:space="preserve"> </w:t>
      </w:r>
      <w:r>
        <w:t>define</w:t>
      </w:r>
      <w:r>
        <w:rPr>
          <w:spacing w:val="-8"/>
        </w:rPr>
        <w:t xml:space="preserve"> </w:t>
      </w:r>
      <w:r>
        <w:t>variables</w:t>
      </w:r>
      <w:r>
        <w:rPr>
          <w:spacing w:val="-8"/>
        </w:rPr>
        <w:t xml:space="preserve"> </w:t>
      </w:r>
      <w:r>
        <w:t>used</w:t>
      </w:r>
      <w:r>
        <w:rPr>
          <w:spacing w:val="-8"/>
        </w:rPr>
        <w:t xml:space="preserve"> </w:t>
      </w:r>
      <w:r>
        <w:t>to</w:t>
      </w:r>
      <w:r>
        <w:rPr>
          <w:spacing w:val="-8"/>
        </w:rPr>
        <w:t xml:space="preserve"> </w:t>
      </w:r>
      <w:r>
        <w:t>adjust</w:t>
      </w:r>
      <w:r>
        <w:rPr>
          <w:spacing w:val="-8"/>
        </w:rPr>
        <w:t xml:space="preserve"> </w:t>
      </w:r>
      <w:r>
        <w:t>scores</w:t>
      </w:r>
      <w:r>
        <w:rPr>
          <w:spacing w:val="-8"/>
        </w:rPr>
        <w:t xml:space="preserve"> </w:t>
      </w:r>
      <w:r>
        <w:t>based</w:t>
      </w:r>
      <w:r>
        <w:rPr>
          <w:spacing w:val="-8"/>
        </w:rPr>
        <w:t xml:space="preserve"> </w:t>
      </w:r>
      <w:r>
        <w:t>on</w:t>
      </w:r>
      <w:r>
        <w:rPr>
          <w:spacing w:val="-8"/>
        </w:rPr>
        <w:t xml:space="preserve"> </w:t>
      </w:r>
      <w:r>
        <w:t>a</w:t>
      </w:r>
      <w:r>
        <w:rPr>
          <w:spacing w:val="-8"/>
        </w:rPr>
        <w:t xml:space="preserve"> </w:t>
      </w:r>
      <w:r>
        <w:t>measure</w:t>
      </w:r>
      <w:r>
        <w:rPr>
          <w:spacing w:val="-8"/>
        </w:rPr>
        <w:t xml:space="preserve"> </w:t>
      </w:r>
      <w:r>
        <w:t>of</w:t>
      </w:r>
      <w:r>
        <w:rPr>
          <w:spacing w:val="-8"/>
        </w:rPr>
        <w:t xml:space="preserve"> </w:t>
      </w:r>
      <w:r>
        <w:t>“risk”</w:t>
      </w:r>
      <w:r>
        <w:rPr>
          <w:spacing w:val="-8"/>
        </w:rPr>
        <w:t xml:space="preserve"> </w:t>
      </w:r>
      <w:r>
        <w:t>observed</w:t>
      </w:r>
      <w:r>
        <w:rPr>
          <w:spacing w:val="-8"/>
        </w:rPr>
        <w:t xml:space="preserve"> </w:t>
      </w:r>
      <w:r>
        <w:t>in</w:t>
      </w:r>
      <w:r>
        <w:rPr>
          <w:spacing w:val="-8"/>
        </w:rPr>
        <w:t xml:space="preserve"> </w:t>
      </w:r>
      <w:r>
        <w:t>the</w:t>
      </w:r>
      <w:r>
        <w:rPr>
          <w:spacing w:val="-8"/>
        </w:rPr>
        <w:t xml:space="preserve"> </w:t>
      </w:r>
      <w:r>
        <w:t xml:space="preserve">population. Such variables are referred to as risk adjustment variables. Risk adjustment variables are included in the </w:t>
      </w:r>
      <w:proofErr w:type="spellStart"/>
      <w:r>
        <w:rPr>
          <w:rFonts w:ascii="Courier New" w:hAnsi="Courier New"/>
          <w:sz w:val="20"/>
        </w:rPr>
        <w:t>populationCriteriaSection</w:t>
      </w:r>
      <w:proofErr w:type="spellEnd"/>
      <w:r>
        <w:rPr>
          <w:rFonts w:ascii="Courier New" w:hAnsi="Courier New"/>
          <w:spacing w:val="-66"/>
          <w:sz w:val="20"/>
        </w:rPr>
        <w:t xml:space="preserve"> </w:t>
      </w:r>
      <w:r>
        <w:t xml:space="preserve">(lines 9 - 19 of </w:t>
      </w:r>
      <w:hyperlink w:anchor="_bookmark29" w:history="1">
        <w:r>
          <w:rPr>
            <w:color w:val="0000FF"/>
          </w:rPr>
          <w:t>Snippet 1</w:t>
        </w:r>
      </w:hyperlink>
      <w:r>
        <w:t xml:space="preserve">) and defined using </w:t>
      </w:r>
      <w:r w:rsidR="00F15295">
        <w:t>CQL;</w:t>
      </w:r>
      <w:r>
        <w:t xml:space="preserve"> such </w:t>
      </w:r>
      <w:r w:rsidR="007B4554">
        <w:t xml:space="preserve">inclusions </w:t>
      </w:r>
      <w:r>
        <w:t xml:space="preserve">must adhere to </w:t>
      </w:r>
      <w:hyperlink w:anchor="_bookmark88" w:history="1">
        <w:r>
          <w:rPr>
            <w:color w:val="0000FF"/>
          </w:rPr>
          <w:t>Conformance Requirement</w:t>
        </w:r>
        <w:r>
          <w:rPr>
            <w:color w:val="0000FF"/>
            <w:spacing w:val="-36"/>
          </w:rPr>
          <w:t xml:space="preserve"> </w:t>
        </w:r>
        <w:r>
          <w:rPr>
            <w:color w:val="0000FF"/>
          </w:rPr>
          <w:t>17</w:t>
        </w:r>
      </w:hyperlink>
      <w:r>
        <w:t>.</w:t>
      </w:r>
    </w:p>
    <w:p w14:paraId="5EE3F629" w14:textId="77777777" w:rsidR="00A0534D" w:rsidRDefault="00204EE5">
      <w:pPr>
        <w:pStyle w:val="BodyText"/>
        <w:spacing w:before="2"/>
        <w:rPr>
          <w:sz w:val="16"/>
        </w:rPr>
      </w:pPr>
      <w:r>
        <w:rPr>
          <w:noProof/>
        </w:rPr>
        <mc:AlternateContent>
          <mc:Choice Requires="wps">
            <w:drawing>
              <wp:anchor distT="0" distB="0" distL="0" distR="0" simplePos="0" relativeHeight="251588608" behindDoc="0" locked="0" layoutInCell="1" allowOverlap="1" wp14:anchorId="120D8157" wp14:editId="7224952B">
                <wp:simplePos x="0" y="0"/>
                <wp:positionH relativeFrom="page">
                  <wp:posOffset>914400</wp:posOffset>
                </wp:positionH>
                <wp:positionV relativeFrom="paragraph">
                  <wp:posOffset>145415</wp:posOffset>
                </wp:positionV>
                <wp:extent cx="5943600" cy="0"/>
                <wp:effectExtent l="12700" t="18415" r="25400" b="19685"/>
                <wp:wrapTopAndBottom/>
                <wp:docPr id="5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516AC" id="Line 18" o:spid="_x0000_s1026" style="position:absolute;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3dIAE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A676A38" w14:textId="77777777" w:rsidR="00A0534D" w:rsidRDefault="0083059C">
      <w:pPr>
        <w:tabs>
          <w:tab w:val="left" w:pos="659"/>
        </w:tabs>
        <w:spacing w:line="194" w:lineRule="exact"/>
        <w:ind w:left="116" w:right="23"/>
        <w:rPr>
          <w:rFonts w:ascii="Courier New"/>
          <w:b/>
          <w:sz w:val="18"/>
        </w:rPr>
      </w:pPr>
      <w:r>
        <w:rPr>
          <w:rFonts w:ascii="Courier New"/>
          <w:b/>
          <w:sz w:val="18"/>
        </w:rPr>
        <w:t>497</w:t>
      </w:r>
      <w:r>
        <w:rPr>
          <w:rFonts w:ascii="Courier New"/>
          <w:b/>
          <w:sz w:val="18"/>
        </w:rPr>
        <w:tab/>
      </w:r>
      <w:bookmarkStart w:id="137" w:name="_bookmark89"/>
      <w:bookmarkEnd w:id="137"/>
      <w:r>
        <w:rPr>
          <w:rFonts w:ascii="Courier New"/>
          <w:b/>
          <w:color w:val="008200"/>
          <w:sz w:val="18"/>
        </w:rPr>
        <w:t>&lt;</w:t>
      </w:r>
      <w:proofErr w:type="spellStart"/>
      <w:r>
        <w:rPr>
          <w:rFonts w:ascii="Courier New"/>
          <w:b/>
          <w:color w:val="008200"/>
          <w:sz w:val="18"/>
        </w:rPr>
        <w:t>cql-</w:t>
      </w:r>
      <w:proofErr w:type="gramStart"/>
      <w:r>
        <w:rPr>
          <w:rFonts w:ascii="Courier New"/>
          <w:b/>
          <w:color w:val="008200"/>
          <w:sz w:val="18"/>
        </w:rPr>
        <w:t>ext:supplementalDataElement</w:t>
      </w:r>
      <w:proofErr w:type="spellEnd"/>
      <w:proofErr w:type="gramEnd"/>
      <w:r>
        <w:rPr>
          <w:rFonts w:ascii="Courier New"/>
          <w:b/>
          <w:color w:val="008200"/>
          <w:sz w:val="18"/>
        </w:rPr>
        <w:t>&gt;</w:t>
      </w:r>
    </w:p>
    <w:p w14:paraId="1C62D2B1" w14:textId="77777777" w:rsidR="00A0534D" w:rsidRDefault="0083059C">
      <w:pPr>
        <w:tabs>
          <w:tab w:val="left" w:pos="982"/>
        </w:tabs>
        <w:spacing w:before="15"/>
        <w:ind w:left="116" w:right="23"/>
        <w:rPr>
          <w:rFonts w:ascii="Courier New"/>
          <w:sz w:val="18"/>
        </w:rPr>
      </w:pPr>
      <w:r>
        <w:rPr>
          <w:rFonts w:ascii="Courier New"/>
          <w:b/>
          <w:sz w:val="18"/>
        </w:rPr>
        <w:t>498</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"Risk Adjustment</w:t>
      </w:r>
      <w:r>
        <w:rPr>
          <w:rFonts w:ascii="Courier New"/>
          <w:color w:val="BF3F00"/>
          <w:spacing w:val="-20"/>
          <w:sz w:val="18"/>
        </w:rPr>
        <w:t xml:space="preserve"> </w:t>
      </w:r>
      <w:r>
        <w:rPr>
          <w:rFonts w:ascii="Courier New"/>
          <w:color w:val="BF3F00"/>
          <w:sz w:val="18"/>
        </w:rPr>
        <w:t>Variables"</w:t>
      </w:r>
    </w:p>
    <w:p w14:paraId="16399CCE" w14:textId="77777777" w:rsidR="00A0534D" w:rsidRDefault="0083059C">
      <w:pPr>
        <w:tabs>
          <w:tab w:val="left" w:pos="1305"/>
        </w:tabs>
        <w:spacing w:before="15"/>
        <w:ind w:left="116" w:right="23"/>
        <w:rPr>
          <w:rFonts w:ascii="Courier New"/>
          <w:b/>
          <w:sz w:val="18"/>
        </w:rPr>
      </w:pPr>
      <w:r>
        <w:rPr>
          <w:rFonts w:ascii="Courier New"/>
          <w:b/>
          <w:sz w:val="18"/>
        </w:rPr>
        <w:t>499</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"E738B53D-3537-41C3-A24F-507853D0C905"</w:t>
      </w:r>
      <w:r>
        <w:rPr>
          <w:rFonts w:ascii="Courier New"/>
          <w:b/>
          <w:color w:val="008200"/>
          <w:sz w:val="18"/>
        </w:rPr>
        <w:t>/&gt;</w:t>
      </w:r>
    </w:p>
    <w:p w14:paraId="3B414FC5" w14:textId="77777777" w:rsidR="00A0534D" w:rsidRDefault="0083059C">
      <w:pPr>
        <w:tabs>
          <w:tab w:val="left" w:pos="982"/>
        </w:tabs>
        <w:spacing w:before="15"/>
        <w:ind w:left="116" w:right="23"/>
        <w:rPr>
          <w:rFonts w:ascii="Courier New"/>
          <w:b/>
          <w:sz w:val="18"/>
        </w:rPr>
      </w:pPr>
      <w:r>
        <w:rPr>
          <w:rFonts w:ascii="Courier New"/>
          <w:b/>
          <w:sz w:val="18"/>
        </w:rPr>
        <w:t>500</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 xml:space="preserve">"MSRADJ"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 xml:space="preserve">"2.16.840.1.113883.5.4" </w:t>
      </w:r>
      <w:proofErr w:type="spellStart"/>
      <w:r>
        <w:rPr>
          <w:rFonts w:ascii="Courier New"/>
          <w:color w:val="968D00"/>
          <w:sz w:val="18"/>
        </w:rPr>
        <w:t>codeSystemName</w:t>
      </w:r>
      <w:proofErr w:type="spellEnd"/>
      <w:r>
        <w:rPr>
          <w:rFonts w:ascii="Courier New"/>
          <w:color w:val="968D00"/>
          <w:sz w:val="18"/>
        </w:rPr>
        <w:t>=</w:t>
      </w:r>
      <w:r>
        <w:rPr>
          <w:rFonts w:ascii="Courier New"/>
          <w:color w:val="BF3F00"/>
          <w:sz w:val="18"/>
        </w:rPr>
        <w:t>"Act</w:t>
      </w:r>
      <w:r>
        <w:rPr>
          <w:rFonts w:ascii="Courier New"/>
          <w:color w:val="BF3F00"/>
          <w:spacing w:val="-38"/>
          <w:sz w:val="18"/>
        </w:rPr>
        <w:t xml:space="preserve"> </w:t>
      </w:r>
      <w:r>
        <w:rPr>
          <w:rFonts w:ascii="Courier New"/>
          <w:color w:val="BF3F00"/>
          <w:sz w:val="18"/>
        </w:rPr>
        <w:t>Code"</w:t>
      </w:r>
      <w:r>
        <w:rPr>
          <w:rFonts w:ascii="Courier New"/>
          <w:b/>
          <w:color w:val="008200"/>
          <w:sz w:val="18"/>
        </w:rPr>
        <w:t>/&gt;</w:t>
      </w:r>
    </w:p>
    <w:p w14:paraId="539E169A" w14:textId="77777777" w:rsidR="00A0534D" w:rsidRDefault="0083059C">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&lt;precondition</w:t>
      </w:r>
      <w:r>
        <w:rPr>
          <w:rFonts w:ascii="Courier New"/>
          <w:b/>
          <w:color w:val="008200"/>
          <w:spacing w:val="-14"/>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"PRCN"</w:t>
      </w:r>
      <w:r>
        <w:rPr>
          <w:rFonts w:ascii="Courier New"/>
          <w:b/>
          <w:color w:val="008200"/>
          <w:sz w:val="18"/>
        </w:rPr>
        <w:t>&gt;</w:t>
      </w:r>
    </w:p>
    <w:p w14:paraId="72D5EA35" w14:textId="77777777" w:rsidR="00A0534D" w:rsidRDefault="0083059C">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 xml:space="preserve"> </w:t>
      </w:r>
      <w:proofErr w:type="spellStart"/>
      <w:r>
        <w:rPr>
          <w:rFonts w:ascii="Courier New"/>
          <w:color w:val="968D00"/>
          <w:sz w:val="18"/>
        </w:rPr>
        <w:t>classCode</w:t>
      </w:r>
      <w:proofErr w:type="spellEnd"/>
      <w:r>
        <w:rPr>
          <w:rFonts w:ascii="Courier New"/>
          <w:color w:val="968D00"/>
          <w:sz w:val="18"/>
        </w:rPr>
        <w:t>=</w:t>
      </w:r>
      <w:r>
        <w:rPr>
          <w:rFonts w:ascii="Courier New"/>
          <w:color w:val="BF3F00"/>
          <w:sz w:val="18"/>
        </w:rPr>
        <w:t>"OBS"</w:t>
      </w:r>
      <w:r>
        <w:rPr>
          <w:rFonts w:ascii="Courier New"/>
          <w:color w:val="BF3F00"/>
          <w:spacing w:val="-23"/>
          <w:sz w:val="18"/>
        </w:rPr>
        <w:t xml:space="preserve"> </w:t>
      </w:r>
      <w:proofErr w:type="spellStart"/>
      <w:r>
        <w:rPr>
          <w:rFonts w:ascii="Courier New"/>
          <w:color w:val="968D00"/>
          <w:sz w:val="18"/>
        </w:rPr>
        <w:t>moodCode</w:t>
      </w:r>
      <w:proofErr w:type="spellEnd"/>
      <w:r>
        <w:rPr>
          <w:rFonts w:ascii="Courier New"/>
          <w:color w:val="968D00"/>
          <w:sz w:val="18"/>
        </w:rPr>
        <w:t>=</w:t>
      </w:r>
      <w:r>
        <w:rPr>
          <w:rFonts w:ascii="Courier New"/>
          <w:color w:val="BF3F00"/>
          <w:sz w:val="18"/>
        </w:rPr>
        <w:t>"EVN"</w:t>
      </w:r>
      <w:r>
        <w:rPr>
          <w:rFonts w:ascii="Courier New"/>
          <w:b/>
          <w:color w:val="008200"/>
          <w:sz w:val="18"/>
        </w:rPr>
        <w:t>&gt;</w:t>
      </w:r>
    </w:p>
    <w:p w14:paraId="1386F269" w14:textId="77777777" w:rsidR="00A0534D" w:rsidRDefault="0083059C">
      <w:pPr>
        <w:tabs>
          <w:tab w:val="left" w:pos="1628"/>
        </w:tabs>
        <w:spacing w:before="15"/>
        <w:ind w:left="116" w:right="23"/>
        <w:rPr>
          <w:rFonts w:ascii="Courier New"/>
          <w:sz w:val="18"/>
        </w:rPr>
      </w:pPr>
      <w:r>
        <w:rPr>
          <w:rFonts w:ascii="Courier New"/>
          <w:b/>
          <w:sz w:val="18"/>
        </w:rPr>
        <w:t>503</w:t>
      </w:r>
      <w:r>
        <w:rPr>
          <w:rFonts w:ascii="Courier New"/>
          <w:b/>
          <w:sz w:val="18"/>
        </w:rPr>
        <w:tab/>
      </w:r>
      <w:r>
        <w:rPr>
          <w:rFonts w:ascii="Courier New"/>
          <w:b/>
          <w:color w:val="008200"/>
          <w:sz w:val="18"/>
        </w:rPr>
        <w:t xml:space="preserve">&lt;id </w:t>
      </w:r>
      <w:r>
        <w:rPr>
          <w:rFonts w:ascii="Courier New"/>
          <w:color w:val="968D00"/>
          <w:sz w:val="18"/>
        </w:rPr>
        <w:t>extension=</w:t>
      </w:r>
      <w:r>
        <w:rPr>
          <w:rFonts w:ascii="Courier New"/>
          <w:color w:val="BF3F00"/>
          <w:sz w:val="18"/>
        </w:rPr>
        <w:t>"</w:t>
      </w:r>
      <w:proofErr w:type="spellStart"/>
      <w:proofErr w:type="gramStart"/>
      <w:r>
        <w:rPr>
          <w:rFonts w:ascii="Courier New"/>
          <w:color w:val="BF3F00"/>
          <w:sz w:val="18"/>
        </w:rPr>
        <w:t>TestRiskAdj</w:t>
      </w:r>
      <w:proofErr w:type="spellEnd"/>
      <w:r>
        <w:rPr>
          <w:rFonts w:ascii="Courier New"/>
          <w:color w:val="BF3F00"/>
          <w:sz w:val="18"/>
        </w:rPr>
        <w:t>.&amp;</w:t>
      </w:r>
      <w:proofErr w:type="spellStart"/>
      <w:proofErr w:type="gramEnd"/>
      <w:r>
        <w:rPr>
          <w:rFonts w:ascii="Courier New"/>
          <w:color w:val="BF3F00"/>
          <w:sz w:val="18"/>
        </w:rPr>
        <w:t>quot;Hepatic</w:t>
      </w:r>
      <w:proofErr w:type="spellEnd"/>
      <w:r>
        <w:rPr>
          <w:rFonts w:ascii="Courier New"/>
          <w:color w:val="BF3F00"/>
          <w:spacing w:val="-25"/>
          <w:sz w:val="18"/>
        </w:rPr>
        <w:t xml:space="preserve"> </w:t>
      </w:r>
      <w:proofErr w:type="spellStart"/>
      <w:r>
        <w:rPr>
          <w:rFonts w:ascii="Courier New"/>
          <w:color w:val="BF3F00"/>
          <w:sz w:val="18"/>
        </w:rPr>
        <w:t>Failure&amp;quot</w:t>
      </w:r>
      <w:proofErr w:type="spellEnd"/>
      <w:r>
        <w:rPr>
          <w:rFonts w:ascii="Courier New"/>
          <w:color w:val="BF3F00"/>
          <w:sz w:val="18"/>
        </w:rPr>
        <w:t>;"</w:t>
      </w:r>
    </w:p>
    <w:p w14:paraId="3B0E6310" w14:textId="77777777" w:rsidR="00A0534D" w:rsidRDefault="0083059C">
      <w:pPr>
        <w:tabs>
          <w:tab w:val="left" w:pos="2058"/>
        </w:tabs>
        <w:spacing w:before="15"/>
        <w:ind w:left="116" w:right="23"/>
        <w:rPr>
          <w:rFonts w:ascii="Courier New"/>
          <w:b/>
          <w:sz w:val="18"/>
        </w:rPr>
      </w:pPr>
      <w:r>
        <w:rPr>
          <w:rFonts w:ascii="Courier New"/>
          <w:b/>
          <w:sz w:val="18"/>
        </w:rPr>
        <w:t>504</w:t>
      </w:r>
      <w:r>
        <w:rPr>
          <w:rFonts w:ascii="Courier New"/>
          <w:b/>
          <w:sz w:val="18"/>
        </w:rPr>
        <w:tab/>
      </w:r>
      <w:proofErr w:type="gramStart"/>
      <w:r>
        <w:rPr>
          <w:rFonts w:ascii="Courier New"/>
          <w:color w:val="968D00"/>
          <w:sz w:val="18"/>
        </w:rPr>
        <w:t>root</w:t>
      </w:r>
      <w:proofErr w:type="gramEnd"/>
      <w:r>
        <w:rPr>
          <w:rFonts w:ascii="Courier New"/>
          <w:color w:val="968D00"/>
          <w:sz w:val="18"/>
        </w:rPr>
        <w:t>=</w:t>
      </w:r>
      <w:r>
        <w:rPr>
          <w:rFonts w:ascii="Courier New"/>
          <w:color w:val="BF3F00"/>
          <w:sz w:val="18"/>
        </w:rPr>
        <w:t>"FAB9DAAA-36D9-4674-8C63-6A3CB38D6BCC"</w:t>
      </w:r>
      <w:r>
        <w:rPr>
          <w:rFonts w:ascii="Courier New"/>
          <w:b/>
          <w:color w:val="008200"/>
          <w:sz w:val="18"/>
        </w:rPr>
        <w:t>/&gt;</w:t>
      </w:r>
    </w:p>
    <w:p w14:paraId="31FB2A24" w14:textId="77777777" w:rsidR="00A0534D" w:rsidRDefault="0083059C">
      <w:pPr>
        <w:tabs>
          <w:tab w:val="left" w:pos="1305"/>
        </w:tabs>
        <w:spacing w:before="15"/>
        <w:ind w:left="116" w:right="23"/>
        <w:rPr>
          <w:rFonts w:ascii="Courier New"/>
          <w:b/>
          <w:sz w:val="18"/>
        </w:rPr>
      </w:pPr>
      <w:r>
        <w:rPr>
          <w:rFonts w:ascii="Courier New"/>
          <w:b/>
          <w:sz w:val="18"/>
        </w:rPr>
        <w:t>505</w:t>
      </w:r>
      <w:r>
        <w:rPr>
          <w:rFonts w:ascii="Courier New"/>
          <w:b/>
          <w:sz w:val="18"/>
        </w:rPr>
        <w:tab/>
      </w:r>
      <w:r>
        <w:rPr>
          <w:rFonts w:ascii="Courier New"/>
          <w:b/>
          <w:color w:val="008200"/>
          <w:sz w:val="18"/>
        </w:rPr>
        <w:t>&lt;/</w:t>
      </w:r>
      <w:proofErr w:type="spellStart"/>
      <w:r>
        <w:rPr>
          <w:rFonts w:ascii="Courier New"/>
          <w:b/>
          <w:color w:val="008200"/>
          <w:sz w:val="18"/>
        </w:rPr>
        <w:t>criteriaReference</w:t>
      </w:r>
      <w:proofErr w:type="spellEnd"/>
      <w:r>
        <w:rPr>
          <w:rFonts w:ascii="Courier New"/>
          <w:b/>
          <w:color w:val="008200"/>
          <w:sz w:val="18"/>
        </w:rPr>
        <w:t>&gt;</w:t>
      </w:r>
    </w:p>
    <w:p w14:paraId="0B8C6BF1" w14:textId="77777777" w:rsidR="00A0534D" w:rsidRDefault="0083059C">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&lt;/precondition&gt;</w:t>
      </w:r>
    </w:p>
    <w:p w14:paraId="2515AD42" w14:textId="77777777" w:rsidR="00A0534D" w:rsidRDefault="00204EE5">
      <w:pPr>
        <w:tabs>
          <w:tab w:val="left" w:pos="659"/>
        </w:tabs>
        <w:spacing w:before="15"/>
        <w:ind w:left="116" w:right="23"/>
        <w:rPr>
          <w:rFonts w:ascii="Courier New"/>
          <w:b/>
          <w:sz w:val="18"/>
        </w:rPr>
      </w:pPr>
      <w:r>
        <w:rPr>
          <w:noProof/>
        </w:rPr>
        <mc:AlternateContent>
          <mc:Choice Requires="wps">
            <w:drawing>
              <wp:anchor distT="0" distB="0" distL="0" distR="0" simplePos="0" relativeHeight="251589632" behindDoc="0" locked="0" layoutInCell="1" allowOverlap="1" wp14:anchorId="2A93BAB0" wp14:editId="007B8C4F">
                <wp:simplePos x="0" y="0"/>
                <wp:positionH relativeFrom="page">
                  <wp:posOffset>914400</wp:posOffset>
                </wp:positionH>
                <wp:positionV relativeFrom="paragraph">
                  <wp:posOffset>173990</wp:posOffset>
                </wp:positionV>
                <wp:extent cx="5943600" cy="0"/>
                <wp:effectExtent l="12700" t="8890" r="25400" b="29210"/>
                <wp:wrapTopAndBottom/>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AF33F" id="Line 17" o:spid="_x0000_s1026" style="position:absolute;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RVtrD8EBAABrAwAADgAAAAAAAAAAAAAA&#10;AAAuAgAAZHJzL2Uyb0RvYy54bWxQSwECLQAUAAYACAAAACEAtZ8fpeAAAAAKAQAADwAAAAAAAAAA&#10;AAAAAAAbBAAAZHJzL2Rvd25yZXYueG1sUEsFBgAAAAAEAAQA8wAAACgFAAAAAA==&#10;" strokeweight=".14039mm">
                <w10:wrap type="topAndBottom" anchorx="page"/>
              </v:line>
            </w:pict>
          </mc:Fallback>
        </mc:AlternateContent>
      </w:r>
      <w:r w:rsidR="0083059C">
        <w:rPr>
          <w:rFonts w:ascii="Courier New"/>
          <w:b/>
          <w:sz w:val="18"/>
        </w:rPr>
        <w:t>507</w:t>
      </w:r>
      <w:r w:rsidR="0083059C">
        <w:rPr>
          <w:rFonts w:ascii="Courier New"/>
          <w:b/>
          <w:sz w:val="18"/>
        </w:rPr>
        <w:tab/>
      </w:r>
      <w:r w:rsidR="0083059C">
        <w:rPr>
          <w:rFonts w:ascii="Courier New"/>
          <w:b/>
          <w:color w:val="008200"/>
          <w:sz w:val="18"/>
        </w:rPr>
        <w:t>&lt;/</w:t>
      </w:r>
      <w:proofErr w:type="spellStart"/>
      <w:r w:rsidR="0083059C">
        <w:rPr>
          <w:rFonts w:ascii="Courier New"/>
          <w:b/>
          <w:color w:val="008200"/>
          <w:sz w:val="18"/>
        </w:rPr>
        <w:t>cql-</w:t>
      </w:r>
      <w:proofErr w:type="gramStart"/>
      <w:r w:rsidR="0083059C">
        <w:rPr>
          <w:rFonts w:ascii="Courier New"/>
          <w:b/>
          <w:color w:val="008200"/>
          <w:sz w:val="18"/>
        </w:rPr>
        <w:t>ext:supplementalDataElement</w:t>
      </w:r>
      <w:proofErr w:type="spellEnd"/>
      <w:proofErr w:type="gramEnd"/>
      <w:r w:rsidR="0083059C">
        <w:rPr>
          <w:rFonts w:ascii="Courier New"/>
          <w:b/>
          <w:color w:val="008200"/>
          <w:sz w:val="18"/>
        </w:rPr>
        <w:t>&gt;</w:t>
      </w:r>
    </w:p>
    <w:p w14:paraId="4BA47300" w14:textId="77777777" w:rsidR="00A0534D" w:rsidRDefault="00A0534D">
      <w:pPr>
        <w:pStyle w:val="BodyText"/>
        <w:spacing w:before="7"/>
        <w:rPr>
          <w:rFonts w:ascii="Courier New"/>
          <w:b/>
          <w:sz w:val="11"/>
        </w:rPr>
      </w:pPr>
    </w:p>
    <w:p w14:paraId="7EDC9F69" w14:textId="0493E09C" w:rsidR="00A0534D" w:rsidRDefault="00204EE5">
      <w:pPr>
        <w:spacing w:before="62"/>
        <w:ind w:left="1647" w:right="23"/>
        <w:rPr>
          <w:rFonts w:ascii="Courier New"/>
          <w:sz w:val="20"/>
        </w:rPr>
      </w:pPr>
      <w:r>
        <w:rPr>
          <w:noProof/>
        </w:rPr>
        <mc:AlternateContent>
          <mc:Choice Requires="wps">
            <w:drawing>
              <wp:anchor distT="0" distB="0" distL="114300" distR="114300" simplePos="0" relativeHeight="251754496" behindDoc="1" locked="0" layoutInCell="1" allowOverlap="1" wp14:anchorId="0E520CED" wp14:editId="1EC26594">
                <wp:simplePos x="0" y="0"/>
                <wp:positionH relativeFrom="page">
                  <wp:posOffset>5281930</wp:posOffset>
                </wp:positionH>
                <wp:positionV relativeFrom="paragraph">
                  <wp:posOffset>167005</wp:posOffset>
                </wp:positionV>
                <wp:extent cx="38100" cy="0"/>
                <wp:effectExtent l="11430" t="14605" r="26670" b="23495"/>
                <wp:wrapNone/>
                <wp:docPr id="5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875D0" id="Line 16" o:spid="_x0000_s1026" style="position:absolute;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" strokeweight=".14039mm">
                <w10:wrap anchorx="page"/>
              </v:line>
            </w:pict>
          </mc:Fallback>
        </mc:AlternateContent>
      </w:r>
      <w:r w:rsidR="0083059C">
        <w:t xml:space="preserve">Snippet </w:t>
      </w:r>
      <w:r w:rsidR="00974445">
        <w:t>21</w:t>
      </w:r>
      <w:r w:rsidR="0083059C">
        <w:t xml:space="preserve">: Sample Risk Adjustment </w:t>
      </w:r>
      <w:r w:rsidR="0083059C">
        <w:rPr>
          <w:spacing w:val="-4"/>
        </w:rPr>
        <w:t xml:space="preserve">Variable </w:t>
      </w:r>
      <w:r w:rsidR="0083059C">
        <w:t xml:space="preserve">from </w:t>
      </w:r>
      <w:proofErr w:type="spellStart"/>
      <w:r w:rsidR="0083059C">
        <w:rPr>
          <w:rFonts w:ascii="Courier New"/>
          <w:sz w:val="20"/>
        </w:rPr>
        <w:t>TestRiskAdj</w:t>
      </w:r>
      <w:proofErr w:type="spellEnd"/>
      <w:r w:rsidR="0083059C">
        <w:rPr>
          <w:rFonts w:ascii="Courier New"/>
          <w:spacing w:val="-78"/>
          <w:sz w:val="20"/>
        </w:rPr>
        <w:t xml:space="preserve"> </w:t>
      </w:r>
      <w:r w:rsidR="00060767">
        <w:rPr>
          <w:rFonts w:ascii="Courier New"/>
          <w:sz w:val="20"/>
        </w:rPr>
        <w:t>eCQM</w:t>
      </w:r>
      <w:r w:rsidR="0083059C">
        <w:rPr>
          <w:rFonts w:ascii="Courier New"/>
          <w:sz w:val="20"/>
        </w:rPr>
        <w:t>.xml</w:t>
      </w:r>
    </w:p>
    <w:p w14:paraId="70DC8C3B" w14:textId="77777777" w:rsidR="00A0534D" w:rsidRDefault="00A0534D">
      <w:pPr>
        <w:pStyle w:val="BodyText"/>
        <w:rPr>
          <w:rFonts w:ascii="Courier New"/>
          <w:sz w:val="20"/>
        </w:rPr>
      </w:pPr>
    </w:p>
    <w:p w14:paraId="57FCB4D5" w14:textId="77777777" w:rsidR="00A0534D" w:rsidRDefault="00204EE5">
      <w:pPr>
        <w:pStyle w:val="BodyText"/>
        <w:spacing w:before="5"/>
        <w:rPr>
          <w:rFonts w:ascii="Courier New"/>
          <w:sz w:val="20"/>
        </w:rPr>
      </w:pPr>
      <w:r>
        <w:rPr>
          <w:noProof/>
        </w:rPr>
        <mc:AlternateContent>
          <mc:Choice Requires="wps">
            <w:drawing>
              <wp:anchor distT="0" distB="0" distL="0" distR="0" simplePos="0" relativeHeight="251590656" behindDoc="0" locked="0" layoutInCell="1" allowOverlap="1" wp14:anchorId="6A969A60" wp14:editId="22BF9F0F">
                <wp:simplePos x="0" y="0"/>
                <wp:positionH relativeFrom="page">
                  <wp:posOffset>914400</wp:posOffset>
                </wp:positionH>
                <wp:positionV relativeFrom="paragraph">
                  <wp:posOffset>174625</wp:posOffset>
                </wp:positionV>
                <wp:extent cx="5943600" cy="0"/>
                <wp:effectExtent l="12700" t="9525" r="25400" b="28575"/>
                <wp:wrapTopAndBottom/>
                <wp:docPr id="4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41F54" id="Line 15" o:spid="_x0000_s1026" style="position:absolute;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5pt" to="54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SY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" strokeweight=".14039mm">
                <w10:wrap type="topAndBottom" anchorx="page"/>
              </v:line>
            </w:pict>
          </mc:Fallback>
        </mc:AlternateContent>
      </w:r>
    </w:p>
    <w:p w14:paraId="14B243E5" w14:textId="77777777" w:rsidR="00A0534D" w:rsidRDefault="0083059C" w:rsidP="00D82997">
      <w:pPr>
        <w:pStyle w:val="ListParagraph"/>
        <w:numPr>
          <w:ilvl w:val="0"/>
          <w:numId w:val="8"/>
        </w:numPr>
        <w:tabs>
          <w:tab w:val="left" w:pos="659"/>
          <w:tab w:val="left" w:pos="660"/>
        </w:tabs>
        <w:spacing w:before="0" w:line="194" w:lineRule="exact"/>
        <w:ind w:hanging="436"/>
        <w:rPr>
          <w:rFonts w:ascii="Courier New"/>
          <w:sz w:val="18"/>
        </w:rPr>
      </w:pPr>
      <w:bookmarkStart w:id="138" w:name="_bookmark90"/>
      <w:bookmarkEnd w:id="138"/>
      <w:r>
        <w:rPr>
          <w:rFonts w:ascii="Courier New"/>
          <w:b/>
          <w:color w:val="7F0054"/>
          <w:sz w:val="18"/>
        </w:rPr>
        <w:t xml:space="preserve">define </w:t>
      </w:r>
      <w:r>
        <w:rPr>
          <w:rFonts w:ascii="Courier New"/>
          <w:color w:val="0000FF"/>
          <w:sz w:val="18"/>
        </w:rPr>
        <w:t>"Hepatic</w:t>
      </w:r>
      <w:r>
        <w:rPr>
          <w:rFonts w:ascii="Courier New"/>
          <w:color w:val="0000FF"/>
          <w:spacing w:val="-12"/>
          <w:sz w:val="18"/>
        </w:rPr>
        <w:t xml:space="preserve"> </w:t>
      </w:r>
      <w:r>
        <w:rPr>
          <w:rFonts w:ascii="Courier New"/>
          <w:color w:val="0000FF"/>
          <w:sz w:val="18"/>
        </w:rPr>
        <w:t>Failure"</w:t>
      </w:r>
      <w:r>
        <w:rPr>
          <w:rFonts w:ascii="Courier New"/>
          <w:sz w:val="18"/>
        </w:rPr>
        <w:t>:</w:t>
      </w:r>
    </w:p>
    <w:p w14:paraId="15E36CFA"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exists </w:t>
      </w:r>
      <w:r>
        <w:rPr>
          <w:rFonts w:ascii="Courier New"/>
          <w:sz w:val="18"/>
        </w:rPr>
        <w:t>(</w:t>
      </w:r>
      <w:r>
        <w:rPr>
          <w:rFonts w:ascii="Courier New"/>
          <w:color w:val="0000FF"/>
          <w:sz w:val="18"/>
        </w:rPr>
        <w:t>"Cirrhosis</w:t>
      </w:r>
      <w:r>
        <w:rPr>
          <w:rFonts w:ascii="Courier New"/>
          <w:color w:val="0000FF"/>
          <w:spacing w:val="-11"/>
          <w:sz w:val="18"/>
        </w:rPr>
        <w:t xml:space="preserve"> </w:t>
      </w:r>
      <w:r>
        <w:rPr>
          <w:rFonts w:ascii="Courier New"/>
          <w:color w:val="0000FF"/>
          <w:sz w:val="18"/>
        </w:rPr>
        <w:t>Dx"</w:t>
      </w:r>
      <w:r>
        <w:rPr>
          <w:rFonts w:ascii="Courier New"/>
          <w:sz w:val="18"/>
        </w:rPr>
        <w:t>)</w:t>
      </w:r>
    </w:p>
    <w:p w14:paraId="50D882EB" w14:textId="77777777" w:rsidR="00A0534D" w:rsidRDefault="0083059C" w:rsidP="00D82997">
      <w:pPr>
        <w:pStyle w:val="ListParagraph"/>
        <w:numPr>
          <w:ilvl w:val="0"/>
          <w:numId w:val="8"/>
        </w:numPr>
        <w:tabs>
          <w:tab w:val="left" w:pos="1090"/>
          <w:tab w:val="left" w:pos="1091"/>
        </w:tabs>
        <w:ind w:left="1090" w:hanging="867"/>
        <w:rPr>
          <w:rFonts w:ascii="Courier New"/>
          <w:sz w:val="18"/>
        </w:rPr>
      </w:pPr>
      <w:r>
        <w:rPr>
          <w:rFonts w:ascii="Courier New"/>
          <w:b/>
          <w:color w:val="7F0054"/>
          <w:sz w:val="18"/>
        </w:rPr>
        <w:t xml:space="preserve">and exists </w:t>
      </w:r>
      <w:r>
        <w:rPr>
          <w:rFonts w:ascii="Courier New"/>
          <w:sz w:val="18"/>
        </w:rPr>
        <w:t>(</w:t>
      </w:r>
      <w:r>
        <w:rPr>
          <w:rFonts w:ascii="Courier New"/>
          <w:color w:val="0000FF"/>
          <w:sz w:val="18"/>
        </w:rPr>
        <w:t>"Bilirubin</w:t>
      </w:r>
      <w:r>
        <w:rPr>
          <w:rFonts w:ascii="Courier New"/>
          <w:color w:val="0000FF"/>
          <w:spacing w:val="-14"/>
          <w:sz w:val="18"/>
        </w:rPr>
        <w:t xml:space="preserve"> </w:t>
      </w:r>
      <w:r>
        <w:rPr>
          <w:rFonts w:ascii="Courier New"/>
          <w:color w:val="0000FF"/>
          <w:sz w:val="18"/>
        </w:rPr>
        <w:t>Test"</w:t>
      </w:r>
      <w:r>
        <w:rPr>
          <w:rFonts w:ascii="Courier New"/>
          <w:sz w:val="18"/>
        </w:rPr>
        <w:t>)</w:t>
      </w:r>
    </w:p>
    <w:p w14:paraId="1D2351E2" w14:textId="77777777" w:rsidR="00A0534D" w:rsidRDefault="00204EE5" w:rsidP="00D82997">
      <w:pPr>
        <w:pStyle w:val="ListParagraph"/>
        <w:numPr>
          <w:ilvl w:val="0"/>
          <w:numId w:val="8"/>
        </w:numPr>
        <w:tabs>
          <w:tab w:val="left" w:pos="1090"/>
          <w:tab w:val="left" w:pos="1091"/>
        </w:tabs>
        <w:ind w:left="1090" w:hanging="867"/>
        <w:rPr>
          <w:rFonts w:ascii="Courier New"/>
          <w:sz w:val="18"/>
        </w:rPr>
      </w:pPr>
      <w:r>
        <w:rPr>
          <w:noProof/>
        </w:rPr>
        <mc:AlternateContent>
          <mc:Choice Requires="wps">
            <w:drawing>
              <wp:anchor distT="0" distB="0" distL="0" distR="0" simplePos="0" relativeHeight="251591680" behindDoc="0" locked="0" layoutInCell="1" allowOverlap="1" wp14:anchorId="45646E76" wp14:editId="2C45BB95">
                <wp:simplePos x="0" y="0"/>
                <wp:positionH relativeFrom="page">
                  <wp:posOffset>914400</wp:posOffset>
                </wp:positionH>
                <wp:positionV relativeFrom="paragraph">
                  <wp:posOffset>170180</wp:posOffset>
                </wp:positionV>
                <wp:extent cx="5943600" cy="0"/>
                <wp:effectExtent l="12700" t="17780" r="25400" b="20320"/>
                <wp:wrapTopAndBottom/>
                <wp:docPr id="4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6A559" id="Line 14" o:spid="_x0000_s1026" style="position:absolute;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" strokeweight=".14039mm">
                <w10:wrap type="topAndBottom" anchorx="page"/>
              </v:line>
            </w:pict>
          </mc:Fallback>
        </mc:AlternateContent>
      </w:r>
      <w:r w:rsidR="0083059C">
        <w:rPr>
          <w:rFonts w:ascii="Courier New"/>
          <w:b/>
          <w:color w:val="7F0054"/>
          <w:sz w:val="18"/>
        </w:rPr>
        <w:t xml:space="preserve">and exists </w:t>
      </w:r>
      <w:r w:rsidR="0083059C">
        <w:rPr>
          <w:rFonts w:ascii="Courier New"/>
          <w:sz w:val="18"/>
        </w:rPr>
        <w:t>(</w:t>
      </w:r>
      <w:r w:rsidR="0083059C">
        <w:rPr>
          <w:rFonts w:ascii="Courier New"/>
          <w:color w:val="0000FF"/>
          <w:sz w:val="18"/>
        </w:rPr>
        <w:t>"Serum Albumin</w:t>
      </w:r>
      <w:r w:rsidR="0083059C">
        <w:rPr>
          <w:rFonts w:ascii="Courier New"/>
          <w:color w:val="0000FF"/>
          <w:spacing w:val="-17"/>
          <w:sz w:val="18"/>
        </w:rPr>
        <w:t xml:space="preserve"> </w:t>
      </w:r>
      <w:r w:rsidR="0083059C">
        <w:rPr>
          <w:rFonts w:ascii="Courier New"/>
          <w:color w:val="0000FF"/>
          <w:sz w:val="18"/>
        </w:rPr>
        <w:t>Test"</w:t>
      </w:r>
      <w:r w:rsidR="0083059C">
        <w:rPr>
          <w:rFonts w:ascii="Courier New"/>
          <w:sz w:val="18"/>
        </w:rPr>
        <w:t>)</w:t>
      </w:r>
    </w:p>
    <w:p w14:paraId="6F08FCC7" w14:textId="77777777" w:rsidR="00A0534D" w:rsidRDefault="00A0534D">
      <w:pPr>
        <w:pStyle w:val="BodyText"/>
        <w:spacing w:before="7"/>
        <w:rPr>
          <w:rFonts w:ascii="Courier New"/>
          <w:sz w:val="11"/>
        </w:rPr>
      </w:pPr>
    </w:p>
    <w:p w14:paraId="46D6488B" w14:textId="381C76EC" w:rsidR="00A0534D" w:rsidRDefault="00204EE5">
      <w:pPr>
        <w:spacing w:before="62"/>
        <w:ind w:left="1945" w:right="23"/>
        <w:rPr>
          <w:rFonts w:ascii="Courier New"/>
          <w:sz w:val="20"/>
        </w:rPr>
      </w:pPr>
      <w:r>
        <w:rPr>
          <w:noProof/>
        </w:rPr>
        <mc:AlternateContent>
          <mc:Choice Requires="wps">
            <w:drawing>
              <wp:anchor distT="0" distB="0" distL="114300" distR="114300" simplePos="0" relativeHeight="251755520" behindDoc="1" locked="0" layoutInCell="1" allowOverlap="1" wp14:anchorId="3200E619" wp14:editId="0A3A1D02">
                <wp:simplePos x="0" y="0"/>
                <wp:positionH relativeFrom="page">
                  <wp:posOffset>5471795</wp:posOffset>
                </wp:positionH>
                <wp:positionV relativeFrom="paragraph">
                  <wp:posOffset>167005</wp:posOffset>
                </wp:positionV>
                <wp:extent cx="38100" cy="0"/>
                <wp:effectExtent l="10795" t="14605" r="27305" b="23495"/>
                <wp:wrapNone/>
                <wp:docPr id="4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99D1B" id="Line 13" o:spid="_x0000_s1026" style="position:absolute;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" strokeweight=".14039mm">
                <w10:wrap anchorx="page"/>
              </v:line>
            </w:pict>
          </mc:Fallback>
        </mc:AlternateContent>
      </w:r>
      <w:r w:rsidR="0083059C">
        <w:t>Snippet 2</w:t>
      </w:r>
      <w:r w:rsidR="00974445">
        <w:t>2</w:t>
      </w:r>
      <w:r w:rsidR="0083059C">
        <w:t xml:space="preserve">: Sample Risk Adjustment </w:t>
      </w:r>
      <w:r w:rsidR="0083059C">
        <w:rPr>
          <w:spacing w:val="-4"/>
        </w:rPr>
        <w:t xml:space="preserve">Variable </w:t>
      </w:r>
      <w:r w:rsidR="0083059C">
        <w:t xml:space="preserve">from </w:t>
      </w:r>
      <w:proofErr w:type="spellStart"/>
      <w:r w:rsidR="0083059C">
        <w:rPr>
          <w:rFonts w:ascii="Courier New"/>
          <w:sz w:val="20"/>
        </w:rPr>
        <w:t>TestRiskAdj</w:t>
      </w:r>
      <w:proofErr w:type="spellEnd"/>
      <w:r w:rsidR="0083059C">
        <w:rPr>
          <w:rFonts w:ascii="Courier New"/>
          <w:spacing w:val="-75"/>
          <w:sz w:val="20"/>
        </w:rPr>
        <w:t xml:space="preserve"> </w:t>
      </w:r>
      <w:proofErr w:type="spellStart"/>
      <w:r w:rsidR="0083059C">
        <w:rPr>
          <w:rFonts w:ascii="Courier New"/>
          <w:sz w:val="20"/>
        </w:rPr>
        <w:t>CQL.cql</w:t>
      </w:r>
      <w:proofErr w:type="spellEnd"/>
    </w:p>
    <w:p w14:paraId="25A9C5DA" w14:textId="77777777" w:rsidR="00A0534D" w:rsidRDefault="00A0534D">
      <w:pPr>
        <w:pStyle w:val="BodyText"/>
        <w:rPr>
          <w:rFonts w:ascii="Courier New"/>
        </w:rPr>
      </w:pPr>
    </w:p>
    <w:p w14:paraId="7D180F5D" w14:textId="3C731AAA" w:rsidR="00A0534D" w:rsidRDefault="00204EE5">
      <w:pPr>
        <w:pStyle w:val="BodyText"/>
        <w:spacing w:before="148" w:line="244" w:lineRule="auto"/>
        <w:ind w:left="660" w:right="119"/>
        <w:jc w:val="both"/>
      </w:pPr>
      <w:r>
        <w:rPr>
          <w:noProof/>
        </w:rPr>
        <mc:AlternateContent>
          <mc:Choice Requires="wps">
            <w:drawing>
              <wp:anchor distT="0" distB="0" distL="114300" distR="114300" simplePos="0" relativeHeight="251756544" behindDoc="1" locked="0" layoutInCell="1" allowOverlap="1" wp14:anchorId="6AF4184E" wp14:editId="727797B3">
                <wp:simplePos x="0" y="0"/>
                <wp:positionH relativeFrom="page">
                  <wp:posOffset>6435725</wp:posOffset>
                </wp:positionH>
                <wp:positionV relativeFrom="paragraph">
                  <wp:posOffset>221615</wp:posOffset>
                </wp:positionV>
                <wp:extent cx="38100" cy="0"/>
                <wp:effectExtent l="9525" t="18415" r="28575" b="19685"/>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BFB4B" id="Line 12" o:spid="_x0000_s1026" style="position:absolute;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6.75pt,17.45pt" to="509.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" strokeweight=".14039mm">
                <w10:wrap anchorx="page"/>
              </v:line>
            </w:pict>
          </mc:Fallback>
        </mc:AlternateContent>
      </w:r>
      <w:r>
        <w:rPr>
          <w:noProof/>
        </w:rPr>
        <mc:AlternateContent>
          <mc:Choice Requires="wps">
            <w:drawing>
              <wp:anchor distT="0" distB="0" distL="114300" distR="114300" simplePos="0" relativeHeight="251757568" behindDoc="1" locked="0" layoutInCell="1" allowOverlap="1" wp14:anchorId="30C1341C" wp14:editId="71039889">
                <wp:simplePos x="0" y="0"/>
                <wp:positionH relativeFrom="page">
                  <wp:posOffset>6633210</wp:posOffset>
                </wp:positionH>
                <wp:positionV relativeFrom="paragraph">
                  <wp:posOffset>221615</wp:posOffset>
                </wp:positionV>
                <wp:extent cx="38100" cy="0"/>
                <wp:effectExtent l="16510" t="18415" r="21590" b="19685"/>
                <wp:wrapNone/>
                <wp:docPr id="4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6D1E0" id="Line 11" o:spid="_x0000_s1026" style="position:absolute;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22.3pt,17.45pt" to="525.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" strokeweight=".14039mm">
                <w10:wrap anchorx="page"/>
              </v:line>
            </w:pict>
          </mc:Fallback>
        </mc:AlternateContent>
      </w:r>
      <w:r w:rsidR="0083059C">
        <w:t xml:space="preserve">An example of risk adjustment can be found in the included directory </w:t>
      </w:r>
      <w:r w:rsidR="00E80711">
        <w:t>“</w:t>
      </w:r>
      <w:r w:rsidR="0083059C">
        <w:rPr>
          <w:rFonts w:ascii="Courier New"/>
          <w:sz w:val="20"/>
        </w:rPr>
        <w:t>examples/</w:t>
      </w:r>
      <w:proofErr w:type="spellStart"/>
      <w:r w:rsidR="0083059C">
        <w:rPr>
          <w:rFonts w:ascii="Courier New"/>
          <w:sz w:val="20"/>
        </w:rPr>
        <w:t>TestRiskAdj</w:t>
      </w:r>
      <w:proofErr w:type="spellEnd"/>
      <w:r w:rsidR="0083059C">
        <w:rPr>
          <w:rFonts w:ascii="Courier New"/>
          <w:sz w:val="20"/>
        </w:rPr>
        <w:t xml:space="preserve"> v5 1/</w:t>
      </w:r>
      <w:r w:rsidR="0025700E">
        <w:rPr>
          <w:rFonts w:ascii="Courier New"/>
          <w:sz w:val="20"/>
        </w:rPr>
        <w:t>”</w:t>
      </w:r>
      <w:r w:rsidR="00F15295">
        <w:t>;</w:t>
      </w:r>
      <w:r w:rsidR="0083059C">
        <w:t xml:space="preserve"> the relevant sections of the HQMF (</w:t>
      </w:r>
      <w:hyperlink w:anchor="_bookmark89" w:history="1">
        <w:r w:rsidR="00974445">
          <w:rPr>
            <w:color w:val="0000FF"/>
          </w:rPr>
          <w:t>Snippet 21</w:t>
        </w:r>
      </w:hyperlink>
      <w:r w:rsidR="0083059C">
        <w:t>) and CQL (</w:t>
      </w:r>
      <w:hyperlink w:anchor="_bookmark90" w:history="1">
        <w:r w:rsidR="00974445">
          <w:rPr>
            <w:color w:val="0000FF"/>
          </w:rPr>
          <w:t>Snippet 22</w:t>
        </w:r>
      </w:hyperlink>
      <w:r w:rsidR="0083059C">
        <w:t>) have been included.</w:t>
      </w:r>
    </w:p>
    <w:p w14:paraId="1F125474" w14:textId="77777777" w:rsidR="00A0534D" w:rsidRDefault="00A0534D">
      <w:pPr>
        <w:pStyle w:val="BodyText"/>
      </w:pPr>
    </w:p>
    <w:p w14:paraId="1D3EAEC0" w14:textId="77777777" w:rsidR="00A0534D" w:rsidRDefault="00A0534D">
      <w:pPr>
        <w:pStyle w:val="BodyText"/>
        <w:spacing w:before="1"/>
      </w:pPr>
    </w:p>
    <w:p w14:paraId="08C2AF9B" w14:textId="0AC38531" w:rsidR="00A0534D" w:rsidRDefault="0083059C" w:rsidP="00D82997">
      <w:pPr>
        <w:pStyle w:val="Heading1"/>
        <w:numPr>
          <w:ilvl w:val="1"/>
          <w:numId w:val="8"/>
        </w:numPr>
        <w:tabs>
          <w:tab w:val="left" w:pos="1091"/>
        </w:tabs>
        <w:spacing w:before="0"/>
        <w:ind w:hanging="430"/>
      </w:pPr>
      <w:bookmarkStart w:id="139" w:name="6_Composite_Measure_Development"/>
      <w:bookmarkStart w:id="140" w:name="_Toc519432949"/>
      <w:bookmarkEnd w:id="139"/>
      <w:r>
        <w:t>Composite Measure</w:t>
      </w:r>
      <w:r>
        <w:rPr>
          <w:spacing w:val="14"/>
        </w:rPr>
        <w:t xml:space="preserve"> </w:t>
      </w:r>
      <w:r>
        <w:t>Development</w:t>
      </w:r>
      <w:bookmarkEnd w:id="140"/>
    </w:p>
    <w:p w14:paraId="02D0B6F0" w14:textId="77777777" w:rsidR="00D15970" w:rsidRDefault="00D15970" w:rsidP="00D15970">
      <w:pPr>
        <w:pStyle w:val="BodyText"/>
      </w:pPr>
    </w:p>
    <w:p w14:paraId="4C056F92" w14:textId="10B5D257" w:rsidR="00A0534D" w:rsidRDefault="0083059C" w:rsidP="004D5BAB">
      <w:pPr>
        <w:pStyle w:val="BodyText"/>
        <w:ind w:left="662" w:right="922"/>
        <w:rPr>
          <w:sz w:val="15"/>
        </w:rPr>
      </w:pPr>
      <w:r w:rsidRPr="00D15970">
        <w:t>Composite measures make use of multiple component measures to produce a combined score. In the most general</w:t>
      </w:r>
      <w:r w:rsidRPr="004D5BAB">
        <w:t xml:space="preserve"> </w:t>
      </w:r>
      <w:r w:rsidRPr="00D15970">
        <w:t>case,</w:t>
      </w:r>
      <w:r w:rsidRPr="004D5BAB">
        <w:t xml:space="preserve"> </w:t>
      </w:r>
      <w:r w:rsidRPr="00D15970">
        <w:t>a</w:t>
      </w:r>
      <w:r w:rsidRPr="004D5BAB">
        <w:t xml:space="preserve"> </w:t>
      </w:r>
      <w:r w:rsidRPr="00D15970">
        <w:t>composite</w:t>
      </w:r>
      <w:r w:rsidRPr="004D5BAB">
        <w:t xml:space="preserve"> </w:t>
      </w:r>
      <w:r w:rsidRPr="00D15970">
        <w:t>measure</w:t>
      </w:r>
      <w:r w:rsidRPr="004D5BAB">
        <w:t xml:space="preserve"> </w:t>
      </w:r>
      <w:r w:rsidRPr="00D15970">
        <w:t>is</w:t>
      </w:r>
      <w:r w:rsidRPr="004D5BAB">
        <w:t xml:space="preserve"> </w:t>
      </w:r>
      <w:r w:rsidRPr="00D15970">
        <w:t>akin</w:t>
      </w:r>
      <w:r w:rsidRPr="004D5BAB">
        <w:t xml:space="preserve"> </w:t>
      </w:r>
      <w:r w:rsidRPr="00D15970">
        <w:t>to</w:t>
      </w:r>
      <w:r w:rsidRPr="004D5BAB">
        <w:t xml:space="preserve"> </w:t>
      </w:r>
      <w:r w:rsidRPr="00D15970">
        <w:t>a</w:t>
      </w:r>
      <w:r w:rsidRPr="004D5BAB">
        <w:t xml:space="preserve"> </w:t>
      </w:r>
      <w:r w:rsidRPr="00D15970">
        <w:t>continuous</w:t>
      </w:r>
      <w:r w:rsidRPr="004D5BAB">
        <w:t xml:space="preserve"> </w:t>
      </w:r>
      <w:r w:rsidRPr="00D15970">
        <w:t>variable</w:t>
      </w:r>
      <w:r w:rsidRPr="004D5BAB">
        <w:t xml:space="preserve"> </w:t>
      </w:r>
      <w:r w:rsidRPr="00D15970">
        <w:t>measure,</w:t>
      </w:r>
      <w:r w:rsidRPr="004D5BAB">
        <w:t xml:space="preserve"> </w:t>
      </w:r>
      <w:r w:rsidRPr="00D15970">
        <w:t>where</w:t>
      </w:r>
      <w:r w:rsidRPr="004D5BAB">
        <w:t xml:space="preserve"> </w:t>
      </w:r>
      <w:r w:rsidRPr="00D15970">
        <w:t>the</w:t>
      </w:r>
      <w:r w:rsidRPr="004D5BAB">
        <w:t xml:space="preserve"> </w:t>
      </w:r>
      <w:r w:rsidRPr="00D15970">
        <w:t>measure</w:t>
      </w:r>
      <w:r w:rsidRPr="004D5BAB">
        <w:t xml:space="preserve"> </w:t>
      </w:r>
      <w:r w:rsidRPr="00D15970">
        <w:t xml:space="preserve">observation for </w:t>
      </w:r>
      <w:r w:rsidR="00F15295" w:rsidRPr="00D15970">
        <w:t>each population member is some combination of his or her</w:t>
      </w:r>
      <w:r w:rsidRPr="00D15970">
        <w:t xml:space="preserve"> component measure scores. </w:t>
      </w:r>
      <w:r w:rsidRPr="004D5BAB">
        <w:t xml:space="preserve">However, </w:t>
      </w:r>
      <w:r w:rsidRPr="00D15970">
        <w:t xml:space="preserve">the calculation logic </w:t>
      </w:r>
      <w:r w:rsidRPr="004D5BAB">
        <w:t xml:space="preserve">involved </w:t>
      </w:r>
      <w:r w:rsidR="001D7C0F" w:rsidRPr="00D15970">
        <w:t>is detailed</w:t>
      </w:r>
      <w:r w:rsidRPr="00D15970">
        <w:t>, and a higher-level representation of the most common composite measure calculation</w:t>
      </w:r>
      <w:r w:rsidRPr="004D5BAB">
        <w:t xml:space="preserve"> </w:t>
      </w:r>
      <w:r w:rsidRPr="00D15970">
        <w:t>approaches</w:t>
      </w:r>
      <w:r w:rsidRPr="004D5BAB">
        <w:t xml:space="preserve"> </w:t>
      </w:r>
      <w:r w:rsidR="00E2312E" w:rsidRPr="00D15970">
        <w:t xml:space="preserve">enables a </w:t>
      </w:r>
      <w:r w:rsidRPr="00D15970">
        <w:t>much</w:t>
      </w:r>
      <w:r w:rsidRPr="004D5BAB">
        <w:t xml:space="preserve"> </w:t>
      </w:r>
      <w:r w:rsidRPr="00D15970">
        <w:t>simpler</w:t>
      </w:r>
      <w:r w:rsidRPr="004D5BAB">
        <w:t xml:space="preserve"> </w:t>
      </w:r>
      <w:r w:rsidR="00E2312E" w:rsidRPr="004D5BAB">
        <w:t xml:space="preserve">representation </w:t>
      </w:r>
      <w:r w:rsidRPr="00D15970">
        <w:t>to</w:t>
      </w:r>
      <w:r w:rsidRPr="004D5BAB">
        <w:t xml:space="preserve"> </w:t>
      </w:r>
      <w:r w:rsidRPr="00D15970">
        <w:t>work</w:t>
      </w:r>
      <w:r w:rsidRPr="004D5BAB">
        <w:t xml:space="preserve"> </w:t>
      </w:r>
      <w:r w:rsidRPr="00D15970">
        <w:t>with</w:t>
      </w:r>
      <w:r w:rsidRPr="004D5BAB">
        <w:t xml:space="preserve"> </w:t>
      </w:r>
      <w:r w:rsidRPr="00D15970">
        <w:t>and</w:t>
      </w:r>
      <w:r w:rsidRPr="004D5BAB">
        <w:t xml:space="preserve"> </w:t>
      </w:r>
      <w:r w:rsidRPr="00D15970">
        <w:t>understand.</w:t>
      </w:r>
      <w:r w:rsidR="007A1CCF" w:rsidRPr="00D15970">
        <w:t xml:space="preserve"> Note that composite measures must be constructed from existing component measures. Composites do not introduce any new measure logic beyond the composite score calculation. If a </w:t>
      </w:r>
      <w:proofErr w:type="gramStart"/>
      <w:r w:rsidR="007A1CCF" w:rsidRPr="00D15970">
        <w:t>composite needs</w:t>
      </w:r>
      <w:proofErr w:type="gramEnd"/>
      <w:r w:rsidR="007A1CCF" w:rsidRPr="00D15970">
        <w:t xml:space="preserve"> to introduce new logic, a new component measure must be developed that can then be included in the composite.</w:t>
      </w:r>
    </w:p>
    <w:p w14:paraId="2687396A" w14:textId="4C2F645F" w:rsidR="00AA066D" w:rsidRDefault="00AA066D" w:rsidP="00690E44">
      <w:pPr>
        <w:pStyle w:val="BodyText"/>
        <w:spacing w:line="256" w:lineRule="auto"/>
        <w:ind w:left="660" w:right="919"/>
        <w:jc w:val="both"/>
      </w:pPr>
      <w:bookmarkStart w:id="141" w:name="6.1_Opportunity_Scoring"/>
      <w:bookmarkEnd w:id="141"/>
    </w:p>
    <w:p w14:paraId="48D33177" w14:textId="77777777" w:rsidR="00517533" w:rsidRDefault="00517533" w:rsidP="00690E44">
      <w:pPr>
        <w:pStyle w:val="BodyText"/>
        <w:spacing w:line="256" w:lineRule="auto"/>
        <w:ind w:left="660" w:right="919"/>
        <w:jc w:val="both"/>
      </w:pPr>
    </w:p>
    <w:p w14:paraId="47471376" w14:textId="77777777" w:rsidR="00517533" w:rsidRDefault="00517533" w:rsidP="00517533">
      <w:pPr>
        <w:pStyle w:val="BodyText"/>
        <w:spacing w:before="10"/>
        <w:rPr>
          <w:b/>
          <w:sz w:val="17"/>
        </w:rPr>
      </w:pPr>
      <w:r>
        <w:rPr>
          <w:noProof/>
        </w:rPr>
        <mc:AlternateContent>
          <mc:Choice Requires="wpg">
            <w:drawing>
              <wp:anchor distT="0" distB="0" distL="0" distR="0" simplePos="0" relativeHeight="251759616" behindDoc="0" locked="0" layoutInCell="1" allowOverlap="1" wp14:anchorId="0CC273AE" wp14:editId="31FFB495">
                <wp:simplePos x="0" y="0"/>
                <wp:positionH relativeFrom="page">
                  <wp:posOffset>914400</wp:posOffset>
                </wp:positionH>
                <wp:positionV relativeFrom="paragraph">
                  <wp:posOffset>151765</wp:posOffset>
                </wp:positionV>
                <wp:extent cx="5944235" cy="1400175"/>
                <wp:effectExtent l="0" t="0" r="18415" b="9525"/>
                <wp:wrapTopAndBottom/>
                <wp:docPr id="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1440" y="245"/>
                          <a:chExt cx="9361" cy="1643"/>
                        </a:xfrm>
                      </wpg:grpSpPr>
                      <wps:wsp>
                        <wps:cNvPr id="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7"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18"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273AE" id="_x0000_s1100" style="position:absolute;margin-left:1in;margin-top:11.95pt;width:468.05pt;height:110.25pt;z-index:25175961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">
                <v:shape id="Freeform 22" o:spid="_x0000_s110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120A7017" w14:textId="77777777" w:rsidR="00090BC7" w:rsidRDefault="00090BC7" w:rsidP="00517533">
                        <w:pPr>
                          <w:spacing w:before="3"/>
                          <w:rPr>
                            <w:b/>
                            <w:sz w:val="20"/>
                          </w:rPr>
                        </w:pPr>
                      </w:p>
                      <w:p w14:paraId="357AE711" w14:textId="0ABE059A" w:rsidR="00090BC7" w:rsidRDefault="00090BC7" w:rsidP="00517533">
                        <w:pPr>
                          <w:ind w:left="273"/>
                          <w:rPr>
                            <w:b/>
                            <w:sz w:val="20"/>
                          </w:rPr>
                        </w:pPr>
                        <w:r>
                          <w:rPr>
                            <w:b/>
                            <w:sz w:val="20"/>
                          </w:rPr>
                          <w:t>Conformance Requirement 18 (Composite Measures):</w:t>
                        </w:r>
                      </w:p>
                      <w:p w14:paraId="14E21F9A" w14:textId="77777777" w:rsidR="00090BC7" w:rsidRPr="004D5BAB" w:rsidRDefault="00090BC7" w:rsidP="00517533">
                        <w:pPr>
                          <w:numPr>
                            <w:ilvl w:val="0"/>
                            <w:numId w:val="56"/>
                          </w:numPr>
                          <w:tabs>
                            <w:tab w:val="left" w:pos="820"/>
                          </w:tabs>
                          <w:spacing w:before="5" w:line="247" w:lineRule="exact"/>
                          <w:ind w:left="810" w:hanging="180"/>
                          <w:rPr>
                            <w:rFonts w:ascii="Courier New"/>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measure type (</w:t>
                        </w:r>
                        <w:r w:rsidRPr="004D5BAB">
                          <w:rPr>
                            <w:rFonts w:ascii="Courier New"/>
                            <w:sz w:val="20"/>
                          </w:rPr>
                          <w:t>code = MSRTYPE</w:t>
                        </w:r>
                        <w:r>
                          <w:rPr>
                            <w:sz w:val="20"/>
                          </w:rPr>
                          <w:t xml:space="preserve">) with a </w:t>
                        </w:r>
                        <w:r w:rsidRPr="004D5BAB">
                          <w:rPr>
                            <w:rFonts w:ascii="Courier New"/>
                            <w:sz w:val="20"/>
                          </w:rPr>
                          <w:t>value</w:t>
                        </w:r>
                        <w:r>
                          <w:rPr>
                            <w:sz w:val="20"/>
                          </w:rPr>
                          <w:t xml:space="preserve"> of </w:t>
                        </w:r>
                        <w:r w:rsidRPr="004D5BAB">
                          <w:rPr>
                            <w:rFonts w:ascii="Courier New"/>
                            <w:sz w:val="20"/>
                          </w:rPr>
                          <w:t>COMPOSITE</w:t>
                        </w:r>
                        <w:r>
                          <w:rPr>
                            <w:sz w:val="20"/>
                          </w:rPr>
                          <w:t xml:space="preserve"> from the appropriate code system as specified by HQMF</w:t>
                        </w:r>
                      </w:p>
                      <w:p w14:paraId="4952D4F7" w14:textId="0305ACB6" w:rsidR="00090BC7" w:rsidRPr="00517533" w:rsidRDefault="00090BC7" w:rsidP="004D5BAB">
                        <w:pPr>
                          <w:numPr>
                            <w:ilvl w:val="0"/>
                            <w:numId w:val="56"/>
                          </w:numPr>
                          <w:tabs>
                            <w:tab w:val="left" w:pos="820"/>
                          </w:tabs>
                          <w:spacing w:before="5" w:line="247" w:lineRule="exact"/>
                          <w:ind w:left="810" w:hanging="180"/>
                          <w:rPr>
                            <w:sz w:val="20"/>
                          </w:rPr>
                        </w:pPr>
                        <w:r>
                          <w:rPr>
                            <w:sz w:val="20"/>
                          </w:rPr>
                          <w:t xml:space="preserve">Composite Measures </w:t>
                        </w:r>
                        <w:r w:rsidRPr="004D5BAB">
                          <w:rPr>
                            <w:b/>
                            <w:sz w:val="20"/>
                          </w:rPr>
                          <w:t>SHALL</w:t>
                        </w:r>
                        <w:r>
                          <w:rPr>
                            <w:sz w:val="20"/>
                          </w:rPr>
                          <w:t xml:space="preserve"> include a </w:t>
                        </w:r>
                        <w:proofErr w:type="spellStart"/>
                        <w:r w:rsidRPr="004D5BAB">
                          <w:rPr>
                            <w:rFonts w:ascii="Courier New"/>
                            <w:sz w:val="20"/>
                          </w:rPr>
                          <w:t>subjectOf</w:t>
                        </w:r>
                        <w:proofErr w:type="spellEnd"/>
                        <w:r w:rsidRPr="004D5BAB">
                          <w:rPr>
                            <w:rFonts w:ascii="Courier New"/>
                            <w:sz w:val="20"/>
                          </w:rPr>
                          <w:t>/</w:t>
                        </w:r>
                        <w:proofErr w:type="spellStart"/>
                        <w:r w:rsidRPr="004D5BAB">
                          <w:rPr>
                            <w:rFonts w:ascii="Courier New"/>
                            <w:sz w:val="20"/>
                          </w:rPr>
                          <w:t>measureAttribute</w:t>
                        </w:r>
                        <w:proofErr w:type="spellEnd"/>
                        <w:r>
                          <w:rPr>
                            <w:sz w:val="20"/>
                          </w:rPr>
                          <w:t xml:space="preserve"> element for the composite measure scoring method (</w:t>
                        </w:r>
                        <w:r w:rsidRPr="004D5BAB">
                          <w:rPr>
                            <w:rFonts w:ascii="Courier New"/>
                            <w:sz w:val="20"/>
                          </w:rPr>
                          <w:t>code = CMPMSR</w:t>
                        </w:r>
                        <w:r>
                          <w:rPr>
                            <w:rFonts w:ascii="Courier New"/>
                            <w:sz w:val="20"/>
                          </w:rPr>
                          <w:t>MTH</w:t>
                        </w:r>
                        <w:r>
                          <w:rPr>
                            <w:sz w:val="20"/>
                          </w:rPr>
                          <w:t xml:space="preserve">) with a </w:t>
                        </w:r>
                        <w:r w:rsidRPr="004D5BAB">
                          <w:rPr>
                            <w:rFonts w:ascii="Courier New"/>
                            <w:sz w:val="20"/>
                          </w:rPr>
                          <w:t>value</w:t>
                        </w:r>
                        <w:r>
                          <w:rPr>
                            <w:sz w:val="20"/>
                          </w:rPr>
                          <w:t xml:space="preserve"> from the appropriate code system as specified by HQMF.</w:t>
                        </w:r>
                      </w:p>
                    </w:txbxContent>
                  </v:textbox>
                </v:shape>
                <w10:wrap type="topAndBottom" anchorx="page"/>
              </v:group>
            </w:pict>
          </mc:Fallback>
        </mc:AlternateContent>
      </w:r>
    </w:p>
    <w:p w14:paraId="3A3A6CE2" w14:textId="77777777" w:rsidR="00517533" w:rsidRDefault="00517533" w:rsidP="00690E44">
      <w:pPr>
        <w:pStyle w:val="BodyText"/>
        <w:spacing w:line="256" w:lineRule="auto"/>
        <w:ind w:left="660" w:right="919"/>
        <w:jc w:val="both"/>
      </w:pPr>
    </w:p>
    <w:p w14:paraId="5698259D" w14:textId="0ABA9293" w:rsidR="00517533" w:rsidRDefault="00DA26AA" w:rsidP="00690E44">
      <w:pPr>
        <w:pStyle w:val="BodyText"/>
        <w:spacing w:line="256" w:lineRule="auto"/>
        <w:ind w:left="660" w:right="919"/>
        <w:jc w:val="both"/>
      </w:pPr>
      <w:r>
        <w:t>The example illustrates the use of these measure attributes to indicate a composite measure:</w:t>
      </w:r>
    </w:p>
    <w:p w14:paraId="3295BEA9" w14:textId="35C02825" w:rsidR="00DA26AA" w:rsidRDefault="00DA26AA" w:rsidP="00690E44">
      <w:pPr>
        <w:pStyle w:val="BodyText"/>
        <w:spacing w:line="256" w:lineRule="auto"/>
        <w:ind w:left="660" w:right="919"/>
        <w:jc w:val="both"/>
      </w:pPr>
    </w:p>
    <w:p w14:paraId="555359D0" w14:textId="77777777" w:rsidR="00DA26AA" w:rsidRDefault="00DA26AA" w:rsidP="00DA26AA">
      <w:pPr>
        <w:pStyle w:val="BodyText"/>
        <w:spacing w:before="2"/>
        <w:rPr>
          <w:sz w:val="16"/>
        </w:rPr>
      </w:pPr>
      <w:r>
        <w:rPr>
          <w:noProof/>
        </w:rPr>
        <mc:AlternateContent>
          <mc:Choice Requires="wps">
            <w:drawing>
              <wp:anchor distT="0" distB="0" distL="0" distR="0" simplePos="0" relativeHeight="251760640" behindDoc="0" locked="0" layoutInCell="1" allowOverlap="1" wp14:anchorId="75568393" wp14:editId="39BF98DD">
                <wp:simplePos x="0" y="0"/>
                <wp:positionH relativeFrom="page">
                  <wp:posOffset>914400</wp:posOffset>
                </wp:positionH>
                <wp:positionV relativeFrom="paragraph">
                  <wp:posOffset>145415</wp:posOffset>
                </wp:positionV>
                <wp:extent cx="5943600" cy="0"/>
                <wp:effectExtent l="12700" t="18415" r="25400" b="19685"/>
                <wp:wrapTopAndBottom/>
                <wp:docPr id="3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C78E2" id="Line 18" o:spid="_x0000_s1026" style="position:absolute;z-index:251760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CU3mmX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A96543" w14:textId="0A6BE8A3" w:rsidR="00DA26AA" w:rsidRPr="00BE3520" w:rsidRDefault="00DA26AA" w:rsidP="00DA26AA">
      <w:pPr>
        <w:tabs>
          <w:tab w:val="left" w:pos="659"/>
        </w:tabs>
        <w:spacing w:line="194" w:lineRule="exact"/>
        <w:ind w:left="116" w:right="23"/>
        <w:rPr>
          <w:rFonts w:ascii="Courier New"/>
          <w:b/>
          <w:sz w:val="18"/>
          <w:lang w:val="fr-FR"/>
        </w:rPr>
      </w:pPr>
      <w:r w:rsidRPr="00BE3520">
        <w:rPr>
          <w:rFonts w:ascii="Courier New"/>
          <w:b/>
          <w:sz w:val="18"/>
          <w:lang w:val="fr-FR"/>
        </w:rPr>
        <w:t>497</w:t>
      </w:r>
      <w:r w:rsidRPr="00BE3520">
        <w:rPr>
          <w:rFonts w:ascii="Courier New"/>
          <w:b/>
          <w:sz w:val="18"/>
          <w:lang w:val="fr-FR"/>
        </w:rPr>
        <w:tab/>
      </w:r>
      <w:r w:rsidRPr="00BE3520">
        <w:rPr>
          <w:rFonts w:ascii="Courier New"/>
          <w:b/>
          <w:color w:val="008200"/>
          <w:sz w:val="18"/>
          <w:lang w:val="fr-FR"/>
        </w:rPr>
        <w:t>&lt;</w:t>
      </w:r>
      <w:proofErr w:type="spellStart"/>
      <w:r w:rsidRPr="00BE3520">
        <w:rPr>
          <w:rFonts w:ascii="Courier New"/>
          <w:b/>
          <w:color w:val="008200"/>
          <w:sz w:val="18"/>
          <w:lang w:val="fr-FR"/>
        </w:rPr>
        <w:t>subjectOf</w:t>
      </w:r>
      <w:proofErr w:type="spellEnd"/>
      <w:r w:rsidRPr="00BE3520">
        <w:rPr>
          <w:rFonts w:ascii="Courier New"/>
          <w:b/>
          <w:color w:val="008200"/>
          <w:sz w:val="18"/>
          <w:lang w:val="fr-FR"/>
        </w:rPr>
        <w:t>&gt;</w:t>
      </w:r>
    </w:p>
    <w:p w14:paraId="05A0A633" w14:textId="6CC1C532" w:rsidR="006A4FF9" w:rsidRPr="00BE3520" w:rsidRDefault="006A4FF9" w:rsidP="006A4FF9">
      <w:pPr>
        <w:tabs>
          <w:tab w:val="left" w:pos="1305"/>
        </w:tabs>
        <w:spacing w:before="15"/>
        <w:ind w:left="116" w:right="23"/>
        <w:rPr>
          <w:rFonts w:ascii="Courier New"/>
          <w:b/>
          <w:sz w:val="18"/>
          <w:lang w:val="fr-FR"/>
        </w:rPr>
      </w:pPr>
      <w:r w:rsidRPr="00BE3520">
        <w:rPr>
          <w:rFonts w:ascii="Courier New"/>
          <w:b/>
          <w:sz w:val="18"/>
          <w:lang w:val="fr-FR"/>
        </w:rPr>
        <w:t xml:space="preserve">502     </w:t>
      </w:r>
      <w:r w:rsidRPr="00BE3520">
        <w:rPr>
          <w:rFonts w:ascii="Courier New"/>
          <w:b/>
          <w:color w:val="008200"/>
          <w:sz w:val="18"/>
          <w:lang w:val="fr-FR"/>
        </w:rPr>
        <w:t xml:space="preserve">&lt;code </w:t>
      </w:r>
      <w:r w:rsidRPr="00BE3520">
        <w:rPr>
          <w:rFonts w:ascii="Courier New"/>
          <w:color w:val="968D00"/>
          <w:sz w:val="18"/>
          <w:lang w:val="fr-FR"/>
        </w:rPr>
        <w:t>code=</w:t>
      </w:r>
      <w:r w:rsidRPr="00BE3520">
        <w:rPr>
          <w:rFonts w:ascii="Courier New"/>
          <w:color w:val="BF3F00"/>
          <w:sz w:val="18"/>
          <w:lang w:val="fr-FR"/>
        </w:rPr>
        <w:t>"MSRTYPE"</w:t>
      </w:r>
      <w:r w:rsidRPr="00BE3520">
        <w:rPr>
          <w:rFonts w:ascii="Courier New"/>
          <w:color w:val="BF3F00"/>
          <w:spacing w:val="-23"/>
          <w:sz w:val="18"/>
          <w:lang w:val="fr-FR"/>
        </w:rPr>
        <w:t xml:space="preserve"> </w:t>
      </w:r>
      <w:proofErr w:type="spellStart"/>
      <w:r w:rsidRPr="00BE3520">
        <w:rPr>
          <w:rFonts w:ascii="Courier New"/>
          <w:color w:val="968D00"/>
          <w:sz w:val="18"/>
          <w:lang w:val="fr-FR"/>
        </w:rPr>
        <w:t>codeSystem</w:t>
      </w:r>
      <w:proofErr w:type="spellEnd"/>
      <w:r w:rsidRPr="00BE3520">
        <w:rPr>
          <w:rFonts w:ascii="Courier New"/>
          <w:color w:val="968D00"/>
          <w:sz w:val="18"/>
          <w:lang w:val="fr-FR"/>
        </w:rPr>
        <w:t>=</w:t>
      </w:r>
      <w:r w:rsidRPr="00BE3520">
        <w:rPr>
          <w:rFonts w:ascii="Courier New"/>
          <w:color w:val="BF3F00"/>
          <w:sz w:val="18"/>
          <w:lang w:val="fr-FR"/>
        </w:rPr>
        <w:t>"2.16.840.1.113883.5.4"</w:t>
      </w:r>
      <w:r w:rsidRPr="00BE3520">
        <w:rPr>
          <w:rFonts w:ascii="Courier New"/>
          <w:b/>
          <w:color w:val="008200"/>
          <w:sz w:val="18"/>
          <w:lang w:val="fr-FR"/>
        </w:rPr>
        <w:t>&gt;</w:t>
      </w:r>
    </w:p>
    <w:p w14:paraId="7F14AD58" w14:textId="74291E4E"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 Type"</w:t>
      </w:r>
      <w:r>
        <w:rPr>
          <w:rFonts w:ascii="Courier New"/>
          <w:b/>
          <w:color w:val="008200"/>
          <w:sz w:val="18"/>
        </w:rPr>
        <w:t>/&gt;</w:t>
      </w:r>
    </w:p>
    <w:p w14:paraId="724D29F1" w14:textId="61E60466"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EB9D40D" w14:textId="006EA9A2" w:rsidR="00DA26AA" w:rsidRDefault="00DA26AA" w:rsidP="00DA26AA">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&lt;</w:t>
      </w:r>
      <w:r w:rsidR="006A4FF9">
        <w:rPr>
          <w:rFonts w:ascii="Courier New"/>
          <w:b/>
          <w:color w:val="008200"/>
          <w:sz w:val="18"/>
        </w:rPr>
        <w:t xml:space="preserve">value </w:t>
      </w:r>
      <w:r w:rsidR="006A4FF9">
        <w:rPr>
          <w:rFonts w:ascii="Courier New"/>
          <w:color w:val="968D00"/>
          <w:sz w:val="18"/>
        </w:rPr>
        <w:t>code=</w:t>
      </w:r>
      <w:r w:rsidR="006A4FF9">
        <w:rPr>
          <w:rFonts w:ascii="Courier New"/>
          <w:color w:val="BF3F00"/>
          <w:sz w:val="18"/>
        </w:rPr>
        <w:t>"COMPOSITE"</w:t>
      </w:r>
      <w:r w:rsidR="006A4FF9">
        <w:rPr>
          <w:rFonts w:ascii="Courier New"/>
          <w:color w:val="BF3F00"/>
          <w:spacing w:val="-23"/>
          <w:sz w:val="18"/>
        </w:rPr>
        <w:t xml:space="preserve"> </w:t>
      </w:r>
      <w:proofErr w:type="spellStart"/>
      <w:r w:rsidR="006A4FF9">
        <w:rPr>
          <w:rFonts w:ascii="Courier New"/>
          <w:color w:val="968D00"/>
          <w:sz w:val="18"/>
        </w:rPr>
        <w:t>codeSystem</w:t>
      </w:r>
      <w:proofErr w:type="spellEnd"/>
      <w:r w:rsidR="006A4FF9">
        <w:rPr>
          <w:rFonts w:ascii="Courier New"/>
          <w:color w:val="968D00"/>
          <w:sz w:val="18"/>
        </w:rPr>
        <w:t>=</w:t>
      </w:r>
      <w:r w:rsidR="006A4FF9">
        <w:rPr>
          <w:rFonts w:ascii="Courier New"/>
          <w:color w:val="BF3F00"/>
          <w:sz w:val="18"/>
        </w:rPr>
        <w:t>"2.16.840.1.113883.5.4"</w:t>
      </w:r>
      <w:r>
        <w:rPr>
          <w:rFonts w:ascii="Courier New"/>
          <w:b/>
          <w:color w:val="008200"/>
          <w:sz w:val="18"/>
        </w:rPr>
        <w:t>&gt;</w:t>
      </w:r>
    </w:p>
    <w:p w14:paraId="6A08E9E3" w14:textId="7466761D" w:rsidR="00DA26AA" w:rsidRDefault="00DA26AA" w:rsidP="00DA26AA">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sidR="006A4FF9">
        <w:rPr>
          <w:rFonts w:ascii="Courier New"/>
          <w:b/>
          <w:color w:val="008200"/>
          <w:sz w:val="18"/>
        </w:rPr>
        <w:t>displayName</w:t>
      </w:r>
      <w:proofErr w:type="spellEnd"/>
      <w:r>
        <w:rPr>
          <w:rFonts w:ascii="Courier New"/>
          <w:b/>
          <w:color w:val="008200"/>
          <w:sz w:val="18"/>
        </w:rPr>
        <w:t xml:space="preserve"> </w:t>
      </w:r>
      <w:r w:rsidR="006A4FF9">
        <w:rPr>
          <w:rFonts w:ascii="Courier New"/>
          <w:color w:val="968D00"/>
          <w:sz w:val="18"/>
        </w:rPr>
        <w:t>value</w:t>
      </w:r>
      <w:r>
        <w:rPr>
          <w:rFonts w:ascii="Courier New"/>
          <w:color w:val="968D00"/>
          <w:sz w:val="18"/>
        </w:rPr>
        <w:t>=</w:t>
      </w:r>
      <w:r>
        <w:rPr>
          <w:rFonts w:ascii="Courier New"/>
          <w:color w:val="BF3F00"/>
          <w:sz w:val="18"/>
        </w:rPr>
        <w:t>"</w:t>
      </w:r>
      <w:r w:rsidR="006A4FF9">
        <w:rPr>
          <w:rFonts w:ascii="Courier New"/>
          <w:color w:val="BF3F00"/>
          <w:sz w:val="18"/>
        </w:rPr>
        <w:t>Composite</w:t>
      </w:r>
      <w:r>
        <w:rPr>
          <w:rFonts w:ascii="Courier New"/>
          <w:color w:val="BF3F00"/>
          <w:sz w:val="18"/>
        </w:rPr>
        <w:t>"</w:t>
      </w:r>
      <w:r w:rsidR="006A4FF9">
        <w:rPr>
          <w:rFonts w:ascii="Courier New"/>
          <w:b/>
          <w:color w:val="008200"/>
          <w:sz w:val="18"/>
        </w:rPr>
        <w:t>/&gt;</w:t>
      </w:r>
    </w:p>
    <w:p w14:paraId="76CD6FC0" w14:textId="42451069" w:rsidR="006A4FF9" w:rsidRPr="004D5BAB" w:rsidRDefault="00DA26AA">
      <w:pPr>
        <w:tabs>
          <w:tab w:val="left" w:pos="982"/>
        </w:tabs>
        <w:spacing w:before="15"/>
        <w:ind w:left="116" w:right="23"/>
        <w:rPr>
          <w:rFonts w:ascii="Courier New"/>
          <w:b/>
          <w:color w:val="008200"/>
          <w:sz w:val="18"/>
        </w:rPr>
      </w:pPr>
      <w:r>
        <w:rPr>
          <w:rFonts w:ascii="Courier New"/>
          <w:b/>
          <w:sz w:val="18"/>
        </w:rPr>
        <w:t>506</w:t>
      </w:r>
      <w:r>
        <w:rPr>
          <w:rFonts w:ascii="Courier New"/>
          <w:b/>
          <w:sz w:val="18"/>
        </w:rPr>
        <w:tab/>
      </w:r>
      <w:r>
        <w:rPr>
          <w:rFonts w:ascii="Courier New"/>
          <w:b/>
          <w:color w:val="008200"/>
          <w:sz w:val="18"/>
        </w:rPr>
        <w:t>&lt;/</w:t>
      </w:r>
      <w:r w:rsidR="006A4FF9">
        <w:rPr>
          <w:rFonts w:ascii="Courier New"/>
          <w:b/>
          <w:color w:val="008200"/>
          <w:sz w:val="18"/>
        </w:rPr>
        <w:t>value</w:t>
      </w:r>
      <w:r>
        <w:rPr>
          <w:rFonts w:ascii="Courier New"/>
          <w:b/>
          <w:color w:val="008200"/>
          <w:sz w:val="18"/>
        </w:rPr>
        <w:t>&gt;</w:t>
      </w:r>
    </w:p>
    <w:p w14:paraId="29EFACDF" w14:textId="6210B525" w:rsidR="006A4FF9" w:rsidRPr="00E56432" w:rsidRDefault="006A4FF9" w:rsidP="006A4FF9">
      <w:pPr>
        <w:tabs>
          <w:tab w:val="left" w:pos="982"/>
        </w:tabs>
        <w:spacing w:before="15"/>
        <w:ind w:left="116" w:right="23"/>
        <w:rPr>
          <w:rFonts w:ascii="Courier New"/>
          <w:b/>
          <w:color w:val="008200"/>
          <w:sz w:val="18"/>
        </w:rPr>
      </w:pPr>
      <w:proofErr w:type="gramStart"/>
      <w:r>
        <w:rPr>
          <w:rFonts w:ascii="Courier New"/>
          <w:b/>
          <w:sz w:val="18"/>
        </w:rPr>
        <w:t xml:space="preserve">506  </w:t>
      </w:r>
      <w:r>
        <w:rPr>
          <w:rFonts w:ascii="Courier New"/>
          <w:b/>
          <w:color w:val="008200"/>
          <w:sz w:val="18"/>
        </w:rPr>
        <w:t>&lt;</w:t>
      </w:r>
      <w:proofErr w:type="gramEnd"/>
      <w:r>
        <w:rPr>
          <w:rFonts w:ascii="Courier New"/>
          <w:b/>
          <w:color w:val="008200"/>
          <w:sz w:val="18"/>
        </w:rPr>
        <w:t>/</w:t>
      </w:r>
      <w:proofErr w:type="spellStart"/>
      <w:r>
        <w:rPr>
          <w:rFonts w:ascii="Courier New"/>
          <w:b/>
          <w:color w:val="008200"/>
          <w:sz w:val="18"/>
        </w:rPr>
        <w:t>subjectOf</w:t>
      </w:r>
      <w:proofErr w:type="spellEnd"/>
      <w:r>
        <w:rPr>
          <w:rFonts w:ascii="Courier New"/>
          <w:b/>
          <w:color w:val="008200"/>
          <w:sz w:val="18"/>
        </w:rPr>
        <w:t>&gt;</w:t>
      </w:r>
    </w:p>
    <w:p w14:paraId="208C6AE8" w14:textId="77777777" w:rsidR="006A4FF9" w:rsidRDefault="006A4FF9" w:rsidP="006A4FF9">
      <w:pPr>
        <w:tabs>
          <w:tab w:val="left" w:pos="659"/>
        </w:tabs>
        <w:spacing w:line="194" w:lineRule="exact"/>
        <w:ind w:left="116" w:right="23"/>
        <w:rPr>
          <w:rFonts w:ascii="Courier New"/>
          <w:b/>
          <w:sz w:val="18"/>
        </w:rPr>
      </w:pPr>
      <w:r>
        <w:rPr>
          <w:rFonts w:ascii="Courier New"/>
          <w:b/>
          <w:sz w:val="18"/>
        </w:rPr>
        <w:t>497</w:t>
      </w:r>
      <w:r>
        <w:rPr>
          <w:rFonts w:ascii="Courier New"/>
          <w:b/>
          <w:sz w:val="18"/>
        </w:rPr>
        <w:tab/>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45EE1003" w14:textId="64A16EB6" w:rsidR="006A4FF9" w:rsidRDefault="006A4FF9" w:rsidP="006A4FF9">
      <w:pPr>
        <w:tabs>
          <w:tab w:val="left" w:pos="1305"/>
        </w:tabs>
        <w:spacing w:before="15"/>
        <w:ind w:left="116" w:right="23"/>
        <w:rPr>
          <w:rFonts w:ascii="Courier New"/>
          <w:b/>
          <w:sz w:val="18"/>
        </w:rPr>
      </w:pPr>
      <w:r>
        <w:rPr>
          <w:rFonts w:ascii="Courier New"/>
          <w:b/>
          <w:sz w:val="18"/>
        </w:rPr>
        <w:t xml:space="preserve">502     </w:t>
      </w:r>
      <w:r>
        <w:rPr>
          <w:rFonts w:ascii="Courier New"/>
          <w:b/>
          <w:color w:val="008200"/>
          <w:sz w:val="18"/>
        </w:rPr>
        <w:t xml:space="preserve">&lt;code </w:t>
      </w:r>
      <w:r>
        <w:rPr>
          <w:rFonts w:ascii="Courier New"/>
          <w:color w:val="968D00"/>
          <w:sz w:val="18"/>
        </w:rPr>
        <w:t>code=</w:t>
      </w:r>
      <w:r>
        <w:rPr>
          <w:rFonts w:ascii="Courier New"/>
          <w:color w:val="BF3F00"/>
          <w:sz w:val="18"/>
        </w:rPr>
        <w:t>"</w:t>
      </w:r>
      <w:r w:rsidR="000B1EBF">
        <w:rPr>
          <w:rFonts w:ascii="Courier New"/>
          <w:color w:val="BF3F00"/>
          <w:sz w:val="18"/>
        </w:rPr>
        <w:t>CMPMSR</w:t>
      </w:r>
      <w:r w:rsidR="00B7066F">
        <w:rPr>
          <w:rFonts w:ascii="Courier New"/>
          <w:color w:val="BF3F00"/>
          <w:sz w:val="18"/>
        </w:rPr>
        <w:t>MTH</w:t>
      </w:r>
      <w:r>
        <w:rPr>
          <w:rFonts w:ascii="Courier New"/>
          <w:color w:val="BF3F00"/>
          <w:sz w:val="18"/>
        </w:rPr>
        <w:t>"</w:t>
      </w:r>
      <w:r>
        <w:rPr>
          <w:rFonts w:ascii="Courier New"/>
          <w:color w:val="BF3F00"/>
          <w:spacing w:val="-23"/>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58E912BD" w14:textId="77777777" w:rsidR="006A4FF9" w:rsidRDefault="006A4FF9" w:rsidP="006A4FF9">
      <w:pPr>
        <w:tabs>
          <w:tab w:val="left" w:pos="1628"/>
        </w:tabs>
        <w:spacing w:before="15"/>
        <w:ind w:left="116" w:right="23"/>
        <w:rPr>
          <w:rFonts w:ascii="Courier New"/>
          <w:sz w:val="18"/>
        </w:rPr>
      </w:pPr>
      <w:r>
        <w:rPr>
          <w:rFonts w:ascii="Courier New"/>
          <w:b/>
          <w:sz w:val="18"/>
        </w:rPr>
        <w:t xml:space="preserve">503        </w:t>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"Measure Type"</w:t>
      </w:r>
      <w:r>
        <w:rPr>
          <w:rFonts w:ascii="Courier New"/>
          <w:b/>
          <w:color w:val="008200"/>
          <w:sz w:val="18"/>
        </w:rPr>
        <w:t>/&gt;</w:t>
      </w:r>
    </w:p>
    <w:p w14:paraId="0080B9BA" w14:textId="77777777" w:rsidR="006A4FF9" w:rsidRDefault="006A4FF9" w:rsidP="006A4FF9">
      <w:pPr>
        <w:tabs>
          <w:tab w:val="left" w:pos="1305"/>
        </w:tabs>
        <w:spacing w:before="15"/>
        <w:ind w:left="116" w:right="23"/>
        <w:rPr>
          <w:rFonts w:ascii="Courier New"/>
          <w:b/>
          <w:sz w:val="18"/>
        </w:rPr>
      </w:pPr>
      <w:r>
        <w:rPr>
          <w:rFonts w:ascii="Courier New"/>
          <w:b/>
          <w:sz w:val="18"/>
        </w:rPr>
        <w:t xml:space="preserve">505     </w:t>
      </w:r>
      <w:r>
        <w:rPr>
          <w:rFonts w:ascii="Courier New"/>
          <w:b/>
          <w:color w:val="008200"/>
          <w:sz w:val="18"/>
        </w:rPr>
        <w:t>&lt;/code&gt;</w:t>
      </w:r>
    </w:p>
    <w:p w14:paraId="6561B89C" w14:textId="1BEE1AA0" w:rsidR="006A4FF9" w:rsidRDefault="006A4FF9" w:rsidP="006A4FF9">
      <w:pPr>
        <w:tabs>
          <w:tab w:val="left" w:pos="982"/>
        </w:tabs>
        <w:spacing w:before="15"/>
        <w:ind w:left="116" w:right="23"/>
        <w:rPr>
          <w:rFonts w:ascii="Courier New"/>
          <w:b/>
          <w:sz w:val="18"/>
        </w:rPr>
      </w:pPr>
      <w:r>
        <w:rPr>
          <w:rFonts w:ascii="Courier New"/>
          <w:b/>
          <w:sz w:val="18"/>
        </w:rPr>
        <w:t>501</w:t>
      </w:r>
      <w:r>
        <w:rPr>
          <w:rFonts w:ascii="Courier New"/>
          <w:b/>
          <w:sz w:val="18"/>
        </w:rPr>
        <w:tab/>
      </w:r>
      <w:r>
        <w:rPr>
          <w:rFonts w:ascii="Courier New"/>
          <w:b/>
          <w:color w:val="008200"/>
          <w:sz w:val="18"/>
        </w:rPr>
        <w:t xml:space="preserve">&lt;value </w:t>
      </w:r>
      <w:r>
        <w:rPr>
          <w:rFonts w:ascii="Courier New"/>
          <w:color w:val="968D00"/>
          <w:sz w:val="18"/>
        </w:rPr>
        <w:t>code=</w:t>
      </w:r>
      <w:r>
        <w:rPr>
          <w:rFonts w:ascii="Courier New"/>
          <w:color w:val="BF3F00"/>
          <w:sz w:val="18"/>
        </w:rPr>
        <w:t>"</w:t>
      </w:r>
      <w:r w:rsidR="000B1EBF">
        <w:rPr>
          <w:rFonts w:ascii="Courier New"/>
          <w:color w:val="BF3F00"/>
          <w:sz w:val="18"/>
        </w:rPr>
        <w:t>ALLORNONESCR</w:t>
      </w:r>
      <w:r>
        <w:rPr>
          <w:rFonts w:ascii="Courier New"/>
          <w:color w:val="BF3F00"/>
          <w:sz w:val="18"/>
        </w:rPr>
        <w:t>"</w:t>
      </w:r>
      <w:r>
        <w:rPr>
          <w:rFonts w:ascii="Courier New"/>
          <w:color w:val="BF3F00"/>
          <w:spacing w:val="-23"/>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w:t>
      </w:r>
      <w:r w:rsidR="0090035B">
        <w:rPr>
          <w:rFonts w:ascii="Courier New"/>
          <w:color w:val="BF3F00"/>
          <w:sz w:val="18"/>
        </w:rPr>
        <w:t>1063</w:t>
      </w:r>
      <w:r>
        <w:rPr>
          <w:rFonts w:ascii="Courier New"/>
          <w:color w:val="BF3F00"/>
          <w:sz w:val="18"/>
        </w:rPr>
        <w:t>"</w:t>
      </w:r>
      <w:r>
        <w:rPr>
          <w:rFonts w:ascii="Courier New"/>
          <w:b/>
          <w:color w:val="008200"/>
          <w:sz w:val="18"/>
        </w:rPr>
        <w:t>&gt;</w:t>
      </w:r>
    </w:p>
    <w:p w14:paraId="70F420AC" w14:textId="06721DAE" w:rsidR="006A4FF9" w:rsidRDefault="006A4FF9" w:rsidP="006A4FF9">
      <w:pPr>
        <w:tabs>
          <w:tab w:val="left" w:pos="1305"/>
        </w:tabs>
        <w:spacing w:before="15"/>
        <w:ind w:left="116" w:right="23"/>
        <w:rPr>
          <w:rFonts w:ascii="Courier New"/>
          <w:b/>
          <w:sz w:val="18"/>
        </w:rPr>
      </w:pPr>
      <w:r>
        <w:rPr>
          <w:rFonts w:ascii="Courier New"/>
          <w:b/>
          <w:sz w:val="18"/>
        </w:rPr>
        <w:t>502</w:t>
      </w:r>
      <w:r>
        <w:rPr>
          <w:rFonts w:ascii="Courier New"/>
          <w:b/>
          <w:sz w:val="18"/>
        </w:rPr>
        <w:tab/>
      </w: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w:t>
      </w:r>
      <w:r w:rsidR="0090035B">
        <w:rPr>
          <w:rFonts w:ascii="Courier New"/>
          <w:color w:val="BF3F00"/>
          <w:sz w:val="18"/>
        </w:rPr>
        <w:t>All-or-nothing Scoring</w:t>
      </w:r>
      <w:r>
        <w:rPr>
          <w:rFonts w:ascii="Courier New"/>
          <w:color w:val="BF3F00"/>
          <w:sz w:val="18"/>
        </w:rPr>
        <w:t>"</w:t>
      </w:r>
      <w:r>
        <w:rPr>
          <w:rFonts w:ascii="Courier New"/>
          <w:b/>
          <w:color w:val="008200"/>
          <w:sz w:val="18"/>
        </w:rPr>
        <w:t>/&gt;</w:t>
      </w:r>
    </w:p>
    <w:p w14:paraId="60965048" w14:textId="77777777" w:rsidR="006A4FF9" w:rsidRDefault="006A4FF9" w:rsidP="006A4FF9">
      <w:pPr>
        <w:tabs>
          <w:tab w:val="left" w:pos="982"/>
        </w:tabs>
        <w:spacing w:before="15"/>
        <w:ind w:left="116" w:right="23"/>
        <w:rPr>
          <w:rFonts w:ascii="Courier New"/>
          <w:b/>
          <w:sz w:val="18"/>
        </w:rPr>
      </w:pPr>
      <w:r>
        <w:rPr>
          <w:rFonts w:ascii="Courier New"/>
          <w:b/>
          <w:sz w:val="18"/>
        </w:rPr>
        <w:t>506</w:t>
      </w:r>
      <w:r>
        <w:rPr>
          <w:rFonts w:ascii="Courier New"/>
          <w:b/>
          <w:sz w:val="18"/>
        </w:rPr>
        <w:tab/>
      </w:r>
      <w:r>
        <w:rPr>
          <w:rFonts w:ascii="Courier New"/>
          <w:b/>
          <w:color w:val="008200"/>
          <w:sz w:val="18"/>
        </w:rPr>
        <w:t>&lt;/value&gt;</w:t>
      </w:r>
    </w:p>
    <w:p w14:paraId="7033F80F" w14:textId="106B0EFB" w:rsidR="00DA26AA" w:rsidRDefault="00DA26AA" w:rsidP="00DA26AA">
      <w:pPr>
        <w:tabs>
          <w:tab w:val="left" w:pos="659"/>
        </w:tabs>
        <w:spacing w:before="15"/>
        <w:ind w:left="116" w:right="23"/>
        <w:rPr>
          <w:rFonts w:ascii="Courier New"/>
          <w:b/>
          <w:color w:val="008200"/>
          <w:sz w:val="18"/>
        </w:rPr>
      </w:pPr>
      <w:r>
        <w:rPr>
          <w:noProof/>
        </w:rPr>
        <mc:AlternateContent>
          <mc:Choice Requires="wps">
            <w:drawing>
              <wp:anchor distT="0" distB="0" distL="0" distR="0" simplePos="0" relativeHeight="251649024" behindDoc="0" locked="0" layoutInCell="1" allowOverlap="1" wp14:anchorId="6360D686" wp14:editId="06581CDF">
                <wp:simplePos x="0" y="0"/>
                <wp:positionH relativeFrom="page">
                  <wp:posOffset>914400</wp:posOffset>
                </wp:positionH>
                <wp:positionV relativeFrom="paragraph">
                  <wp:posOffset>173990</wp:posOffset>
                </wp:positionV>
                <wp:extent cx="5943600" cy="0"/>
                <wp:effectExtent l="12700" t="8890" r="25400" b="29210"/>
                <wp:wrapTopAndBottom/>
                <wp:docPr id="3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444E2" id="Line 17"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4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" strokeweight=".14039mm">
                <w10:wrap type="topAndBottom" anchorx="page"/>
              </v:line>
            </w:pict>
          </mc:Fallback>
        </mc:AlternateContent>
      </w:r>
      <w:r>
        <w:rPr>
          <w:rFonts w:ascii="Courier New"/>
          <w:b/>
          <w:sz w:val="18"/>
        </w:rPr>
        <w:t>507</w:t>
      </w:r>
      <w:r>
        <w:rPr>
          <w:rFonts w:ascii="Courier New"/>
          <w:b/>
          <w:sz w:val="18"/>
        </w:rPr>
        <w:tab/>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32CCC962" w14:textId="26D2C7D9" w:rsidR="00DA26AA" w:rsidRDefault="00DA26AA" w:rsidP="00DA26AA">
      <w:pPr>
        <w:spacing w:before="62"/>
        <w:ind w:left="1647" w:right="23"/>
        <w:rPr>
          <w:rFonts w:ascii="Courier New"/>
          <w:sz w:val="20"/>
        </w:rPr>
      </w:pPr>
      <w:r>
        <w:rPr>
          <w:noProof/>
        </w:rPr>
        <mc:AlternateContent>
          <mc:Choice Requires="wps">
            <w:drawing>
              <wp:anchor distT="0" distB="0" distL="114300" distR="114300" simplePos="0" relativeHeight="251761664" behindDoc="1" locked="0" layoutInCell="1" allowOverlap="1" wp14:anchorId="0B1A7D57" wp14:editId="7D584E88">
                <wp:simplePos x="0" y="0"/>
                <wp:positionH relativeFrom="page">
                  <wp:posOffset>5281930</wp:posOffset>
                </wp:positionH>
                <wp:positionV relativeFrom="paragraph">
                  <wp:posOffset>167005</wp:posOffset>
                </wp:positionV>
                <wp:extent cx="38100" cy="0"/>
                <wp:effectExtent l="11430" t="14605" r="26670" b="23495"/>
                <wp:wrapNone/>
                <wp:docPr id="32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F1CB0" id="Line 16" o:spid="_x0000_s1026" style="position:absolute;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5.9pt,13.15pt" to="418.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" strokeweight=".14039mm">
                <w10:wrap anchorx="page"/>
              </v:line>
            </w:pict>
          </mc:Fallback>
        </mc:AlternateContent>
      </w:r>
      <w:r>
        <w:t>Snippet 2</w:t>
      </w:r>
      <w:r w:rsidR="00974445">
        <w:t>3</w:t>
      </w:r>
      <w:r>
        <w:t xml:space="preserve">: Sample Risk Adjustment </w:t>
      </w:r>
      <w:r>
        <w:rPr>
          <w:spacing w:val="-4"/>
        </w:rPr>
        <w:t xml:space="preserve">Variable </w:t>
      </w:r>
      <w:r>
        <w:t xml:space="preserve">from </w:t>
      </w:r>
      <w:proofErr w:type="spellStart"/>
      <w:r>
        <w:rPr>
          <w:rFonts w:ascii="Courier New"/>
          <w:sz w:val="20"/>
        </w:rPr>
        <w:t>TestRiskAdj</w:t>
      </w:r>
      <w:proofErr w:type="spellEnd"/>
      <w:r>
        <w:rPr>
          <w:rFonts w:ascii="Courier New"/>
          <w:spacing w:val="-78"/>
          <w:sz w:val="20"/>
        </w:rPr>
        <w:t xml:space="preserve"> </w:t>
      </w:r>
      <w:r w:rsidR="00060767">
        <w:rPr>
          <w:rFonts w:ascii="Courier New"/>
          <w:sz w:val="20"/>
        </w:rPr>
        <w:t>eCQM</w:t>
      </w:r>
      <w:r>
        <w:rPr>
          <w:rFonts w:ascii="Courier New"/>
          <w:sz w:val="20"/>
        </w:rPr>
        <w:t>.xml</w:t>
      </w:r>
    </w:p>
    <w:p w14:paraId="27D0E99C" w14:textId="77777777" w:rsidR="00DA26AA" w:rsidRDefault="00DA26AA" w:rsidP="00690E44">
      <w:pPr>
        <w:pStyle w:val="BodyText"/>
        <w:spacing w:line="256" w:lineRule="auto"/>
        <w:ind w:left="660" w:right="919"/>
        <w:jc w:val="both"/>
      </w:pPr>
    </w:p>
    <w:p w14:paraId="575638E2" w14:textId="6E6FEB06" w:rsidR="00690E44" w:rsidRDefault="007B19DF" w:rsidP="00690E44">
      <w:pPr>
        <w:pStyle w:val="BodyText"/>
        <w:spacing w:line="256" w:lineRule="auto"/>
        <w:ind w:left="660" w:right="919"/>
        <w:jc w:val="both"/>
      </w:pPr>
      <w:r>
        <w:t>Broadly speaking</w:t>
      </w:r>
      <w:r w:rsidR="00690E44">
        <w:t>, composite measure scoring methods fall into two categories:</w:t>
      </w:r>
    </w:p>
    <w:p w14:paraId="36EB5E16" w14:textId="7E85496E" w:rsidR="00690E44" w:rsidRDefault="00690E44" w:rsidP="00690E44">
      <w:pPr>
        <w:pStyle w:val="BodyText"/>
        <w:spacing w:line="256" w:lineRule="auto"/>
        <w:ind w:left="660" w:right="919"/>
        <w:jc w:val="both"/>
      </w:pPr>
    </w:p>
    <w:p w14:paraId="5A5F0E93" w14:textId="40FA37B0" w:rsidR="00690E44" w:rsidRDefault="00E1161A" w:rsidP="00690E44">
      <w:pPr>
        <w:pStyle w:val="BodyText"/>
        <w:numPr>
          <w:ilvl w:val="0"/>
          <w:numId w:val="80"/>
        </w:numPr>
        <w:spacing w:line="256" w:lineRule="auto"/>
        <w:ind w:right="919"/>
        <w:jc w:val="both"/>
      </w:pPr>
      <w:r w:rsidRPr="004D5BAB">
        <w:rPr>
          <w:b/>
        </w:rPr>
        <w:t>Indivi</w:t>
      </w:r>
      <w:r>
        <w:rPr>
          <w:b/>
        </w:rPr>
        <w:t>d</w:t>
      </w:r>
      <w:r w:rsidRPr="004D5BAB">
        <w:rPr>
          <w:b/>
        </w:rPr>
        <w:t>u</w:t>
      </w:r>
      <w:r>
        <w:rPr>
          <w:b/>
        </w:rPr>
        <w:t>a</w:t>
      </w:r>
      <w:r w:rsidRPr="004D5BAB">
        <w:rPr>
          <w:b/>
        </w:rPr>
        <w:t>l-Based:</w:t>
      </w:r>
      <w:r>
        <w:t xml:space="preserve"> </w:t>
      </w:r>
      <w:r w:rsidR="00690E44">
        <w:t>Scoring methods that</w:t>
      </w:r>
      <w:r w:rsidR="007B19DF">
        <w:t xml:space="preserve"> operate at the individual level by </w:t>
      </w:r>
      <w:r w:rsidR="00690E44">
        <w:t>combin</w:t>
      </w:r>
      <w:r w:rsidR="007B19DF">
        <w:t xml:space="preserve">ing </w:t>
      </w:r>
      <w:r w:rsidR="00690E44">
        <w:t>members of component populations and then calculat</w:t>
      </w:r>
      <w:r w:rsidR="007B19DF">
        <w:t>ing</w:t>
      </w:r>
      <w:r w:rsidR="00690E44">
        <w:t xml:space="preserve"> the measure score using standard measure scoring techniques on the combined populations.</w:t>
      </w:r>
    </w:p>
    <w:p w14:paraId="5CF4F1FE" w14:textId="203DB3AA" w:rsidR="00690E44" w:rsidRDefault="00E1161A" w:rsidP="004D5BAB">
      <w:pPr>
        <w:pStyle w:val="BodyText"/>
        <w:numPr>
          <w:ilvl w:val="0"/>
          <w:numId w:val="80"/>
        </w:numPr>
        <w:spacing w:line="256" w:lineRule="auto"/>
        <w:ind w:right="919"/>
        <w:jc w:val="both"/>
      </w:pPr>
      <w:r w:rsidRPr="004D5BAB">
        <w:rPr>
          <w:b/>
        </w:rPr>
        <w:t>Component-Based:</w:t>
      </w:r>
      <w:r>
        <w:t xml:space="preserve"> </w:t>
      </w:r>
      <w:r w:rsidR="00690E44">
        <w:t xml:space="preserve">Scoring methods that </w:t>
      </w:r>
      <w:r w:rsidR="007B19DF">
        <w:t>operate at the population level by combining the summary scores of component measures.</w:t>
      </w:r>
    </w:p>
    <w:p w14:paraId="4C547BFD" w14:textId="6025778B" w:rsidR="00690E44" w:rsidRDefault="00690E44" w:rsidP="00690E44">
      <w:pPr>
        <w:pStyle w:val="BodyText"/>
        <w:spacing w:line="256" w:lineRule="auto"/>
        <w:ind w:left="660" w:right="919"/>
        <w:jc w:val="both"/>
      </w:pPr>
    </w:p>
    <w:p w14:paraId="1867F926" w14:textId="66526CEE" w:rsidR="00690E44" w:rsidRDefault="00AA066D" w:rsidP="00690E44">
      <w:pPr>
        <w:pStyle w:val="BodyText"/>
        <w:spacing w:line="256" w:lineRule="auto"/>
        <w:ind w:left="660" w:right="919"/>
        <w:jc w:val="both"/>
      </w:pPr>
      <w:r>
        <w:t xml:space="preserve">Architecturally, environments that are </w:t>
      </w:r>
      <w:r w:rsidR="00E1161A">
        <w:t xml:space="preserve">already </w:t>
      </w:r>
      <w:r>
        <w:t xml:space="preserve">capable of calculating </w:t>
      </w:r>
      <w:r w:rsidR="00E1161A">
        <w:t xml:space="preserve">measures using the </w:t>
      </w:r>
      <w:r w:rsidR="00E1161A">
        <w:lastRenderedPageBreak/>
        <w:t xml:space="preserve">measure scoring methods already described in this implementation guide can readily consume composite measure specifications that use the first approach (individual-based) but would require additional support in order to calculate </w:t>
      </w:r>
      <w:r w:rsidR="00F15295">
        <w:t>component</w:t>
      </w:r>
      <w:r w:rsidR="00E1161A">
        <w:t>-based measures. Specifically, generic support for component-based calculation methods would require that an environment be able to evaluate CQL logic in the Population context. As such, although t</w:t>
      </w:r>
      <w:r w:rsidR="00690E44">
        <w:t xml:space="preserve">his implementation guide describes four composite scoring methods, </w:t>
      </w:r>
      <w:r w:rsidR="00E1161A">
        <w:t xml:space="preserve">only the first three individual-based composite methods are supported at this time. Future versions of this implementation guide will consider population context expressions in general, and component-based composite scoring </w:t>
      </w:r>
      <w:proofErr w:type="gramStart"/>
      <w:r w:rsidR="00E1161A">
        <w:t>methods in particular</w:t>
      </w:r>
      <w:proofErr w:type="gramEnd"/>
      <w:r w:rsidR="00E1161A">
        <w:t>.</w:t>
      </w:r>
    </w:p>
    <w:p w14:paraId="4D43E605" w14:textId="40DC3212" w:rsidR="00502F24" w:rsidRDefault="00502F24" w:rsidP="00690E44">
      <w:pPr>
        <w:pStyle w:val="BodyText"/>
        <w:spacing w:line="256" w:lineRule="auto"/>
        <w:ind w:left="660" w:right="919"/>
        <w:jc w:val="both"/>
      </w:pPr>
    </w:p>
    <w:p w14:paraId="5A79B7BA" w14:textId="1496DCE0" w:rsidR="00502F24" w:rsidRDefault="00502F24" w:rsidP="00690E44">
      <w:pPr>
        <w:pStyle w:val="BodyText"/>
        <w:spacing w:line="256" w:lineRule="auto"/>
        <w:ind w:left="660" w:right="919"/>
        <w:jc w:val="both"/>
      </w:pPr>
      <w:r>
        <w:t>To illustrate the different composite scoring methods, an example Annual Wellness assessment measure for Eligible Clinicians (EC) is used. Note that although the scoring methods are described in terms applicable to ECs, the concepts apply in general to composites that could be built for any setting.</w:t>
      </w:r>
    </w:p>
    <w:p w14:paraId="13D64C5D" w14:textId="77777777" w:rsidR="001C71F3" w:rsidRDefault="001C71F3" w:rsidP="00690E44">
      <w:pPr>
        <w:pStyle w:val="BodyText"/>
        <w:spacing w:line="256" w:lineRule="auto"/>
        <w:ind w:left="660" w:right="919"/>
        <w:jc w:val="both"/>
      </w:pPr>
    </w:p>
    <w:p w14:paraId="6C833740" w14:textId="77777777" w:rsidR="00442CE4" w:rsidRDefault="00442CE4" w:rsidP="00442CE4">
      <w:pPr>
        <w:pStyle w:val="Heading2"/>
        <w:numPr>
          <w:ilvl w:val="2"/>
          <w:numId w:val="8"/>
        </w:numPr>
        <w:tabs>
          <w:tab w:val="left" w:pos="1198"/>
        </w:tabs>
        <w:spacing w:before="1"/>
      </w:pPr>
      <w:bookmarkStart w:id="142" w:name="_Toc519432950"/>
      <w:r>
        <w:rPr>
          <w:spacing w:val="-3"/>
        </w:rPr>
        <w:t>All-or-nothing Scoring</w:t>
      </w:r>
      <w:bookmarkEnd w:id="142"/>
    </w:p>
    <w:p w14:paraId="00EB86B1" w14:textId="77777777" w:rsidR="00442CE4" w:rsidRDefault="00442CE4" w:rsidP="00442CE4">
      <w:pPr>
        <w:pStyle w:val="BodyText"/>
        <w:spacing w:before="9"/>
        <w:rPr>
          <w:b/>
          <w:sz w:val="24"/>
        </w:rPr>
      </w:pPr>
    </w:p>
    <w:p w14:paraId="669AF244" w14:textId="77777777" w:rsidR="00442CE4" w:rsidRDefault="00442CE4" w:rsidP="00442CE4">
      <w:pPr>
        <w:pStyle w:val="BodyText"/>
        <w:spacing w:before="10"/>
        <w:rPr>
          <w:b/>
          <w:sz w:val="17"/>
        </w:rPr>
      </w:pPr>
      <w:r>
        <w:rPr>
          <w:noProof/>
        </w:rPr>
        <mc:AlternateContent>
          <mc:Choice Requires="wpg">
            <w:drawing>
              <wp:anchor distT="0" distB="0" distL="0" distR="0" simplePos="0" relativeHeight="251769856" behindDoc="0" locked="0" layoutInCell="1" allowOverlap="1" wp14:anchorId="5B15F791" wp14:editId="022010AE">
                <wp:simplePos x="0" y="0"/>
                <wp:positionH relativeFrom="page">
                  <wp:posOffset>914400</wp:posOffset>
                </wp:positionH>
                <wp:positionV relativeFrom="paragraph">
                  <wp:posOffset>148590</wp:posOffset>
                </wp:positionV>
                <wp:extent cx="5944235" cy="1876425"/>
                <wp:effectExtent l="0" t="0" r="18415" b="9525"/>
                <wp:wrapTopAndBottom/>
                <wp:docPr id="33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876425"/>
                          <a:chOff x="1440" y="245"/>
                          <a:chExt cx="9361" cy="1643"/>
                        </a:xfrm>
                      </wpg:grpSpPr>
                      <wps:wsp>
                        <wps:cNvPr id="333"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35"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5F791" id="_x0000_s1104" style="position:absolute;margin-left:1in;margin-top:11.7pt;width:468.05pt;height:147.75pt;z-index:25176985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ZO7A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">
                <v:shape id="Freeform 22" o:spid="_x0000_s110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0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0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2FFC4139" w14:textId="77777777" w:rsidR="00090BC7" w:rsidRDefault="00090BC7" w:rsidP="00442CE4">
                        <w:pPr>
                          <w:spacing w:before="3"/>
                          <w:rPr>
                            <w:b/>
                            <w:sz w:val="20"/>
                          </w:rPr>
                        </w:pPr>
                      </w:p>
                      <w:p w14:paraId="7B5EF70E" w14:textId="694560EA" w:rsidR="00090BC7" w:rsidRDefault="00090BC7" w:rsidP="00442CE4">
                        <w:pPr>
                          <w:ind w:left="273"/>
                          <w:rPr>
                            <w:b/>
                            <w:sz w:val="20"/>
                          </w:rPr>
                        </w:pPr>
                        <w:r>
                          <w:rPr>
                            <w:b/>
                            <w:sz w:val="20"/>
                          </w:rPr>
                          <w:t>Conformance Requirement 19 (All-or-nothing Scoring):</w:t>
                        </w:r>
                      </w:p>
                      <w:p w14:paraId="0538BBA4" w14:textId="4B00BA8A" w:rsidR="00090BC7" w:rsidRDefault="00090BC7" w:rsidP="00442CE4">
                        <w:pPr>
                          <w:numPr>
                            <w:ilvl w:val="0"/>
                            <w:numId w:val="56"/>
                          </w:numPr>
                          <w:tabs>
                            <w:tab w:val="left" w:pos="820"/>
                          </w:tabs>
                          <w:spacing w:before="5" w:line="247" w:lineRule="exact"/>
                          <w:ind w:left="810" w:hanging="180"/>
                          <w:rPr>
                            <w:sz w:val="20"/>
                          </w:rPr>
                        </w:pPr>
                        <w:r>
                          <w:rPr>
                            <w:sz w:val="20"/>
                          </w:rPr>
                          <w:t xml:space="preserve">All-or-nothing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ALLORNONESCR</w:t>
                        </w:r>
                        <w:r>
                          <w:rPr>
                            <w:sz w:val="20"/>
                          </w:rPr>
                          <w:t xml:space="preserve"> as defined by the base HQMF specification.</w:t>
                        </w:r>
                      </w:p>
                      <w:p w14:paraId="4E54A2CC" w14:textId="439C260F"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SHALL</w:t>
                        </w:r>
                        <w:r>
                          <w:rPr>
                            <w:sz w:val="20"/>
                          </w:rPr>
                          <w:t xml:space="preserve"> be functionally equivalent to the calculation formulas defined in this section.</w:t>
                        </w:r>
                      </w:p>
                      <w:p w14:paraId="79D4DB1D" w14:textId="0E765E58" w:rsidR="00090BC7" w:rsidRDefault="00090BC7" w:rsidP="00442CE4">
                        <w:pPr>
                          <w:numPr>
                            <w:ilvl w:val="0"/>
                            <w:numId w:val="56"/>
                          </w:numPr>
                          <w:tabs>
                            <w:tab w:val="left" w:pos="820"/>
                          </w:tabs>
                          <w:spacing w:before="5" w:line="247" w:lineRule="exact"/>
                          <w:ind w:left="810" w:hanging="180"/>
                          <w:rPr>
                            <w:sz w:val="20"/>
                          </w:rPr>
                        </w:pPr>
                        <w:r>
                          <w:rPr>
                            <w:sz w:val="20"/>
                          </w:rPr>
                          <w:t xml:space="preserve">Calculation logic for all-or-nothing composite measures </w:t>
                        </w:r>
                        <w:r w:rsidRPr="004D5BAB">
                          <w:rPr>
                            <w:b/>
                            <w:sz w:val="20"/>
                          </w:rPr>
                          <w:t>SHOULD</w:t>
                        </w:r>
                        <w:r>
                          <w:rPr>
                            <w:sz w:val="20"/>
                          </w:rPr>
                          <w:t xml:space="preserve"> be written in the same way as the calculation formulas defined in this section.</w:t>
                        </w:r>
                      </w:p>
                      <w:p w14:paraId="1DA97BF4" w14:textId="4090674E" w:rsidR="00090BC7" w:rsidRPr="00D64303" w:rsidRDefault="00090BC7" w:rsidP="00442CE4">
                        <w:pPr>
                          <w:numPr>
                            <w:ilvl w:val="0"/>
                            <w:numId w:val="56"/>
                          </w:numPr>
                          <w:tabs>
                            <w:tab w:val="left" w:pos="820"/>
                          </w:tabs>
                          <w:spacing w:before="5" w:line="247" w:lineRule="exact"/>
                          <w:ind w:left="810" w:hanging="180"/>
                          <w:rPr>
                            <w:sz w:val="20"/>
                          </w:rPr>
                        </w:pPr>
                        <w:r>
                          <w:rPr>
                            <w:sz w:val="20"/>
                          </w:rPr>
                          <w:t xml:space="preserve">Narrative descriptions of population criteria for all-or-nothing composite measures </w:t>
                        </w:r>
                        <w:r w:rsidRPr="004D5BAB">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614CFCDC" w14:textId="77777777" w:rsidR="00442CE4" w:rsidRDefault="00442CE4" w:rsidP="00442CE4">
      <w:pPr>
        <w:pStyle w:val="BodyText"/>
        <w:spacing w:before="1" w:line="256" w:lineRule="auto"/>
        <w:ind w:left="660" w:right="851"/>
      </w:pPr>
    </w:p>
    <w:p w14:paraId="618D6746" w14:textId="77777777" w:rsidR="00442CE4" w:rsidRDefault="00442CE4" w:rsidP="00442CE4">
      <w:pPr>
        <w:pStyle w:val="BodyText"/>
        <w:spacing w:before="1" w:line="256" w:lineRule="auto"/>
        <w:ind w:left="660" w:right="851"/>
      </w:pPr>
      <w:r>
        <w:t xml:space="preserve">All-or-nothing scoring includes an individual in the numerator of the composite measure if they are in the numerators of </w:t>
      </w:r>
      <w:proofErr w:type="gramStart"/>
      <w:r>
        <w:t>all of</w:t>
      </w:r>
      <w:proofErr w:type="gramEnd"/>
      <w:r>
        <w:t xml:space="preserve"> the component measures in which they are in the denominator.</w:t>
      </w:r>
    </w:p>
    <w:p w14:paraId="08BFE317" w14:textId="77777777" w:rsidR="00442CE4" w:rsidRDefault="00442CE4" w:rsidP="00442CE4">
      <w:pPr>
        <w:pStyle w:val="BodyText"/>
        <w:spacing w:before="1" w:line="256" w:lineRule="auto"/>
        <w:ind w:left="660" w:right="851"/>
      </w:pPr>
    </w:p>
    <w:p w14:paraId="4477AA18" w14:textId="71FDD8EE" w:rsidR="00442CE4" w:rsidRDefault="00442CE4" w:rsidP="00442CE4">
      <w:pPr>
        <w:ind w:left="660"/>
        <w:contextualSpacing/>
        <w:rPr>
          <w:rFonts w:ascii="Arial" w:hAnsi="Arial" w:cs="Arial"/>
          <w:b/>
          <w:sz w:val="18"/>
          <w:szCs w:val="18"/>
        </w:rPr>
      </w:pPr>
      <w:r>
        <w:rPr>
          <w:rFonts w:ascii="Arial" w:hAnsi="Arial" w:cs="Arial"/>
          <w:b/>
          <w:sz w:val="18"/>
          <w:szCs w:val="18"/>
        </w:rPr>
        <w:t>Figure 5. All-or-</w:t>
      </w:r>
      <w:r w:rsidR="00A86129">
        <w:rPr>
          <w:rFonts w:ascii="Arial" w:hAnsi="Arial" w:cs="Arial"/>
          <w:b/>
          <w:sz w:val="18"/>
          <w:szCs w:val="18"/>
        </w:rPr>
        <w:t xml:space="preserve">nothing </w:t>
      </w:r>
      <w:r>
        <w:rPr>
          <w:rFonts w:ascii="Arial" w:hAnsi="Arial" w:cs="Arial"/>
          <w:b/>
          <w:sz w:val="18"/>
          <w:szCs w:val="18"/>
        </w:rPr>
        <w:t>method</w:t>
      </w:r>
    </w:p>
    <w:p w14:paraId="3DC53229" w14:textId="45F0CA2F" w:rsidR="00442CE4" w:rsidRDefault="00442CE4" w:rsidP="00442CE4">
      <w:pPr>
        <w:ind w:left="660" w:right="922"/>
        <w:contextualSpacing/>
        <w:rPr>
          <w:rFonts w:ascii="Arial" w:hAnsi="Arial" w:cs="Arial"/>
          <w:i/>
          <w:sz w:val="18"/>
          <w:szCs w:val="18"/>
        </w:rPr>
      </w:pPr>
      <w:r w:rsidRPr="00267656">
        <w:rPr>
          <w:rFonts w:ascii="Arial" w:hAnsi="Arial" w:cs="Arial"/>
          <w:i/>
          <w:sz w:val="18"/>
          <w:szCs w:val="18"/>
        </w:rPr>
        <w:t>Interpretation</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For each </w:t>
      </w:r>
      <w:r w:rsidR="00502F24">
        <w:rPr>
          <w:rFonts w:ascii="Arial" w:hAnsi="Arial" w:cs="Arial"/>
          <w:sz w:val="18"/>
          <w:szCs w:val="18"/>
        </w:rPr>
        <w:t>Eligible Clinician (</w:t>
      </w:r>
      <w:r w:rsidRPr="003D78A2">
        <w:rPr>
          <w:rFonts w:ascii="Arial" w:hAnsi="Arial" w:cs="Arial"/>
          <w:sz w:val="18"/>
          <w:szCs w:val="18"/>
        </w:rPr>
        <w:t>E</w:t>
      </w:r>
      <w:r>
        <w:rPr>
          <w:rFonts w:ascii="Arial" w:hAnsi="Arial" w:cs="Arial"/>
          <w:sz w:val="18"/>
          <w:szCs w:val="18"/>
        </w:rPr>
        <w:t>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percentage of patients who receive</w:t>
      </w:r>
      <w:r>
        <w:rPr>
          <w:rFonts w:ascii="Arial" w:hAnsi="Arial" w:cs="Arial"/>
          <w:sz w:val="18"/>
          <w:szCs w:val="18"/>
        </w:rPr>
        <w:t>d</w:t>
      </w:r>
      <w:r w:rsidRPr="003D78A2">
        <w:rPr>
          <w:rFonts w:ascii="Arial" w:hAnsi="Arial" w:cs="Arial"/>
          <w:sz w:val="18"/>
          <w:szCs w:val="18"/>
        </w:rPr>
        <w:t xml:space="preserve"> all preventive services for which they </w:t>
      </w:r>
      <w:r>
        <w:rPr>
          <w:rFonts w:ascii="Arial" w:hAnsi="Arial" w:cs="Arial"/>
          <w:sz w:val="18"/>
          <w:szCs w:val="18"/>
        </w:rPr>
        <w:t>were</w:t>
      </w:r>
      <w:r w:rsidRPr="003D78A2">
        <w:rPr>
          <w:rFonts w:ascii="Arial" w:hAnsi="Arial" w:cs="Arial"/>
          <w:sz w:val="18"/>
          <w:szCs w:val="18"/>
        </w:rPr>
        <w:t xml:space="preserve"> eligible within the specified time interval. Gives E</w:t>
      </w:r>
      <w:r>
        <w:rPr>
          <w:rFonts w:ascii="Arial" w:hAnsi="Arial" w:cs="Arial"/>
          <w:sz w:val="18"/>
          <w:szCs w:val="18"/>
        </w:rPr>
        <w:t>C</w:t>
      </w:r>
      <w:r w:rsidRPr="003D78A2">
        <w:rPr>
          <w:rFonts w:ascii="Arial" w:hAnsi="Arial" w:cs="Arial"/>
          <w:sz w:val="18"/>
          <w:szCs w:val="18"/>
        </w:rPr>
        <w:t xml:space="preserve"> numerator credit only if a patient meets the criteria for </w:t>
      </w:r>
      <w:proofErr w:type="gramStart"/>
      <w:r w:rsidRPr="003D78A2">
        <w:rPr>
          <w:rFonts w:ascii="Arial" w:hAnsi="Arial" w:cs="Arial"/>
          <w:sz w:val="18"/>
          <w:szCs w:val="18"/>
        </w:rPr>
        <w:t>all of</w:t>
      </w:r>
      <w:proofErr w:type="gramEnd"/>
      <w:r w:rsidRPr="003D78A2">
        <w:rPr>
          <w:rFonts w:ascii="Arial" w:hAnsi="Arial" w:cs="Arial"/>
          <w:sz w:val="18"/>
          <w:szCs w:val="18"/>
        </w:rPr>
        <w:t xml:space="preserve"> the components of the measure for which the patient is eligible.</w:t>
      </w:r>
    </w:p>
    <w:p w14:paraId="512227C2" w14:textId="77777777" w:rsidR="00442CE4" w:rsidRDefault="00442CE4" w:rsidP="00442CE4">
      <w:pPr>
        <w:ind w:left="660"/>
        <w:contextualSpacing/>
        <w:rPr>
          <w:rFonts w:ascii="Arial" w:hAnsi="Arial" w:cs="Arial"/>
          <w:sz w:val="18"/>
          <w:szCs w:val="18"/>
        </w:rPr>
      </w:pPr>
      <w:r w:rsidRPr="00267656">
        <w:rPr>
          <w:rFonts w:ascii="Arial" w:hAnsi="Arial" w:cs="Arial"/>
          <w:i/>
          <w:sz w:val="18"/>
          <w:szCs w:val="18"/>
        </w:rPr>
        <w:t>Example</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X% of an </w:t>
      </w:r>
      <w:r>
        <w:rPr>
          <w:rFonts w:ascii="Arial" w:hAnsi="Arial" w:cs="Arial"/>
          <w:sz w:val="18"/>
          <w:szCs w:val="18"/>
        </w:rPr>
        <w:t>EC</w:t>
      </w:r>
      <w:r w:rsidRPr="003D78A2">
        <w:rPr>
          <w:rFonts w:ascii="Arial" w:hAnsi="Arial" w:cs="Arial"/>
          <w:sz w:val="18"/>
          <w:szCs w:val="18"/>
        </w:rPr>
        <w:t>’s patients received all preventive services for which they were eligible.</w:t>
      </w:r>
    </w:p>
    <w:p w14:paraId="265C27A7" w14:textId="77777777" w:rsidR="00442CE4" w:rsidRPr="003D78A2" w:rsidRDefault="00442CE4" w:rsidP="00442CE4">
      <w:pPr>
        <w:ind w:left="660"/>
        <w:contextualSpacing/>
        <w:rPr>
          <w:rFonts w:ascii="Arial" w:hAnsi="Arial" w:cs="Arial"/>
          <w:sz w:val="18"/>
          <w:szCs w:val="18"/>
        </w:rPr>
      </w:pPr>
    </w:p>
    <w:tbl>
      <w:tblPr>
        <w:tblW w:w="4452" w:type="pct"/>
        <w:tblInd w:w="660" w:type="dxa"/>
        <w:tblCellMar>
          <w:left w:w="0" w:type="dxa"/>
          <w:right w:w="0" w:type="dxa"/>
        </w:tblCellMar>
        <w:tblLook w:val="0420" w:firstRow="1" w:lastRow="0" w:firstColumn="0" w:lastColumn="0" w:noHBand="0" w:noVBand="1"/>
      </w:tblPr>
      <w:tblGrid>
        <w:gridCol w:w="2841"/>
        <w:gridCol w:w="514"/>
        <w:gridCol w:w="635"/>
        <w:gridCol w:w="602"/>
        <w:gridCol w:w="602"/>
        <w:gridCol w:w="606"/>
        <w:gridCol w:w="3378"/>
      </w:tblGrid>
      <w:tr w:rsidR="00442CE4" w:rsidRPr="003D78A2" w14:paraId="3683C0D4" w14:textId="77777777" w:rsidTr="00442CE4">
        <w:trPr>
          <w:cantSplit/>
          <w:trHeight w:val="20"/>
        </w:trPr>
        <w:tc>
          <w:tcPr>
            <w:tcW w:w="1548"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3869F3E8"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12"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53BED4A3"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4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5AF04462" w14:textId="77777777" w:rsidR="00442CE4" w:rsidRPr="003D78A2" w:rsidRDefault="00951171" w:rsidP="00442CE4">
            <w:pPr>
              <w:contextualSpacing/>
              <w:rPr>
                <w:rFonts w:ascii="Arial" w:hAnsi="Arial" w:cs="Arial"/>
                <w:sz w:val="18"/>
                <w:szCs w:val="18"/>
              </w:rPr>
            </w:pPr>
            <m:oMathPara>
              <m:oMathParaPr>
                <m:jc m:val="centerGroup"/>
              </m:oMathParaPr>
              <m:oMath>
                <m:f>
                  <m:fPr>
                    <m:ctrlPr>
                      <w:rPr>
                        <w:rFonts w:ascii="Cambria Math" w:hAnsi="Cambria Math" w:cs="Arial"/>
                        <w:bCs/>
                        <w:i/>
                        <w:iCs/>
                        <w:kern w:val="24"/>
                        <w:sz w:val="18"/>
                        <w:szCs w:val="18"/>
                      </w:rPr>
                    </m:ctrlPr>
                  </m:fPr>
                  <m:num>
                    <m:d>
                      <m:dPr>
                        <m:ctrlPr>
                          <w:rPr>
                            <w:rFonts w:ascii="Cambria Math" w:hAnsi="Cambria Math" w:cs="Arial"/>
                            <w:bCs/>
                            <w:i/>
                            <w:iCs/>
                            <w:kern w:val="24"/>
                            <w:sz w:val="18"/>
                            <w:szCs w:val="18"/>
                            <w:shd w:val="clear" w:color="auto" w:fill="A8D08D"/>
                          </w:rPr>
                        </m:ctrlPr>
                      </m:dPr>
                      <m:e>
                        <m:r>
                          <w:rPr>
                            <w:rFonts w:ascii="Cambria Math" w:hAnsi="Cambria Math" w:cs="Arial"/>
                            <w:kern w:val="24"/>
                            <w:sz w:val="18"/>
                            <w:szCs w:val="18"/>
                            <w:shd w:val="clear" w:color="auto" w:fill="A8D08D"/>
                          </w:rPr>
                          <m:t>1 patient</m:t>
                        </m:r>
                      </m:e>
                    </m:d>
                  </m:num>
                  <m:den>
                    <m:d>
                      <m:dPr>
                        <m:ctrlPr>
                          <w:rPr>
                            <w:rFonts w:ascii="Cambria Math" w:hAnsi="Cambria Math" w:cs="Arial"/>
                            <w:bCs/>
                            <w:i/>
                            <w:iCs/>
                            <w:kern w:val="24"/>
                            <w:sz w:val="18"/>
                            <w:szCs w:val="18"/>
                          </w:rPr>
                        </m:ctrlPr>
                      </m:dPr>
                      <m:e>
                        <m:r>
                          <w:rPr>
                            <w:rFonts w:ascii="Cambria Math" w:hAnsi="Cambria Math" w:cs="Arial"/>
                            <w:kern w:val="24"/>
                            <w:sz w:val="18"/>
                            <w:szCs w:val="18"/>
                          </w:rPr>
                          <m:t>5 total patients</m:t>
                        </m:r>
                      </m:e>
                    </m:d>
                  </m:den>
                </m:f>
              </m:oMath>
            </m:oMathPara>
          </w:p>
          <w:p w14:paraId="4E7C5544" w14:textId="77777777" w:rsidR="00442CE4" w:rsidRPr="003D78A2" w:rsidRDefault="00442CE4" w:rsidP="00442CE4">
            <w:pPr>
              <w:contextualSpacing/>
              <w:rPr>
                <w:rFonts w:ascii="Arial" w:hAnsi="Arial" w:cs="Arial"/>
                <w:bCs/>
                <w:iCs/>
                <w:kern w:val="24"/>
                <w:sz w:val="18"/>
                <w:szCs w:val="18"/>
              </w:rPr>
            </w:pPr>
          </w:p>
          <w:p w14:paraId="12E0009A" w14:textId="77777777" w:rsidR="00442CE4" w:rsidRPr="003D78A2" w:rsidRDefault="00442CE4" w:rsidP="00442CE4">
            <w:pPr>
              <w:contextualSpacing/>
              <w:rPr>
                <w:rFonts w:ascii="Arial" w:hAnsi="Arial" w:cs="Arial"/>
                <w:sz w:val="18"/>
                <w:szCs w:val="18"/>
              </w:rPr>
            </w:pPr>
            <m:oMathPara>
              <m:oMathParaPr>
                <m:jc m:val="centerGroup"/>
              </m:oMathParaPr>
              <m:oMath>
                <m:r>
                  <m:rPr>
                    <m:sty m:val="bi"/>
                  </m:rPr>
                  <w:rPr>
                    <w:rFonts w:ascii="Cambria Math" w:hAnsi="Cambria Math" w:cs="Arial"/>
                    <w:kern w:val="24"/>
                    <w:sz w:val="18"/>
                    <w:szCs w:val="18"/>
                  </w:rPr>
                  <m:t>=</m:t>
                </m:r>
                <m:r>
                  <w:rPr>
                    <w:rFonts w:ascii="Cambria Math" w:hAnsi="Cambria Math" w:cs="Arial"/>
                    <w:kern w:val="24"/>
                    <w:sz w:val="18"/>
                    <w:szCs w:val="18"/>
                  </w:rPr>
                  <m:t>20%</m:t>
                </m:r>
              </m:oMath>
            </m:oMathPara>
          </w:p>
        </w:tc>
      </w:tr>
      <w:tr w:rsidR="00442CE4" w:rsidRPr="003D78A2" w14:paraId="3ED26B6A" w14:textId="77777777" w:rsidTr="00442CE4">
        <w:trPr>
          <w:cantSplit/>
          <w:trHeight w:val="25"/>
        </w:trPr>
        <w:tc>
          <w:tcPr>
            <w:tcW w:w="1548"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77895749" w14:textId="77777777" w:rsidR="00442CE4" w:rsidRPr="003D78A2" w:rsidRDefault="00442CE4" w:rsidP="00442CE4">
            <w:pPr>
              <w:spacing w:line="180" w:lineRule="exact"/>
              <w:contextualSpacing/>
              <w:rPr>
                <w:rFonts w:ascii="Arial" w:hAnsi="Arial" w:cs="Arial"/>
                <w:sz w:val="18"/>
                <w:szCs w:val="18"/>
              </w:rPr>
            </w:pPr>
          </w:p>
        </w:tc>
        <w:tc>
          <w:tcPr>
            <w:tcW w:w="28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AE6764A"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A</w:t>
            </w:r>
          </w:p>
        </w:tc>
        <w:tc>
          <w:tcPr>
            <w:tcW w:w="346"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654EEF1"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B</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35F6959"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E592DFC"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5E45EE4B"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bCs/>
                <w:kern w:val="24"/>
                <w:sz w:val="18"/>
                <w:szCs w:val="18"/>
              </w:rPr>
              <w:t>E</w:t>
            </w:r>
          </w:p>
        </w:tc>
        <w:tc>
          <w:tcPr>
            <w:tcW w:w="1840" w:type="pct"/>
            <w:vMerge/>
            <w:tcBorders>
              <w:left w:val="single" w:sz="8" w:space="0" w:color="A6A6A6"/>
              <w:right w:val="single" w:sz="8" w:space="0" w:color="A6A6A6"/>
            </w:tcBorders>
            <w:vAlign w:val="center"/>
            <w:hideMark/>
          </w:tcPr>
          <w:p w14:paraId="3BD3939B" w14:textId="77777777" w:rsidR="00442CE4" w:rsidRPr="003D78A2" w:rsidRDefault="00442CE4" w:rsidP="00442CE4">
            <w:pPr>
              <w:contextualSpacing/>
              <w:rPr>
                <w:rFonts w:ascii="Arial" w:hAnsi="Arial" w:cs="Arial"/>
                <w:sz w:val="18"/>
                <w:szCs w:val="18"/>
              </w:rPr>
            </w:pPr>
          </w:p>
        </w:tc>
      </w:tr>
      <w:tr w:rsidR="00442CE4" w:rsidRPr="003D78A2" w14:paraId="7653C5C7"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96F8DA3"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7996EAC"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43788C4" w14:textId="77777777" w:rsidR="00442CE4" w:rsidRPr="003D78A2" w:rsidRDefault="00442CE4" w:rsidP="00442CE4">
            <w:pPr>
              <w:spacing w:line="180" w:lineRule="exact"/>
              <w:contextualSpacing/>
              <w:jc w:val="center"/>
              <w:rPr>
                <w:rFonts w:ascii="Arial" w:hAnsi="Arial" w:cs="Arial"/>
                <w:sz w:val="18"/>
                <w:szCs w:val="18"/>
              </w:rPr>
            </w:pPr>
            <w:r w:rsidRPr="003D78A2">
              <w:rPr>
                <w:rFonts w:ascii="Arial" w:hAnsi="Arial" w:cs="Arial"/>
                <w:kern w:val="24"/>
                <w:sz w:val="18"/>
                <w:szCs w:val="18"/>
              </w:rPr>
              <w:t>N/A</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186773C" w14:textId="77777777" w:rsidR="00442CE4" w:rsidRPr="003D78A2" w:rsidRDefault="00442CE4" w:rsidP="00442CE4">
            <w:pPr>
              <w:spacing w:line="180" w:lineRule="exact"/>
              <w:contextualSpacing/>
              <w:jc w:val="center"/>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98FCD6" w14:textId="77777777" w:rsidR="00442CE4" w:rsidRPr="003D78A2" w:rsidRDefault="00442CE4" w:rsidP="00442CE4">
            <w:pPr>
              <w:spacing w:line="180" w:lineRule="exact"/>
              <w:contextualSpacing/>
              <w:jc w:val="center"/>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E284E86" w14:textId="77777777" w:rsidR="00442CE4" w:rsidRPr="003D78A2" w:rsidRDefault="00442CE4" w:rsidP="00442CE4">
            <w:pPr>
              <w:spacing w:line="180" w:lineRule="exact"/>
              <w:contextualSpacing/>
              <w:jc w:val="center"/>
              <w:rPr>
                <w:rFonts w:ascii="Wingdings" w:hAnsi="Wingdings" w:cs="Arial"/>
                <w:sz w:val="18"/>
                <w:szCs w:val="18"/>
              </w:rPr>
            </w:pPr>
          </w:p>
        </w:tc>
        <w:tc>
          <w:tcPr>
            <w:tcW w:w="1840" w:type="pct"/>
            <w:vMerge/>
            <w:tcBorders>
              <w:left w:val="single" w:sz="8" w:space="0" w:color="A6A6A6"/>
              <w:right w:val="single" w:sz="8" w:space="0" w:color="A6A6A6"/>
            </w:tcBorders>
            <w:vAlign w:val="center"/>
            <w:hideMark/>
          </w:tcPr>
          <w:p w14:paraId="0B5927AD" w14:textId="77777777" w:rsidR="00442CE4" w:rsidRPr="003D78A2" w:rsidRDefault="00442CE4" w:rsidP="00442CE4">
            <w:pPr>
              <w:contextualSpacing/>
              <w:rPr>
                <w:rFonts w:ascii="Arial" w:hAnsi="Arial" w:cs="Arial"/>
                <w:sz w:val="18"/>
                <w:szCs w:val="18"/>
              </w:rPr>
            </w:pPr>
          </w:p>
        </w:tc>
      </w:tr>
      <w:tr w:rsidR="00442CE4" w:rsidRPr="003D78A2" w14:paraId="3E4C3E96"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6D74A66"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0C4DDC23"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202DD38"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2ED7127"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A1ACDC4" w14:textId="77777777" w:rsidR="00442CE4" w:rsidRPr="003D78A2" w:rsidRDefault="00442CE4" w:rsidP="00442CE4">
            <w:pPr>
              <w:spacing w:line="18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154C7ED"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40" w:type="pct"/>
            <w:vMerge/>
            <w:tcBorders>
              <w:left w:val="single" w:sz="8" w:space="0" w:color="A6A6A6"/>
              <w:right w:val="single" w:sz="8" w:space="0" w:color="A6A6A6"/>
            </w:tcBorders>
            <w:vAlign w:val="center"/>
            <w:hideMark/>
          </w:tcPr>
          <w:p w14:paraId="2C867BE8" w14:textId="77777777" w:rsidR="00442CE4" w:rsidRPr="003D78A2" w:rsidRDefault="00442CE4" w:rsidP="00442CE4">
            <w:pPr>
              <w:contextualSpacing/>
              <w:rPr>
                <w:rFonts w:ascii="Arial" w:hAnsi="Arial" w:cs="Arial"/>
                <w:sz w:val="18"/>
                <w:szCs w:val="18"/>
              </w:rPr>
            </w:pPr>
          </w:p>
        </w:tc>
      </w:tr>
      <w:tr w:rsidR="00442CE4" w:rsidRPr="003D78A2" w14:paraId="1BD617C3" w14:textId="77777777" w:rsidTr="00442CE4">
        <w:trPr>
          <w:cantSplit/>
          <w:trHeight w:val="20"/>
        </w:trPr>
        <w:tc>
          <w:tcPr>
            <w:tcW w:w="154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E09D487" w14:textId="77777777" w:rsidR="00442CE4" w:rsidRPr="003D78A2" w:rsidRDefault="00442CE4" w:rsidP="00442CE4">
            <w:pPr>
              <w:spacing w:line="18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28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2A2AFA8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6"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DDA3C26" w14:textId="77777777" w:rsidR="00442CE4" w:rsidRPr="003D78A2" w:rsidRDefault="00442CE4" w:rsidP="00442CE4">
            <w:pPr>
              <w:spacing w:line="18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8426A9A"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70065E5" w14:textId="77777777" w:rsidR="00442CE4" w:rsidRPr="003D78A2" w:rsidRDefault="00442CE4" w:rsidP="00442CE4">
            <w:pPr>
              <w:spacing w:line="18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551D4C4" w14:textId="77777777" w:rsidR="00442CE4" w:rsidRPr="003D78A2" w:rsidRDefault="00442CE4" w:rsidP="00442CE4">
            <w:pPr>
              <w:spacing w:line="180" w:lineRule="exact"/>
              <w:contextualSpacing/>
              <w:rPr>
                <w:rFonts w:ascii="Wingdings" w:hAnsi="Wingdings" w:cs="Arial"/>
                <w:sz w:val="18"/>
                <w:szCs w:val="18"/>
              </w:rPr>
            </w:pPr>
          </w:p>
        </w:tc>
        <w:tc>
          <w:tcPr>
            <w:tcW w:w="1840" w:type="pct"/>
            <w:vMerge/>
            <w:tcBorders>
              <w:left w:val="single" w:sz="8" w:space="0" w:color="A6A6A6"/>
              <w:bottom w:val="single" w:sz="8" w:space="0" w:color="A6A6A6"/>
              <w:right w:val="single" w:sz="8" w:space="0" w:color="A6A6A6"/>
            </w:tcBorders>
            <w:vAlign w:val="center"/>
            <w:hideMark/>
          </w:tcPr>
          <w:p w14:paraId="4F5C1D1F" w14:textId="77777777" w:rsidR="00442CE4" w:rsidRPr="003D78A2" w:rsidRDefault="00442CE4" w:rsidP="00442CE4">
            <w:pPr>
              <w:contextualSpacing/>
              <w:rPr>
                <w:rFonts w:ascii="Arial" w:hAnsi="Arial" w:cs="Arial"/>
                <w:sz w:val="18"/>
                <w:szCs w:val="18"/>
              </w:rPr>
            </w:pPr>
          </w:p>
        </w:tc>
      </w:tr>
    </w:tbl>
    <w:p w14:paraId="7F5A6416" w14:textId="77777777" w:rsidR="00442CE4" w:rsidRPr="003D78A2" w:rsidRDefault="00442CE4" w:rsidP="00442CE4">
      <w:pPr>
        <w:contextualSpacing/>
        <w:rPr>
          <w:rFonts w:ascii="Arial" w:hAnsi="Arial" w:cs="Arial"/>
          <w:sz w:val="18"/>
          <w:szCs w:val="18"/>
        </w:rPr>
      </w:pPr>
    </w:p>
    <w:p w14:paraId="49BE8E70" w14:textId="77777777" w:rsidR="00442CE4" w:rsidRDefault="00442CE4" w:rsidP="00442CE4">
      <w:pPr>
        <w:pStyle w:val="BodyText"/>
        <w:spacing w:before="10"/>
        <w:rPr>
          <w:sz w:val="26"/>
        </w:rPr>
      </w:pPr>
    </w:p>
    <w:p w14:paraId="2E6B2EA3" w14:textId="7F498C5F" w:rsidR="00442CE4" w:rsidRDefault="00442CE4" w:rsidP="00442CE4">
      <w:pPr>
        <w:spacing w:line="244" w:lineRule="auto"/>
        <w:ind w:left="659" w:right="66"/>
      </w:pPr>
      <w:r>
        <w:rPr>
          <w:noProof/>
        </w:rPr>
        <mc:AlternateContent>
          <mc:Choice Requires="wps">
            <w:drawing>
              <wp:anchor distT="0" distB="0" distL="114300" distR="114300" simplePos="0" relativeHeight="251764736" behindDoc="1" locked="0" layoutInCell="1" allowOverlap="1" wp14:anchorId="207587C5" wp14:editId="3642A81D">
                <wp:simplePos x="0" y="0"/>
                <wp:positionH relativeFrom="page">
                  <wp:posOffset>4398645</wp:posOffset>
                </wp:positionH>
                <wp:positionV relativeFrom="paragraph">
                  <wp:posOffset>299720</wp:posOffset>
                </wp:positionV>
                <wp:extent cx="38100" cy="0"/>
                <wp:effectExtent l="17145" t="7620" r="20955" b="30480"/>
                <wp:wrapNone/>
                <wp:docPr id="3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CE259" id="Line 10" o:spid="_x0000_s1026" style="position:absolute;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6.35pt,23.6pt" to="349.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" strokeweight=".14039mm">
                <w10:wrap anchorx="page"/>
              </v:line>
            </w:pict>
          </mc:Fallback>
        </mc:AlternateContent>
      </w:r>
      <w:r>
        <w:t>An</w:t>
      </w:r>
      <w:r>
        <w:rPr>
          <w:spacing w:val="-22"/>
        </w:rPr>
        <w:t xml:space="preserve"> </w:t>
      </w:r>
      <w:r>
        <w:t>example</w:t>
      </w:r>
      <w:r>
        <w:rPr>
          <w:spacing w:val="-22"/>
        </w:rPr>
        <w:t xml:space="preserve"> </w:t>
      </w:r>
      <w:r>
        <w:t>of</w:t>
      </w:r>
      <w:r>
        <w:rPr>
          <w:spacing w:val="-22"/>
        </w:rPr>
        <w:t xml:space="preserve"> </w:t>
      </w:r>
      <w:r>
        <w:t>an</w:t>
      </w:r>
      <w:r>
        <w:rPr>
          <w:spacing w:val="-22"/>
        </w:rPr>
        <w:t xml:space="preserve"> </w:t>
      </w:r>
      <w:r>
        <w:t>“All-or-nothing”</w:t>
      </w:r>
      <w:r>
        <w:rPr>
          <w:spacing w:val="-22"/>
        </w:rPr>
        <w:t xml:space="preserve"> </w:t>
      </w:r>
      <w:r>
        <w:t>scored</w:t>
      </w:r>
      <w:r>
        <w:rPr>
          <w:spacing w:val="-22"/>
        </w:rPr>
        <w:t xml:space="preserve"> </w:t>
      </w:r>
      <w:r>
        <w:t>composite</w:t>
      </w:r>
      <w:r>
        <w:rPr>
          <w:spacing w:val="-22"/>
        </w:rPr>
        <w:t xml:space="preserve"> </w:t>
      </w:r>
      <w:r>
        <w:t>measure</w:t>
      </w:r>
      <w:r>
        <w:rPr>
          <w:spacing w:val="-22"/>
        </w:rPr>
        <w:t xml:space="preserve"> </w:t>
      </w:r>
      <w:r>
        <w:t>has</w:t>
      </w:r>
      <w:r>
        <w:rPr>
          <w:spacing w:val="-22"/>
        </w:rPr>
        <w:t xml:space="preserve"> </w:t>
      </w:r>
      <w:r>
        <w:t>been</w:t>
      </w:r>
      <w:r>
        <w:rPr>
          <w:spacing w:val="-22"/>
        </w:rPr>
        <w:t xml:space="preserve"> </w:t>
      </w:r>
      <w:r>
        <w:t>in</w:t>
      </w:r>
      <w:r>
        <w:rPr>
          <w:spacing w:val="-22"/>
        </w:rPr>
        <w:t xml:space="preserve"> </w:t>
      </w:r>
      <w:r>
        <w:t>included</w:t>
      </w:r>
      <w:r>
        <w:rPr>
          <w:spacing w:val="-22"/>
        </w:rPr>
        <w:t xml:space="preserve"> </w:t>
      </w:r>
      <w:r>
        <w:t>in</w:t>
      </w:r>
      <w:r>
        <w:rPr>
          <w:spacing w:val="-22"/>
        </w:rPr>
        <w:t xml:space="preserve"> </w:t>
      </w:r>
      <w:r w:rsidR="0025700E">
        <w:rPr>
          <w:spacing w:val="-22"/>
        </w:rPr>
        <w:t>“</w:t>
      </w:r>
      <w:r>
        <w:rPr>
          <w:rFonts w:ascii="Courier New" w:hAnsi="Courier New"/>
          <w:sz w:val="20"/>
        </w:rPr>
        <w:t>examples/</w:t>
      </w:r>
      <w:proofErr w:type="spellStart"/>
      <w:r>
        <w:rPr>
          <w:rFonts w:ascii="Courier New" w:hAnsi="Courier New"/>
          <w:sz w:val="20"/>
        </w:rPr>
        <w:t>TestComposite</w:t>
      </w:r>
      <w:proofErr w:type="spellEnd"/>
      <w:r>
        <w:rPr>
          <w:rFonts w:ascii="Courier New" w:hAnsi="Courier New"/>
          <w:sz w:val="20"/>
        </w:rPr>
        <w:t>/</w:t>
      </w:r>
      <w:r w:rsidR="0025700E">
        <w:rPr>
          <w:rFonts w:ascii="Courier New" w:hAnsi="Courier New"/>
          <w:sz w:val="20"/>
        </w:rPr>
        <w:t>”</w:t>
      </w:r>
      <w:r>
        <w:t xml:space="preserve">. This directory contains the composite measure, </w:t>
      </w:r>
      <w:r>
        <w:rPr>
          <w:rFonts w:ascii="Courier New" w:hAnsi="Courier New"/>
          <w:sz w:val="20"/>
        </w:rPr>
        <w:t>Composite</w:t>
      </w:r>
      <w:r>
        <w:rPr>
          <w:rFonts w:ascii="Courier New" w:hAnsi="Courier New"/>
          <w:spacing w:val="-68"/>
          <w:sz w:val="20"/>
        </w:rPr>
        <w:t xml:space="preserve"> </w:t>
      </w:r>
      <w:r w:rsidR="00060767">
        <w:rPr>
          <w:rFonts w:ascii="Courier New" w:hAnsi="Courier New"/>
          <w:sz w:val="20"/>
        </w:rPr>
        <w:t>eCQM</w:t>
      </w:r>
      <w:r>
        <w:rPr>
          <w:rFonts w:ascii="Courier New" w:hAnsi="Courier New"/>
          <w:sz w:val="20"/>
        </w:rPr>
        <w:t>.xml</w:t>
      </w:r>
      <w:r>
        <w:t>, and the component mea</w:t>
      </w:r>
      <w:r>
        <w:rPr>
          <w:noProof/>
        </w:rPr>
        <mc:AlternateContent>
          <mc:Choice Requires="wps">
            <w:drawing>
              <wp:anchor distT="0" distB="0" distL="114300" distR="114300" simplePos="0" relativeHeight="251765760" behindDoc="1" locked="0" layoutInCell="1" allowOverlap="1" wp14:anchorId="39F512D7" wp14:editId="363842FE">
                <wp:simplePos x="0" y="0"/>
                <wp:positionH relativeFrom="page">
                  <wp:posOffset>2722880</wp:posOffset>
                </wp:positionH>
                <wp:positionV relativeFrom="paragraph">
                  <wp:posOffset>127635</wp:posOffset>
                </wp:positionV>
                <wp:extent cx="37465" cy="0"/>
                <wp:effectExtent l="17780" t="13335" r="20955" b="24765"/>
                <wp:wrapNone/>
                <wp:docPr id="37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25C04" id="Line 9" o:spid="_x0000_s1026" style="position:absolute;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4.4pt,10.05pt" to="217.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" strokeweight=".14039mm">
                <w10:wrap anchorx="page"/>
              </v:line>
            </w:pict>
          </mc:Fallback>
        </mc:AlternateContent>
      </w:r>
      <w:r>
        <w:rPr>
          <w:noProof/>
        </w:rPr>
        <mc:AlternateContent>
          <mc:Choice Requires="wps">
            <w:drawing>
              <wp:anchor distT="0" distB="0" distL="114300" distR="114300" simplePos="0" relativeHeight="251766784" behindDoc="1" locked="0" layoutInCell="1" allowOverlap="1" wp14:anchorId="05224EC0" wp14:editId="276ED7AD">
                <wp:simplePos x="0" y="0"/>
                <wp:positionH relativeFrom="page">
                  <wp:posOffset>4463415</wp:posOffset>
                </wp:positionH>
                <wp:positionV relativeFrom="paragraph">
                  <wp:posOffset>127635</wp:posOffset>
                </wp:positionV>
                <wp:extent cx="38100" cy="0"/>
                <wp:effectExtent l="18415" t="13335" r="19685" b="24765"/>
                <wp:wrapNone/>
                <wp:docPr id="37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DBF84" id="Line 8" o:spid="_x0000_s1026" style="position:absolute;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45pt,10.05pt" to="354.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" strokeweight=".14039mm">
                <w10:wrap anchorx="page"/>
              </v:line>
            </w:pict>
          </mc:Fallback>
        </mc:AlternateContent>
      </w:r>
      <w:r>
        <w:rPr>
          <w:noProof/>
        </w:rPr>
        <mc:AlternateContent>
          <mc:Choice Requires="wps">
            <w:drawing>
              <wp:anchor distT="0" distB="0" distL="114300" distR="114300" simplePos="0" relativeHeight="251767808" behindDoc="1" locked="0" layoutInCell="1" allowOverlap="1" wp14:anchorId="2EAD353A" wp14:editId="6254D3AC">
                <wp:simplePos x="0" y="0"/>
                <wp:positionH relativeFrom="page">
                  <wp:posOffset>6352540</wp:posOffset>
                </wp:positionH>
                <wp:positionV relativeFrom="paragraph">
                  <wp:posOffset>127635</wp:posOffset>
                </wp:positionV>
                <wp:extent cx="38100" cy="0"/>
                <wp:effectExtent l="15240" t="13335" r="22860" b="24765"/>
                <wp:wrapNone/>
                <wp:docPr id="37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C3ECF" id="Line 7" o:spid="_x0000_s1026" style="position:absolute;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0.2pt,10.05pt" to="503.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" strokeweight=".14039mm">
                <w10:wrap anchorx="page"/>
              </v:line>
            </w:pict>
          </mc:Fallback>
        </mc:AlternateContent>
      </w:r>
      <w:r>
        <w:t xml:space="preserve">sures in directories </w:t>
      </w:r>
      <w:r>
        <w:rPr>
          <w:rFonts w:ascii="Courier New" w:hAnsi="Courier New"/>
          <w:sz w:val="20"/>
        </w:rPr>
        <w:t>Test122v5</w:t>
      </w:r>
      <w:r>
        <w:rPr>
          <w:rFonts w:ascii="Courier New" w:hAnsi="Courier New"/>
          <w:spacing w:val="-56"/>
          <w:sz w:val="20"/>
        </w:rPr>
        <w:t xml:space="preserve"> </w:t>
      </w:r>
      <w:r>
        <w:rPr>
          <w:rFonts w:ascii="Courier New" w:hAnsi="Courier New"/>
          <w:sz w:val="20"/>
        </w:rPr>
        <w:t>Artifacts/</w:t>
      </w:r>
      <w:r>
        <w:rPr>
          <w:rFonts w:ascii="Courier New" w:hAnsi="Courier New"/>
          <w:spacing w:val="-83"/>
          <w:sz w:val="20"/>
        </w:rPr>
        <w:t xml:space="preserve"> </w:t>
      </w:r>
      <w:r>
        <w:t xml:space="preserve">and </w:t>
      </w:r>
      <w:r>
        <w:rPr>
          <w:rFonts w:ascii="Courier New" w:hAnsi="Courier New"/>
          <w:sz w:val="20"/>
        </w:rPr>
        <w:t>Test131v5</w:t>
      </w:r>
      <w:r>
        <w:rPr>
          <w:rFonts w:ascii="Courier New" w:hAnsi="Courier New"/>
          <w:spacing w:val="-56"/>
          <w:sz w:val="20"/>
        </w:rPr>
        <w:t xml:space="preserve"> </w:t>
      </w:r>
      <w:r>
        <w:rPr>
          <w:rFonts w:ascii="Courier New" w:hAnsi="Courier New"/>
          <w:sz w:val="20"/>
        </w:rPr>
        <w:t>Artifacts/</w:t>
      </w:r>
      <w:r>
        <w:t xml:space="preserve">. From </w:t>
      </w:r>
      <w:r>
        <w:rPr>
          <w:rFonts w:ascii="Courier New" w:hAnsi="Courier New"/>
          <w:sz w:val="20"/>
        </w:rPr>
        <w:t>Composite</w:t>
      </w:r>
      <w:r>
        <w:rPr>
          <w:rFonts w:ascii="Courier New" w:hAnsi="Courier New"/>
          <w:spacing w:val="-56"/>
          <w:sz w:val="20"/>
        </w:rPr>
        <w:t xml:space="preserve"> </w:t>
      </w:r>
      <w:r w:rsidR="00060767">
        <w:rPr>
          <w:rFonts w:ascii="Courier New" w:hAnsi="Courier New"/>
          <w:sz w:val="20"/>
        </w:rPr>
        <w:t>eCQM</w:t>
      </w:r>
      <w:r>
        <w:rPr>
          <w:rFonts w:ascii="Courier New" w:hAnsi="Courier New"/>
          <w:sz w:val="20"/>
        </w:rPr>
        <w:t>.xml</w:t>
      </w:r>
      <w:r>
        <w:t xml:space="preserve">, note the component measures are referenced in using </w:t>
      </w:r>
      <w:proofErr w:type="spellStart"/>
      <w:r>
        <w:rPr>
          <w:rFonts w:ascii="Courier New" w:hAnsi="Courier New"/>
          <w:sz w:val="20"/>
        </w:rPr>
        <w:t>relatedDocument</w:t>
      </w:r>
      <w:proofErr w:type="spellEnd"/>
      <w:r>
        <w:rPr>
          <w:rFonts w:ascii="Courier New" w:hAnsi="Courier New"/>
          <w:sz w:val="20"/>
        </w:rPr>
        <w:t xml:space="preserve"> </w:t>
      </w:r>
      <w:r>
        <w:t xml:space="preserve">elements.  Within the metadata of the measure, a </w:t>
      </w:r>
      <w:proofErr w:type="spellStart"/>
      <w:r>
        <w:rPr>
          <w:rFonts w:ascii="Courier New"/>
          <w:sz w:val="20"/>
        </w:rPr>
        <w:t>subjectOf</w:t>
      </w:r>
      <w:proofErr w:type="spellEnd"/>
      <w:r>
        <w:rPr>
          <w:rFonts w:ascii="Courier New"/>
          <w:sz w:val="20"/>
        </w:rPr>
        <w:t xml:space="preserve"> </w:t>
      </w:r>
      <w:r>
        <w:t xml:space="preserve">element contains the details of the </w:t>
      </w:r>
      <w:r>
        <w:rPr>
          <w:rFonts w:ascii="Courier New"/>
          <w:sz w:val="20"/>
        </w:rPr>
        <w:t xml:space="preserve">"Composite Measure Scoring" </w:t>
      </w:r>
      <w:r>
        <w:t xml:space="preserve">as shown in </w:t>
      </w:r>
      <w:hyperlink w:anchor="_bookmark94" w:history="1">
        <w:r w:rsidR="00974445">
          <w:rPr>
            <w:color w:val="0000FF"/>
          </w:rPr>
          <w:t>Snippet 23</w:t>
        </w:r>
      </w:hyperlink>
      <w:r>
        <w:t>.</w:t>
      </w:r>
    </w:p>
    <w:p w14:paraId="60E8F5C9" w14:textId="77777777" w:rsidR="00442CE4" w:rsidRDefault="00442CE4" w:rsidP="00442CE4">
      <w:pPr>
        <w:spacing w:line="244" w:lineRule="auto"/>
        <w:ind w:left="660" w:right="903"/>
      </w:pPr>
    </w:p>
    <w:p w14:paraId="642A004D" w14:textId="77777777" w:rsidR="00442CE4" w:rsidRDefault="00442CE4" w:rsidP="00442CE4">
      <w:pPr>
        <w:spacing w:line="244" w:lineRule="auto"/>
        <w:ind w:left="660" w:right="903"/>
      </w:pPr>
    </w:p>
    <w:p w14:paraId="3A5A7379" w14:textId="77777777" w:rsidR="00442CE4" w:rsidRDefault="00442CE4" w:rsidP="00442CE4">
      <w:pPr>
        <w:pStyle w:val="BodyText"/>
        <w:spacing w:before="8"/>
        <w:rPr>
          <w:sz w:val="17"/>
        </w:rPr>
      </w:pPr>
      <w:r>
        <w:rPr>
          <w:noProof/>
        </w:rPr>
        <mc:AlternateContent>
          <mc:Choice Requires="wps">
            <w:drawing>
              <wp:anchor distT="0" distB="0" distL="0" distR="0" simplePos="0" relativeHeight="251762688" behindDoc="0" locked="0" layoutInCell="1" allowOverlap="1" wp14:anchorId="3314D88C" wp14:editId="6B4966CA">
                <wp:simplePos x="0" y="0"/>
                <wp:positionH relativeFrom="page">
                  <wp:posOffset>914400</wp:posOffset>
                </wp:positionH>
                <wp:positionV relativeFrom="paragraph">
                  <wp:posOffset>156210</wp:posOffset>
                </wp:positionV>
                <wp:extent cx="5943600" cy="0"/>
                <wp:effectExtent l="12700" t="16510" r="25400" b="21590"/>
                <wp:wrapTopAndBottom/>
                <wp:docPr id="37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B9196" id="Line 6" o:spid="_x0000_s1026" style="position:absolute;z-index:251762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3pt" to="540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" strokeweight=".14039mm">
                <w10:wrap type="topAndBottom" anchorx="page"/>
              </v:line>
            </w:pict>
          </mc:Fallback>
        </mc:AlternateContent>
      </w:r>
    </w:p>
    <w:p w14:paraId="3B0CB935" w14:textId="77777777" w:rsidR="00442CE4" w:rsidRDefault="00442CE4" w:rsidP="00442CE4">
      <w:pPr>
        <w:pStyle w:val="ListParagraph"/>
        <w:numPr>
          <w:ilvl w:val="0"/>
          <w:numId w:val="6"/>
        </w:numPr>
        <w:tabs>
          <w:tab w:val="left" w:pos="659"/>
          <w:tab w:val="left" w:pos="660"/>
        </w:tabs>
        <w:spacing w:before="0" w:line="194" w:lineRule="exact"/>
        <w:ind w:hanging="543"/>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229EE55" w14:textId="77777777" w:rsidR="00442CE4" w:rsidRDefault="00442CE4" w:rsidP="00442CE4">
      <w:pPr>
        <w:pStyle w:val="ListParagraph"/>
        <w:numPr>
          <w:ilvl w:val="0"/>
          <w:numId w:val="6"/>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4DA9290A" w14:textId="04C90A81" w:rsidR="00442CE4" w:rsidRDefault="00442CE4" w:rsidP="00442CE4">
      <w:pPr>
        <w:tabs>
          <w:tab w:val="left" w:pos="1305"/>
        </w:tabs>
        <w:spacing w:before="15"/>
        <w:ind w:left="116" w:right="851"/>
        <w:rPr>
          <w:rFonts w:ascii="Courier New"/>
          <w:b/>
          <w:sz w:val="18"/>
        </w:rPr>
      </w:pPr>
      <w:r>
        <w:rPr>
          <w:rFonts w:ascii="Courier New"/>
          <w:b/>
          <w:sz w:val="18"/>
        </w:rPr>
        <w:t>103</w:t>
      </w:r>
      <w:r>
        <w:rPr>
          <w:rFonts w:ascii="Courier New"/>
          <w:b/>
          <w:sz w:val="18"/>
        </w:rPr>
        <w:tab/>
      </w:r>
      <w:r>
        <w:rPr>
          <w:rFonts w:ascii="Courier New"/>
          <w:b/>
          <w:color w:val="008200"/>
          <w:sz w:val="18"/>
        </w:rPr>
        <w:t xml:space="preserve">&lt;code </w:t>
      </w:r>
      <w:r>
        <w:rPr>
          <w:rFonts w:ascii="Courier New"/>
          <w:color w:val="968D00"/>
          <w:sz w:val="18"/>
        </w:rPr>
        <w:t>code=</w:t>
      </w:r>
      <w:r>
        <w:rPr>
          <w:rFonts w:ascii="Courier New"/>
          <w:color w:val="BF3F00"/>
          <w:sz w:val="18"/>
        </w:rPr>
        <w:t>"CMPMSR</w:t>
      </w:r>
      <w:r w:rsidR="00A91315">
        <w:rPr>
          <w:rFonts w:ascii="Courier New"/>
          <w:color w:val="BF3F00"/>
          <w:sz w:val="18"/>
        </w:rPr>
        <w:t>MTH</w:t>
      </w:r>
      <w:r>
        <w:rPr>
          <w:rFonts w:ascii="Courier New"/>
          <w:color w:val="BF3F00"/>
          <w:sz w:val="18"/>
        </w:rPr>
        <w:t>"</w:t>
      </w:r>
      <w:r>
        <w:rPr>
          <w:rFonts w:ascii="Courier New"/>
          <w:color w:val="BF3F00"/>
          <w:spacing w:val="-26"/>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6D984FB4" w14:textId="77777777" w:rsidR="00442CE4" w:rsidRDefault="00442CE4" w:rsidP="00442CE4">
      <w:pPr>
        <w:pStyle w:val="ListParagraph"/>
        <w:numPr>
          <w:ilvl w:val="0"/>
          <w:numId w:val="5"/>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"Composite Measure</w:t>
      </w:r>
      <w:r>
        <w:rPr>
          <w:rFonts w:ascii="Courier New"/>
          <w:color w:val="BF3F00"/>
          <w:spacing w:val="-22"/>
          <w:sz w:val="18"/>
        </w:rPr>
        <w:t xml:space="preserve"> </w:t>
      </w:r>
      <w:r>
        <w:rPr>
          <w:rFonts w:ascii="Courier New"/>
          <w:color w:val="BF3F00"/>
          <w:sz w:val="18"/>
        </w:rPr>
        <w:t>Scoring"</w:t>
      </w:r>
      <w:r>
        <w:rPr>
          <w:rFonts w:ascii="Courier New"/>
          <w:b/>
          <w:color w:val="008200"/>
          <w:sz w:val="18"/>
        </w:rPr>
        <w:t>/&gt;</w:t>
      </w:r>
    </w:p>
    <w:p w14:paraId="07369BE3" w14:textId="77777777" w:rsidR="00442CE4" w:rsidRDefault="00442CE4" w:rsidP="00442CE4">
      <w:pPr>
        <w:pStyle w:val="ListParagraph"/>
        <w:numPr>
          <w:ilvl w:val="0"/>
          <w:numId w:val="5"/>
        </w:numPr>
        <w:tabs>
          <w:tab w:val="left" w:pos="1305"/>
          <w:tab w:val="left" w:pos="1306"/>
        </w:tabs>
        <w:ind w:left="1305" w:hanging="1189"/>
        <w:rPr>
          <w:rFonts w:ascii="Courier New"/>
          <w:b/>
          <w:sz w:val="18"/>
        </w:rPr>
      </w:pPr>
      <w:r>
        <w:rPr>
          <w:rFonts w:ascii="Courier New"/>
          <w:b/>
          <w:color w:val="008200"/>
          <w:sz w:val="18"/>
        </w:rPr>
        <w:t>&lt;/code&gt;</w:t>
      </w:r>
    </w:p>
    <w:p w14:paraId="550711BB" w14:textId="77777777" w:rsidR="00442CE4" w:rsidRDefault="00442CE4" w:rsidP="00442CE4">
      <w:pPr>
        <w:pStyle w:val="ListParagraph"/>
        <w:numPr>
          <w:ilvl w:val="0"/>
          <w:numId w:val="5"/>
        </w:numPr>
        <w:tabs>
          <w:tab w:val="left" w:pos="1305"/>
          <w:tab w:val="left" w:pos="1306"/>
        </w:tabs>
        <w:ind w:left="1305" w:hanging="1189"/>
        <w:rPr>
          <w:rFonts w:ascii="Courier New"/>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"CD"</w:t>
      </w:r>
      <w:r>
        <w:rPr>
          <w:rFonts w:ascii="Courier New"/>
          <w:color w:val="BF3F00"/>
          <w:spacing w:val="-18"/>
          <w:sz w:val="18"/>
        </w:rPr>
        <w:t xml:space="preserve"> </w:t>
      </w:r>
      <w:r>
        <w:rPr>
          <w:rFonts w:ascii="Courier New"/>
          <w:color w:val="968D00"/>
          <w:sz w:val="18"/>
        </w:rPr>
        <w:t>code=</w:t>
      </w:r>
      <w:r>
        <w:rPr>
          <w:rFonts w:ascii="Courier New"/>
          <w:color w:val="BF3F00"/>
          <w:sz w:val="18"/>
        </w:rPr>
        <w:t>"ALLORNONESCR"</w:t>
      </w:r>
    </w:p>
    <w:p w14:paraId="0B400A9A" w14:textId="77777777" w:rsidR="00442CE4" w:rsidRDefault="00442CE4" w:rsidP="00442CE4">
      <w:pPr>
        <w:tabs>
          <w:tab w:val="left" w:pos="1628"/>
        </w:tabs>
        <w:spacing w:before="15"/>
        <w:ind w:left="116" w:right="851"/>
        <w:rPr>
          <w:rFonts w:ascii="Courier New"/>
          <w:b/>
          <w:sz w:val="18"/>
        </w:rPr>
      </w:pPr>
      <w:r>
        <w:rPr>
          <w:rFonts w:ascii="Courier New"/>
          <w:b/>
          <w:sz w:val="18"/>
        </w:rPr>
        <w:t>107</w:t>
      </w:r>
      <w:r>
        <w:rPr>
          <w:rFonts w:ascii="Courier New"/>
          <w:b/>
          <w:sz w:val="18"/>
        </w:rPr>
        <w:tab/>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w:t>
      </w:r>
      <w:r w:rsidRPr="007C76B1">
        <w:rPr>
          <w:rFonts w:ascii="Courier New"/>
          <w:color w:val="BF3F00"/>
          <w:sz w:val="18"/>
        </w:rPr>
        <w:t>2.16.840.1.113883.5.1063</w:t>
      </w:r>
      <w:r>
        <w:rPr>
          <w:rFonts w:ascii="Courier New"/>
          <w:color w:val="BF3F00"/>
          <w:sz w:val="18"/>
        </w:rPr>
        <w:t>"</w:t>
      </w:r>
      <w:r>
        <w:rPr>
          <w:rFonts w:ascii="Courier New"/>
          <w:b/>
          <w:color w:val="008200"/>
          <w:sz w:val="18"/>
        </w:rPr>
        <w:t>&gt;</w:t>
      </w:r>
    </w:p>
    <w:p w14:paraId="32E37D5A" w14:textId="77777777" w:rsidR="00442CE4" w:rsidRDefault="00442CE4" w:rsidP="00442CE4">
      <w:pPr>
        <w:pStyle w:val="ListParagraph"/>
        <w:numPr>
          <w:ilvl w:val="0"/>
          <w:numId w:val="4"/>
        </w:numPr>
        <w:tabs>
          <w:tab w:val="left" w:pos="1628"/>
          <w:tab w:val="left" w:pos="1629"/>
        </w:tabs>
        <w:ind w:hanging="1512"/>
        <w:rPr>
          <w:rFonts w:ascii="Courier New"/>
          <w:b/>
          <w:sz w:val="18"/>
        </w:rPr>
      </w:pPr>
      <w:r>
        <w:rPr>
          <w:rFonts w:ascii="Courier New"/>
          <w:b/>
          <w:color w:val="008200"/>
          <w:sz w:val="18"/>
        </w:rPr>
        <w:t>&lt;</w:t>
      </w:r>
      <w:proofErr w:type="spellStart"/>
      <w:r>
        <w:rPr>
          <w:rFonts w:ascii="Courier New"/>
          <w:b/>
          <w:color w:val="008200"/>
          <w:sz w:val="18"/>
        </w:rPr>
        <w:t>displayName</w:t>
      </w:r>
      <w:proofErr w:type="spellEnd"/>
      <w:r>
        <w:rPr>
          <w:rFonts w:ascii="Courier New"/>
          <w:b/>
          <w:color w:val="008200"/>
          <w:sz w:val="18"/>
        </w:rPr>
        <w:t xml:space="preserve"> </w:t>
      </w:r>
      <w:r>
        <w:rPr>
          <w:rFonts w:ascii="Courier New"/>
          <w:color w:val="968D00"/>
          <w:sz w:val="18"/>
        </w:rPr>
        <w:t>value=</w:t>
      </w:r>
      <w:r>
        <w:rPr>
          <w:rFonts w:ascii="Courier New"/>
          <w:color w:val="BF3F00"/>
          <w:sz w:val="18"/>
        </w:rPr>
        <w:t>"All-or-nothing</w:t>
      </w:r>
      <w:r>
        <w:rPr>
          <w:rFonts w:ascii="Courier New"/>
          <w:color w:val="BF3F00"/>
          <w:spacing w:val="-21"/>
          <w:sz w:val="18"/>
        </w:rPr>
        <w:t xml:space="preserve"> </w:t>
      </w:r>
      <w:r>
        <w:rPr>
          <w:rFonts w:ascii="Courier New"/>
          <w:color w:val="BF3F00"/>
          <w:sz w:val="18"/>
        </w:rPr>
        <w:t>Scoring"</w:t>
      </w:r>
      <w:r>
        <w:rPr>
          <w:rFonts w:ascii="Courier New"/>
          <w:b/>
          <w:color w:val="008200"/>
          <w:sz w:val="18"/>
        </w:rPr>
        <w:t>/&gt;</w:t>
      </w:r>
    </w:p>
    <w:p w14:paraId="5C4CC381" w14:textId="77777777" w:rsidR="00442CE4" w:rsidRDefault="00442CE4" w:rsidP="00442CE4">
      <w:pPr>
        <w:pStyle w:val="ListParagraph"/>
        <w:numPr>
          <w:ilvl w:val="0"/>
          <w:numId w:val="4"/>
        </w:numPr>
        <w:tabs>
          <w:tab w:val="left" w:pos="1305"/>
          <w:tab w:val="left" w:pos="1306"/>
        </w:tabs>
        <w:ind w:left="1305" w:hanging="1189"/>
        <w:rPr>
          <w:rFonts w:ascii="Courier New"/>
          <w:b/>
          <w:sz w:val="18"/>
        </w:rPr>
      </w:pPr>
      <w:r>
        <w:rPr>
          <w:rFonts w:ascii="Courier New"/>
          <w:b/>
          <w:color w:val="008200"/>
          <w:sz w:val="18"/>
        </w:rPr>
        <w:t>&lt;/value&gt;</w:t>
      </w:r>
    </w:p>
    <w:p w14:paraId="07F51597" w14:textId="77777777" w:rsidR="00442CE4" w:rsidRDefault="00442CE4" w:rsidP="00442CE4">
      <w:pPr>
        <w:pStyle w:val="ListParagraph"/>
        <w:numPr>
          <w:ilvl w:val="0"/>
          <w:numId w:val="4"/>
        </w:numPr>
        <w:tabs>
          <w:tab w:val="left" w:pos="982"/>
          <w:tab w:val="left" w:pos="983"/>
        </w:tabs>
        <w:ind w:left="982" w:hanging="866"/>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604A00A5" w14:textId="77777777" w:rsidR="00442CE4" w:rsidRDefault="00442CE4" w:rsidP="00442CE4">
      <w:pPr>
        <w:pStyle w:val="ListParagraph"/>
        <w:numPr>
          <w:ilvl w:val="0"/>
          <w:numId w:val="4"/>
        </w:numPr>
        <w:tabs>
          <w:tab w:val="left" w:pos="659"/>
          <w:tab w:val="left" w:pos="660"/>
        </w:tabs>
        <w:ind w:left="659" w:hanging="543"/>
        <w:rPr>
          <w:rFonts w:ascii="Courier New"/>
          <w:b/>
          <w:sz w:val="18"/>
        </w:rPr>
      </w:pPr>
      <w:r>
        <w:rPr>
          <w:noProof/>
        </w:rPr>
        <mc:AlternateContent>
          <mc:Choice Requires="wps">
            <w:drawing>
              <wp:anchor distT="0" distB="0" distL="0" distR="0" simplePos="0" relativeHeight="251763712" behindDoc="0" locked="0" layoutInCell="1" allowOverlap="1" wp14:anchorId="1E867154" wp14:editId="79F95681">
                <wp:simplePos x="0" y="0"/>
                <wp:positionH relativeFrom="page">
                  <wp:posOffset>914400</wp:posOffset>
                </wp:positionH>
                <wp:positionV relativeFrom="paragraph">
                  <wp:posOffset>173355</wp:posOffset>
                </wp:positionV>
                <wp:extent cx="5943600" cy="0"/>
                <wp:effectExtent l="12700" t="8255" r="25400" b="29845"/>
                <wp:wrapTopAndBottom/>
                <wp:docPr id="37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6A7FA" id="Line 5" o:spid="_x0000_s1026" style="position:absolute;z-index:25176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65pt" to="540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12079C07" w14:textId="77777777" w:rsidR="00442CE4" w:rsidRDefault="00442CE4" w:rsidP="00442CE4">
      <w:pPr>
        <w:pStyle w:val="BodyText"/>
        <w:spacing w:before="7"/>
        <w:rPr>
          <w:rFonts w:ascii="Courier New"/>
          <w:b/>
          <w:sz w:val="11"/>
        </w:rPr>
      </w:pPr>
    </w:p>
    <w:p w14:paraId="48F9631A" w14:textId="439B0FB9" w:rsidR="00442CE4" w:rsidRDefault="00442CE4" w:rsidP="00442CE4">
      <w:pPr>
        <w:spacing w:before="62"/>
        <w:ind w:left="1020" w:right="851"/>
        <w:rPr>
          <w:rFonts w:ascii="Courier New"/>
          <w:sz w:val="20"/>
        </w:rPr>
      </w:pPr>
      <w:r>
        <w:rPr>
          <w:noProof/>
        </w:rPr>
        <mc:AlternateContent>
          <mc:Choice Requires="wps">
            <w:drawing>
              <wp:anchor distT="0" distB="0" distL="114300" distR="114300" simplePos="0" relativeHeight="251768832" behindDoc="1" locked="0" layoutInCell="1" allowOverlap="1" wp14:anchorId="3E61C6DB" wp14:editId="6D788E45">
                <wp:simplePos x="0" y="0"/>
                <wp:positionH relativeFrom="page">
                  <wp:posOffset>5679440</wp:posOffset>
                </wp:positionH>
                <wp:positionV relativeFrom="paragraph">
                  <wp:posOffset>167005</wp:posOffset>
                </wp:positionV>
                <wp:extent cx="38100" cy="0"/>
                <wp:effectExtent l="15240" t="14605" r="22860" b="23495"/>
                <wp:wrapNone/>
                <wp:docPr id="38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AF5E4" id="Line 4" o:spid="_x0000_s1026" style="position:absolute;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7.2pt,13.15pt" to="45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" strokeweight=".14039mm">
                <w10:wrap anchorx="page"/>
              </v:line>
            </w:pict>
          </mc:Fallback>
        </mc:AlternateContent>
      </w:r>
      <w:r>
        <w:t xml:space="preserve">Snippet </w:t>
      </w:r>
      <w:r w:rsidR="00974445">
        <w:t>24</w:t>
      </w:r>
      <w:r>
        <w:t xml:space="preserve">: Example All-or-nothing scored composite measure from </w:t>
      </w:r>
      <w:r>
        <w:rPr>
          <w:rFonts w:ascii="Courier New"/>
          <w:sz w:val="20"/>
        </w:rPr>
        <w:t>Composite</w:t>
      </w:r>
      <w:r>
        <w:rPr>
          <w:rFonts w:ascii="Courier New"/>
          <w:spacing w:val="-58"/>
          <w:sz w:val="20"/>
        </w:rPr>
        <w:t xml:space="preserve"> </w:t>
      </w:r>
      <w:r w:rsidR="00060767">
        <w:rPr>
          <w:rFonts w:ascii="Courier New"/>
          <w:sz w:val="20"/>
        </w:rPr>
        <w:t>eCQM</w:t>
      </w:r>
      <w:r>
        <w:rPr>
          <w:rFonts w:ascii="Courier New"/>
          <w:sz w:val="20"/>
        </w:rPr>
        <w:t>.xml</w:t>
      </w:r>
    </w:p>
    <w:p w14:paraId="225BBCE1" w14:textId="77777777" w:rsidR="00442CE4" w:rsidRDefault="00442CE4" w:rsidP="00442CE4">
      <w:pPr>
        <w:rPr>
          <w:rFonts w:ascii="Courier New"/>
          <w:sz w:val="20"/>
        </w:rPr>
      </w:pPr>
    </w:p>
    <w:p w14:paraId="166B5DDA" w14:textId="32CAFA69" w:rsidR="00442CE4" w:rsidRDefault="00442CE4" w:rsidP="00442CE4">
      <w:pPr>
        <w:pStyle w:val="BodyText"/>
        <w:spacing w:line="256" w:lineRule="auto"/>
        <w:ind w:left="660" w:right="919"/>
        <w:jc w:val="both"/>
      </w:pPr>
      <w:r>
        <w:t>Computationally, this method amounts to expressing each population criteria for the composite measure as the union (logical ‘or’ for patient-based measures) of the respective population criteria for each component measure, except for the numerator, which is expressed as the intersection (logical ‘and’ for patient-based measures) of the numerators of the component measures.</w:t>
      </w:r>
    </w:p>
    <w:p w14:paraId="2FF55481" w14:textId="71B7A1D7" w:rsidR="001C71F3" w:rsidRDefault="001C71F3" w:rsidP="00442CE4">
      <w:pPr>
        <w:pStyle w:val="BodyText"/>
        <w:spacing w:line="256" w:lineRule="auto"/>
        <w:ind w:left="660" w:right="919"/>
        <w:jc w:val="both"/>
      </w:pPr>
    </w:p>
    <w:p w14:paraId="2CC8B22A" w14:textId="38C38DED" w:rsidR="001C71F3" w:rsidRDefault="001C71F3" w:rsidP="00442CE4">
      <w:pPr>
        <w:pStyle w:val="BodyText"/>
        <w:spacing w:line="256" w:lineRule="auto"/>
        <w:ind w:left="660" w:right="919"/>
        <w:jc w:val="both"/>
      </w:pPr>
      <w:r>
        <w:t>Formally, this means the population criteria for the composite measure are expressed in terms of the population criteria for each component measure, as in:</w:t>
      </w:r>
    </w:p>
    <w:p w14:paraId="23D47B51" w14:textId="77777777" w:rsidR="00443FE6" w:rsidRDefault="00443FE6" w:rsidP="00443FE6">
      <w:pPr>
        <w:pStyle w:val="BodyText"/>
        <w:spacing w:before="2"/>
        <w:rPr>
          <w:sz w:val="16"/>
        </w:rPr>
      </w:pPr>
      <w:r>
        <w:rPr>
          <w:noProof/>
        </w:rPr>
        <mc:AlternateContent>
          <mc:Choice Requires="wps">
            <w:drawing>
              <wp:anchor distT="0" distB="0" distL="0" distR="0" simplePos="0" relativeHeight="251771904" behindDoc="0" locked="0" layoutInCell="1" allowOverlap="1" wp14:anchorId="298B9A95" wp14:editId="44F6CD33">
                <wp:simplePos x="0" y="0"/>
                <wp:positionH relativeFrom="page">
                  <wp:posOffset>914400</wp:posOffset>
                </wp:positionH>
                <wp:positionV relativeFrom="paragraph">
                  <wp:posOffset>145415</wp:posOffset>
                </wp:positionV>
                <wp:extent cx="5943600" cy="0"/>
                <wp:effectExtent l="12700" t="18415" r="25400" b="19685"/>
                <wp:wrapTopAndBottom/>
                <wp:docPr id="38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E4BB6" id="Line 18" o:spid="_x0000_s1026" style="position:absolute;z-index:251771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7JUeH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937983C" w14:textId="6D181999"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4D81D45" w14:textId="431DA18E"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069B210" w14:textId="0211F486"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2</w:t>
      </w:r>
      <w:r>
        <w:rPr>
          <w:rFonts w:ascii="Courier New"/>
          <w:color w:val="0000FF"/>
          <w:sz w:val="18"/>
        </w:rPr>
        <w:t>."Initial Population"</w:t>
      </w:r>
    </w:p>
    <w:p w14:paraId="7440044A" w14:textId="08552F15"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3105D8">
        <w:rPr>
          <w:rFonts w:ascii="Courier New"/>
          <w:color w:val="0000FF"/>
          <w:sz w:val="18"/>
        </w:rPr>
        <w:t>3</w:t>
      </w:r>
      <w:r>
        <w:rPr>
          <w:rFonts w:ascii="Courier New"/>
          <w:color w:val="0000FF"/>
          <w:sz w:val="18"/>
        </w:rPr>
        <w:t>"."Initial Population"</w:t>
      </w:r>
    </w:p>
    <w:p w14:paraId="796774B1" w14:textId="77777777" w:rsidR="001C71F3" w:rsidRPr="004D5BAB" w:rsidRDefault="001C71F3" w:rsidP="001C71F3">
      <w:pPr>
        <w:pStyle w:val="ListParagraph"/>
        <w:numPr>
          <w:ilvl w:val="0"/>
          <w:numId w:val="8"/>
        </w:numPr>
        <w:tabs>
          <w:tab w:val="left" w:pos="1090"/>
          <w:tab w:val="left" w:pos="1091"/>
        </w:tabs>
        <w:ind w:left="1090" w:hanging="867"/>
        <w:rPr>
          <w:rFonts w:ascii="Courier New"/>
          <w:sz w:val="18"/>
        </w:rPr>
      </w:pPr>
    </w:p>
    <w:p w14:paraId="5205E849" w14:textId="6A12F716"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47AD186D" w14:textId="228C5BD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w:t>
      </w:r>
    </w:p>
    <w:p w14:paraId="568EFA9E" w14:textId="22B0912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w:t>
      </w:r>
    </w:p>
    <w:p w14:paraId="47F8E5E0" w14:textId="534872DD"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w:t>
      </w:r>
    </w:p>
    <w:p w14:paraId="37185FF0" w14:textId="77777777" w:rsidR="001C71F3" w:rsidRPr="004D5BAB" w:rsidRDefault="001C71F3">
      <w:pPr>
        <w:pStyle w:val="ListParagraph"/>
        <w:numPr>
          <w:ilvl w:val="0"/>
          <w:numId w:val="8"/>
        </w:numPr>
        <w:tabs>
          <w:tab w:val="left" w:pos="1090"/>
          <w:tab w:val="left" w:pos="1091"/>
        </w:tabs>
        <w:ind w:left="1090" w:hanging="867"/>
        <w:rPr>
          <w:rFonts w:ascii="Courier New"/>
          <w:sz w:val="18"/>
        </w:rPr>
      </w:pPr>
    </w:p>
    <w:p w14:paraId="1C8C1784" w14:textId="5EF8A74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Exclusion"</w:t>
      </w:r>
      <w:r>
        <w:rPr>
          <w:rFonts w:ascii="Courier New"/>
          <w:sz w:val="18"/>
        </w:rPr>
        <w:t>:</w:t>
      </w:r>
    </w:p>
    <w:p w14:paraId="456EDF0C" w14:textId="04356992"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Exclusion"</w:t>
      </w:r>
    </w:p>
    <w:p w14:paraId="496F9CC3" w14:textId="101FAA4F"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2</w:t>
      </w:r>
      <w:r>
        <w:rPr>
          <w:rFonts w:ascii="Courier New"/>
          <w:color w:val="0000FF"/>
          <w:sz w:val="18"/>
        </w:rPr>
        <w:t>."Denominator Exclusion"</w:t>
      </w:r>
    </w:p>
    <w:p w14:paraId="59DDB0AB" w14:textId="29D548E1" w:rsidR="001C71F3" w:rsidRPr="004D5BAB"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w:t>
      </w:r>
      <w:r w:rsidR="00C768AC">
        <w:rPr>
          <w:rFonts w:ascii="Courier New"/>
          <w:color w:val="0000FF"/>
          <w:sz w:val="18"/>
        </w:rPr>
        <w:t>3</w:t>
      </w:r>
      <w:r>
        <w:rPr>
          <w:rFonts w:ascii="Courier New"/>
          <w:color w:val="0000FF"/>
          <w:sz w:val="18"/>
        </w:rPr>
        <w:t>."Denominator Exclusion"</w:t>
      </w:r>
    </w:p>
    <w:p w14:paraId="4B19AA3C" w14:textId="77777777" w:rsidR="001C71F3" w:rsidRPr="0043468D" w:rsidRDefault="001C71F3" w:rsidP="001C71F3">
      <w:pPr>
        <w:pStyle w:val="ListParagraph"/>
        <w:numPr>
          <w:ilvl w:val="0"/>
          <w:numId w:val="8"/>
        </w:numPr>
        <w:tabs>
          <w:tab w:val="left" w:pos="1090"/>
          <w:tab w:val="left" w:pos="1091"/>
        </w:tabs>
        <w:ind w:left="1090" w:hanging="867"/>
        <w:rPr>
          <w:rFonts w:ascii="Courier New"/>
          <w:sz w:val="18"/>
        </w:rPr>
      </w:pPr>
    </w:p>
    <w:p w14:paraId="79401270" w14:textId="7659B1B5" w:rsidR="003105D8" w:rsidRDefault="003105D8" w:rsidP="003105D8">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"Denominator Exception"</w:t>
      </w:r>
      <w:r>
        <w:rPr>
          <w:rFonts w:ascii="Courier New"/>
          <w:sz w:val="18"/>
        </w:rPr>
        <w:t>:</w:t>
      </w:r>
    </w:p>
    <w:p w14:paraId="2A10542A" w14:textId="6A036204"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ComponentMeasure1."Denominator Exception"</w:t>
      </w:r>
    </w:p>
    <w:p w14:paraId="4F79A44D" w14:textId="1ED417A2" w:rsidR="003105D8" w:rsidRPr="0043468D"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 Exception"</w:t>
      </w:r>
    </w:p>
    <w:p w14:paraId="08A0FE09" w14:textId="53B81E25" w:rsidR="003105D8" w:rsidRPr="00831B5A" w:rsidRDefault="003105D8" w:rsidP="003105D8">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ComponentMeasure3."Denominator Exception"</w:t>
      </w:r>
    </w:p>
    <w:p w14:paraId="5969504D" w14:textId="77777777" w:rsidR="002754D1" w:rsidRPr="00B46843" w:rsidRDefault="002754D1" w:rsidP="00831B5A">
      <w:pPr>
        <w:pStyle w:val="ListParagraph"/>
        <w:numPr>
          <w:ilvl w:val="0"/>
          <w:numId w:val="8"/>
        </w:numPr>
        <w:tabs>
          <w:tab w:val="left" w:pos="1090"/>
          <w:tab w:val="left" w:pos="1091"/>
        </w:tabs>
        <w:rPr>
          <w:rFonts w:ascii="Courier New"/>
          <w:sz w:val="18"/>
        </w:rPr>
      </w:pPr>
    </w:p>
    <w:p w14:paraId="2486DB2D" w14:textId="0E1E2809" w:rsidR="005462AC" w:rsidRDefault="005462AC" w:rsidP="005462AC">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"ComponentMeasure1 Numerator Membership"</w:t>
      </w:r>
      <w:r>
        <w:rPr>
          <w:rFonts w:ascii="Courier New"/>
          <w:sz w:val="18"/>
        </w:rPr>
        <w:t>:</w:t>
      </w:r>
      <w:r w:rsidR="00F9735A">
        <w:rPr>
          <w:rFonts w:ascii="Courier New"/>
          <w:sz w:val="18"/>
        </w:rPr>
        <w:t xml:space="preserve"> // Repeat for each component</w:t>
      </w:r>
    </w:p>
    <w:p w14:paraId="64932071" w14:textId="3573746B"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ComponentMeasure1."Initial Population"</w:t>
      </w:r>
    </w:p>
    <w:p w14:paraId="7B5079BF" w14:textId="16766D9F" w:rsidR="005462AC" w:rsidRPr="0043468D"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ComponentMeasure1."Denominator"</w:t>
      </w:r>
    </w:p>
    <w:p w14:paraId="595B8767" w14:textId="0845A503" w:rsidR="005462AC" w:rsidRPr="00831B5A"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ComponentMeasure1."Denominator Exclusion"</w:t>
      </w:r>
    </w:p>
    <w:p w14:paraId="65F8F3C3" w14:textId="465B7EC2"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ComponentMeasure1."Numerator"</w:t>
      </w:r>
    </w:p>
    <w:p w14:paraId="3F1AAB46" w14:textId="69C27A8D" w:rsidR="005462AC" w:rsidRPr="00D14676" w:rsidRDefault="005462AC" w:rsidP="005462AC">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not </w:t>
      </w:r>
      <w:r>
        <w:rPr>
          <w:rFonts w:ascii="Courier New"/>
          <w:color w:val="0000FF"/>
          <w:sz w:val="18"/>
        </w:rPr>
        <w:t>ComponentMeasure1."Numerator Exclusion"</w:t>
      </w:r>
    </w:p>
    <w:p w14:paraId="233E4D81" w14:textId="77777777" w:rsidR="003105D8" w:rsidRPr="0043468D" w:rsidRDefault="003105D8" w:rsidP="00831B5A">
      <w:pPr>
        <w:pStyle w:val="ListParagraph"/>
        <w:numPr>
          <w:ilvl w:val="0"/>
          <w:numId w:val="8"/>
        </w:numPr>
        <w:tabs>
          <w:tab w:val="left" w:pos="1090"/>
          <w:tab w:val="left" w:pos="1091"/>
        </w:tabs>
        <w:rPr>
          <w:rFonts w:ascii="Courier New"/>
          <w:sz w:val="18"/>
        </w:rPr>
      </w:pPr>
    </w:p>
    <w:p w14:paraId="464F19CB" w14:textId="3F080630" w:rsidR="0080258A" w:rsidRDefault="0080258A" w:rsidP="0080258A">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639D4AA0" w14:textId="21A3D9CE" w:rsidR="0080258A" w:rsidRPr="0043468D" w:rsidRDefault="00F9735A" w:rsidP="0080258A">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 Numerator Membership"</w:t>
      </w:r>
    </w:p>
    <w:p w14:paraId="2444B9B6" w14:textId="3E6F8050" w:rsidR="0080258A" w:rsidRPr="0043468D"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ComponentMeasure2 Numerator Membership</w:t>
      </w:r>
      <w:r>
        <w:rPr>
          <w:rFonts w:ascii="Courier New"/>
          <w:color w:val="0000FF"/>
          <w:sz w:val="18"/>
        </w:rPr>
        <w:t>"</w:t>
      </w:r>
    </w:p>
    <w:p w14:paraId="7B954FEF" w14:textId="7BB3DA30" w:rsidR="0080258A" w:rsidRPr="00B46843" w:rsidRDefault="0080258A" w:rsidP="0080258A">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w:t>
      </w:r>
      <w:r w:rsidR="00F9735A">
        <w:rPr>
          <w:rFonts w:ascii="Courier New"/>
          <w:color w:val="0000FF"/>
          <w:sz w:val="18"/>
        </w:rPr>
        <w:t>ComponentMeasure3 Numerator Membership</w:t>
      </w:r>
      <w:r>
        <w:rPr>
          <w:rFonts w:ascii="Courier New"/>
          <w:color w:val="0000FF"/>
          <w:sz w:val="18"/>
        </w:rPr>
        <w:t>"</w:t>
      </w:r>
    </w:p>
    <w:p w14:paraId="2A287558" w14:textId="77777777" w:rsidR="0080258A" w:rsidRPr="0043468D" w:rsidRDefault="0080258A" w:rsidP="0080258A">
      <w:pPr>
        <w:pStyle w:val="ListParagraph"/>
        <w:numPr>
          <w:ilvl w:val="0"/>
          <w:numId w:val="8"/>
        </w:numPr>
        <w:tabs>
          <w:tab w:val="left" w:pos="1090"/>
          <w:tab w:val="left" w:pos="1091"/>
        </w:tabs>
        <w:ind w:left="1090" w:hanging="867"/>
        <w:rPr>
          <w:rFonts w:ascii="Courier New"/>
          <w:sz w:val="18"/>
        </w:rPr>
      </w:pPr>
    </w:p>
    <w:p w14:paraId="11D07D46" w14:textId="0916ED32" w:rsidR="001C71F3" w:rsidRDefault="001C71F3" w:rsidP="001C71F3">
      <w:pPr>
        <w:pStyle w:val="ListParagraph"/>
        <w:numPr>
          <w:ilvl w:val="0"/>
          <w:numId w:val="8"/>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rFonts w:ascii="Courier New"/>
          <w:sz w:val="18"/>
        </w:rPr>
        <w:t>:</w:t>
      </w:r>
    </w:p>
    <w:p w14:paraId="066290C5" w14:textId="78145770"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color w:val="0000FF"/>
          <w:sz w:val="18"/>
        </w:rPr>
        <w:t>ComponentMeasure1."Numerator</w:t>
      </w:r>
      <w:r w:rsidR="0080258A">
        <w:rPr>
          <w:rFonts w:ascii="Courier New"/>
          <w:color w:val="0000FF"/>
          <w:sz w:val="18"/>
        </w:rPr>
        <w:t xml:space="preserve"> Exclusion</w:t>
      </w:r>
      <w:r>
        <w:rPr>
          <w:rFonts w:ascii="Courier New"/>
          <w:color w:val="0000FF"/>
          <w:sz w:val="18"/>
        </w:rPr>
        <w:t>"</w:t>
      </w:r>
    </w:p>
    <w:p w14:paraId="0E587ABC" w14:textId="3A5E9A65" w:rsidR="001C71F3" w:rsidRPr="0043468D" w:rsidRDefault="001C71F3" w:rsidP="001C71F3">
      <w:pPr>
        <w:pStyle w:val="ListParagraph"/>
        <w:numPr>
          <w:ilvl w:val="0"/>
          <w:numId w:val="8"/>
        </w:numPr>
        <w:tabs>
          <w:tab w:val="left" w:pos="1090"/>
          <w:tab w:val="left" w:pos="1091"/>
        </w:tabs>
        <w:ind w:left="1090" w:hanging="867"/>
        <w:rPr>
          <w:rFonts w:ascii="Courier New"/>
          <w:sz w:val="18"/>
        </w:rPr>
      </w:pPr>
      <w:r>
        <w:rPr>
          <w:rFonts w:ascii="Courier New"/>
          <w:sz w:val="18"/>
        </w:rPr>
        <w:lastRenderedPageBreak/>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2</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p>
    <w:p w14:paraId="46B352D3" w14:textId="09A79185" w:rsidR="001C71F3" w:rsidRPr="001C71F3" w:rsidRDefault="001C71F3">
      <w:pPr>
        <w:pStyle w:val="ListParagraph"/>
        <w:numPr>
          <w:ilvl w:val="0"/>
          <w:numId w:val="8"/>
        </w:numPr>
        <w:tabs>
          <w:tab w:val="left" w:pos="1090"/>
          <w:tab w:val="left" w:pos="1091"/>
        </w:tabs>
        <w:ind w:left="1090" w:hanging="867"/>
        <w:rPr>
          <w:rFonts w:ascii="Courier New"/>
          <w:sz w:val="18"/>
        </w:rPr>
      </w:pPr>
      <w:r>
        <w:rPr>
          <w:rFonts w:ascii="Courier New"/>
          <w:sz w:val="18"/>
        </w:rPr>
        <w:t xml:space="preserve">    </w:t>
      </w:r>
      <w:r w:rsidR="0080258A">
        <w:rPr>
          <w:rFonts w:ascii="Courier New"/>
          <w:b/>
          <w:color w:val="7F0054"/>
          <w:sz w:val="18"/>
        </w:rPr>
        <w:t>or</w:t>
      </w:r>
      <w:r>
        <w:rPr>
          <w:rFonts w:ascii="Courier New"/>
          <w:b/>
          <w:color w:val="7F0054"/>
          <w:sz w:val="18"/>
        </w:rPr>
        <w:t xml:space="preserve"> </w:t>
      </w:r>
      <w:r>
        <w:rPr>
          <w:rFonts w:ascii="Courier New"/>
          <w:color w:val="0000FF"/>
          <w:sz w:val="18"/>
        </w:rPr>
        <w:t>ComponentMeasure</w:t>
      </w:r>
      <w:r w:rsidR="00C768AC">
        <w:rPr>
          <w:rFonts w:ascii="Courier New"/>
          <w:color w:val="0000FF"/>
          <w:sz w:val="18"/>
        </w:rPr>
        <w:t>3</w:t>
      </w:r>
      <w:r>
        <w:rPr>
          <w:rFonts w:ascii="Courier New"/>
          <w:color w:val="0000FF"/>
          <w:sz w:val="18"/>
        </w:rPr>
        <w:t>."Numerator</w:t>
      </w:r>
      <w:r w:rsidR="0080258A">
        <w:rPr>
          <w:rFonts w:ascii="Courier New"/>
          <w:color w:val="0000FF"/>
          <w:sz w:val="18"/>
        </w:rPr>
        <w:t xml:space="preserve"> Exclusion</w:t>
      </w:r>
      <w:r>
        <w:rPr>
          <w:rFonts w:ascii="Courier New"/>
          <w:color w:val="0000FF"/>
          <w:sz w:val="18"/>
        </w:rPr>
        <w:t>"</w:t>
      </w:r>
      <w:r>
        <w:rPr>
          <w:noProof/>
        </w:rPr>
        <mc:AlternateContent>
          <mc:Choice Requires="wps">
            <w:drawing>
              <wp:anchor distT="0" distB="0" distL="0" distR="0" simplePos="0" relativeHeight="251653120" behindDoc="0" locked="0" layoutInCell="1" allowOverlap="1" wp14:anchorId="5E76DE2E" wp14:editId="4B2AF92A">
                <wp:simplePos x="0" y="0"/>
                <wp:positionH relativeFrom="page">
                  <wp:posOffset>914400</wp:posOffset>
                </wp:positionH>
                <wp:positionV relativeFrom="paragraph">
                  <wp:posOffset>170180</wp:posOffset>
                </wp:positionV>
                <wp:extent cx="5943600" cy="0"/>
                <wp:effectExtent l="12700" t="17780" r="25400" b="20320"/>
                <wp:wrapTopAndBottom/>
                <wp:docPr id="3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3B78B" id="Line 1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N0jA8z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687D5093" w14:textId="77777777" w:rsidR="001C71F3" w:rsidRDefault="001C71F3" w:rsidP="001C71F3">
      <w:pPr>
        <w:pStyle w:val="BodyText"/>
        <w:spacing w:before="7"/>
        <w:rPr>
          <w:rFonts w:ascii="Courier New"/>
          <w:sz w:val="11"/>
        </w:rPr>
      </w:pPr>
    </w:p>
    <w:p w14:paraId="2A891522" w14:textId="2EB705BF" w:rsidR="001C71F3" w:rsidRDefault="001C71F3" w:rsidP="001C71F3">
      <w:pPr>
        <w:spacing w:before="62"/>
        <w:ind w:left="1945" w:right="23"/>
        <w:rPr>
          <w:rFonts w:ascii="Courier New"/>
          <w:sz w:val="20"/>
        </w:rPr>
      </w:pPr>
      <w:r>
        <w:rPr>
          <w:noProof/>
        </w:rPr>
        <mc:AlternateContent>
          <mc:Choice Requires="wps">
            <w:drawing>
              <wp:anchor distT="0" distB="0" distL="114300" distR="114300" simplePos="0" relativeHeight="251770880" behindDoc="1" locked="0" layoutInCell="1" allowOverlap="1" wp14:anchorId="70E42E10" wp14:editId="4AA59FB7">
                <wp:simplePos x="0" y="0"/>
                <wp:positionH relativeFrom="page">
                  <wp:posOffset>5471795</wp:posOffset>
                </wp:positionH>
                <wp:positionV relativeFrom="paragraph">
                  <wp:posOffset>167005</wp:posOffset>
                </wp:positionV>
                <wp:extent cx="38100" cy="0"/>
                <wp:effectExtent l="10795" t="14605" r="27305" b="23495"/>
                <wp:wrapNone/>
                <wp:docPr id="38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FEAB1" id="Line 13" o:spid="_x0000_s1026" style="position:absolute;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I0kx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25</w:t>
      </w:r>
      <w:r>
        <w:t>: Formal criteria for a patient-based All-or-nothing composite measure</w:t>
      </w:r>
    </w:p>
    <w:p w14:paraId="67FC8B3F" w14:textId="77777777" w:rsidR="001C71F3" w:rsidRDefault="001C71F3" w:rsidP="001C71F3">
      <w:pPr>
        <w:pStyle w:val="BodyText"/>
        <w:rPr>
          <w:rFonts w:ascii="Courier New"/>
        </w:rPr>
      </w:pPr>
    </w:p>
    <w:p w14:paraId="533E564F" w14:textId="1A0E0E76" w:rsidR="00690E44" w:rsidRDefault="00690E44" w:rsidP="004D5BAB">
      <w:pPr>
        <w:pStyle w:val="Heading2"/>
        <w:numPr>
          <w:ilvl w:val="2"/>
          <w:numId w:val="88"/>
        </w:numPr>
        <w:tabs>
          <w:tab w:val="left" w:pos="1198"/>
        </w:tabs>
        <w:spacing w:before="53"/>
      </w:pPr>
      <w:bookmarkStart w:id="143" w:name="_Toc519432951"/>
      <w:r>
        <w:t>Opportunity Scoring</w:t>
      </w:r>
      <w:bookmarkEnd w:id="143"/>
    </w:p>
    <w:p w14:paraId="25EF3C43" w14:textId="77777777" w:rsidR="00A0534D" w:rsidRDefault="00A0534D">
      <w:pPr>
        <w:pStyle w:val="BodyText"/>
        <w:spacing w:before="9"/>
        <w:rPr>
          <w:b/>
          <w:sz w:val="24"/>
        </w:rPr>
      </w:pPr>
    </w:p>
    <w:p w14:paraId="0A709B27" w14:textId="2BC8F1E5" w:rsidR="00700825" w:rsidRDefault="00824FFA" w:rsidP="00700825">
      <w:pPr>
        <w:pStyle w:val="BodyText"/>
        <w:spacing w:before="10"/>
        <w:rPr>
          <w:b/>
          <w:sz w:val="17"/>
        </w:rPr>
      </w:pPr>
      <w:r>
        <w:rPr>
          <w:noProof/>
        </w:rPr>
        <mc:AlternateContent>
          <mc:Choice Requires="wpg">
            <w:drawing>
              <wp:anchor distT="0" distB="0" distL="0" distR="0" simplePos="0" relativeHeight="251758592" behindDoc="0" locked="0" layoutInCell="1" allowOverlap="1" wp14:anchorId="1CFCD70D" wp14:editId="4E3CEB20">
                <wp:simplePos x="0" y="0"/>
                <wp:positionH relativeFrom="page">
                  <wp:posOffset>914400</wp:posOffset>
                </wp:positionH>
                <wp:positionV relativeFrom="paragraph">
                  <wp:posOffset>149860</wp:posOffset>
                </wp:positionV>
                <wp:extent cx="5944235" cy="1724025"/>
                <wp:effectExtent l="0" t="0" r="18415" b="9525"/>
                <wp:wrapTopAndBottom/>
                <wp:docPr id="3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724025"/>
                          <a:chOff x="1440" y="245"/>
                          <a:chExt cx="9361" cy="1643"/>
                        </a:xfrm>
                      </wpg:grpSpPr>
                      <wps:wsp>
                        <wps:cNvPr id="32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24"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CD70D" id="_x0000_s1108" style="position:absolute;margin-left:1in;margin-top:11.8pt;width:468.05pt;height:135.75pt;z-index:251758592;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">
                <v:shape id="Freeform 22" o:spid="_x0000_s110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2CB9683D" w14:textId="77777777" w:rsidR="00090BC7" w:rsidRDefault="00090BC7" w:rsidP="00700825">
                        <w:pPr>
                          <w:spacing w:before="3"/>
                          <w:rPr>
                            <w:b/>
                            <w:sz w:val="20"/>
                          </w:rPr>
                        </w:pPr>
                      </w:p>
                      <w:p w14:paraId="5FE0AEEB" w14:textId="0695F530" w:rsidR="00090BC7" w:rsidRDefault="00090BC7" w:rsidP="00700825">
                        <w:pPr>
                          <w:ind w:left="273"/>
                          <w:rPr>
                            <w:b/>
                            <w:sz w:val="20"/>
                          </w:rPr>
                        </w:pPr>
                        <w:r>
                          <w:rPr>
                            <w:b/>
                            <w:sz w:val="20"/>
                          </w:rPr>
                          <w:t>Conformance Requirement 20 (Opportunity Scoring):</w:t>
                        </w:r>
                      </w:p>
                      <w:p w14:paraId="1CC69C8D" w14:textId="2EFFA462" w:rsidR="00090BC7" w:rsidRDefault="00090BC7">
                        <w:pPr>
                          <w:numPr>
                            <w:ilvl w:val="0"/>
                            <w:numId w:val="56"/>
                          </w:numPr>
                          <w:tabs>
                            <w:tab w:val="left" w:pos="820"/>
                          </w:tabs>
                          <w:spacing w:before="5" w:line="247" w:lineRule="exact"/>
                          <w:ind w:left="810" w:hanging="180"/>
                          <w:rPr>
                            <w:sz w:val="20"/>
                          </w:rPr>
                        </w:pPr>
                        <w:r>
                          <w:rPr>
                            <w:sz w:val="20"/>
                          </w:rPr>
                          <w:t xml:space="preserve">Opportunity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OPPORSCR</w:t>
                        </w:r>
                        <w:r>
                          <w:rPr>
                            <w:sz w:val="20"/>
                          </w:rPr>
                          <w:t xml:space="preserve"> as defined by the base HQMF specification</w:t>
                        </w:r>
                        <w:r>
                          <w:rPr>
                            <w:rFonts w:ascii="Courier New"/>
                            <w:sz w:val="20"/>
                          </w:rPr>
                          <w:t>.</w:t>
                        </w:r>
                      </w:p>
                      <w:p w14:paraId="45F3F074" w14:textId="2E0517C8"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SHALL</w:t>
                        </w:r>
                        <w:r>
                          <w:rPr>
                            <w:sz w:val="20"/>
                          </w:rPr>
                          <w:t xml:space="preserve"> be functionally equivalent to the calculation formulas defined in this section.</w:t>
                        </w:r>
                      </w:p>
                      <w:p w14:paraId="3A5C787E" w14:textId="17FF92F1" w:rsidR="00090BC7" w:rsidRDefault="00090BC7" w:rsidP="00824FFA">
                        <w:pPr>
                          <w:numPr>
                            <w:ilvl w:val="0"/>
                            <w:numId w:val="56"/>
                          </w:numPr>
                          <w:tabs>
                            <w:tab w:val="left" w:pos="820"/>
                          </w:tabs>
                          <w:spacing w:before="5" w:line="247" w:lineRule="exact"/>
                          <w:ind w:left="810" w:hanging="180"/>
                          <w:rPr>
                            <w:sz w:val="20"/>
                          </w:rPr>
                        </w:pPr>
                        <w:r>
                          <w:rPr>
                            <w:sz w:val="20"/>
                          </w:rPr>
                          <w:t xml:space="preserve">Calculation logic for opportunity composite measures </w:t>
                        </w:r>
                        <w:r w:rsidRPr="00B46843">
                          <w:rPr>
                            <w:b/>
                            <w:sz w:val="20"/>
                          </w:rPr>
                          <w:t>SHOULD</w:t>
                        </w:r>
                        <w:r>
                          <w:rPr>
                            <w:sz w:val="20"/>
                          </w:rPr>
                          <w:t xml:space="preserve"> be written in the same way as the calculation formulas defined in this section.</w:t>
                        </w:r>
                      </w:p>
                      <w:p w14:paraId="3DE2EEE7" w14:textId="623FB1F8" w:rsidR="00090BC7" w:rsidRPr="00824FFA" w:rsidRDefault="00090BC7" w:rsidP="004D5BAB">
                        <w:pPr>
                          <w:numPr>
                            <w:ilvl w:val="0"/>
                            <w:numId w:val="56"/>
                          </w:numPr>
                          <w:tabs>
                            <w:tab w:val="left" w:pos="820"/>
                          </w:tabs>
                          <w:spacing w:before="5" w:line="247" w:lineRule="exact"/>
                          <w:ind w:left="810" w:hanging="180"/>
                          <w:rPr>
                            <w:sz w:val="20"/>
                          </w:rPr>
                        </w:pPr>
                        <w:r>
                          <w:rPr>
                            <w:sz w:val="20"/>
                          </w:rPr>
                          <w:t xml:space="preserve">Narrative descriptions of population criteria for opportunity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459E5F17" w14:textId="6020FDBC" w:rsidR="00700825" w:rsidRDefault="00700825">
      <w:pPr>
        <w:pStyle w:val="BodyText"/>
        <w:spacing w:line="256" w:lineRule="auto"/>
        <w:ind w:left="660" w:right="919"/>
        <w:jc w:val="both"/>
      </w:pPr>
    </w:p>
    <w:p w14:paraId="65E79547" w14:textId="45779E06" w:rsidR="001468F0" w:rsidRDefault="0083059C">
      <w:pPr>
        <w:pStyle w:val="BodyText"/>
        <w:spacing w:line="256" w:lineRule="auto"/>
        <w:ind w:left="660" w:right="919"/>
        <w:jc w:val="both"/>
      </w:pPr>
      <w:r>
        <w:t xml:space="preserve">Opportunity scoring </w:t>
      </w:r>
      <w:r w:rsidR="00273BAE">
        <w:t>considers the appearance of a patient in a denominator of a component measure as an opportunity to provide a service, and the appearance of that patient in the numerator of each component as the fulfillment of that opportunity. This means that each component measure is considered a “case” in the composite population. The denominator is then the set of cases in which patients appeared in the denominator for the component measures, and so on for each population criteria. This allows the composite to then be calculated as a standard proportion measure where the basis for the population criteria is membership in the population for each component.</w:t>
      </w:r>
    </w:p>
    <w:p w14:paraId="1B46D445" w14:textId="77777777" w:rsidR="001468F0" w:rsidRDefault="001468F0">
      <w:r>
        <w:br w:type="page"/>
      </w:r>
    </w:p>
    <w:p w14:paraId="4A17639A" w14:textId="77777777" w:rsidR="00A0534D" w:rsidRDefault="00A0534D">
      <w:pPr>
        <w:pStyle w:val="BodyText"/>
        <w:spacing w:line="256" w:lineRule="auto"/>
        <w:ind w:left="660" w:right="919"/>
        <w:jc w:val="both"/>
      </w:pPr>
    </w:p>
    <w:p w14:paraId="4EA1413A" w14:textId="1B502451" w:rsidR="009759E7" w:rsidRDefault="009759E7">
      <w:pPr>
        <w:pStyle w:val="BodyText"/>
        <w:spacing w:line="256" w:lineRule="auto"/>
        <w:ind w:left="660" w:right="919"/>
        <w:jc w:val="both"/>
      </w:pPr>
    </w:p>
    <w:p w14:paraId="1BDE0D11" w14:textId="65F04BC1" w:rsidR="009759E7" w:rsidRDefault="009759E7" w:rsidP="00792F84">
      <w:pPr>
        <w:ind w:left="660"/>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4</w:t>
      </w:r>
      <w:r>
        <w:rPr>
          <w:rFonts w:ascii="Arial" w:hAnsi="Arial" w:cs="Arial"/>
          <w:b/>
          <w:sz w:val="18"/>
          <w:szCs w:val="18"/>
        </w:rPr>
        <w:t xml:space="preserve">. </w:t>
      </w:r>
      <w:r w:rsidRPr="003D78A2">
        <w:rPr>
          <w:rFonts w:ascii="Arial" w:hAnsi="Arial" w:cs="Arial"/>
          <w:b/>
          <w:sz w:val="18"/>
          <w:szCs w:val="18"/>
        </w:rPr>
        <w:t>Opportunity scoring</w:t>
      </w:r>
      <w:r>
        <w:rPr>
          <w:rFonts w:ascii="Arial" w:hAnsi="Arial" w:cs="Arial"/>
          <w:b/>
          <w:sz w:val="18"/>
          <w:szCs w:val="18"/>
        </w:rPr>
        <w:t xml:space="preserve"> method</w:t>
      </w:r>
    </w:p>
    <w:p w14:paraId="30A8017F" w14:textId="599D6AF5" w:rsidR="009759E7" w:rsidRPr="00B43A0A" w:rsidRDefault="009759E7" w:rsidP="00792F84">
      <w:pPr>
        <w:ind w:left="660"/>
        <w:contextualSpacing/>
        <w:rPr>
          <w:rFonts w:ascii="Arial" w:hAnsi="Arial" w:cs="Arial"/>
          <w:sz w:val="18"/>
          <w:szCs w:val="18"/>
        </w:rPr>
      </w:pPr>
      <w:r w:rsidRPr="00267656">
        <w:rPr>
          <w:rFonts w:ascii="Arial" w:hAnsi="Arial" w:cs="Arial"/>
          <w:i/>
          <w:sz w:val="18"/>
          <w:szCs w:val="18"/>
        </w:rPr>
        <w:t>Interpretation:</w:t>
      </w:r>
      <w:r w:rsidRPr="00B43A0A">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w:t>
      </w:r>
      <w:r w:rsidR="00F15295">
        <w:rPr>
          <w:rFonts w:ascii="Arial" w:hAnsi="Arial" w:cs="Arial"/>
          <w:sz w:val="18"/>
          <w:szCs w:val="18"/>
        </w:rPr>
        <w:t xml:space="preserve">the </w:t>
      </w:r>
      <w:r w:rsidRPr="00B43A0A">
        <w:rPr>
          <w:rFonts w:ascii="Arial" w:hAnsi="Arial" w:cs="Arial"/>
          <w:sz w:val="18"/>
          <w:szCs w:val="18"/>
        </w:rPr>
        <w:t>percentage of opportunities to provide preventive services that were completed</w:t>
      </w:r>
      <w:r>
        <w:rPr>
          <w:rFonts w:ascii="Arial" w:hAnsi="Arial" w:cs="Arial"/>
          <w:sz w:val="18"/>
          <w:szCs w:val="18"/>
        </w:rPr>
        <w:t>.</w:t>
      </w:r>
    </w:p>
    <w:p w14:paraId="384E2115" w14:textId="77777777" w:rsidR="009759E7" w:rsidRDefault="009759E7" w:rsidP="00792F84">
      <w:pPr>
        <w:ind w:left="660"/>
        <w:contextualSpacing/>
        <w:rPr>
          <w:rFonts w:ascii="Arial" w:hAnsi="Arial" w:cs="Arial"/>
          <w:sz w:val="18"/>
          <w:szCs w:val="18"/>
        </w:rPr>
      </w:pPr>
      <w:r w:rsidRPr="00267656">
        <w:rPr>
          <w:rFonts w:ascii="Arial" w:hAnsi="Arial" w:cs="Arial"/>
          <w:i/>
          <w:sz w:val="18"/>
          <w:szCs w:val="18"/>
        </w:rPr>
        <w:t>Example:</w:t>
      </w:r>
      <w:r w:rsidRPr="00B43A0A">
        <w:rPr>
          <w:rFonts w:ascii="Arial" w:hAnsi="Arial" w:cs="Arial"/>
          <w:sz w:val="18"/>
          <w:szCs w:val="18"/>
        </w:rPr>
        <w:t xml:space="preserve"> X% of preventive service opportunities for the </w:t>
      </w:r>
      <w:r>
        <w:rPr>
          <w:rFonts w:ascii="Arial" w:hAnsi="Arial" w:cs="Arial"/>
          <w:sz w:val="18"/>
          <w:szCs w:val="18"/>
        </w:rPr>
        <w:t>EC</w:t>
      </w:r>
      <w:r w:rsidRPr="00B43A0A">
        <w:rPr>
          <w:rFonts w:ascii="Arial" w:hAnsi="Arial" w:cs="Arial"/>
          <w:sz w:val="18"/>
          <w:szCs w:val="18"/>
        </w:rPr>
        <w:t xml:space="preserve"> were completed.</w:t>
      </w:r>
    </w:p>
    <w:p w14:paraId="2857E218" w14:textId="77777777" w:rsidR="009759E7" w:rsidRPr="00B43A0A" w:rsidRDefault="009759E7" w:rsidP="00792F84">
      <w:pPr>
        <w:ind w:left="660"/>
        <w:contextualSpacing/>
      </w:pPr>
    </w:p>
    <w:tbl>
      <w:tblPr>
        <w:tblW w:w="4568" w:type="pct"/>
        <w:tblInd w:w="660" w:type="dxa"/>
        <w:tblCellMar>
          <w:left w:w="0" w:type="dxa"/>
          <w:right w:w="0" w:type="dxa"/>
        </w:tblCellMar>
        <w:tblLook w:val="0420" w:firstRow="1" w:lastRow="0" w:firstColumn="0" w:lastColumn="0" w:noHBand="0" w:noVBand="1"/>
      </w:tblPr>
      <w:tblGrid>
        <w:gridCol w:w="2815"/>
        <w:gridCol w:w="618"/>
        <w:gridCol w:w="640"/>
        <w:gridCol w:w="620"/>
        <w:gridCol w:w="618"/>
        <w:gridCol w:w="622"/>
        <w:gridCol w:w="3484"/>
      </w:tblGrid>
      <w:tr w:rsidR="009759E7" w:rsidRPr="003D78A2" w14:paraId="275BF999" w14:textId="77777777" w:rsidTr="00792F84">
        <w:trPr>
          <w:cantSplit/>
          <w:trHeight w:val="24"/>
        </w:trPr>
        <w:tc>
          <w:tcPr>
            <w:tcW w:w="1495"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4E8986CA" w14:textId="230BAE56" w:rsidR="009759E7" w:rsidRPr="003D78A2" w:rsidRDefault="009759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5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D04C59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50"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0B1CA293" w14:textId="77777777" w:rsidR="009759E7" w:rsidRPr="003D78A2" w:rsidRDefault="00951171" w:rsidP="007A1CCF">
            <w:pPr>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r>
                          <w:rPr>
                            <w:rFonts w:ascii="Cambria Math" w:hAnsi="Cambria Math" w:cs="Arial"/>
                            <w:kern w:val="24"/>
                            <w:sz w:val="18"/>
                            <w:szCs w:val="18"/>
                            <w:shd w:val="clear" w:color="auto" w:fill="9CC2E5"/>
                          </w:rPr>
                          <m:t>8 preventive services provided</m:t>
                        </m:r>
                      </m:e>
                    </m:d>
                  </m:num>
                  <m:den>
                    <m:d>
                      <m:dPr>
                        <m:ctrlPr>
                          <w:rPr>
                            <w:rFonts w:ascii="Cambria Math" w:hAnsi="Cambria Math" w:cs="Arial"/>
                            <w:i/>
                            <w:iCs/>
                            <w:kern w:val="24"/>
                            <w:sz w:val="18"/>
                            <w:szCs w:val="18"/>
                          </w:rPr>
                        </m:ctrlPr>
                      </m:dPr>
                      <m:e>
                        <m:r>
                          <w:rPr>
                            <w:rFonts w:ascii="Cambria Math" w:hAnsi="Cambria Math" w:cs="Arial"/>
                            <w:kern w:val="24"/>
                            <w:sz w:val="18"/>
                            <w:szCs w:val="18"/>
                          </w:rPr>
                          <m:t>14 possible preventive services</m:t>
                        </m:r>
                      </m:e>
                    </m:d>
                  </m:den>
                </m:f>
              </m:oMath>
            </m:oMathPara>
          </w:p>
          <w:p w14:paraId="649592C7" w14:textId="77777777" w:rsidR="009759E7" w:rsidRPr="003D78A2" w:rsidRDefault="009759E7" w:rsidP="007A1CCF">
            <w:pPr>
              <w:contextualSpacing/>
              <w:rPr>
                <w:rFonts w:ascii="Arial" w:hAnsi="Arial" w:cs="Arial"/>
                <w:b/>
                <w:bCs/>
                <w:iCs/>
                <w:kern w:val="24"/>
                <w:sz w:val="18"/>
                <w:szCs w:val="18"/>
              </w:rPr>
            </w:pPr>
          </w:p>
          <w:p w14:paraId="592CD108" w14:textId="77777777" w:rsidR="009759E7" w:rsidRPr="003D78A2" w:rsidRDefault="009759E7"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=57%</m:t>
                </m:r>
              </m:oMath>
            </m:oMathPara>
          </w:p>
        </w:tc>
      </w:tr>
      <w:tr w:rsidR="008C7E8C" w:rsidRPr="003D78A2" w14:paraId="0D4931F4" w14:textId="77777777" w:rsidTr="008C7E8C">
        <w:trPr>
          <w:cantSplit/>
          <w:trHeight w:val="24"/>
        </w:trPr>
        <w:tc>
          <w:tcPr>
            <w:tcW w:w="1495"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E832652" w14:textId="77777777" w:rsidR="009759E7" w:rsidRPr="003D78A2" w:rsidRDefault="009759E7" w:rsidP="007A1CCF">
            <w:pPr>
              <w:spacing w:line="160" w:lineRule="exact"/>
              <w:contextualSpacing/>
              <w:rPr>
                <w:rFonts w:ascii="Arial" w:hAnsi="Arial" w:cs="Arial"/>
                <w:sz w:val="18"/>
                <w:szCs w:val="18"/>
              </w:rPr>
            </w:pP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861D30E"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BEAB3ED"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9"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6055DE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8"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06EFE905"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9"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3CCB1B97"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50" w:type="pct"/>
            <w:vMerge/>
            <w:tcBorders>
              <w:left w:val="single" w:sz="8" w:space="0" w:color="A6A6A6"/>
              <w:right w:val="single" w:sz="8" w:space="0" w:color="A6A6A6"/>
            </w:tcBorders>
            <w:vAlign w:val="center"/>
            <w:hideMark/>
          </w:tcPr>
          <w:p w14:paraId="56EE413A" w14:textId="77777777" w:rsidR="009759E7" w:rsidRPr="003D78A2" w:rsidRDefault="009759E7" w:rsidP="007A1CCF">
            <w:pPr>
              <w:contextualSpacing/>
              <w:rPr>
                <w:rFonts w:ascii="Arial" w:hAnsi="Arial" w:cs="Arial"/>
                <w:sz w:val="18"/>
                <w:szCs w:val="18"/>
              </w:rPr>
            </w:pPr>
          </w:p>
        </w:tc>
      </w:tr>
      <w:tr w:rsidR="008C7E8C" w:rsidRPr="003D78A2" w14:paraId="5A5ABEDE"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C0E15FC"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36E552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AC60652" w14:textId="77777777" w:rsidR="009759E7" w:rsidRPr="003D78A2" w:rsidRDefault="009759E7"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9ED5E5E" w14:textId="77777777" w:rsidR="009759E7" w:rsidRPr="003D78A2" w:rsidRDefault="009759E7" w:rsidP="007A1CCF">
            <w:pPr>
              <w:spacing w:line="160" w:lineRule="exact"/>
              <w:contextualSpacing/>
              <w:rPr>
                <w:rFonts w:ascii="Wingdings" w:hAnsi="Wingdings" w:cs="Arial"/>
                <w:sz w:val="18"/>
                <w:szCs w:val="18"/>
              </w:rPr>
            </w:pP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24A09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D4ED2B2"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right w:val="single" w:sz="8" w:space="0" w:color="A6A6A6"/>
            </w:tcBorders>
            <w:vAlign w:val="center"/>
            <w:hideMark/>
          </w:tcPr>
          <w:p w14:paraId="13F5DE38" w14:textId="77777777" w:rsidR="009759E7" w:rsidRPr="003D78A2" w:rsidRDefault="009759E7" w:rsidP="007A1CCF">
            <w:pPr>
              <w:contextualSpacing/>
              <w:rPr>
                <w:rFonts w:ascii="Arial" w:hAnsi="Arial" w:cs="Arial"/>
                <w:sz w:val="18"/>
                <w:szCs w:val="18"/>
              </w:rPr>
            </w:pPr>
          </w:p>
        </w:tc>
      </w:tr>
      <w:tr w:rsidR="008C7E8C" w:rsidRPr="003D78A2" w14:paraId="15A836DF"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593126"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6BF6B3B"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881638A"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6D48C50"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317912E"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A2993C9"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50" w:type="pct"/>
            <w:vMerge/>
            <w:tcBorders>
              <w:left w:val="single" w:sz="8" w:space="0" w:color="A6A6A6"/>
              <w:right w:val="single" w:sz="8" w:space="0" w:color="A6A6A6"/>
            </w:tcBorders>
            <w:vAlign w:val="center"/>
            <w:hideMark/>
          </w:tcPr>
          <w:p w14:paraId="58176C72" w14:textId="77777777" w:rsidR="009759E7" w:rsidRPr="003D78A2" w:rsidRDefault="009759E7" w:rsidP="007A1CCF">
            <w:pPr>
              <w:contextualSpacing/>
              <w:rPr>
                <w:rFonts w:ascii="Arial" w:hAnsi="Arial" w:cs="Arial"/>
                <w:sz w:val="18"/>
                <w:szCs w:val="18"/>
              </w:rPr>
            </w:pPr>
          </w:p>
        </w:tc>
      </w:tr>
      <w:tr w:rsidR="008C7E8C" w:rsidRPr="003D78A2" w14:paraId="1A24F2F8" w14:textId="77777777" w:rsidTr="008C7E8C">
        <w:trPr>
          <w:cantSplit/>
          <w:trHeight w:val="24"/>
        </w:trPr>
        <w:tc>
          <w:tcPr>
            <w:tcW w:w="1495"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4DBA3D" w14:textId="77777777" w:rsidR="009759E7" w:rsidRPr="003D78A2" w:rsidRDefault="009759E7"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DEE9C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4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086B4C" w14:textId="77777777" w:rsidR="009759E7" w:rsidRPr="003D78A2" w:rsidRDefault="009759E7" w:rsidP="007A1CCF">
            <w:pPr>
              <w:spacing w:line="160" w:lineRule="exact"/>
              <w:contextualSpacing/>
              <w:rPr>
                <w:rFonts w:ascii="Wingdings" w:hAnsi="Wingdings" w:cs="Arial"/>
                <w:sz w:val="18"/>
                <w:szCs w:val="18"/>
              </w:rPr>
            </w:pP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1C092BF6"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8"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6E83EAE" w14:textId="77777777" w:rsidR="009759E7" w:rsidRPr="003D78A2" w:rsidRDefault="009759E7"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9"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6B96989" w14:textId="77777777" w:rsidR="009759E7" w:rsidRPr="003D78A2" w:rsidRDefault="009759E7" w:rsidP="007A1CCF">
            <w:pPr>
              <w:spacing w:line="160" w:lineRule="exact"/>
              <w:contextualSpacing/>
              <w:rPr>
                <w:rFonts w:ascii="Wingdings" w:hAnsi="Wingdings" w:cs="Arial"/>
                <w:sz w:val="18"/>
                <w:szCs w:val="18"/>
              </w:rPr>
            </w:pPr>
          </w:p>
        </w:tc>
        <w:tc>
          <w:tcPr>
            <w:tcW w:w="1850" w:type="pct"/>
            <w:vMerge/>
            <w:tcBorders>
              <w:left w:val="single" w:sz="8" w:space="0" w:color="A6A6A6"/>
              <w:bottom w:val="single" w:sz="8" w:space="0" w:color="A6A6A6"/>
              <w:right w:val="single" w:sz="8" w:space="0" w:color="A6A6A6"/>
            </w:tcBorders>
            <w:vAlign w:val="center"/>
            <w:hideMark/>
          </w:tcPr>
          <w:p w14:paraId="02127BD3" w14:textId="77777777" w:rsidR="009759E7" w:rsidRPr="003D78A2" w:rsidRDefault="009759E7" w:rsidP="007A1CCF">
            <w:pPr>
              <w:contextualSpacing/>
              <w:rPr>
                <w:rFonts w:ascii="Arial" w:hAnsi="Arial" w:cs="Arial"/>
                <w:sz w:val="18"/>
                <w:szCs w:val="18"/>
              </w:rPr>
            </w:pPr>
          </w:p>
        </w:tc>
      </w:tr>
    </w:tbl>
    <w:p w14:paraId="1689D91C" w14:textId="77777777" w:rsidR="009759E7" w:rsidRPr="003D78A2" w:rsidRDefault="009759E7" w:rsidP="009759E7">
      <w:pPr>
        <w:contextualSpacing/>
        <w:rPr>
          <w:rFonts w:ascii="Arial" w:hAnsi="Arial" w:cs="Arial"/>
          <w:sz w:val="18"/>
          <w:szCs w:val="18"/>
        </w:rPr>
      </w:pPr>
    </w:p>
    <w:p w14:paraId="21B09EED" w14:textId="7DC8FE58" w:rsidR="00273BAE" w:rsidRDefault="00480126" w:rsidP="00FF2D70">
      <w:pPr>
        <w:pStyle w:val="BodyText"/>
        <w:spacing w:line="256" w:lineRule="auto"/>
        <w:ind w:left="660" w:right="919"/>
        <w:jc w:val="both"/>
      </w:pPr>
      <w:r>
        <w:t>Formally</w:t>
      </w:r>
      <w:r w:rsidR="00273BAE">
        <w:t xml:space="preserve">, this </w:t>
      </w:r>
      <w:r>
        <w:t xml:space="preserve">is done by </w:t>
      </w:r>
      <w:r w:rsidR="00C768AC">
        <w:t>describing a “case” for each component measure</w:t>
      </w:r>
      <w:r>
        <w:t xml:space="preserve"> as illustrated in the following general case logic</w:t>
      </w:r>
      <w:r w:rsidR="00C768AC">
        <w:t>:</w:t>
      </w:r>
    </w:p>
    <w:p w14:paraId="11FB168B" w14:textId="77777777" w:rsidR="00C768AC" w:rsidRDefault="00C768AC" w:rsidP="00C768AC">
      <w:pPr>
        <w:pStyle w:val="BodyText"/>
        <w:spacing w:before="2"/>
        <w:rPr>
          <w:sz w:val="16"/>
        </w:rPr>
      </w:pPr>
      <w:r>
        <w:rPr>
          <w:noProof/>
        </w:rPr>
        <mc:AlternateContent>
          <mc:Choice Requires="wps">
            <w:drawing>
              <wp:anchor distT="0" distB="0" distL="0" distR="0" simplePos="0" relativeHeight="251691008" behindDoc="0" locked="0" layoutInCell="1" allowOverlap="1" wp14:anchorId="6C572B7A" wp14:editId="78E7054D">
                <wp:simplePos x="0" y="0"/>
                <wp:positionH relativeFrom="page">
                  <wp:posOffset>914400</wp:posOffset>
                </wp:positionH>
                <wp:positionV relativeFrom="paragraph">
                  <wp:posOffset>145415</wp:posOffset>
                </wp:positionV>
                <wp:extent cx="5943600" cy="0"/>
                <wp:effectExtent l="12700" t="18415" r="25400" b="19685"/>
                <wp:wrapTopAndBottom/>
                <wp:docPr id="3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7501C" id="Line 18" o:spid="_x0000_s1026" style="position:absolute;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FRCOHT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689C9F4C" w14:textId="77777777" w:rsidR="00C768AC" w:rsidRDefault="00C768AC" w:rsidP="00C768AC">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68A57EE9" w14:textId="77777777" w:rsidR="001E0D5F" w:rsidRPr="004D5BAB"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r w:rsidR="001E0D5F">
        <w:rPr>
          <w:rFonts w:ascii="Courier New"/>
          <w:color w:val="0000FF"/>
          <w:sz w:val="18"/>
        </w:rPr>
        <w:t>"Patient Record" P</w:t>
      </w:r>
    </w:p>
    <w:p w14:paraId="02EE72F6" w14:textId="0A9321BD" w:rsidR="001E0D5F" w:rsidRPr="004D5BAB" w:rsidRDefault="001E0D5F" w:rsidP="00C768AC">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sidR="00C768AC">
        <w:rPr>
          <w:rFonts w:ascii="Courier New"/>
          <w:color w:val="0000FF"/>
          <w:sz w:val="18"/>
        </w:rPr>
        <w:t>ComponentMeasure1."Initial Population"</w:t>
      </w:r>
    </w:p>
    <w:p w14:paraId="2E7A0929" w14:textId="3DC65ED8" w:rsidR="001E0D5F" w:rsidRPr="004D5BAB" w:rsidRDefault="001E0D5F" w:rsidP="004D5BAB">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sidR="00217E84">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D5BAB">
        <w:rPr>
          <w:rFonts w:ascii="Courier New"/>
          <w:sz w:val="18"/>
        </w:rPr>
        <w:t xml:space="preserve"> </w:t>
      </w:r>
      <w:r w:rsidRPr="004D5BAB">
        <w:rPr>
          <w:rFonts w:ascii="Courier New"/>
          <w:b/>
          <w:color w:val="008200"/>
          <w:sz w:val="18"/>
        </w:rPr>
        <w:t>'Service 1'</w:t>
      </w:r>
      <w:r>
        <w:rPr>
          <w:rFonts w:ascii="Courier New"/>
          <w:sz w:val="18"/>
        </w:rPr>
        <w:t xml:space="preserve"> </w:t>
      </w:r>
      <w:r w:rsidRPr="004D5BAB">
        <w:rPr>
          <w:rFonts w:ascii="Courier New"/>
          <w:sz w:val="18"/>
        </w:rPr>
        <w:t>}</w:t>
      </w:r>
    </w:p>
    <w:p w14:paraId="5B98076A" w14:textId="50525E0A" w:rsidR="00C768AC" w:rsidRPr="0043468D" w:rsidRDefault="00C768AC" w:rsidP="00C768AC">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0210493" w14:textId="77777777" w:rsidR="00217E84" w:rsidRPr="0043468D" w:rsidRDefault="00C768AC" w:rsidP="00217E84">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sidR="00217E84">
        <w:rPr>
          <w:rFonts w:ascii="Courier New"/>
          <w:sz w:val="18"/>
        </w:rPr>
        <w:t>(</w:t>
      </w:r>
      <w:r w:rsidR="00217E84">
        <w:rPr>
          <w:rFonts w:ascii="Courier New"/>
          <w:color w:val="0000FF"/>
          <w:sz w:val="18"/>
        </w:rPr>
        <w:t>"Patient Record" P</w:t>
      </w:r>
    </w:p>
    <w:p w14:paraId="09E580A0" w14:textId="0E8C1A6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ComponentMeasure2."Initial Population"</w:t>
      </w:r>
    </w:p>
    <w:p w14:paraId="44842E0D" w14:textId="7E316499" w:rsidR="00217E84" w:rsidRDefault="00217E84"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95DEF61" w14:textId="7446C431" w:rsidR="00217E84"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3D406EA0" w14:textId="3936B01C"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6BE0BFB2" w14:textId="43E39A96" w:rsidR="00217E84" w:rsidRPr="0043468D" w:rsidRDefault="00217E84" w:rsidP="00217E84">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ComponentMeasure3."Initial Population"</w:t>
      </w:r>
    </w:p>
    <w:p w14:paraId="46154C7F" w14:textId="47ED4382" w:rsidR="003B3D48" w:rsidRDefault="003B3D48" w:rsidP="00217E84">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02DF12E6" w14:textId="77777777" w:rsidR="003B3D48" w:rsidRPr="004D5BAB" w:rsidRDefault="003B3D48" w:rsidP="00217E84">
      <w:pPr>
        <w:pStyle w:val="ListParagraph"/>
        <w:numPr>
          <w:ilvl w:val="0"/>
          <w:numId w:val="82"/>
        </w:numPr>
        <w:tabs>
          <w:tab w:val="left" w:pos="659"/>
          <w:tab w:val="left" w:pos="660"/>
        </w:tabs>
        <w:spacing w:before="0" w:line="194" w:lineRule="exact"/>
        <w:ind w:hanging="436"/>
        <w:rPr>
          <w:rFonts w:ascii="Courier New"/>
          <w:sz w:val="18"/>
        </w:rPr>
      </w:pPr>
    </w:p>
    <w:p w14:paraId="03A2240F" w14:textId="4507652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w:t>
      </w:r>
      <w:r>
        <w:rPr>
          <w:rFonts w:ascii="Courier New"/>
          <w:sz w:val="18"/>
        </w:rPr>
        <w:t>:</w:t>
      </w:r>
    </w:p>
    <w:p w14:paraId="7E4DF92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105B9B92" w14:textId="55F0ED61"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ComponentMeasure1."Denominator"</w:t>
      </w:r>
    </w:p>
    <w:p w14:paraId="256BDA3A" w14:textId="7443AAD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359FA0AA"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7E35912"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77DCF408" w14:textId="07A9969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ComponentMeasure2."Denominator"</w:t>
      </w:r>
    </w:p>
    <w:p w14:paraId="728AD7B5" w14:textId="62FEDBEA"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53821DE2"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41C14CE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2FB11A88" w14:textId="47CAD6B6"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ComponentMeasure3."Denominator"</w:t>
      </w:r>
    </w:p>
    <w:p w14:paraId="3853A59A" w14:textId="6647951E"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66EF091D" w14:textId="77777777"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7C04E8BF" w14:textId="77777777"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p>
    <w:p w14:paraId="3A24870B" w14:textId="7640D78A" w:rsidR="003B3D48" w:rsidRDefault="003B3D48" w:rsidP="003B3D48">
      <w:pPr>
        <w:pStyle w:val="ListParagraph"/>
        <w:numPr>
          <w:ilvl w:val="0"/>
          <w:numId w:val="82"/>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w:t>
      </w:r>
      <w:r>
        <w:rPr>
          <w:rFonts w:ascii="Courier New"/>
          <w:sz w:val="18"/>
        </w:rPr>
        <w:t>:</w:t>
      </w:r>
    </w:p>
    <w:p w14:paraId="265D81D8"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r>
        <w:rPr>
          <w:rFonts w:ascii="Courier New"/>
          <w:color w:val="0000FF"/>
          <w:sz w:val="18"/>
        </w:rPr>
        <w:t>"Patient Record" P</w:t>
      </w:r>
    </w:p>
    <w:p w14:paraId="6C4B14EE" w14:textId="10353972"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ComponentMeasure1."Numerator"</w:t>
      </w:r>
    </w:p>
    <w:p w14:paraId="176EEA05" w14:textId="63309C6D" w:rsidR="003B3D48" w:rsidRPr="0043468D"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'Service 1'</w:t>
      </w:r>
      <w:r>
        <w:rPr>
          <w:rFonts w:ascii="Courier New"/>
          <w:sz w:val="18"/>
        </w:rPr>
        <w:t xml:space="preserve"> </w:t>
      </w:r>
      <w:r w:rsidRPr="0043468D">
        <w:rPr>
          <w:rFonts w:ascii="Courier New"/>
          <w:sz w:val="18"/>
        </w:rPr>
        <w:t>}</w:t>
      </w:r>
    </w:p>
    <w:p w14:paraId="15148987"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w:t>
      </w:r>
    </w:p>
    <w:p w14:paraId="4FECAD00"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sidRPr="00217E84">
        <w:rPr>
          <w:rFonts w:ascii="Courier New"/>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45B5B23D" w14:textId="5C3B146D"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ComponentMeasure2."Numerator"</w:t>
      </w:r>
    </w:p>
    <w:p w14:paraId="6683B4CF" w14:textId="5AEDFD74" w:rsidR="003B3D48" w:rsidRDefault="003B3D48" w:rsidP="003B3D48">
      <w:pPr>
        <w:pStyle w:val="ListParagraph"/>
        <w:numPr>
          <w:ilvl w:val="0"/>
          <w:numId w:val="82"/>
        </w:numPr>
        <w:tabs>
          <w:tab w:val="left" w:pos="659"/>
          <w:tab w:val="left" w:pos="660"/>
        </w:tabs>
        <w:spacing w:before="0" w:line="194" w:lineRule="exact"/>
        <w:ind w:hanging="436"/>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2</w:t>
      </w:r>
      <w:r w:rsidRPr="0043468D">
        <w:rPr>
          <w:rFonts w:ascii="Courier New"/>
          <w:b/>
          <w:color w:val="008200"/>
          <w:sz w:val="18"/>
        </w:rPr>
        <w:t>'</w:t>
      </w:r>
      <w:r>
        <w:rPr>
          <w:rFonts w:ascii="Courier New"/>
          <w:sz w:val="18"/>
        </w:rPr>
        <w:t xml:space="preserve"> </w:t>
      </w:r>
      <w:r w:rsidRPr="0043468D">
        <w:rPr>
          <w:rFonts w:ascii="Courier New"/>
          <w:sz w:val="18"/>
        </w:rPr>
        <w:t>}</w:t>
      </w:r>
    </w:p>
    <w:p w14:paraId="65BC638E" w14:textId="77777777" w:rsidR="003B3D48"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p>
    <w:p w14:paraId="0744302E" w14:textId="77777777" w:rsidR="003B3D48" w:rsidRPr="0043468D"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b/>
          <w:color w:val="7F0054"/>
          <w:sz w:val="18"/>
        </w:rPr>
        <w:t xml:space="preserve">    </w:t>
      </w:r>
      <w:r w:rsidRPr="00217E84">
        <w:rPr>
          <w:rFonts w:ascii="Courier New"/>
          <w:b/>
          <w:color w:val="7F0054"/>
          <w:sz w:val="18"/>
        </w:rPr>
        <w:t xml:space="preserve">union </w:t>
      </w:r>
      <w:r>
        <w:rPr>
          <w:rFonts w:ascii="Courier New"/>
          <w:sz w:val="18"/>
        </w:rPr>
        <w:t>(</w:t>
      </w:r>
      <w:r>
        <w:rPr>
          <w:rFonts w:ascii="Courier New"/>
          <w:color w:val="0000FF"/>
          <w:sz w:val="18"/>
        </w:rPr>
        <w:t>"Patient Record" P</w:t>
      </w:r>
    </w:p>
    <w:p w14:paraId="5DF91646" w14:textId="3956FDB1" w:rsidR="003B3D48" w:rsidRPr="004D5BAB" w:rsidRDefault="003B3D48" w:rsidP="003B3D48">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where </w:t>
      </w:r>
      <w:r>
        <w:rPr>
          <w:rFonts w:ascii="Courier New"/>
          <w:color w:val="0000FF"/>
          <w:sz w:val="18"/>
        </w:rPr>
        <w:t>ComponentMeasure3."Numerator"</w:t>
      </w:r>
    </w:p>
    <w:p w14:paraId="46CD4639" w14:textId="77212EA4" w:rsidR="004C2376" w:rsidRDefault="004C2376" w:rsidP="004C2376">
      <w:pPr>
        <w:pStyle w:val="ListParagraph"/>
        <w:numPr>
          <w:ilvl w:val="0"/>
          <w:numId w:val="82"/>
        </w:numPr>
        <w:tabs>
          <w:tab w:val="left" w:pos="1090"/>
          <w:tab w:val="left" w:pos="1091"/>
        </w:tabs>
        <w:ind w:left="1090" w:hanging="867"/>
        <w:rPr>
          <w:rFonts w:ascii="Courier New"/>
          <w:sz w:val="18"/>
        </w:rPr>
      </w:pPr>
      <w:r>
        <w:rPr>
          <w:rFonts w:ascii="Courier New"/>
          <w:color w:val="0000FF"/>
          <w:sz w:val="18"/>
        </w:rPr>
        <w:t xml:space="preserve">        </w:t>
      </w:r>
      <w:r>
        <w:rPr>
          <w:rFonts w:ascii="Courier New"/>
          <w:b/>
          <w:color w:val="7F0054"/>
          <w:sz w:val="18"/>
        </w:rPr>
        <w:t xml:space="preserve">return </w:t>
      </w:r>
      <w:proofErr w:type="gramStart"/>
      <w:r>
        <w:rPr>
          <w:rFonts w:ascii="Courier New"/>
          <w:sz w:val="18"/>
        </w:rPr>
        <w:t xml:space="preserve">{ </w:t>
      </w:r>
      <w:r w:rsidR="006611C6">
        <w:rPr>
          <w:rFonts w:ascii="Courier New"/>
          <w:color w:val="0000FF"/>
          <w:sz w:val="18"/>
        </w:rPr>
        <w:t>service</w:t>
      </w:r>
      <w:proofErr w:type="gramEnd"/>
      <w:r>
        <w:rPr>
          <w:rFonts w:ascii="Courier New"/>
          <w:sz w:val="18"/>
        </w:rPr>
        <w:t>:</w:t>
      </w:r>
      <w:r w:rsidRPr="0043468D">
        <w:rPr>
          <w:rFonts w:ascii="Courier New"/>
          <w:sz w:val="18"/>
        </w:rPr>
        <w:t xml:space="preserve"> </w:t>
      </w:r>
      <w:r w:rsidRPr="0043468D">
        <w:rPr>
          <w:rFonts w:ascii="Courier New"/>
          <w:b/>
          <w:color w:val="008200"/>
          <w:sz w:val="18"/>
        </w:rPr>
        <w:t xml:space="preserve">'Service </w:t>
      </w:r>
      <w:r>
        <w:rPr>
          <w:rFonts w:ascii="Courier New"/>
          <w:b/>
          <w:color w:val="008200"/>
          <w:sz w:val="18"/>
        </w:rPr>
        <w:t>3</w:t>
      </w:r>
      <w:r w:rsidRPr="0043468D">
        <w:rPr>
          <w:rFonts w:ascii="Courier New"/>
          <w:b/>
          <w:color w:val="008200"/>
          <w:sz w:val="18"/>
        </w:rPr>
        <w:t>'</w:t>
      </w:r>
      <w:r>
        <w:rPr>
          <w:rFonts w:ascii="Courier New"/>
          <w:sz w:val="18"/>
        </w:rPr>
        <w:t xml:space="preserve"> </w:t>
      </w:r>
      <w:r w:rsidRPr="0043468D">
        <w:rPr>
          <w:rFonts w:ascii="Courier New"/>
          <w:sz w:val="18"/>
        </w:rPr>
        <w:t>}</w:t>
      </w:r>
    </w:p>
    <w:p w14:paraId="5EFF2C2D" w14:textId="3A7D813A" w:rsidR="00C768AC" w:rsidRPr="004D5BAB" w:rsidRDefault="004C2376" w:rsidP="004D5BAB">
      <w:pPr>
        <w:pStyle w:val="ListParagraph"/>
        <w:numPr>
          <w:ilvl w:val="0"/>
          <w:numId w:val="82"/>
        </w:numPr>
        <w:tabs>
          <w:tab w:val="left" w:pos="1090"/>
          <w:tab w:val="left" w:pos="1091"/>
        </w:tabs>
        <w:ind w:left="1090" w:hanging="867"/>
        <w:rPr>
          <w:rFonts w:ascii="Courier New"/>
          <w:sz w:val="18"/>
        </w:rPr>
      </w:pPr>
      <w:r>
        <w:rPr>
          <w:rFonts w:ascii="Courier New"/>
          <w:sz w:val="18"/>
        </w:rPr>
        <w:t xml:space="preserve">    )</w:t>
      </w:r>
      <w:r w:rsidR="003B3D48" w:rsidRPr="004D5BAB">
        <w:rPr>
          <w:rFonts w:ascii="Courier New"/>
          <w:color w:val="0000FF"/>
          <w:sz w:val="18"/>
        </w:rPr>
        <w:t xml:space="preserve">    </w:t>
      </w:r>
      <w:r w:rsidR="00C768AC">
        <w:rPr>
          <w:noProof/>
        </w:rPr>
        <mc:AlternateContent>
          <mc:Choice Requires="wps">
            <w:drawing>
              <wp:anchor distT="0" distB="0" distL="0" distR="0" simplePos="0" relativeHeight="251686912" behindDoc="0" locked="0" layoutInCell="1" allowOverlap="1" wp14:anchorId="19DC7753" wp14:editId="51C3454C">
                <wp:simplePos x="0" y="0"/>
                <wp:positionH relativeFrom="page">
                  <wp:posOffset>914400</wp:posOffset>
                </wp:positionH>
                <wp:positionV relativeFrom="paragraph">
                  <wp:posOffset>170180</wp:posOffset>
                </wp:positionV>
                <wp:extent cx="5943600" cy="0"/>
                <wp:effectExtent l="12700" t="17780" r="25400" b="20320"/>
                <wp:wrapTopAndBottom/>
                <wp:docPr id="3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F65E2" id="Line 14" o:spid="_x0000_s1026" style="position:absolute;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AiZCcT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00F6C598" w14:textId="77777777" w:rsidR="004C2376" w:rsidRPr="004D5BAB" w:rsidRDefault="004C2376" w:rsidP="004D5BAB">
      <w:pPr>
        <w:tabs>
          <w:tab w:val="left" w:pos="659"/>
          <w:tab w:val="left" w:pos="660"/>
        </w:tabs>
        <w:spacing w:line="194" w:lineRule="exact"/>
        <w:rPr>
          <w:rFonts w:ascii="Courier New"/>
          <w:sz w:val="18"/>
        </w:rPr>
      </w:pPr>
    </w:p>
    <w:p w14:paraId="7E4EB321" w14:textId="77777777" w:rsidR="00C768AC" w:rsidRDefault="00C768AC" w:rsidP="00C768AC">
      <w:pPr>
        <w:pStyle w:val="BodyText"/>
        <w:spacing w:before="7"/>
        <w:rPr>
          <w:rFonts w:ascii="Courier New"/>
          <w:sz w:val="11"/>
        </w:rPr>
      </w:pPr>
    </w:p>
    <w:p w14:paraId="2C3AF1B3" w14:textId="28D980BC" w:rsidR="00C768AC" w:rsidRDefault="00C768AC" w:rsidP="00C768AC">
      <w:pPr>
        <w:spacing w:before="62"/>
        <w:ind w:left="1945" w:right="23"/>
        <w:rPr>
          <w:rFonts w:ascii="Courier New"/>
          <w:sz w:val="20"/>
        </w:rPr>
      </w:pPr>
      <w:r>
        <w:rPr>
          <w:noProof/>
        </w:rPr>
        <mc:AlternateContent>
          <mc:Choice Requires="wps">
            <w:drawing>
              <wp:anchor distT="0" distB="0" distL="114300" distR="114300" simplePos="0" relativeHeight="251688960" behindDoc="1" locked="0" layoutInCell="1" allowOverlap="1" wp14:anchorId="0A7E2BE1" wp14:editId="4B4644DB">
                <wp:simplePos x="0" y="0"/>
                <wp:positionH relativeFrom="page">
                  <wp:posOffset>5471795</wp:posOffset>
                </wp:positionH>
                <wp:positionV relativeFrom="paragraph">
                  <wp:posOffset>167005</wp:posOffset>
                </wp:positionV>
                <wp:extent cx="38100" cy="0"/>
                <wp:effectExtent l="10795" t="14605" r="27305" b="23495"/>
                <wp:wrapNone/>
                <wp:docPr id="38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5746E" id="Line 13"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WwyWnM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26</w:t>
      </w:r>
      <w:r>
        <w:t xml:space="preserve">: Formal criteria for </w:t>
      </w:r>
      <w:r w:rsidR="0047002F">
        <w:t>a service</w:t>
      </w:r>
      <w:r>
        <w:t xml:space="preserve">-based </w:t>
      </w:r>
      <w:r w:rsidR="0047002F">
        <w:t>opportunity</w:t>
      </w:r>
      <w:r>
        <w:t xml:space="preserve"> composite measure</w:t>
      </w:r>
    </w:p>
    <w:p w14:paraId="60BDC412" w14:textId="20A4403D" w:rsidR="00273BAE" w:rsidRDefault="00273BAE" w:rsidP="00FF2D70">
      <w:pPr>
        <w:pStyle w:val="BodyText"/>
        <w:spacing w:line="256" w:lineRule="auto"/>
        <w:ind w:left="660" w:right="919"/>
        <w:jc w:val="both"/>
      </w:pPr>
    </w:p>
    <w:p w14:paraId="58412160" w14:textId="77777777" w:rsidR="00D54FA3" w:rsidRDefault="00D54FA3" w:rsidP="00FF2D70">
      <w:pPr>
        <w:pStyle w:val="BodyText"/>
        <w:spacing w:line="256" w:lineRule="auto"/>
        <w:ind w:left="660" w:right="919"/>
        <w:jc w:val="both"/>
      </w:pPr>
    </w:p>
    <w:p w14:paraId="20BC2DC8" w14:textId="469D709F" w:rsidR="0047002F" w:rsidRDefault="0047002F" w:rsidP="0047002F">
      <w:pPr>
        <w:pStyle w:val="BodyText"/>
        <w:spacing w:line="256" w:lineRule="auto"/>
        <w:ind w:left="660" w:right="919"/>
        <w:jc w:val="both"/>
      </w:pPr>
      <w:r>
        <w:lastRenderedPageBreak/>
        <w:t xml:space="preserve">The populations in </w:t>
      </w:r>
      <w:r w:rsidR="00480126">
        <w:t>an opportunity</w:t>
      </w:r>
      <w:r>
        <w:t xml:space="preserve"> composite are then lists of “services” the patient was eligible for (in the initial population and denominator) and received (in the numerator).</w:t>
      </w:r>
      <w:r w:rsidR="00E74CFD">
        <w:t xml:space="preserve"> The approach for populations not depicted here (denominator exclusion, denominator exception, and numerator exclusion) is analogous.</w:t>
      </w:r>
    </w:p>
    <w:p w14:paraId="41254FFD" w14:textId="4F7A7BEB" w:rsidR="003B3D48" w:rsidRDefault="003B3D48" w:rsidP="0047002F">
      <w:pPr>
        <w:pStyle w:val="BodyText"/>
        <w:spacing w:line="256" w:lineRule="auto"/>
        <w:ind w:left="660" w:right="919"/>
        <w:jc w:val="both"/>
      </w:pPr>
    </w:p>
    <w:p w14:paraId="371460CC" w14:textId="22776D1C" w:rsidR="00E81CE0" w:rsidRDefault="003B3D48" w:rsidP="004D5BAB">
      <w:pPr>
        <w:pStyle w:val="BodyText"/>
        <w:spacing w:line="256" w:lineRule="auto"/>
        <w:ind w:left="660" w:right="922"/>
      </w:pPr>
      <w:r>
        <w:t xml:space="preserve">Note that this approach is using component measures where the improvement notation for the component is that an increase in the score represents an improvement. If the improvement notation is decreasing for a component, it’s population criteria would be </w:t>
      </w:r>
      <w:r w:rsidR="00140D9A">
        <w:t xml:space="preserve">negated </w:t>
      </w:r>
      <w:r>
        <w:t xml:space="preserve">(i.e. the </w:t>
      </w:r>
      <w:r w:rsidR="009234B0">
        <w:t xml:space="preserve">absence </w:t>
      </w:r>
      <w:r>
        <w:t xml:space="preserve">of a patient in the </w:t>
      </w:r>
      <w:r w:rsidR="009234B0">
        <w:t xml:space="preserve">component </w:t>
      </w:r>
      <w:r>
        <w:t xml:space="preserve">numerator would represent </w:t>
      </w:r>
      <w:r w:rsidR="009234B0">
        <w:t>fulfillment</w:t>
      </w:r>
      <w:r>
        <w:t xml:space="preserve">). </w:t>
      </w:r>
      <w:bookmarkStart w:id="144" w:name="6.2_Two-Step_Calculation_Methods"/>
      <w:bookmarkStart w:id="145" w:name="_bookmark94"/>
      <w:bookmarkEnd w:id="144"/>
      <w:bookmarkEnd w:id="145"/>
    </w:p>
    <w:p w14:paraId="0CB8AA01" w14:textId="77777777" w:rsidR="00D54FA3" w:rsidRDefault="00D54FA3" w:rsidP="004D5BAB">
      <w:pPr>
        <w:pStyle w:val="BodyText"/>
        <w:spacing w:line="256" w:lineRule="auto"/>
        <w:ind w:left="660" w:right="922"/>
        <w:rPr>
          <w:rFonts w:ascii="Courier New"/>
          <w:sz w:val="20"/>
        </w:rPr>
      </w:pPr>
    </w:p>
    <w:p w14:paraId="605E23A2" w14:textId="7DA157EA" w:rsidR="00E81CE0" w:rsidRDefault="00E81CE0" w:rsidP="004D5BAB">
      <w:pPr>
        <w:pStyle w:val="Heading2"/>
        <w:numPr>
          <w:ilvl w:val="2"/>
          <w:numId w:val="89"/>
        </w:numPr>
        <w:tabs>
          <w:tab w:val="left" w:pos="1198"/>
        </w:tabs>
        <w:spacing w:before="1"/>
      </w:pPr>
      <w:bookmarkStart w:id="146" w:name="_Toc519432952"/>
      <w:r>
        <w:rPr>
          <w:spacing w:val="-3"/>
        </w:rPr>
        <w:t>Patient-level Linear Combination Scoring</w:t>
      </w:r>
      <w:bookmarkEnd w:id="146"/>
    </w:p>
    <w:p w14:paraId="1689EBB3" w14:textId="77777777" w:rsidR="00E81CE0" w:rsidRDefault="00E81CE0" w:rsidP="00E81CE0">
      <w:pPr>
        <w:pStyle w:val="BodyText"/>
        <w:spacing w:before="9"/>
        <w:rPr>
          <w:b/>
          <w:sz w:val="24"/>
        </w:rPr>
      </w:pPr>
    </w:p>
    <w:p w14:paraId="47A88C09" w14:textId="77777777" w:rsidR="00837132" w:rsidRDefault="00837132" w:rsidP="00837132">
      <w:pPr>
        <w:pStyle w:val="BodyText"/>
        <w:spacing w:before="10"/>
        <w:rPr>
          <w:b/>
          <w:sz w:val="17"/>
        </w:rPr>
      </w:pPr>
      <w:r>
        <w:rPr>
          <w:noProof/>
        </w:rPr>
        <mc:AlternateContent>
          <mc:Choice Requires="wpg">
            <w:drawing>
              <wp:anchor distT="0" distB="0" distL="0" distR="0" simplePos="0" relativeHeight="251655168" behindDoc="0" locked="0" layoutInCell="1" allowOverlap="1" wp14:anchorId="28110B37" wp14:editId="30D97739">
                <wp:simplePos x="0" y="0"/>
                <wp:positionH relativeFrom="page">
                  <wp:posOffset>914400</wp:posOffset>
                </wp:positionH>
                <wp:positionV relativeFrom="paragraph">
                  <wp:posOffset>147955</wp:posOffset>
                </wp:positionV>
                <wp:extent cx="5944235" cy="2009775"/>
                <wp:effectExtent l="0" t="0" r="18415" b="9525"/>
                <wp:wrapTopAndBottom/>
                <wp:docPr id="33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009775"/>
                          <a:chOff x="1440" y="245"/>
                          <a:chExt cx="9361" cy="1643"/>
                        </a:xfrm>
                      </wpg:grpSpPr>
                      <wps:wsp>
                        <wps:cNvPr id="33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8"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39"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110B37" id="_x0000_s1112" style="position:absolute;margin-left:1in;margin-top:11.65pt;width:468.05pt;height:158.25pt;z-index:2516551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">
                <v:shape id="Freeform 22" o:spid="_x0000_s111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02E9A7F2" w14:textId="77777777" w:rsidR="00090BC7" w:rsidRDefault="00090BC7" w:rsidP="00837132">
                        <w:pPr>
                          <w:spacing w:before="3"/>
                          <w:rPr>
                            <w:b/>
                            <w:sz w:val="20"/>
                          </w:rPr>
                        </w:pPr>
                      </w:p>
                      <w:p w14:paraId="58DCACCE" w14:textId="09CED539" w:rsidR="00090BC7" w:rsidRDefault="00090BC7" w:rsidP="00837132">
                        <w:pPr>
                          <w:ind w:left="273"/>
                          <w:rPr>
                            <w:b/>
                            <w:sz w:val="20"/>
                          </w:rPr>
                        </w:pPr>
                        <w:r>
                          <w:rPr>
                            <w:b/>
                            <w:sz w:val="20"/>
                          </w:rPr>
                          <w:t>Conformance Requirement 21 (Patient-level Linear Combination Scoring):</w:t>
                        </w:r>
                      </w:p>
                      <w:p w14:paraId="24DE3607" w14:textId="339BDB2B" w:rsidR="00090BC7" w:rsidRPr="004D5BAB" w:rsidRDefault="00090BC7" w:rsidP="00837132">
                        <w:pPr>
                          <w:numPr>
                            <w:ilvl w:val="0"/>
                            <w:numId w:val="56"/>
                          </w:numPr>
                          <w:tabs>
                            <w:tab w:val="left" w:pos="820"/>
                          </w:tabs>
                          <w:spacing w:before="5" w:line="247" w:lineRule="exact"/>
                          <w:ind w:left="810" w:hanging="180"/>
                          <w:rPr>
                            <w:sz w:val="20"/>
                          </w:rPr>
                        </w:pPr>
                        <w:r>
                          <w:rPr>
                            <w:sz w:val="20"/>
                          </w:rPr>
                          <w:t xml:space="preserve">Patient-level linear combination scoring </w:t>
                        </w:r>
                        <w:r>
                          <w:rPr>
                            <w:b/>
                            <w:sz w:val="20"/>
                          </w:rPr>
                          <w:t xml:space="preserve">SHALL </w:t>
                        </w:r>
                        <w:r>
                          <w:rPr>
                            <w:sz w:val="20"/>
                          </w:rPr>
                          <w:t xml:space="preserve">be indicated using a </w:t>
                        </w:r>
                        <w:proofErr w:type="spellStart"/>
                        <w:r>
                          <w:rPr>
                            <w:rFonts w:ascii="Courier New"/>
                            <w:sz w:val="20"/>
                          </w:rPr>
                          <w:t>subjectOf</w:t>
                        </w:r>
                        <w:proofErr w:type="spellEnd"/>
                        <w:r>
                          <w:rPr>
                            <w:sz w:val="20"/>
                          </w:rPr>
                          <w:t xml:space="preserve"> e</w:t>
                        </w:r>
                        <w:r w:rsidRPr="0083059C">
                          <w:rPr>
                            <w:sz w:val="20"/>
                          </w:rPr>
                          <w:t xml:space="preserve">lement </w:t>
                        </w:r>
                        <w:r>
                          <w:rPr>
                            <w:sz w:val="20"/>
                          </w:rPr>
                          <w:t xml:space="preserve">to define with a </w:t>
                        </w:r>
                        <w:r>
                          <w:rPr>
                            <w:rFonts w:ascii="Courier New"/>
                            <w:sz w:val="20"/>
                          </w:rPr>
                          <w:t>CMPMSRMTH</w:t>
                        </w:r>
                        <w:r>
                          <w:rPr>
                            <w:sz w:val="20"/>
                          </w:rPr>
                          <w:t xml:space="preserve"> measure attribute with a code of </w:t>
                        </w:r>
                        <w:r>
                          <w:rPr>
                            <w:rFonts w:ascii="Courier New"/>
                            <w:sz w:val="20"/>
                          </w:rPr>
                          <w:t>LINEARSCR</w:t>
                        </w:r>
                        <w:r>
                          <w:rPr>
                            <w:sz w:val="20"/>
                          </w:rPr>
                          <w:t xml:space="preserve"> as defined by the base HQMF specification</w:t>
                        </w:r>
                        <w:r>
                          <w:rPr>
                            <w:rFonts w:ascii="Courier New"/>
                            <w:sz w:val="20"/>
                          </w:rPr>
                          <w:t>.</w:t>
                        </w:r>
                      </w:p>
                      <w:p w14:paraId="0F9FC744" w14:textId="3229E34C"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SHALL</w:t>
                        </w:r>
                        <w:r>
                          <w:rPr>
                            <w:sz w:val="20"/>
                          </w:rPr>
                          <w:t xml:space="preserve"> be functionally equivalent to the calculation formulas defined in this section.</w:t>
                        </w:r>
                      </w:p>
                      <w:p w14:paraId="7FAC449B" w14:textId="6BA08449" w:rsidR="00090BC7" w:rsidRDefault="00090BC7" w:rsidP="00C55657">
                        <w:pPr>
                          <w:numPr>
                            <w:ilvl w:val="0"/>
                            <w:numId w:val="56"/>
                          </w:numPr>
                          <w:tabs>
                            <w:tab w:val="left" w:pos="820"/>
                          </w:tabs>
                          <w:spacing w:before="5" w:line="247" w:lineRule="exact"/>
                          <w:ind w:left="810" w:hanging="180"/>
                          <w:rPr>
                            <w:sz w:val="20"/>
                          </w:rPr>
                        </w:pPr>
                        <w:r>
                          <w:rPr>
                            <w:sz w:val="20"/>
                          </w:rPr>
                          <w:t xml:space="preserve">Calculation logic for patient-level linear combination composite measures </w:t>
                        </w:r>
                        <w:r w:rsidRPr="00B46843">
                          <w:rPr>
                            <w:b/>
                            <w:sz w:val="20"/>
                          </w:rPr>
                          <w:t>SHOULD</w:t>
                        </w:r>
                        <w:r>
                          <w:rPr>
                            <w:sz w:val="20"/>
                          </w:rPr>
                          <w:t xml:space="preserve"> be written in the same way as the calculation formulas defined in this section.</w:t>
                        </w:r>
                      </w:p>
                      <w:p w14:paraId="59363518" w14:textId="76AD8CA9" w:rsidR="00090BC7" w:rsidRPr="00C55657" w:rsidRDefault="00090BC7">
                        <w:pPr>
                          <w:numPr>
                            <w:ilvl w:val="0"/>
                            <w:numId w:val="56"/>
                          </w:numPr>
                          <w:tabs>
                            <w:tab w:val="left" w:pos="820"/>
                          </w:tabs>
                          <w:spacing w:before="5" w:line="247" w:lineRule="exact"/>
                          <w:ind w:left="810" w:hanging="180"/>
                          <w:rPr>
                            <w:sz w:val="20"/>
                          </w:rPr>
                        </w:pPr>
                        <w:r>
                          <w:rPr>
                            <w:sz w:val="20"/>
                          </w:rPr>
                          <w:t xml:space="preserve">Narrative descriptions of population criteria for patient-level linear combination composite measures </w:t>
                        </w:r>
                        <w:r w:rsidRPr="00B46843">
                          <w:rPr>
                            <w:b/>
                            <w:sz w:val="20"/>
                          </w:rPr>
                          <w:t>SHOULD</w:t>
                        </w:r>
                        <w:r>
                          <w:rPr>
                            <w:sz w:val="20"/>
                          </w:rPr>
                          <w:t xml:space="preserve"> include the narrative descriptions of the corresponding population criteria for each component measure.</w:t>
                        </w:r>
                      </w:p>
                    </w:txbxContent>
                  </v:textbox>
                </v:shape>
                <w10:wrap type="topAndBottom" anchorx="page"/>
              </v:group>
            </w:pict>
          </mc:Fallback>
        </mc:AlternateContent>
      </w:r>
    </w:p>
    <w:p w14:paraId="27B91865" w14:textId="77777777" w:rsidR="00837132" w:rsidRDefault="00837132" w:rsidP="00792F84">
      <w:pPr>
        <w:pStyle w:val="BodyText"/>
        <w:spacing w:line="256" w:lineRule="auto"/>
        <w:ind w:left="660" w:right="922"/>
      </w:pPr>
    </w:p>
    <w:p w14:paraId="511FFB99" w14:textId="76A80AF4" w:rsidR="004F21E7" w:rsidRDefault="00197A28" w:rsidP="00792F84">
      <w:pPr>
        <w:pStyle w:val="BodyText"/>
        <w:spacing w:line="256" w:lineRule="auto"/>
        <w:ind w:left="660" w:right="922"/>
      </w:pPr>
      <w:r>
        <w:t>Patient-level</w:t>
      </w:r>
      <w:r w:rsidR="004F21E7">
        <w:t xml:space="preserve"> linear combination scoring is modeled as a continuous variable measure that gives numerator credit for the proportion of patients in the numerators of composite measures.</w:t>
      </w:r>
    </w:p>
    <w:p w14:paraId="29C06C41" w14:textId="5605D493" w:rsidR="004F21E7" w:rsidRDefault="004F21E7" w:rsidP="00792F84">
      <w:pPr>
        <w:pStyle w:val="BodyText"/>
        <w:spacing w:before="1" w:line="256" w:lineRule="auto"/>
        <w:ind w:left="1440" w:right="851"/>
      </w:pPr>
    </w:p>
    <w:p w14:paraId="0EEBAB1A" w14:textId="65FE9C9F" w:rsidR="004F21E7" w:rsidRDefault="004F21E7" w:rsidP="00792F84">
      <w:pPr>
        <w:ind w:left="662" w:right="922"/>
        <w:contextualSpacing/>
        <w:rPr>
          <w:rFonts w:ascii="Arial" w:hAnsi="Arial" w:cs="Arial"/>
          <w:sz w:val="18"/>
          <w:szCs w:val="18"/>
        </w:rPr>
      </w:pPr>
      <w:r>
        <w:rPr>
          <w:rFonts w:ascii="Arial" w:hAnsi="Arial" w:cs="Arial"/>
          <w:b/>
          <w:sz w:val="18"/>
          <w:szCs w:val="18"/>
        </w:rPr>
        <w:t xml:space="preserve">Figure </w:t>
      </w:r>
      <w:r w:rsidR="008743AD">
        <w:rPr>
          <w:rFonts w:ascii="Arial" w:hAnsi="Arial" w:cs="Arial"/>
          <w:b/>
          <w:sz w:val="18"/>
          <w:szCs w:val="18"/>
        </w:rPr>
        <w:t>6</w:t>
      </w:r>
      <w:r>
        <w:rPr>
          <w:rFonts w:ascii="Arial" w:hAnsi="Arial" w:cs="Arial"/>
          <w:b/>
          <w:sz w:val="18"/>
          <w:szCs w:val="18"/>
        </w:rPr>
        <w:t>. Patient-level l</w:t>
      </w:r>
      <w:r w:rsidRPr="003D78A2">
        <w:rPr>
          <w:rFonts w:ascii="Arial" w:hAnsi="Arial" w:cs="Arial"/>
          <w:b/>
          <w:sz w:val="18"/>
          <w:szCs w:val="18"/>
        </w:rPr>
        <w:t>in</w:t>
      </w:r>
      <w:r>
        <w:rPr>
          <w:rFonts w:ascii="Arial" w:hAnsi="Arial" w:cs="Arial"/>
          <w:b/>
          <w:sz w:val="18"/>
          <w:szCs w:val="18"/>
        </w:rPr>
        <w:t>ear combination method</w:t>
      </w:r>
    </w:p>
    <w:p w14:paraId="020FC56A" w14:textId="071D1C70" w:rsidR="004F21E7" w:rsidRPr="003D78A2" w:rsidRDefault="004F21E7" w:rsidP="00792F84">
      <w:pPr>
        <w:ind w:left="662" w:right="922"/>
        <w:contextualSpacing/>
      </w:pPr>
      <w:r w:rsidRPr="00267656">
        <w:rPr>
          <w:rFonts w:ascii="Arial" w:hAnsi="Arial" w:cs="Arial"/>
          <w:i/>
          <w:sz w:val="18"/>
          <w:szCs w:val="18"/>
        </w:rPr>
        <w:t>Interpretation:</w:t>
      </w:r>
      <w:r w:rsidRPr="003D78A2">
        <w:rPr>
          <w:rFonts w:ascii="Arial" w:hAnsi="Arial" w:cs="Arial"/>
          <w:sz w:val="18"/>
          <w:szCs w:val="18"/>
        </w:rPr>
        <w:t xml:space="preserve"> 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3D78A2">
        <w:rPr>
          <w:rFonts w:ascii="Arial" w:hAnsi="Arial" w:cs="Arial"/>
          <w:sz w:val="18"/>
          <w:szCs w:val="18"/>
        </w:rPr>
        <w:t xml:space="preserve">, </w:t>
      </w:r>
      <w:r w:rsidR="00F15295">
        <w:rPr>
          <w:rFonts w:ascii="Arial" w:hAnsi="Arial" w:cs="Arial"/>
          <w:sz w:val="18"/>
          <w:szCs w:val="18"/>
        </w:rPr>
        <w:t xml:space="preserve">the </w:t>
      </w:r>
      <w:r w:rsidRPr="003D78A2">
        <w:rPr>
          <w:rFonts w:ascii="Arial" w:hAnsi="Arial" w:cs="Arial"/>
          <w:sz w:val="18"/>
          <w:szCs w:val="18"/>
        </w:rPr>
        <w:t xml:space="preserve">percentage of completed preventive services, which gives </w:t>
      </w:r>
      <w:r>
        <w:rPr>
          <w:rFonts w:ascii="Arial" w:hAnsi="Arial" w:cs="Arial"/>
          <w:sz w:val="18"/>
          <w:szCs w:val="18"/>
        </w:rPr>
        <w:t>EC</w:t>
      </w:r>
      <w:r w:rsidRPr="003D78A2">
        <w:rPr>
          <w:rFonts w:ascii="Arial" w:hAnsi="Arial" w:cs="Arial"/>
          <w:sz w:val="18"/>
          <w:szCs w:val="18"/>
        </w:rPr>
        <w:t xml:space="preserve"> partial numerator credit for meeting the criteria for some but not all components of the measure.</w:t>
      </w:r>
    </w:p>
    <w:p w14:paraId="32151321" w14:textId="77777777" w:rsidR="004F21E7" w:rsidRDefault="004F21E7" w:rsidP="00792F84">
      <w:pPr>
        <w:ind w:left="662" w:right="92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3D78A2">
        <w:rPr>
          <w:rFonts w:ascii="Arial" w:hAnsi="Arial" w:cs="Arial"/>
          <w:sz w:val="18"/>
          <w:szCs w:val="18"/>
        </w:rPr>
        <w:t xml:space="preserve">On average, each patient was provided X% of services for which </w:t>
      </w:r>
      <w:r>
        <w:rPr>
          <w:rFonts w:ascii="Arial" w:hAnsi="Arial" w:cs="Arial"/>
          <w:sz w:val="18"/>
          <w:szCs w:val="18"/>
        </w:rPr>
        <w:t>the patient was</w:t>
      </w:r>
      <w:r w:rsidRPr="003D78A2">
        <w:rPr>
          <w:rFonts w:ascii="Arial" w:hAnsi="Arial" w:cs="Arial"/>
          <w:sz w:val="18"/>
          <w:szCs w:val="18"/>
        </w:rPr>
        <w:t xml:space="preserve"> eligible.</w:t>
      </w:r>
    </w:p>
    <w:p w14:paraId="6D8BA57D" w14:textId="77777777" w:rsidR="004F21E7" w:rsidRPr="003D78A2" w:rsidRDefault="004F21E7" w:rsidP="00792F84">
      <w:pPr>
        <w:ind w:left="662"/>
        <w:contextualSpacing/>
        <w:rPr>
          <w:rFonts w:ascii="Arial" w:hAnsi="Arial" w:cs="Arial"/>
          <w:sz w:val="18"/>
          <w:szCs w:val="18"/>
        </w:rPr>
      </w:pPr>
    </w:p>
    <w:tbl>
      <w:tblPr>
        <w:tblW w:w="4467" w:type="pct"/>
        <w:tblInd w:w="720" w:type="dxa"/>
        <w:tblCellMar>
          <w:left w:w="0" w:type="dxa"/>
          <w:right w:w="0" w:type="dxa"/>
        </w:tblCellMar>
        <w:tblLook w:val="0420" w:firstRow="1" w:lastRow="0" w:firstColumn="0" w:lastColumn="0" w:noHBand="0" w:noVBand="1"/>
      </w:tblPr>
      <w:tblGrid>
        <w:gridCol w:w="2788"/>
        <w:gridCol w:w="573"/>
        <w:gridCol w:w="628"/>
        <w:gridCol w:w="573"/>
        <w:gridCol w:w="573"/>
        <w:gridCol w:w="573"/>
        <w:gridCol w:w="3501"/>
      </w:tblGrid>
      <w:tr w:rsidR="008C7E8C" w:rsidRPr="003D78A2" w14:paraId="7CBD3719" w14:textId="77777777" w:rsidTr="00792F84">
        <w:trPr>
          <w:cantSplit/>
          <w:trHeight w:val="20"/>
        </w:trPr>
        <w:tc>
          <w:tcPr>
            <w:tcW w:w="1514"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2158AEB6" w14:textId="77DB76A9" w:rsidR="004F21E7" w:rsidRPr="003D78A2" w:rsidRDefault="004F21E7"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585"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62335129"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901"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65BD71F3" w14:textId="77777777" w:rsidR="004F21E7" w:rsidRPr="003D78A2" w:rsidRDefault="00951171" w:rsidP="007A1CCF">
            <w:pPr>
              <w:contextualSpacing/>
              <w:rPr>
                <w:rFonts w:ascii="Arial" w:hAnsi="Arial" w:cs="Arial"/>
                <w:sz w:val="18"/>
                <w:szCs w:val="18"/>
              </w:rPr>
            </w:pPr>
            <m:oMathPara>
              <m:oMathParaPr>
                <m:jc m:val="centerGroup"/>
              </m:oMathParaPr>
              <m:oMath>
                <m:f>
                  <m:fPr>
                    <m:ctrlPr>
                      <w:rPr>
                        <w:rFonts w:ascii="Cambria Math" w:eastAsia="Cambria Math" w:hAnsi="Cambria Math" w:cs="Arial"/>
                        <w:b/>
                        <w:bCs/>
                        <w:i/>
                        <w:iCs/>
                        <w:kern w:val="24"/>
                        <w:sz w:val="18"/>
                        <w:szCs w:val="18"/>
                      </w:rPr>
                    </m:ctrlPr>
                  </m:fPr>
                  <m:num>
                    <m:d>
                      <m:dPr>
                        <m:ctrlPr>
                          <w:rPr>
                            <w:rFonts w:ascii="Cambria Math" w:eastAsia="Cambria Math" w:hAnsi="Cambria Math" w:cs="Arial"/>
                            <w:i/>
                            <w:iCs/>
                            <w:kern w:val="24"/>
                            <w:sz w:val="18"/>
                            <w:szCs w:val="18"/>
                            <w:shd w:val="clear" w:color="auto" w:fill="FFD966"/>
                          </w:rPr>
                        </m:ctrlPr>
                      </m:dPr>
                      <m:e>
                        <m:f>
                          <m:fPr>
                            <m:ctrlPr>
                              <w:rPr>
                                <w:rFonts w:ascii="Cambria Math" w:eastAsia="Cambria Math" w:hAnsi="Cambria Math" w:cs="Arial"/>
                                <w:i/>
                                <w:iCs/>
                                <w:kern w:val="24"/>
                                <w:sz w:val="18"/>
                                <w:szCs w:val="18"/>
                                <w:shd w:val="clear" w:color="auto" w:fill="FFD966"/>
                              </w:rPr>
                            </m:ctrlPr>
                          </m:fPr>
                          <m:num>
                            <m:sSub>
                              <m:sSubPr>
                                <m:ctrlPr>
                                  <w:rPr>
                                    <w:rFonts w:ascii="Cambria Math" w:eastAsia="Cambria Math" w:hAnsi="Cambria Math" w:cs="Arial"/>
                                    <w:i/>
                                    <w:iCs/>
                                    <w:kern w:val="24"/>
                                    <w:sz w:val="18"/>
                                    <w:szCs w:val="18"/>
                                    <w:shd w:val="clear" w:color="auto" w:fill="FFD966"/>
                                  </w:rPr>
                                </m:ctrlPr>
                              </m:sSubPr>
                              <m:e>
                                <m:r>
                                  <w:rPr>
                                    <w:rFonts w:ascii="Cambria Math" w:eastAsia="Cambria Math" w:hAnsi="Cambria Math" w:cs="Arial"/>
                                    <w:kern w:val="24"/>
                                    <w:sz w:val="18"/>
                                    <w:szCs w:val="18"/>
                                    <w:shd w:val="clear" w:color="auto" w:fill="FFD966"/>
                                  </w:rPr>
                                  <m:t>3 </m:t>
                                </m:r>
                              </m:e>
                              <m:sub>
                                <m:r>
                                  <w:rPr>
                                    <w:rFonts w:ascii="Cambria Math" w:eastAsia="Cambria Math" w:hAnsi="Cambria Math" w:cs="Arial"/>
                                    <w:kern w:val="24"/>
                                    <w:sz w:val="18"/>
                                    <w:szCs w:val="18"/>
                                    <w:shd w:val="clear" w:color="auto" w:fill="FFD966"/>
                                  </w:rPr>
                                  <m:t>A</m:t>
                                </m:r>
                              </m:sub>
                            </m:sSub>
                          </m:num>
                          <m:den>
                            <m:r>
                              <w:rPr>
                                <w:rFonts w:ascii="Cambria Math" w:eastAsia="Cambria Math" w:hAnsi="Cambria Math" w:cs="Arial"/>
                                <w:kern w:val="24"/>
                                <w:sz w:val="18"/>
                                <w:szCs w:val="18"/>
                                <w:shd w:val="clear" w:color="auto" w:fill="FFD966"/>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8EAADB"/>
                          </w:rPr>
                        </m:ctrlPr>
                      </m:dPr>
                      <m:e>
                        <m:f>
                          <m:fPr>
                            <m:ctrlPr>
                              <w:rPr>
                                <w:rFonts w:ascii="Cambria Math" w:eastAsia="Cambria Math" w:hAnsi="Cambria Math" w:cs="Arial"/>
                                <w:i/>
                                <w:iCs/>
                                <w:kern w:val="24"/>
                                <w:sz w:val="18"/>
                                <w:szCs w:val="18"/>
                                <w:shd w:val="clear" w:color="auto" w:fill="8EAADB"/>
                              </w:rPr>
                            </m:ctrlPr>
                          </m:fPr>
                          <m:num>
                            <m:sSub>
                              <m:sSubPr>
                                <m:ctrlPr>
                                  <w:rPr>
                                    <w:rFonts w:ascii="Cambria Math" w:eastAsia="Cambria Math" w:hAnsi="Cambria Math" w:cs="Arial"/>
                                    <w:i/>
                                    <w:iCs/>
                                    <w:kern w:val="24"/>
                                    <w:sz w:val="18"/>
                                    <w:szCs w:val="18"/>
                                    <w:shd w:val="clear" w:color="auto" w:fill="8EAADB"/>
                                  </w:rPr>
                                </m:ctrlPr>
                              </m:sSubPr>
                              <m:e>
                                <m:r>
                                  <w:rPr>
                                    <w:rFonts w:ascii="Cambria Math" w:eastAsia="Cambria Math" w:hAnsi="Cambria Math" w:cs="Arial"/>
                                    <w:kern w:val="24"/>
                                    <w:sz w:val="18"/>
                                    <w:szCs w:val="18"/>
                                    <w:shd w:val="clear" w:color="auto" w:fill="8EAADB"/>
                                  </w:rPr>
                                  <m:t>1 </m:t>
                                </m:r>
                              </m:e>
                              <m:sub>
                                <m:r>
                                  <w:rPr>
                                    <w:rFonts w:ascii="Cambria Math" w:eastAsia="Cambria Math" w:hAnsi="Cambria Math" w:cs="Arial"/>
                                    <w:kern w:val="24"/>
                                    <w:sz w:val="18"/>
                                    <w:szCs w:val="18"/>
                                    <w:shd w:val="clear" w:color="auto" w:fill="8EAADB"/>
                                  </w:rPr>
                                  <m:t>B</m:t>
                                </m:r>
                              </m:sub>
                            </m:sSub>
                          </m:num>
                          <m:den>
                            <m:r>
                              <w:rPr>
                                <w:rFonts w:ascii="Cambria Math" w:eastAsia="Cambria Math" w:hAnsi="Cambria Math" w:cs="Arial"/>
                                <w:kern w:val="24"/>
                                <w:sz w:val="18"/>
                                <w:szCs w:val="18"/>
                                <w:shd w:val="clear" w:color="auto" w:fill="8EAADB"/>
                              </w:rPr>
                              <m:t>2 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F4B083"/>
                          </w:rPr>
                        </m:ctrlPr>
                      </m:dPr>
                      <m:e>
                        <m:f>
                          <m:fPr>
                            <m:ctrlPr>
                              <w:rPr>
                                <w:rFonts w:ascii="Cambria Math" w:eastAsia="Cambria Math" w:hAnsi="Cambria Math" w:cs="Arial"/>
                                <w:i/>
                                <w:iCs/>
                                <w:kern w:val="24"/>
                                <w:sz w:val="18"/>
                                <w:szCs w:val="18"/>
                                <w:shd w:val="clear" w:color="auto" w:fill="F4B083"/>
                              </w:rPr>
                            </m:ctrlPr>
                          </m:fPr>
                          <m:num>
                            <m:sSub>
                              <m:sSubPr>
                                <m:ctrlPr>
                                  <w:rPr>
                                    <w:rFonts w:ascii="Cambria Math" w:eastAsia="Cambria Math" w:hAnsi="Cambria Math" w:cs="Arial"/>
                                    <w:i/>
                                    <w:iCs/>
                                    <w:kern w:val="24"/>
                                    <w:sz w:val="18"/>
                                    <w:szCs w:val="18"/>
                                    <w:shd w:val="clear" w:color="auto" w:fill="F4B083"/>
                                  </w:rPr>
                                </m:ctrlPr>
                              </m:sSubPr>
                              <m:e>
                                <m:r>
                                  <w:rPr>
                                    <w:rFonts w:ascii="Cambria Math" w:eastAsia="Cambria Math" w:hAnsi="Cambria Math" w:cs="Arial"/>
                                    <w:kern w:val="24"/>
                                    <w:sz w:val="18"/>
                                    <w:szCs w:val="18"/>
                                    <w:shd w:val="clear" w:color="auto" w:fill="F4B083"/>
                                  </w:rPr>
                                  <m:t>2 </m:t>
                                </m:r>
                              </m:e>
                              <m:sub>
                                <m:r>
                                  <w:rPr>
                                    <w:rFonts w:ascii="Cambria Math" w:eastAsia="Cambria Math" w:hAnsi="Cambria Math" w:cs="Arial"/>
                                    <w:kern w:val="24"/>
                                    <w:sz w:val="18"/>
                                    <w:szCs w:val="18"/>
                                    <w:shd w:val="clear" w:color="auto" w:fill="F4B083"/>
                                  </w:rPr>
                                  <m:t>C </m:t>
                                </m:r>
                              </m:sub>
                            </m:sSub>
                          </m:num>
                          <m:den>
                            <m:r>
                              <w:rPr>
                                <w:rFonts w:ascii="Cambria Math" w:eastAsia="Cambria Math" w:hAnsi="Cambria Math" w:cs="Arial"/>
                                <w:kern w:val="24"/>
                                <w:sz w:val="18"/>
                                <w:szCs w:val="18"/>
                                <w:shd w:val="clear" w:color="auto" w:fill="F4B083"/>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CF9FFF"/>
                          </w:rPr>
                        </m:ctrlPr>
                      </m:dPr>
                      <m:e>
                        <m:f>
                          <m:fPr>
                            <m:ctrlPr>
                              <w:rPr>
                                <w:rFonts w:ascii="Cambria Math" w:eastAsia="Cambria Math" w:hAnsi="Cambria Math" w:cs="Arial"/>
                                <w:i/>
                                <w:iCs/>
                                <w:kern w:val="24"/>
                                <w:sz w:val="18"/>
                                <w:szCs w:val="18"/>
                                <w:shd w:val="clear" w:color="auto" w:fill="CF9FFF"/>
                              </w:rPr>
                            </m:ctrlPr>
                          </m:fPr>
                          <m:num>
                            <m:sSub>
                              <m:sSubPr>
                                <m:ctrlPr>
                                  <w:rPr>
                                    <w:rFonts w:ascii="Cambria Math" w:eastAsia="Cambria Math" w:hAnsi="Cambria Math" w:cs="Arial"/>
                                    <w:i/>
                                    <w:iCs/>
                                    <w:kern w:val="24"/>
                                    <w:sz w:val="18"/>
                                    <w:szCs w:val="18"/>
                                    <w:shd w:val="clear" w:color="auto" w:fill="CF9FFF"/>
                                  </w:rPr>
                                </m:ctrlPr>
                              </m:sSubPr>
                              <m:e>
                                <m:r>
                                  <w:rPr>
                                    <w:rFonts w:ascii="Cambria Math" w:eastAsia="Cambria Math" w:hAnsi="Cambria Math" w:cs="Arial"/>
                                    <w:kern w:val="24"/>
                                    <w:sz w:val="18"/>
                                    <w:szCs w:val="18"/>
                                    <w:shd w:val="clear" w:color="auto" w:fill="CF9FFF"/>
                                  </w:rPr>
                                  <m:t>1 </m:t>
                                </m:r>
                              </m:e>
                              <m:sub>
                                <m:r>
                                  <w:rPr>
                                    <w:rFonts w:ascii="Cambria Math" w:eastAsia="Cambria Math" w:hAnsi="Cambria Math" w:cs="Arial"/>
                                    <w:kern w:val="24"/>
                                    <w:sz w:val="18"/>
                                    <w:szCs w:val="18"/>
                                    <w:shd w:val="clear" w:color="auto" w:fill="CF9FFF"/>
                                  </w:rPr>
                                  <m:t>D </m:t>
                                </m:r>
                              </m:sub>
                            </m:sSub>
                          </m:num>
                          <m:den>
                            <m:r>
                              <w:rPr>
                                <w:rFonts w:ascii="Cambria Math" w:eastAsia="Cambria Math" w:hAnsi="Cambria Math" w:cs="Arial"/>
                                <w:kern w:val="24"/>
                                <w:sz w:val="18"/>
                                <w:szCs w:val="18"/>
                                <w:shd w:val="clear" w:color="auto" w:fill="CF9FFF"/>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A8D08D"/>
                          </w:rPr>
                        </m:ctrlPr>
                      </m:dPr>
                      <m:e>
                        <m:f>
                          <m:fPr>
                            <m:ctrlPr>
                              <w:rPr>
                                <w:rFonts w:ascii="Cambria Math" w:eastAsia="Cambria Math" w:hAnsi="Cambria Math" w:cs="Arial"/>
                                <w:i/>
                                <w:iCs/>
                                <w:kern w:val="24"/>
                                <w:sz w:val="18"/>
                                <w:szCs w:val="18"/>
                                <w:shd w:val="clear" w:color="auto" w:fill="A8D08D"/>
                              </w:rPr>
                            </m:ctrlPr>
                          </m:fPr>
                          <m:num>
                            <m:sSub>
                              <m:sSubPr>
                                <m:ctrlPr>
                                  <w:rPr>
                                    <w:rFonts w:ascii="Cambria Math" w:eastAsia="Cambria Math" w:hAnsi="Cambria Math" w:cs="Arial"/>
                                    <w:i/>
                                    <w:iCs/>
                                    <w:kern w:val="24"/>
                                    <w:sz w:val="18"/>
                                    <w:szCs w:val="18"/>
                                    <w:shd w:val="clear" w:color="auto" w:fill="A8D08D"/>
                                  </w:rPr>
                                </m:ctrlPr>
                              </m:sSubPr>
                              <m:e>
                                <m:r>
                                  <w:rPr>
                                    <w:rFonts w:ascii="Cambria Math" w:eastAsia="Cambria Math" w:hAnsi="Cambria Math" w:cs="Arial"/>
                                    <w:kern w:val="24"/>
                                    <w:sz w:val="18"/>
                                    <w:szCs w:val="18"/>
                                    <w:shd w:val="clear" w:color="auto" w:fill="A8D08D"/>
                                  </w:rPr>
                                  <m:t>1 </m:t>
                                </m:r>
                              </m:e>
                              <m:sub>
                                <m:r>
                                  <w:rPr>
                                    <w:rFonts w:ascii="Cambria Math" w:eastAsia="Cambria Math" w:hAnsi="Cambria Math" w:cs="Arial"/>
                                    <w:kern w:val="24"/>
                                    <w:sz w:val="18"/>
                                    <w:szCs w:val="18"/>
                                    <w:shd w:val="clear" w:color="auto" w:fill="A8D08D"/>
                                  </w:rPr>
                                  <m:t>E </m:t>
                                </m:r>
                              </m:sub>
                            </m:sSub>
                          </m:num>
                          <m:den>
                            <m:r>
                              <w:rPr>
                                <w:rFonts w:ascii="Cambria Math" w:eastAsia="Cambria Math" w:hAnsi="Cambria Math" w:cs="Arial"/>
                                <w:kern w:val="24"/>
                                <w:sz w:val="18"/>
                                <w:szCs w:val="18"/>
                                <w:shd w:val="clear" w:color="auto" w:fill="A8D08D"/>
                              </w:rPr>
                              <m:t>3 </m:t>
                            </m:r>
                          </m:den>
                        </m:f>
                      </m:e>
                    </m:d>
                  </m:num>
                  <m:den>
                    <m:r>
                      <w:rPr>
                        <w:rFonts w:ascii="Cambria Math" w:eastAsia="Cambria Math" w:hAnsi="Cambria Math" w:cs="Arial"/>
                        <w:kern w:val="24"/>
                        <w:sz w:val="18"/>
                        <w:szCs w:val="18"/>
                      </w:rPr>
                      <m:t>5 total patients</m:t>
                    </m:r>
                  </m:den>
                </m:f>
              </m:oMath>
            </m:oMathPara>
          </w:p>
          <w:p w14:paraId="2FC9723C" w14:textId="77777777" w:rsidR="004F21E7" w:rsidRPr="003D78A2" w:rsidRDefault="004F21E7" w:rsidP="007A1CCF">
            <w:pPr>
              <w:contextualSpacing/>
              <w:rPr>
                <w:rFonts w:ascii="Arial" w:hAnsi="Arial" w:cs="Arial"/>
                <w:b/>
                <w:bCs/>
                <w:iCs/>
                <w:kern w:val="24"/>
                <w:sz w:val="18"/>
                <w:szCs w:val="18"/>
              </w:rPr>
            </w:pPr>
          </w:p>
          <w:p w14:paraId="5E304468" w14:textId="77777777" w:rsidR="004F21E7" w:rsidRPr="003D78A2" w:rsidRDefault="004F21E7" w:rsidP="007A1CCF">
            <w:pPr>
              <w:contextualSpacing/>
              <w:rPr>
                <w:rFonts w:ascii="Arial" w:hAnsi="Arial" w:cs="Arial"/>
                <w:sz w:val="18"/>
                <w:szCs w:val="18"/>
              </w:rPr>
            </w:pPr>
            <m:oMathPara>
              <m:oMathParaPr>
                <m:jc m:val="centerGroup"/>
              </m:oMathParaPr>
              <m:oMath>
                <m:r>
                  <m:rPr>
                    <m:sty m:val="bi"/>
                  </m:rPr>
                  <w:rPr>
                    <w:rFonts w:ascii="Cambria Math" w:eastAsia="Cambria Math" w:hAnsi="Cambria Math" w:cs="Arial"/>
                    <w:kern w:val="24"/>
                    <w:sz w:val="18"/>
                    <w:szCs w:val="18"/>
                  </w:rPr>
                  <m:t>=</m:t>
                </m:r>
                <m:r>
                  <w:rPr>
                    <w:rFonts w:ascii="Cambria Math" w:eastAsia="Cambria Math" w:hAnsi="Cambria Math" w:cs="Arial"/>
                    <w:kern w:val="24"/>
                    <w:sz w:val="18"/>
                    <w:szCs w:val="18"/>
                  </w:rPr>
                  <m:t>57</m:t>
                </m:r>
                <m:r>
                  <m:rPr>
                    <m:sty m:val="bi"/>
                  </m:rPr>
                  <w:rPr>
                    <w:rFonts w:ascii="Cambria Math" w:eastAsia="Cambria Math" w:hAnsi="Cambria Math" w:cs="Arial"/>
                    <w:kern w:val="24"/>
                    <w:sz w:val="18"/>
                    <w:szCs w:val="18"/>
                  </w:rPr>
                  <m:t>%</m:t>
                </m:r>
              </m:oMath>
            </m:oMathPara>
          </w:p>
        </w:tc>
      </w:tr>
      <w:tr w:rsidR="004F21E7" w:rsidRPr="003D78A2" w14:paraId="41B87D72" w14:textId="77777777" w:rsidTr="00792F84">
        <w:trPr>
          <w:cantSplit/>
          <w:trHeight w:val="20"/>
        </w:trPr>
        <w:tc>
          <w:tcPr>
            <w:tcW w:w="1514"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1F7BAD0" w14:textId="77777777" w:rsidR="004F21E7" w:rsidRPr="003D78A2" w:rsidRDefault="004F21E7" w:rsidP="007A1CCF">
            <w:pPr>
              <w:spacing w:line="160" w:lineRule="exact"/>
              <w:contextualSpacing/>
              <w:rPr>
                <w:rFonts w:ascii="Arial" w:hAnsi="Arial" w:cs="Arial"/>
                <w:sz w:val="18"/>
                <w:szCs w:val="18"/>
              </w:rPr>
            </w:pP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17C67370"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4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33475A2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35B033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1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597BF94"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11"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099D861B" w14:textId="77777777" w:rsidR="004F21E7" w:rsidRPr="003D78A2" w:rsidRDefault="004F21E7"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901" w:type="pct"/>
            <w:vMerge/>
            <w:tcBorders>
              <w:left w:val="single" w:sz="8" w:space="0" w:color="A6A6A6"/>
              <w:right w:val="single" w:sz="8" w:space="0" w:color="A6A6A6"/>
            </w:tcBorders>
            <w:vAlign w:val="center"/>
            <w:hideMark/>
          </w:tcPr>
          <w:p w14:paraId="7B2E7E84" w14:textId="77777777" w:rsidR="004F21E7" w:rsidRPr="003D78A2" w:rsidRDefault="004F21E7" w:rsidP="007A1CCF">
            <w:pPr>
              <w:contextualSpacing/>
              <w:rPr>
                <w:rFonts w:ascii="Arial" w:hAnsi="Arial" w:cs="Arial"/>
                <w:sz w:val="18"/>
                <w:szCs w:val="18"/>
              </w:rPr>
            </w:pPr>
          </w:p>
        </w:tc>
      </w:tr>
      <w:tr w:rsidR="004F21E7" w:rsidRPr="003D78A2" w14:paraId="0FF6E651"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5DB1630B"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breast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793174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9556529" w14:textId="77777777" w:rsidR="004F21E7" w:rsidRPr="003D78A2" w:rsidRDefault="004F21E7" w:rsidP="007A1CCF">
            <w:pPr>
              <w:spacing w:line="160" w:lineRule="exact"/>
              <w:contextualSpacing/>
              <w:jc w:val="center"/>
              <w:rPr>
                <w:rFonts w:ascii="Arial" w:hAnsi="Arial" w:cs="Arial"/>
                <w:kern w:val="24"/>
                <w:sz w:val="18"/>
                <w:szCs w:val="18"/>
              </w:rPr>
            </w:pPr>
            <w:r w:rsidRPr="003D78A2">
              <w:rPr>
                <w:rFonts w:ascii="Arial" w:hAnsi="Arial" w:cs="Arial"/>
                <w:kern w:val="24"/>
                <w:sz w:val="18"/>
                <w:szCs w:val="18"/>
              </w:rPr>
              <w:t>N/A</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5C16DA24"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3BB87D8"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C575177"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right w:val="single" w:sz="8" w:space="0" w:color="A6A6A6"/>
            </w:tcBorders>
            <w:vAlign w:val="center"/>
            <w:hideMark/>
          </w:tcPr>
          <w:p w14:paraId="3CDD46EE" w14:textId="77777777" w:rsidR="004F21E7" w:rsidRPr="003D78A2" w:rsidRDefault="004F21E7" w:rsidP="007A1CCF">
            <w:pPr>
              <w:contextualSpacing/>
              <w:rPr>
                <w:rFonts w:ascii="Arial" w:hAnsi="Arial" w:cs="Arial"/>
                <w:sz w:val="18"/>
                <w:szCs w:val="18"/>
              </w:rPr>
            </w:pPr>
          </w:p>
        </w:tc>
      </w:tr>
      <w:tr w:rsidR="004F21E7" w:rsidRPr="003D78A2" w14:paraId="2A825F12"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0DEE5A57"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Screening for colorectal cancer</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0C0C75D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510FEA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08067F87"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7C570142"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0D8290E"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1901" w:type="pct"/>
            <w:vMerge/>
            <w:tcBorders>
              <w:left w:val="single" w:sz="8" w:space="0" w:color="A6A6A6"/>
              <w:right w:val="single" w:sz="8" w:space="0" w:color="A6A6A6"/>
            </w:tcBorders>
            <w:vAlign w:val="center"/>
            <w:hideMark/>
          </w:tcPr>
          <w:p w14:paraId="6FABBD19" w14:textId="77777777" w:rsidR="004F21E7" w:rsidRPr="003D78A2" w:rsidRDefault="004F21E7" w:rsidP="007A1CCF">
            <w:pPr>
              <w:contextualSpacing/>
              <w:rPr>
                <w:rFonts w:ascii="Arial" w:hAnsi="Arial" w:cs="Arial"/>
                <w:sz w:val="18"/>
                <w:szCs w:val="18"/>
              </w:rPr>
            </w:pPr>
          </w:p>
        </w:tc>
      </w:tr>
      <w:tr w:rsidR="004F21E7" w:rsidRPr="003D78A2" w14:paraId="15CA8948" w14:textId="77777777" w:rsidTr="00792F84">
        <w:trPr>
          <w:cantSplit/>
          <w:trHeight w:val="20"/>
        </w:trPr>
        <w:tc>
          <w:tcPr>
            <w:tcW w:w="1514"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685FA19" w14:textId="77777777" w:rsidR="004F21E7" w:rsidRPr="003D78A2" w:rsidRDefault="004F21E7" w:rsidP="007A1CCF">
            <w:pPr>
              <w:spacing w:line="160" w:lineRule="exact"/>
              <w:contextualSpacing/>
              <w:rPr>
                <w:rFonts w:ascii="Arial" w:hAnsi="Arial" w:cs="Arial"/>
                <w:kern w:val="24"/>
                <w:sz w:val="18"/>
                <w:szCs w:val="18"/>
              </w:rPr>
            </w:pPr>
            <w:r w:rsidRPr="003D78A2">
              <w:rPr>
                <w:rFonts w:ascii="Arial" w:hAnsi="Arial" w:cs="Arial"/>
                <w:kern w:val="24"/>
                <w:sz w:val="18"/>
                <w:szCs w:val="18"/>
              </w:rPr>
              <w:t>Pneumococcal vaccination</w:t>
            </w:r>
          </w:p>
        </w:tc>
        <w:tc>
          <w:tcPr>
            <w:tcW w:w="311"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3CD872A4"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4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6B2C416" w14:textId="77777777" w:rsidR="004F21E7" w:rsidRPr="003D78A2" w:rsidRDefault="004F21E7" w:rsidP="007A1CCF">
            <w:pPr>
              <w:spacing w:line="160" w:lineRule="exact"/>
              <w:contextualSpacing/>
              <w:rPr>
                <w:rFonts w:ascii="Wingdings" w:hAnsi="Wingdings" w:cs="Arial"/>
                <w:kern w:val="24"/>
                <w:sz w:val="18"/>
                <w:szCs w:val="18"/>
              </w:rPr>
            </w:pPr>
          </w:p>
        </w:tc>
        <w:tc>
          <w:tcPr>
            <w:tcW w:w="31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31956E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1E27F719" w14:textId="77777777" w:rsidR="004F21E7" w:rsidRPr="003D78A2" w:rsidRDefault="004F21E7" w:rsidP="007A1CCF">
            <w:pPr>
              <w:spacing w:line="160" w:lineRule="exact"/>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1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E3F345F" w14:textId="77777777" w:rsidR="004F21E7" w:rsidRPr="003D78A2" w:rsidRDefault="004F21E7" w:rsidP="007A1CCF">
            <w:pPr>
              <w:spacing w:line="160" w:lineRule="exact"/>
              <w:contextualSpacing/>
              <w:rPr>
                <w:rFonts w:ascii="Wingdings" w:hAnsi="Wingdings" w:cs="Arial"/>
                <w:kern w:val="24"/>
                <w:sz w:val="18"/>
                <w:szCs w:val="18"/>
              </w:rPr>
            </w:pPr>
          </w:p>
        </w:tc>
        <w:tc>
          <w:tcPr>
            <w:tcW w:w="1901" w:type="pct"/>
            <w:vMerge/>
            <w:tcBorders>
              <w:left w:val="single" w:sz="8" w:space="0" w:color="A6A6A6"/>
              <w:bottom w:val="single" w:sz="8" w:space="0" w:color="A6A6A6"/>
              <w:right w:val="single" w:sz="8" w:space="0" w:color="A6A6A6"/>
            </w:tcBorders>
            <w:vAlign w:val="center"/>
            <w:hideMark/>
          </w:tcPr>
          <w:p w14:paraId="59C92CDA" w14:textId="77777777" w:rsidR="004F21E7" w:rsidRPr="003D78A2" w:rsidRDefault="004F21E7" w:rsidP="007A1CCF">
            <w:pPr>
              <w:contextualSpacing/>
              <w:rPr>
                <w:rFonts w:ascii="Arial" w:hAnsi="Arial" w:cs="Arial"/>
                <w:sz w:val="18"/>
                <w:szCs w:val="18"/>
              </w:rPr>
            </w:pPr>
          </w:p>
        </w:tc>
      </w:tr>
    </w:tbl>
    <w:p w14:paraId="32DFD325" w14:textId="2C4ED2E8" w:rsidR="004F21E7" w:rsidRDefault="004F21E7" w:rsidP="004F21E7">
      <w:pPr>
        <w:pStyle w:val="BodyText"/>
        <w:spacing w:before="1" w:line="256" w:lineRule="auto"/>
        <w:ind w:right="851"/>
      </w:pPr>
    </w:p>
    <w:p w14:paraId="0A10FB04" w14:textId="174F5CF7" w:rsidR="00613261" w:rsidRDefault="00613261" w:rsidP="00613261">
      <w:pPr>
        <w:pStyle w:val="BodyText"/>
        <w:spacing w:line="256" w:lineRule="auto"/>
        <w:ind w:left="660" w:right="922"/>
      </w:pPr>
      <w:r>
        <w:t xml:space="preserve">Computationally, this method is a continuous variable measure </w:t>
      </w:r>
      <w:r w:rsidR="008E75B5">
        <w:t xml:space="preserve">using average, </w:t>
      </w:r>
      <w:r>
        <w:t>where the measure observation for an individual is the number of numerators of component measures in which that member appears, over the number of denominators of component measures in which that member appears.</w:t>
      </w:r>
      <w:r w:rsidR="008E75B5">
        <w:t xml:space="preserve"> To express this in a continuous variable</w:t>
      </w:r>
      <w:r w:rsidR="00462913">
        <w:t xml:space="preserve"> measure</w:t>
      </w:r>
      <w:r w:rsidR="008E75B5">
        <w:t>, use the average aggregate method in HQMF.</w:t>
      </w:r>
    </w:p>
    <w:p w14:paraId="40E6E0BE" w14:textId="7448C1C5" w:rsidR="00613261" w:rsidRDefault="00613261" w:rsidP="00613261">
      <w:pPr>
        <w:pStyle w:val="BodyText"/>
        <w:spacing w:line="256" w:lineRule="auto"/>
        <w:ind w:left="660" w:right="922"/>
      </w:pPr>
    </w:p>
    <w:p w14:paraId="263EA039" w14:textId="13194CCF" w:rsidR="00613261" w:rsidRDefault="00480126" w:rsidP="00613261">
      <w:pPr>
        <w:pStyle w:val="BodyText"/>
        <w:spacing w:line="256" w:lineRule="auto"/>
        <w:ind w:left="660" w:right="922"/>
      </w:pPr>
      <w:r>
        <w:t>Formally, this is done by considering the membership test for each component measure as a 0 (if the patient is not in the population) or a 1 (if the patient is in the population) and adding the values for each component:</w:t>
      </w:r>
    </w:p>
    <w:p w14:paraId="4CA456C6" w14:textId="55AA4913" w:rsidR="00480126" w:rsidRDefault="00480126" w:rsidP="00613261">
      <w:pPr>
        <w:pStyle w:val="BodyText"/>
        <w:spacing w:line="256" w:lineRule="auto"/>
        <w:ind w:left="660" w:right="922"/>
      </w:pPr>
    </w:p>
    <w:p w14:paraId="00C238A5" w14:textId="3603C425" w:rsidR="00D54FA3" w:rsidRDefault="00D54FA3" w:rsidP="00613261">
      <w:pPr>
        <w:pStyle w:val="BodyText"/>
        <w:spacing w:line="256" w:lineRule="auto"/>
        <w:ind w:left="660" w:right="922"/>
      </w:pPr>
    </w:p>
    <w:p w14:paraId="49888DBE" w14:textId="77777777" w:rsidR="00D54FA3" w:rsidRDefault="00D54FA3" w:rsidP="00613261">
      <w:pPr>
        <w:pStyle w:val="BodyText"/>
        <w:spacing w:line="256" w:lineRule="auto"/>
        <w:ind w:left="660" w:right="922"/>
      </w:pPr>
    </w:p>
    <w:p w14:paraId="7D1172A8" w14:textId="77777777" w:rsidR="00480126" w:rsidRDefault="00480126" w:rsidP="00480126">
      <w:pPr>
        <w:pStyle w:val="BodyText"/>
        <w:spacing w:before="2"/>
        <w:rPr>
          <w:sz w:val="16"/>
        </w:rPr>
      </w:pPr>
      <w:r>
        <w:rPr>
          <w:noProof/>
        </w:rPr>
        <w:lastRenderedPageBreak/>
        <mc:AlternateContent>
          <mc:Choice Requires="wps">
            <w:drawing>
              <wp:anchor distT="0" distB="0" distL="0" distR="0" simplePos="0" relativeHeight="251697152" behindDoc="0" locked="0" layoutInCell="1" allowOverlap="1" wp14:anchorId="6D2AD70A" wp14:editId="120AD329">
                <wp:simplePos x="0" y="0"/>
                <wp:positionH relativeFrom="page">
                  <wp:posOffset>914400</wp:posOffset>
                </wp:positionH>
                <wp:positionV relativeFrom="paragraph">
                  <wp:posOffset>145415</wp:posOffset>
                </wp:positionV>
                <wp:extent cx="5943600" cy="0"/>
                <wp:effectExtent l="12700" t="18415" r="25400" b="19685"/>
                <wp:wrapTopAndBottom/>
                <wp:docPr id="38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75019" id="Line 18" o:spid="_x0000_s1026" style="position:absolute;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DtzW+n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21689C68" w14:textId="3B14520D" w:rsidR="00480126" w:rsidRDefault="00480126" w:rsidP="0048012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w:t>
      </w:r>
      <w:r w:rsidR="004C2376">
        <w:rPr>
          <w:rFonts w:ascii="Courier New"/>
          <w:color w:val="0000FF"/>
          <w:sz w:val="18"/>
        </w:rPr>
        <w:t xml:space="preserve">Is </w:t>
      </w:r>
      <w:proofErr w:type="gramStart"/>
      <w:r w:rsidR="004C2376">
        <w:rPr>
          <w:rFonts w:ascii="Courier New"/>
          <w:color w:val="0000FF"/>
          <w:sz w:val="18"/>
        </w:rPr>
        <w:t>In</w:t>
      </w:r>
      <w:proofErr w:type="gramEnd"/>
      <w:r w:rsidR="004C2376">
        <w:rPr>
          <w:rFonts w:ascii="Courier New"/>
          <w:color w:val="0000FF"/>
          <w:sz w:val="18"/>
        </w:rPr>
        <w:t xml:space="preserve"> Component 1 Denominator</w:t>
      </w:r>
      <w:r>
        <w:rPr>
          <w:rFonts w:ascii="Courier New"/>
          <w:color w:val="0000FF"/>
          <w:sz w:val="18"/>
        </w:rPr>
        <w:t>"</w:t>
      </w:r>
      <w:r>
        <w:rPr>
          <w:rFonts w:ascii="Courier New"/>
          <w:sz w:val="18"/>
        </w:rPr>
        <w:t>:</w:t>
      </w:r>
    </w:p>
    <w:p w14:paraId="03592171" w14:textId="2AAF27A3" w:rsidR="00480126" w:rsidRPr="004D5BAB" w:rsidRDefault="00480126" w:rsidP="0048012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ComponentMeasure1."Initial Population"</w:t>
      </w:r>
    </w:p>
    <w:p w14:paraId="63BC64B0" w14:textId="6096C639" w:rsidR="004C2376" w:rsidRPr="004D5BAB" w:rsidRDefault="004C2376" w:rsidP="0048012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ComponentMeasure1."Denominator"</w:t>
      </w:r>
    </w:p>
    <w:p w14:paraId="19648B28" w14:textId="7F7DE308" w:rsidR="004C2376" w:rsidRPr="004D5BAB" w:rsidRDefault="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ComponentMeasure1."Denominator Exclusion"</w:t>
      </w:r>
    </w:p>
    <w:p w14:paraId="5D61A466" w14:textId="77777777" w:rsidR="00323B2B"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b/>
          <w:color w:val="7F0054"/>
          <w:sz w:val="18"/>
        </w:rPr>
        <w:t xml:space="preserve">    </w:t>
      </w:r>
      <w:r w:rsidRPr="00FB2482">
        <w:rPr>
          <w:rFonts w:ascii="Courier New"/>
          <w:b/>
          <w:color w:val="7F0054"/>
          <w:sz w:val="18"/>
        </w:rPr>
        <w:t xml:space="preserve">    and not </w:t>
      </w:r>
      <w:r>
        <w:rPr>
          <w:rFonts w:ascii="Courier New"/>
          <w:b/>
          <w:color w:val="7F0054"/>
          <w:sz w:val="18"/>
        </w:rPr>
        <w:t>(</w:t>
      </w:r>
      <w:r w:rsidRPr="00FB2482">
        <w:rPr>
          <w:rFonts w:ascii="Courier New"/>
          <w:color w:val="0000FF"/>
          <w:sz w:val="18"/>
        </w:rPr>
        <w:t xml:space="preserve">ComponentMeasure1."Denominator </w:t>
      </w:r>
      <w:r>
        <w:rPr>
          <w:rFonts w:ascii="Courier New"/>
          <w:color w:val="0000FF"/>
          <w:sz w:val="18"/>
        </w:rPr>
        <w:t>Exception</w:t>
      </w:r>
      <w:r w:rsidRPr="00FB2482">
        <w:rPr>
          <w:rFonts w:ascii="Courier New"/>
          <w:color w:val="0000FF"/>
          <w:sz w:val="18"/>
        </w:rPr>
        <w:t>"</w:t>
      </w:r>
    </w:p>
    <w:p w14:paraId="40EC05CC" w14:textId="5AA18C95" w:rsidR="00323B2B" w:rsidRPr="00FB2482" w:rsidRDefault="00FB2482"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ComponentMeasure1."</w:t>
      </w:r>
      <w:r>
        <w:rPr>
          <w:rFonts w:ascii="Courier New"/>
          <w:color w:val="0000FF"/>
          <w:sz w:val="18"/>
        </w:rPr>
        <w:t>Numerator</w:t>
      </w:r>
      <w:r w:rsidRPr="00D14676">
        <w:rPr>
          <w:rFonts w:ascii="Courier New"/>
          <w:color w:val="0000FF"/>
          <w:sz w:val="18"/>
        </w:rPr>
        <w:t>"</w:t>
      </w:r>
      <w:r>
        <w:rPr>
          <w:rFonts w:ascii="Courier New"/>
          <w:b/>
          <w:color w:val="7F0054"/>
          <w:sz w:val="18"/>
        </w:rPr>
        <w:t>)</w:t>
      </w:r>
    </w:p>
    <w:p w14:paraId="4C6A93C5" w14:textId="77777777" w:rsidR="00FB2482" w:rsidRPr="00831B5A" w:rsidRDefault="00FB2482" w:rsidP="004C2376">
      <w:pPr>
        <w:pStyle w:val="ListParagraph"/>
        <w:numPr>
          <w:ilvl w:val="0"/>
          <w:numId w:val="83"/>
        </w:numPr>
        <w:tabs>
          <w:tab w:val="left" w:pos="659"/>
          <w:tab w:val="left" w:pos="660"/>
          <w:tab w:val="left" w:pos="1090"/>
          <w:tab w:val="left" w:pos="1091"/>
        </w:tabs>
        <w:spacing w:before="0" w:line="194" w:lineRule="exact"/>
        <w:rPr>
          <w:rFonts w:ascii="Courier New"/>
          <w:sz w:val="18"/>
        </w:rPr>
      </w:pPr>
    </w:p>
    <w:p w14:paraId="72922591" w14:textId="2E60A36F" w:rsidR="004C2376" w:rsidRPr="00FB2482" w:rsidRDefault="004C2376" w:rsidP="00831B5A">
      <w:pPr>
        <w:pStyle w:val="ListParagraph"/>
        <w:numPr>
          <w:ilvl w:val="0"/>
          <w:numId w:val="83"/>
        </w:numPr>
        <w:tabs>
          <w:tab w:val="left" w:pos="659"/>
          <w:tab w:val="left" w:pos="660"/>
          <w:tab w:val="left" w:pos="1090"/>
          <w:tab w:val="left" w:pos="1091"/>
        </w:tabs>
        <w:spacing w:before="0" w:line="194" w:lineRule="exact"/>
        <w:rPr>
          <w:rFonts w:ascii="Courier New"/>
          <w:sz w:val="18"/>
        </w:rPr>
      </w:pPr>
      <w:r w:rsidRPr="00FB2482">
        <w:rPr>
          <w:rFonts w:ascii="Courier New"/>
          <w:b/>
          <w:color w:val="7F0054"/>
          <w:sz w:val="18"/>
        </w:rPr>
        <w:t xml:space="preserve">define </w:t>
      </w:r>
      <w:r w:rsidRPr="00FB2482">
        <w:rPr>
          <w:rFonts w:ascii="Courier New"/>
          <w:color w:val="0000FF"/>
          <w:sz w:val="18"/>
        </w:rPr>
        <w:t xml:space="preserve">"Is </w:t>
      </w:r>
      <w:proofErr w:type="gramStart"/>
      <w:r w:rsidRPr="00FB2482">
        <w:rPr>
          <w:rFonts w:ascii="Courier New"/>
          <w:color w:val="0000FF"/>
          <w:sz w:val="18"/>
        </w:rPr>
        <w:t>In</w:t>
      </w:r>
      <w:proofErr w:type="gramEnd"/>
      <w:r w:rsidRPr="00FB2482">
        <w:rPr>
          <w:rFonts w:ascii="Courier New"/>
          <w:color w:val="0000FF"/>
          <w:sz w:val="18"/>
        </w:rPr>
        <w:t xml:space="preserve"> Component 1 Numerator"</w:t>
      </w:r>
      <w:r w:rsidRPr="00FB2482">
        <w:rPr>
          <w:rFonts w:ascii="Courier New"/>
          <w:sz w:val="18"/>
        </w:rPr>
        <w:t>:</w:t>
      </w:r>
    </w:p>
    <w:p w14:paraId="6BB820A3" w14:textId="029B1FED" w:rsidR="004C2376" w:rsidRPr="0043468D" w:rsidRDefault="00B820A7"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ComponentMeasure1.</w:t>
      </w:r>
      <w:r w:rsidR="004C2376">
        <w:rPr>
          <w:rFonts w:ascii="Courier New"/>
          <w:color w:val="0000FF"/>
          <w:sz w:val="18"/>
        </w:rPr>
        <w:t>"</w:t>
      </w:r>
      <w:r w:rsidR="00796EAE">
        <w:rPr>
          <w:rFonts w:ascii="Courier New"/>
          <w:color w:val="0000FF"/>
          <w:sz w:val="18"/>
        </w:rPr>
        <w:t>Initial Population</w:t>
      </w:r>
      <w:r w:rsidR="004C2376">
        <w:rPr>
          <w:rFonts w:ascii="Courier New"/>
          <w:color w:val="0000FF"/>
          <w:sz w:val="18"/>
        </w:rPr>
        <w:t>"</w:t>
      </w:r>
    </w:p>
    <w:p w14:paraId="11C8FBE3" w14:textId="14247AE0"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w:t>
      </w:r>
      <w:r w:rsidR="00796EAE">
        <w:rPr>
          <w:rFonts w:ascii="Courier New"/>
          <w:color w:val="0000FF"/>
          <w:sz w:val="18"/>
        </w:rPr>
        <w:t>Denominator</w:t>
      </w:r>
      <w:r>
        <w:rPr>
          <w:rFonts w:ascii="Courier New"/>
          <w:color w:val="0000FF"/>
          <w:sz w:val="18"/>
        </w:rPr>
        <w:t>"</w:t>
      </w:r>
    </w:p>
    <w:p w14:paraId="5B6D4ED9" w14:textId="568AAA8F" w:rsidR="00A503BE" w:rsidRPr="004D5BAB" w:rsidRDefault="00A503BE" w:rsidP="00A503BE">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ComponentMeasure1."</w:t>
      </w:r>
      <w:r w:rsidR="00796EAE">
        <w:rPr>
          <w:rFonts w:ascii="Courier New"/>
          <w:color w:val="0000FF"/>
          <w:sz w:val="18"/>
        </w:rPr>
        <w:t xml:space="preserve">Denominator </w:t>
      </w:r>
      <w:r>
        <w:rPr>
          <w:rFonts w:ascii="Courier New"/>
          <w:color w:val="0000FF"/>
          <w:sz w:val="18"/>
        </w:rPr>
        <w:t>Exclusion"</w:t>
      </w:r>
    </w:p>
    <w:p w14:paraId="07A3028C" w14:textId="1F7BDD5C" w:rsidR="00CA229D" w:rsidRPr="0043468D" w:rsidRDefault="00CA229D" w:rsidP="00CA229D">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ComponentMeasure1."Numerator"</w:t>
      </w:r>
    </w:p>
    <w:p w14:paraId="6673F1E1" w14:textId="20BE0FDC" w:rsidR="004C2376" w:rsidRPr="004D5BAB" w:rsidRDefault="004C2376">
      <w:pPr>
        <w:pStyle w:val="ListParagraph"/>
        <w:numPr>
          <w:ilvl w:val="0"/>
          <w:numId w:val="83"/>
        </w:numPr>
        <w:tabs>
          <w:tab w:val="left" w:pos="1090"/>
          <w:tab w:val="left" w:pos="1091"/>
        </w:tabs>
        <w:ind w:left="1090" w:hanging="867"/>
        <w:rPr>
          <w:rFonts w:ascii="Courier New"/>
          <w:sz w:val="18"/>
        </w:rPr>
      </w:pPr>
      <w:r w:rsidRPr="004D5BAB">
        <w:rPr>
          <w:rFonts w:ascii="Courier New"/>
          <w:b/>
          <w:color w:val="7F0054"/>
          <w:sz w:val="18"/>
        </w:rPr>
        <w:t xml:space="preserve">    and not </w:t>
      </w:r>
      <w:r w:rsidRPr="004D5BAB">
        <w:rPr>
          <w:rFonts w:ascii="Courier New"/>
          <w:color w:val="0000FF"/>
          <w:sz w:val="18"/>
        </w:rPr>
        <w:t>ComponentMeasure1."</w:t>
      </w:r>
      <w:r w:rsidR="00796EAE">
        <w:rPr>
          <w:rFonts w:ascii="Courier New"/>
          <w:color w:val="0000FF"/>
          <w:sz w:val="18"/>
        </w:rPr>
        <w:t>Numerator Exclusion</w:t>
      </w:r>
      <w:r w:rsidRPr="004D5BAB">
        <w:rPr>
          <w:rFonts w:ascii="Courier New"/>
          <w:color w:val="0000FF"/>
          <w:sz w:val="18"/>
        </w:rPr>
        <w:t>"</w:t>
      </w:r>
    </w:p>
    <w:p w14:paraId="09132A58" w14:textId="77777777" w:rsidR="004C2376" w:rsidRPr="0043468D" w:rsidRDefault="004C2376" w:rsidP="004C2376">
      <w:pPr>
        <w:pStyle w:val="ListParagraph"/>
        <w:numPr>
          <w:ilvl w:val="0"/>
          <w:numId w:val="83"/>
        </w:numPr>
        <w:tabs>
          <w:tab w:val="left" w:pos="659"/>
          <w:tab w:val="left" w:pos="660"/>
        </w:tabs>
        <w:spacing w:before="0" w:line="194" w:lineRule="exact"/>
        <w:ind w:hanging="436"/>
        <w:rPr>
          <w:rFonts w:ascii="Courier New"/>
          <w:sz w:val="18"/>
        </w:rPr>
      </w:pPr>
    </w:p>
    <w:p w14:paraId="03FC45E4" w14:textId="09EDEF49"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 xml:space="preserve">"Is </w:t>
      </w:r>
      <w:proofErr w:type="gramStart"/>
      <w:r>
        <w:rPr>
          <w:rFonts w:ascii="Courier New"/>
          <w:color w:val="0000FF"/>
          <w:sz w:val="18"/>
        </w:rPr>
        <w:t>In</w:t>
      </w:r>
      <w:proofErr w:type="gramEnd"/>
      <w:r>
        <w:rPr>
          <w:rFonts w:ascii="Courier New"/>
          <w:color w:val="0000FF"/>
          <w:sz w:val="18"/>
        </w:rPr>
        <w:t xml:space="preserve"> Component 2 Denominator"</w:t>
      </w:r>
      <w:r>
        <w:rPr>
          <w:rFonts w:ascii="Courier New"/>
          <w:sz w:val="18"/>
        </w:rPr>
        <w:t>:</w:t>
      </w:r>
    </w:p>
    <w:p w14:paraId="0011DFCD" w14:textId="6C6E0DCB"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ComponentMeasure2."Initial Population"</w:t>
      </w:r>
    </w:p>
    <w:p w14:paraId="48C366C6" w14:textId="1DBC940F" w:rsidR="004C2376" w:rsidRPr="0043468D"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ComponentMeasure2."Denominator"</w:t>
      </w:r>
    </w:p>
    <w:p w14:paraId="137E8F56" w14:textId="36733195"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b/>
          <w:color w:val="7F0054"/>
          <w:sz w:val="18"/>
        </w:rPr>
        <w:t xml:space="preserve">    </w:t>
      </w:r>
      <w:r w:rsidR="004C2376" w:rsidRPr="007A2192">
        <w:rPr>
          <w:rFonts w:ascii="Courier New"/>
          <w:b/>
          <w:color w:val="7F0054"/>
          <w:sz w:val="18"/>
        </w:rPr>
        <w:t xml:space="preserve">    and not </w:t>
      </w:r>
      <w:r w:rsidR="004C2376" w:rsidRPr="007A2192">
        <w:rPr>
          <w:rFonts w:ascii="Courier New"/>
          <w:color w:val="0000FF"/>
          <w:sz w:val="18"/>
        </w:rPr>
        <w:t>ComponentMeasure</w:t>
      </w:r>
      <w:r w:rsidR="00E61F7B">
        <w:rPr>
          <w:rFonts w:ascii="Courier New"/>
          <w:color w:val="0000FF"/>
          <w:sz w:val="18"/>
        </w:rPr>
        <w:t>2</w:t>
      </w:r>
      <w:r w:rsidR="004C2376" w:rsidRPr="007A2192">
        <w:rPr>
          <w:rFonts w:ascii="Courier New"/>
          <w:color w:val="0000FF"/>
          <w:sz w:val="18"/>
        </w:rPr>
        <w:t>."Denominator Exclusion"</w:t>
      </w:r>
    </w:p>
    <w:p w14:paraId="7989C66E" w14:textId="77777777"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sidRPr="007A2192">
        <w:rPr>
          <w:rFonts w:ascii="Courier New"/>
          <w:b/>
          <w:color w:val="7F0054"/>
          <w:sz w:val="18"/>
        </w:rPr>
        <w:t xml:space="preserve">    </w:t>
      </w:r>
      <w:r>
        <w:rPr>
          <w:rFonts w:ascii="Courier New"/>
          <w:b/>
          <w:color w:val="7F0054"/>
          <w:sz w:val="18"/>
        </w:rPr>
        <w:t xml:space="preserve">    </w:t>
      </w:r>
      <w:r w:rsidRPr="007A2192">
        <w:rPr>
          <w:rFonts w:ascii="Courier New"/>
          <w:b/>
          <w:color w:val="7F0054"/>
          <w:sz w:val="18"/>
        </w:rPr>
        <w:t>and not</w:t>
      </w:r>
      <w:r>
        <w:rPr>
          <w:rFonts w:ascii="Courier New"/>
          <w:b/>
          <w:color w:val="7F0054"/>
          <w:sz w:val="18"/>
        </w:rPr>
        <w:t xml:space="preserve"> (</w:t>
      </w:r>
      <w:r w:rsidRPr="007A2192">
        <w:rPr>
          <w:rFonts w:ascii="Courier New"/>
          <w:color w:val="0000FF"/>
          <w:sz w:val="18"/>
        </w:rPr>
        <w:t>ComponentMeasure</w:t>
      </w:r>
      <w:r w:rsidR="00E61F7B">
        <w:rPr>
          <w:rFonts w:ascii="Courier New"/>
          <w:color w:val="0000FF"/>
          <w:sz w:val="18"/>
        </w:rPr>
        <w:t>2</w:t>
      </w:r>
      <w:r w:rsidRPr="007A2192">
        <w:rPr>
          <w:rFonts w:ascii="Courier New"/>
          <w:color w:val="0000FF"/>
          <w:sz w:val="18"/>
        </w:rPr>
        <w:t>."</w:t>
      </w:r>
      <w:r>
        <w:rPr>
          <w:rFonts w:ascii="Courier New"/>
          <w:color w:val="0000FF"/>
          <w:sz w:val="18"/>
        </w:rPr>
        <w:t>Denominator Exception</w:t>
      </w:r>
      <w:r w:rsidRPr="007A2192">
        <w:rPr>
          <w:rFonts w:ascii="Courier New"/>
          <w:color w:val="0000FF"/>
          <w:sz w:val="18"/>
        </w:rPr>
        <w:t>"</w:t>
      </w:r>
    </w:p>
    <w:p w14:paraId="2909C0E8" w14:textId="358E50EA" w:rsidR="00323B2B" w:rsidRPr="00831B5A" w:rsidRDefault="007A2192" w:rsidP="004C2376">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r>
        <w:rPr>
          <w:rFonts w:ascii="Courier New"/>
          <w:color w:val="0000FF"/>
          <w:sz w:val="18"/>
        </w:rPr>
        <w:t xml:space="preserve">          </w:t>
      </w:r>
      <w:r w:rsidRPr="00D14676">
        <w:rPr>
          <w:rFonts w:ascii="Courier New"/>
          <w:b/>
          <w:color w:val="7F0054"/>
          <w:sz w:val="18"/>
        </w:rPr>
        <w:t>and not</w:t>
      </w:r>
      <w:r>
        <w:rPr>
          <w:rFonts w:ascii="Courier New"/>
          <w:b/>
          <w:color w:val="7F0054"/>
          <w:sz w:val="18"/>
        </w:rPr>
        <w:t xml:space="preserve"> </w:t>
      </w:r>
      <w:r w:rsidRPr="00D14676">
        <w:rPr>
          <w:rFonts w:ascii="Courier New"/>
          <w:color w:val="0000FF"/>
          <w:sz w:val="18"/>
        </w:rPr>
        <w:t>ComponentMeasure</w:t>
      </w:r>
      <w:r w:rsidR="00E61F7B">
        <w:rPr>
          <w:rFonts w:ascii="Courier New"/>
          <w:color w:val="0000FF"/>
          <w:sz w:val="18"/>
        </w:rPr>
        <w:t>2</w:t>
      </w:r>
      <w:r w:rsidRPr="00D14676">
        <w:rPr>
          <w:rFonts w:ascii="Courier New"/>
          <w:color w:val="0000FF"/>
          <w:sz w:val="18"/>
        </w:rPr>
        <w:t>."</w:t>
      </w:r>
      <w:r>
        <w:rPr>
          <w:rFonts w:ascii="Courier New"/>
          <w:color w:val="0000FF"/>
          <w:sz w:val="18"/>
        </w:rPr>
        <w:t>Numerator</w:t>
      </w:r>
      <w:r w:rsidRPr="00D14676">
        <w:rPr>
          <w:rFonts w:ascii="Courier New"/>
          <w:color w:val="0000FF"/>
          <w:sz w:val="18"/>
        </w:rPr>
        <w:t>"</w:t>
      </w:r>
      <w:r>
        <w:rPr>
          <w:rFonts w:ascii="Courier New"/>
          <w:b/>
          <w:color w:val="7F0054"/>
          <w:sz w:val="18"/>
        </w:rPr>
        <w:t>)</w:t>
      </w:r>
    </w:p>
    <w:p w14:paraId="44B93AFF" w14:textId="77777777" w:rsidR="004C2376" w:rsidRPr="007A2192" w:rsidRDefault="004C2376" w:rsidP="00831B5A">
      <w:pPr>
        <w:pStyle w:val="ListParagraph"/>
        <w:numPr>
          <w:ilvl w:val="0"/>
          <w:numId w:val="83"/>
        </w:numPr>
        <w:tabs>
          <w:tab w:val="left" w:pos="659"/>
          <w:tab w:val="left" w:pos="660"/>
          <w:tab w:val="left" w:pos="1090"/>
          <w:tab w:val="left" w:pos="1091"/>
        </w:tabs>
        <w:spacing w:before="0" w:line="194" w:lineRule="exact"/>
        <w:ind w:hanging="436"/>
        <w:rPr>
          <w:rFonts w:ascii="Courier New"/>
          <w:sz w:val="18"/>
        </w:rPr>
      </w:pPr>
    </w:p>
    <w:p w14:paraId="2F655269" w14:textId="4C79E4EB" w:rsidR="004C2376" w:rsidRDefault="004C2376" w:rsidP="004C2376">
      <w:pPr>
        <w:pStyle w:val="ListParagraph"/>
        <w:numPr>
          <w:ilvl w:val="0"/>
          <w:numId w:val="83"/>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 xml:space="preserve">"Is </w:t>
      </w:r>
      <w:proofErr w:type="gramStart"/>
      <w:r>
        <w:rPr>
          <w:rFonts w:ascii="Courier New"/>
          <w:color w:val="0000FF"/>
          <w:sz w:val="18"/>
        </w:rPr>
        <w:t>In</w:t>
      </w:r>
      <w:proofErr w:type="gramEnd"/>
      <w:r>
        <w:rPr>
          <w:rFonts w:ascii="Courier New"/>
          <w:color w:val="0000FF"/>
          <w:sz w:val="18"/>
        </w:rPr>
        <w:t xml:space="preserve"> Component 2 Numerator"</w:t>
      </w:r>
      <w:r>
        <w:rPr>
          <w:rFonts w:ascii="Courier New"/>
          <w:sz w:val="18"/>
        </w:rPr>
        <w:t>:</w:t>
      </w:r>
    </w:p>
    <w:p w14:paraId="5D175E8F" w14:textId="7C41DF9E" w:rsidR="004C2376" w:rsidRPr="0043468D" w:rsidRDefault="007A2192" w:rsidP="004C2376">
      <w:pPr>
        <w:pStyle w:val="ListParagraph"/>
        <w:numPr>
          <w:ilvl w:val="0"/>
          <w:numId w:val="83"/>
        </w:numPr>
        <w:tabs>
          <w:tab w:val="left" w:pos="1090"/>
          <w:tab w:val="left" w:pos="1091"/>
        </w:tabs>
        <w:ind w:left="1090" w:hanging="867"/>
        <w:rPr>
          <w:rFonts w:ascii="Courier New"/>
          <w:sz w:val="18"/>
        </w:rPr>
      </w:pPr>
      <w:r>
        <w:rPr>
          <w:rFonts w:ascii="Courier New"/>
          <w:color w:val="0000FF"/>
          <w:sz w:val="18"/>
        </w:rPr>
        <w:t>ComponentMeasure</w:t>
      </w:r>
      <w:r w:rsidR="00434E5B">
        <w:rPr>
          <w:rFonts w:ascii="Courier New"/>
          <w:color w:val="0000FF"/>
          <w:sz w:val="18"/>
        </w:rPr>
        <w:t>2</w:t>
      </w:r>
      <w:r>
        <w:rPr>
          <w:rFonts w:ascii="Courier New"/>
          <w:color w:val="0000FF"/>
          <w:sz w:val="18"/>
        </w:rPr>
        <w:t>.</w:t>
      </w:r>
      <w:r w:rsidR="004C2376">
        <w:rPr>
          <w:rFonts w:ascii="Courier New"/>
          <w:color w:val="0000FF"/>
          <w:sz w:val="18"/>
        </w:rPr>
        <w:t>"</w:t>
      </w:r>
      <w:r>
        <w:rPr>
          <w:rFonts w:ascii="Courier New"/>
          <w:color w:val="0000FF"/>
          <w:sz w:val="18"/>
        </w:rPr>
        <w:t>Initial Population</w:t>
      </w:r>
      <w:r w:rsidR="004C2376">
        <w:rPr>
          <w:rFonts w:ascii="Courier New"/>
          <w:color w:val="0000FF"/>
          <w:sz w:val="18"/>
        </w:rPr>
        <w:t>"</w:t>
      </w:r>
    </w:p>
    <w:p w14:paraId="64937AAD" w14:textId="062C9CF9" w:rsidR="004C2376" w:rsidRPr="004D5BAB" w:rsidRDefault="004C2376"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w:t>
      </w:r>
      <w:r w:rsidR="00A503BE">
        <w:rPr>
          <w:rFonts w:ascii="Courier New"/>
          <w:color w:val="0000FF"/>
          <w:sz w:val="18"/>
        </w:rPr>
        <w:t>M</w:t>
      </w:r>
      <w:r>
        <w:rPr>
          <w:rFonts w:ascii="Courier New"/>
          <w:color w:val="0000FF"/>
          <w:sz w:val="18"/>
        </w:rPr>
        <w:t>easure2."</w:t>
      </w:r>
      <w:r w:rsidR="007A2192">
        <w:rPr>
          <w:rFonts w:ascii="Courier New"/>
          <w:color w:val="0000FF"/>
          <w:sz w:val="18"/>
        </w:rPr>
        <w:t>Denominator</w:t>
      </w:r>
      <w:r>
        <w:rPr>
          <w:rFonts w:ascii="Courier New"/>
          <w:color w:val="0000FF"/>
          <w:sz w:val="18"/>
        </w:rPr>
        <w:t>"</w:t>
      </w:r>
    </w:p>
    <w:p w14:paraId="1FBA8095" w14:textId="788EB793" w:rsidR="00CB2466" w:rsidRPr="0043468D" w:rsidRDefault="002C43B4" w:rsidP="004C2376">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7A2192">
        <w:rPr>
          <w:rFonts w:ascii="Courier New"/>
          <w:color w:val="0000FF"/>
          <w:sz w:val="18"/>
        </w:rPr>
        <w:t xml:space="preserve">Denominator </w:t>
      </w:r>
      <w:r>
        <w:rPr>
          <w:rFonts w:ascii="Courier New"/>
          <w:color w:val="0000FF"/>
          <w:sz w:val="18"/>
        </w:rPr>
        <w:t>Exclusion"</w:t>
      </w:r>
    </w:p>
    <w:p w14:paraId="715A864F" w14:textId="4307F08F" w:rsidR="00CA229D" w:rsidRPr="004D5BAB" w:rsidRDefault="00CA229D" w:rsidP="00CA229D">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w:t>
      </w:r>
      <w:r>
        <w:rPr>
          <w:rFonts w:ascii="Courier New"/>
          <w:color w:val="0000FF"/>
          <w:sz w:val="18"/>
        </w:rPr>
        <w:t>ComponentMeasure2."Numerator"</w:t>
      </w:r>
    </w:p>
    <w:p w14:paraId="14F915EA" w14:textId="1625684F" w:rsidR="00480126" w:rsidRPr="004C2376" w:rsidRDefault="004C2376" w:rsidP="004D5BAB">
      <w:pPr>
        <w:pStyle w:val="ListParagraph"/>
        <w:numPr>
          <w:ilvl w:val="0"/>
          <w:numId w:val="83"/>
        </w:numPr>
        <w:tabs>
          <w:tab w:val="left" w:pos="1090"/>
          <w:tab w:val="left" w:pos="1091"/>
        </w:tabs>
        <w:ind w:left="1090" w:hanging="867"/>
        <w:rPr>
          <w:rFonts w:ascii="Courier New"/>
          <w:sz w:val="18"/>
        </w:rPr>
      </w:pPr>
      <w:r>
        <w:rPr>
          <w:rFonts w:ascii="Courier New"/>
          <w:b/>
          <w:color w:val="7F0054"/>
          <w:sz w:val="18"/>
        </w:rPr>
        <w:t xml:space="preserve">    and not </w:t>
      </w:r>
      <w:r>
        <w:rPr>
          <w:rFonts w:ascii="Courier New"/>
          <w:color w:val="0000FF"/>
          <w:sz w:val="18"/>
        </w:rPr>
        <w:t>ComponentMeasure2."</w:t>
      </w:r>
      <w:r w:rsidR="00480126">
        <w:rPr>
          <w:noProof/>
        </w:rPr>
        <mc:AlternateContent>
          <mc:Choice Requires="wps">
            <w:drawing>
              <wp:anchor distT="0" distB="0" distL="0" distR="0" simplePos="0" relativeHeight="251694080" behindDoc="0" locked="0" layoutInCell="1" allowOverlap="1" wp14:anchorId="53199E8F" wp14:editId="44539613">
                <wp:simplePos x="0" y="0"/>
                <wp:positionH relativeFrom="page">
                  <wp:posOffset>914400</wp:posOffset>
                </wp:positionH>
                <wp:positionV relativeFrom="paragraph">
                  <wp:posOffset>170180</wp:posOffset>
                </wp:positionV>
                <wp:extent cx="5943600" cy="0"/>
                <wp:effectExtent l="12700" t="17780" r="25400" b="20320"/>
                <wp:wrapTopAndBottom/>
                <wp:docPr id="38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BD7E3" id="Line 14" o:spid="_x0000_s1026" style="position:absolute;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FK5yKjCAQAAbAMAAA4AAAAAAAAAAAAA&#10;AAAALgIAAGRycy9lMm9Eb2MueG1sUEsBAi0AFAAGAAgAAAAhALeyzB/gAAAACgEAAA8AAAAAAAAA&#10;AAAAAAAAHAQAAGRycy9kb3ducmV2LnhtbFBLBQYAAAAABAAEAPMAAAApBQAAAAA=&#10;" strokeweight=".14039mm">
                <w10:wrap type="topAndBottom" anchorx="page"/>
              </v:line>
            </w:pict>
          </mc:Fallback>
        </mc:AlternateContent>
      </w:r>
      <w:r w:rsidR="007A2192">
        <w:rPr>
          <w:rFonts w:ascii="Courier New"/>
          <w:color w:val="0000FF"/>
          <w:sz w:val="18"/>
        </w:rPr>
        <w:t>Numerator Exclusion</w:t>
      </w:r>
      <w:r w:rsidR="00105A65">
        <w:rPr>
          <w:rFonts w:ascii="Courier New"/>
          <w:color w:val="0000FF"/>
          <w:sz w:val="18"/>
        </w:rPr>
        <w:t>"</w:t>
      </w:r>
    </w:p>
    <w:p w14:paraId="32CA6B67" w14:textId="77777777" w:rsidR="00480126" w:rsidRPr="0043468D" w:rsidRDefault="00480126" w:rsidP="00480126">
      <w:pPr>
        <w:tabs>
          <w:tab w:val="left" w:pos="659"/>
          <w:tab w:val="left" w:pos="660"/>
        </w:tabs>
        <w:spacing w:line="194" w:lineRule="exact"/>
        <w:ind w:left="223"/>
        <w:rPr>
          <w:rFonts w:ascii="Courier New"/>
          <w:sz w:val="18"/>
        </w:rPr>
      </w:pPr>
    </w:p>
    <w:p w14:paraId="1A872D81" w14:textId="77777777" w:rsidR="00480126" w:rsidRDefault="00480126" w:rsidP="00480126">
      <w:pPr>
        <w:pStyle w:val="BodyText"/>
        <w:spacing w:before="7"/>
        <w:rPr>
          <w:rFonts w:ascii="Courier New"/>
          <w:sz w:val="11"/>
        </w:rPr>
      </w:pPr>
    </w:p>
    <w:p w14:paraId="4EE97498" w14:textId="342BB505" w:rsidR="00480126" w:rsidRDefault="00480126" w:rsidP="00480126">
      <w:pPr>
        <w:spacing w:before="62"/>
        <w:ind w:left="1945" w:right="23"/>
        <w:rPr>
          <w:rFonts w:ascii="Courier New"/>
          <w:sz w:val="20"/>
        </w:rPr>
      </w:pPr>
      <w:r>
        <w:rPr>
          <w:noProof/>
        </w:rPr>
        <mc:AlternateContent>
          <mc:Choice Requires="wps">
            <w:drawing>
              <wp:anchor distT="0" distB="0" distL="114300" distR="114300" simplePos="0" relativeHeight="251695104" behindDoc="1" locked="0" layoutInCell="1" allowOverlap="1" wp14:anchorId="1A3EF549" wp14:editId="55B129FF">
                <wp:simplePos x="0" y="0"/>
                <wp:positionH relativeFrom="page">
                  <wp:posOffset>5471795</wp:posOffset>
                </wp:positionH>
                <wp:positionV relativeFrom="paragraph">
                  <wp:posOffset>167005</wp:posOffset>
                </wp:positionV>
                <wp:extent cx="38100" cy="0"/>
                <wp:effectExtent l="10795" t="14605" r="27305" b="23495"/>
                <wp:wrapNone/>
                <wp:docPr id="38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E9302" id="Line 13"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zS9oP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27</w:t>
      </w:r>
      <w:r>
        <w:t>: Formal criteria for a service-based opportunity composite measure</w:t>
      </w:r>
    </w:p>
    <w:p w14:paraId="62042A2F" w14:textId="6CB0C0B8" w:rsidR="00613261" w:rsidRDefault="00613261" w:rsidP="004D5BAB">
      <w:pPr>
        <w:pStyle w:val="BodyText"/>
        <w:spacing w:line="256" w:lineRule="auto"/>
        <w:ind w:right="922"/>
      </w:pPr>
    </w:p>
    <w:p w14:paraId="53DE4436" w14:textId="01C9448C" w:rsidR="004C2376" w:rsidRDefault="004C2376" w:rsidP="00613261">
      <w:pPr>
        <w:pStyle w:val="BodyText"/>
        <w:spacing w:line="256" w:lineRule="auto"/>
        <w:ind w:left="660" w:right="922"/>
      </w:pPr>
      <w:r>
        <w:t>With these definitions, we can then express the measure observation for each patient as a calculation of the proportion of measures in which they were in the numerator:</w:t>
      </w:r>
    </w:p>
    <w:p w14:paraId="21576BB4" w14:textId="31CB9EC0" w:rsidR="004C2376" w:rsidRDefault="004C2376" w:rsidP="00613261">
      <w:pPr>
        <w:pStyle w:val="BodyText"/>
        <w:spacing w:line="256" w:lineRule="auto"/>
        <w:ind w:left="660" w:right="922"/>
      </w:pPr>
    </w:p>
    <w:p w14:paraId="6711BD6B" w14:textId="77777777" w:rsidR="004C2376" w:rsidRDefault="004C2376" w:rsidP="004C2376">
      <w:pPr>
        <w:pStyle w:val="BodyText"/>
        <w:spacing w:before="2"/>
        <w:rPr>
          <w:sz w:val="16"/>
        </w:rPr>
      </w:pPr>
      <w:r>
        <w:rPr>
          <w:noProof/>
        </w:rPr>
        <mc:AlternateContent>
          <mc:Choice Requires="wps">
            <w:drawing>
              <wp:anchor distT="0" distB="0" distL="0" distR="0" simplePos="0" relativeHeight="251705344" behindDoc="0" locked="0" layoutInCell="1" allowOverlap="1" wp14:anchorId="2BD2D67B" wp14:editId="08A50657">
                <wp:simplePos x="0" y="0"/>
                <wp:positionH relativeFrom="page">
                  <wp:posOffset>914400</wp:posOffset>
                </wp:positionH>
                <wp:positionV relativeFrom="paragraph">
                  <wp:posOffset>145415</wp:posOffset>
                </wp:positionV>
                <wp:extent cx="5943600" cy="0"/>
                <wp:effectExtent l="12700" t="18415" r="25400" b="19685"/>
                <wp:wrapTopAndBottom/>
                <wp:docPr id="39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2174E" id="Line 18" o:spid="_x0000_s1026" style="position:absolute;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KfJCN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2E9C98F9" w14:textId="4CDCA7D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"Denominator Score"</w:t>
      </w:r>
      <w:r>
        <w:rPr>
          <w:rFonts w:ascii="Courier New"/>
          <w:sz w:val="18"/>
        </w:rPr>
        <w:t>:</w:t>
      </w:r>
    </w:p>
    <w:p w14:paraId="48A55FE6" w14:textId="3D3D6522" w:rsidR="004C2376" w:rsidRDefault="004C2376" w:rsidP="004C2376">
      <w:pPr>
        <w:pStyle w:val="ListParagraph"/>
        <w:numPr>
          <w:ilvl w:val="0"/>
          <w:numId w:val="84"/>
        </w:numPr>
        <w:tabs>
          <w:tab w:val="left" w:pos="1090"/>
          <w:tab w:val="left" w:pos="1091"/>
        </w:tabs>
        <w:ind w:left="1090" w:hanging="867"/>
        <w:rPr>
          <w:rFonts w:ascii="Courier New"/>
          <w:sz w:val="18"/>
        </w:rPr>
      </w:pP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1 Denominator"</w:t>
      </w:r>
      <w:r>
        <w:rPr>
          <w:rFonts w:ascii="Courier New"/>
          <w:sz w:val="18"/>
        </w:rPr>
        <w:t>)</w:t>
      </w:r>
    </w:p>
    <w:p w14:paraId="1F01E7DE" w14:textId="6616FA60"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2 Denominator"</w:t>
      </w:r>
      <w:r>
        <w:rPr>
          <w:rFonts w:ascii="Courier New"/>
          <w:sz w:val="18"/>
        </w:rPr>
        <w:t>)</w:t>
      </w:r>
    </w:p>
    <w:p w14:paraId="59FB7107"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20D31F4" w14:textId="273D362C"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"Numerator Score"</w:t>
      </w:r>
      <w:r>
        <w:rPr>
          <w:rFonts w:ascii="Courier New"/>
          <w:sz w:val="18"/>
        </w:rPr>
        <w:t>:</w:t>
      </w:r>
    </w:p>
    <w:p w14:paraId="1F421756" w14:textId="2B500A79" w:rsidR="004C2376" w:rsidRDefault="004C2376" w:rsidP="004C2376">
      <w:pPr>
        <w:pStyle w:val="ListParagraph"/>
        <w:numPr>
          <w:ilvl w:val="0"/>
          <w:numId w:val="84"/>
        </w:numPr>
        <w:tabs>
          <w:tab w:val="left" w:pos="1090"/>
          <w:tab w:val="left" w:pos="1091"/>
        </w:tabs>
        <w:ind w:left="1090" w:hanging="867"/>
        <w:rPr>
          <w:rFonts w:ascii="Courier New"/>
          <w:sz w:val="18"/>
        </w:rPr>
      </w:pP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1 Numerator"</w:t>
      </w:r>
      <w:r>
        <w:rPr>
          <w:rFonts w:ascii="Courier New"/>
          <w:sz w:val="18"/>
        </w:rPr>
        <w:t>)</w:t>
      </w:r>
    </w:p>
    <w:p w14:paraId="458612D6" w14:textId="234A9595" w:rsidR="004C2376" w:rsidRDefault="004C2376" w:rsidP="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  </w:t>
      </w:r>
      <w:r>
        <w:rPr>
          <w:rFonts w:ascii="Courier New"/>
          <w:sz w:val="18"/>
        </w:rPr>
        <w:t xml:space="preserve">+ </w:t>
      </w:r>
      <w:proofErr w:type="spellStart"/>
      <w:proofErr w:type="gramStart"/>
      <w:r>
        <w:rPr>
          <w:rFonts w:ascii="Courier New"/>
          <w:color w:val="0000FF"/>
          <w:sz w:val="18"/>
        </w:rPr>
        <w:t>ToScore</w:t>
      </w:r>
      <w:proofErr w:type="spellEnd"/>
      <w:r>
        <w:rPr>
          <w:rFonts w:ascii="Courier New"/>
          <w:sz w:val="18"/>
        </w:rPr>
        <w:t>(</w:t>
      </w:r>
      <w:proofErr w:type="gramEnd"/>
      <w:r>
        <w:rPr>
          <w:rFonts w:ascii="Courier New"/>
          <w:color w:val="0000FF"/>
          <w:sz w:val="18"/>
        </w:rPr>
        <w:t>"Is In Component 2 Numerator"</w:t>
      </w:r>
      <w:r>
        <w:rPr>
          <w:rFonts w:ascii="Courier New"/>
          <w:sz w:val="18"/>
        </w:rPr>
        <w:t>)</w:t>
      </w:r>
    </w:p>
    <w:p w14:paraId="254F0205"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7F593B2F" w14:textId="1DD32BC3"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"Measure Observation"</w:t>
      </w:r>
      <w:r>
        <w:rPr>
          <w:rFonts w:ascii="Courier New"/>
          <w:sz w:val="18"/>
        </w:rPr>
        <w:t>(</w:t>
      </w:r>
      <w:r>
        <w:rPr>
          <w:rFonts w:ascii="Courier New"/>
          <w:color w:val="0000FF"/>
          <w:sz w:val="18"/>
        </w:rPr>
        <w:t>patient "Patient Characteristic Birthdate"</w:t>
      </w:r>
      <w:r>
        <w:rPr>
          <w:rFonts w:ascii="Courier New"/>
          <w:sz w:val="18"/>
        </w:rPr>
        <w:t>):</w:t>
      </w:r>
    </w:p>
    <w:p w14:paraId="40A725DE" w14:textId="78BC10C9" w:rsidR="004C2376" w:rsidRPr="004D5BAB" w:rsidRDefault="004C2376">
      <w:pPr>
        <w:pStyle w:val="ListParagraph"/>
        <w:numPr>
          <w:ilvl w:val="0"/>
          <w:numId w:val="84"/>
        </w:numPr>
        <w:tabs>
          <w:tab w:val="left" w:pos="1090"/>
          <w:tab w:val="left" w:pos="1091"/>
        </w:tabs>
        <w:ind w:left="1090" w:hanging="867"/>
        <w:rPr>
          <w:rFonts w:ascii="Courier New"/>
          <w:sz w:val="18"/>
        </w:rPr>
      </w:pPr>
      <w:r>
        <w:rPr>
          <w:rFonts w:ascii="Courier New"/>
          <w:color w:val="0000FF"/>
          <w:sz w:val="18"/>
        </w:rPr>
        <w:t xml:space="preserve">"Numerator Score" </w:t>
      </w:r>
      <w:r>
        <w:rPr>
          <w:rFonts w:ascii="Courier New"/>
          <w:sz w:val="18"/>
        </w:rPr>
        <w:t xml:space="preserve">/ </w:t>
      </w:r>
      <w:r>
        <w:rPr>
          <w:rFonts w:ascii="Courier New"/>
          <w:color w:val="0000FF"/>
          <w:sz w:val="18"/>
        </w:rPr>
        <w:t>"Denominator Score"</w:t>
      </w:r>
    </w:p>
    <w:p w14:paraId="71BE6774" w14:textId="77777777" w:rsidR="004C2376" w:rsidRPr="004D5BAB" w:rsidRDefault="004C2376" w:rsidP="004C2376">
      <w:pPr>
        <w:pStyle w:val="ListParagraph"/>
        <w:numPr>
          <w:ilvl w:val="0"/>
          <w:numId w:val="84"/>
        </w:numPr>
        <w:tabs>
          <w:tab w:val="left" w:pos="1090"/>
          <w:tab w:val="left" w:pos="1091"/>
        </w:tabs>
        <w:ind w:left="1090" w:hanging="867"/>
        <w:rPr>
          <w:rFonts w:ascii="Courier New"/>
          <w:sz w:val="18"/>
        </w:rPr>
      </w:pPr>
    </w:p>
    <w:p w14:paraId="16C7FE76" w14:textId="1531ABD0" w:rsidR="004C2376" w:rsidRDefault="004C2376" w:rsidP="004C2376">
      <w:pPr>
        <w:pStyle w:val="ListParagraph"/>
        <w:numPr>
          <w:ilvl w:val="0"/>
          <w:numId w:val="84"/>
        </w:numPr>
        <w:tabs>
          <w:tab w:val="left" w:pos="659"/>
          <w:tab w:val="left" w:pos="660"/>
        </w:tabs>
        <w:spacing w:before="0" w:line="194" w:lineRule="exact"/>
        <w:rPr>
          <w:rFonts w:ascii="Courier New"/>
          <w:sz w:val="18"/>
        </w:rPr>
      </w:pPr>
      <w:r>
        <w:rPr>
          <w:rFonts w:ascii="Courier New"/>
          <w:b/>
          <w:color w:val="7F0054"/>
          <w:sz w:val="18"/>
        </w:rPr>
        <w:t xml:space="preserve">define function </w:t>
      </w:r>
      <w:r>
        <w:rPr>
          <w:rFonts w:ascii="Courier New"/>
          <w:color w:val="0000FF"/>
          <w:sz w:val="18"/>
        </w:rPr>
        <w:t>"</w:t>
      </w:r>
      <w:proofErr w:type="spellStart"/>
      <w:r>
        <w:rPr>
          <w:rFonts w:ascii="Courier New"/>
          <w:color w:val="0000FF"/>
          <w:sz w:val="18"/>
        </w:rPr>
        <w:t>ToScore</w:t>
      </w:r>
      <w:proofErr w:type="spellEnd"/>
      <w:r>
        <w:rPr>
          <w:rFonts w:ascii="Courier New"/>
          <w:color w:val="0000FF"/>
          <w:sz w:val="18"/>
        </w:rPr>
        <w:t>"</w:t>
      </w:r>
      <w:r>
        <w:rPr>
          <w:rFonts w:ascii="Courier New"/>
          <w:sz w:val="18"/>
        </w:rPr>
        <w:t>(</w:t>
      </w:r>
      <w:r>
        <w:rPr>
          <w:rFonts w:ascii="Courier New"/>
          <w:color w:val="0000FF"/>
          <w:sz w:val="18"/>
        </w:rPr>
        <w:t>value Boolean</w:t>
      </w:r>
      <w:r>
        <w:rPr>
          <w:rFonts w:ascii="Courier New"/>
          <w:sz w:val="18"/>
        </w:rPr>
        <w:t>):</w:t>
      </w:r>
    </w:p>
    <w:p w14:paraId="09D82E5B" w14:textId="49CAD8B8" w:rsidR="004C2376" w:rsidRPr="006635C0" w:rsidRDefault="006635C0" w:rsidP="004D5BAB">
      <w:pPr>
        <w:pStyle w:val="ListParagraph"/>
        <w:numPr>
          <w:ilvl w:val="0"/>
          <w:numId w:val="84"/>
        </w:numPr>
        <w:tabs>
          <w:tab w:val="left" w:pos="1090"/>
          <w:tab w:val="left" w:pos="1091"/>
        </w:tabs>
        <w:ind w:left="1090" w:hanging="867"/>
        <w:rPr>
          <w:rFonts w:ascii="Courier New"/>
          <w:sz w:val="18"/>
        </w:rPr>
      </w:pPr>
      <w:r>
        <w:rPr>
          <w:rFonts w:ascii="Courier New"/>
          <w:b/>
          <w:color w:val="7F0054"/>
          <w:sz w:val="18"/>
        </w:rPr>
        <w:t>if</w:t>
      </w:r>
      <w:r>
        <w:rPr>
          <w:rFonts w:ascii="Courier New"/>
          <w:color w:val="0000FF"/>
          <w:sz w:val="18"/>
        </w:rPr>
        <w:t xml:space="preserve"> value</w:t>
      </w:r>
      <w:r w:rsidR="004C2376">
        <w:rPr>
          <w:rFonts w:ascii="Courier New"/>
          <w:color w:val="0000FF"/>
          <w:sz w:val="18"/>
        </w:rPr>
        <w:t xml:space="preserve"> </w:t>
      </w:r>
      <w:proofErr w:type="spellStart"/>
      <w:r>
        <w:rPr>
          <w:rFonts w:ascii="Courier New"/>
          <w:b/>
          <w:color w:val="7F0054"/>
          <w:sz w:val="18"/>
        </w:rPr>
        <w:t>then</w:t>
      </w:r>
      <w:proofErr w:type="spellEnd"/>
      <w:r>
        <w:rPr>
          <w:rFonts w:ascii="Courier New"/>
          <w:b/>
          <w:color w:val="7F0054"/>
          <w:sz w:val="18"/>
        </w:rPr>
        <w:t xml:space="preserve"> </w:t>
      </w:r>
      <w:r>
        <w:rPr>
          <w:rFonts w:ascii="Courier New"/>
          <w:sz w:val="18"/>
        </w:rPr>
        <w:t>1</w:t>
      </w:r>
      <w:r w:rsidR="004C2376">
        <w:rPr>
          <w:rFonts w:ascii="Courier New"/>
          <w:sz w:val="18"/>
        </w:rPr>
        <w:t xml:space="preserve"> </w:t>
      </w:r>
      <w:r>
        <w:rPr>
          <w:rFonts w:ascii="Courier New"/>
          <w:b/>
          <w:color w:val="7F0054"/>
          <w:sz w:val="18"/>
        </w:rPr>
        <w:t xml:space="preserve">else </w:t>
      </w:r>
      <w:r>
        <w:rPr>
          <w:rFonts w:ascii="Courier New"/>
          <w:sz w:val="18"/>
        </w:rPr>
        <w:t>0</w:t>
      </w:r>
      <w:r w:rsidR="004C2376">
        <w:rPr>
          <w:noProof/>
        </w:rPr>
        <mc:AlternateContent>
          <mc:Choice Requires="wps">
            <w:drawing>
              <wp:anchor distT="0" distB="0" distL="0" distR="0" simplePos="0" relativeHeight="251702272" behindDoc="0" locked="0" layoutInCell="1" allowOverlap="1" wp14:anchorId="53548442" wp14:editId="3DF0DDE5">
                <wp:simplePos x="0" y="0"/>
                <wp:positionH relativeFrom="page">
                  <wp:posOffset>914400</wp:posOffset>
                </wp:positionH>
                <wp:positionV relativeFrom="paragraph">
                  <wp:posOffset>170180</wp:posOffset>
                </wp:positionV>
                <wp:extent cx="5943600" cy="0"/>
                <wp:effectExtent l="12700" t="17780" r="25400" b="20320"/>
                <wp:wrapTopAndBottom/>
                <wp:docPr id="39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30C97" id="Line 14" o:spid="_x0000_s1026" style="position:absolute;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OHwgEAAGwDAAAOAAAAZHJzL2Uyb0RvYy54bWysU02P2yAQvVfqf0DcG9u72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7Ljtw8NZw4sDWmt&#10;nWLNPJsz+dhSzsptQpYnDu7Fr1H8iMzhagQ3qELy9eiprskV1W8l+RA9tdhOX1BSDuwSFqcOfbAZ&#10;kjxghzKQ43Ug6pCYoMu7h/ntfU1zE5dYBe2l0IeYPiu0LG86boh0AYb9OqZMBNpLSu7j8FkbU+Zt&#10;HJsIvL6bl4KIRssczGkxDNuVCWwP+cWUr6iiyNu0gDsnC9ioQH467xNoc9pTc+POZmT9Jye3KI+b&#10;cDGJRlpYnp9ffjNvz6X610+y/A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HUpc4f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4576FC5A" w14:textId="77777777" w:rsidR="004C2376" w:rsidRPr="0043468D" w:rsidRDefault="004C2376" w:rsidP="004C2376">
      <w:pPr>
        <w:tabs>
          <w:tab w:val="left" w:pos="659"/>
          <w:tab w:val="left" w:pos="660"/>
        </w:tabs>
        <w:spacing w:line="194" w:lineRule="exact"/>
        <w:ind w:left="223"/>
        <w:rPr>
          <w:rFonts w:ascii="Courier New"/>
          <w:sz w:val="18"/>
        </w:rPr>
      </w:pPr>
    </w:p>
    <w:p w14:paraId="00BBD161" w14:textId="77777777" w:rsidR="004C2376" w:rsidRDefault="004C2376" w:rsidP="004C2376">
      <w:pPr>
        <w:pStyle w:val="BodyText"/>
        <w:spacing w:before="7"/>
        <w:rPr>
          <w:rFonts w:ascii="Courier New"/>
          <w:sz w:val="11"/>
        </w:rPr>
      </w:pPr>
    </w:p>
    <w:p w14:paraId="405C310F" w14:textId="38855ECD" w:rsidR="004C2376" w:rsidRDefault="004C2376" w:rsidP="004C2376">
      <w:pPr>
        <w:spacing w:before="62"/>
        <w:ind w:left="1945" w:right="23"/>
        <w:rPr>
          <w:rFonts w:ascii="Courier New"/>
          <w:sz w:val="20"/>
        </w:rPr>
      </w:pPr>
      <w:r>
        <w:rPr>
          <w:noProof/>
        </w:rPr>
        <mc:AlternateContent>
          <mc:Choice Requires="wps">
            <w:drawing>
              <wp:anchor distT="0" distB="0" distL="114300" distR="114300" simplePos="0" relativeHeight="251704320" behindDoc="1" locked="0" layoutInCell="1" allowOverlap="1" wp14:anchorId="22748347" wp14:editId="5C7D6D10">
                <wp:simplePos x="0" y="0"/>
                <wp:positionH relativeFrom="page">
                  <wp:posOffset>5471795</wp:posOffset>
                </wp:positionH>
                <wp:positionV relativeFrom="paragraph">
                  <wp:posOffset>167005</wp:posOffset>
                </wp:positionV>
                <wp:extent cx="38100" cy="0"/>
                <wp:effectExtent l="10795" t="14605" r="27305" b="23495"/>
                <wp:wrapNone/>
                <wp:docPr id="39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04174" id="Line 13"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QzIZqc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28</w:t>
      </w:r>
      <w:r>
        <w:t>: Formal criteria for a service-based opportunity composite measure</w:t>
      </w:r>
    </w:p>
    <w:p w14:paraId="6B960BBB" w14:textId="05E8E789" w:rsidR="004C2376" w:rsidRDefault="004C2376" w:rsidP="00613261">
      <w:pPr>
        <w:pStyle w:val="BodyText"/>
        <w:spacing w:line="256" w:lineRule="auto"/>
        <w:ind w:left="660" w:right="922"/>
      </w:pPr>
    </w:p>
    <w:p w14:paraId="53071A55" w14:textId="70C37666" w:rsidR="006635C0" w:rsidRDefault="006635C0" w:rsidP="00613261">
      <w:pPr>
        <w:pStyle w:val="BodyText"/>
        <w:spacing w:line="256" w:lineRule="auto"/>
        <w:ind w:left="660" w:right="922"/>
      </w:pPr>
      <w:r>
        <w:t>And finally, the population criteria for the initial population is defined to return the patient record if the patient is in the initial population of any component measure; the measure population if the patient is in any component denominator; and the measure population exclusion if the patient is in all the denominator exclusions of the component measures:</w:t>
      </w:r>
    </w:p>
    <w:p w14:paraId="7300BB0F" w14:textId="77777777" w:rsidR="006635C0" w:rsidRDefault="006635C0" w:rsidP="006635C0">
      <w:pPr>
        <w:pStyle w:val="BodyText"/>
        <w:spacing w:before="2"/>
        <w:rPr>
          <w:sz w:val="16"/>
        </w:rPr>
      </w:pPr>
      <w:r>
        <w:rPr>
          <w:noProof/>
        </w:rPr>
        <mc:AlternateContent>
          <mc:Choice Requires="wps">
            <w:drawing>
              <wp:anchor distT="0" distB="0" distL="0" distR="0" simplePos="0" relativeHeight="251714560" behindDoc="0" locked="0" layoutInCell="1" allowOverlap="1" wp14:anchorId="0AD7D345" wp14:editId="52CDD49B">
                <wp:simplePos x="0" y="0"/>
                <wp:positionH relativeFrom="page">
                  <wp:posOffset>914400</wp:posOffset>
                </wp:positionH>
                <wp:positionV relativeFrom="paragraph">
                  <wp:posOffset>145415</wp:posOffset>
                </wp:positionV>
                <wp:extent cx="5943600" cy="0"/>
                <wp:effectExtent l="12700" t="18415" r="25400" b="19685"/>
                <wp:wrapTopAndBottom/>
                <wp:docPr id="39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CD0D0" id="Line 18" o:spid="_x0000_s1026" style="position:absolute;z-index:251714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EbDIarCAQAAbA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7E153398" w14:textId="77777777" w:rsidR="006635C0" w:rsidRDefault="006635C0" w:rsidP="006635C0">
      <w:pPr>
        <w:pStyle w:val="ListParagraph"/>
        <w:numPr>
          <w:ilvl w:val="0"/>
          <w:numId w:val="85"/>
        </w:numPr>
        <w:tabs>
          <w:tab w:val="left" w:pos="659"/>
          <w:tab w:val="left" w:pos="660"/>
        </w:tabs>
        <w:spacing w:before="0" w:line="194" w:lineRule="exact"/>
        <w:rPr>
          <w:rFonts w:ascii="Courier New"/>
          <w:sz w:val="18"/>
        </w:rPr>
      </w:pPr>
      <w:r>
        <w:rPr>
          <w:rFonts w:ascii="Courier New"/>
          <w:b/>
          <w:color w:val="7F0054"/>
          <w:sz w:val="18"/>
        </w:rPr>
        <w:t xml:space="preserve">define </w:t>
      </w:r>
      <w:r>
        <w:rPr>
          <w:rFonts w:ascii="Courier New"/>
          <w:color w:val="0000FF"/>
          <w:sz w:val="18"/>
        </w:rPr>
        <w:t>"Initial Population"</w:t>
      </w:r>
      <w:r>
        <w:rPr>
          <w:rFonts w:ascii="Courier New"/>
          <w:sz w:val="18"/>
        </w:rPr>
        <w:t>:</w:t>
      </w:r>
    </w:p>
    <w:p w14:paraId="0E6945E2" w14:textId="49359D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"Patient Record" P</w:t>
      </w:r>
    </w:p>
    <w:p w14:paraId="77AAA5B9" w14:textId="0F08FA8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where </w:t>
      </w:r>
      <w:r>
        <w:rPr>
          <w:rFonts w:ascii="Courier New"/>
          <w:color w:val="0000FF"/>
          <w:sz w:val="18"/>
        </w:rPr>
        <w:t>ComponentMeasure1."Initial Population"</w:t>
      </w:r>
    </w:p>
    <w:p w14:paraId="68A49401" w14:textId="3E45B91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ComponentMeasure2."Initial Population"</w:t>
      </w:r>
    </w:p>
    <w:p w14:paraId="0CCED67D"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76073101" w14:textId="028A28ED"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w:t>
      </w:r>
      <w:r>
        <w:rPr>
          <w:rFonts w:ascii="Courier New"/>
          <w:sz w:val="18"/>
        </w:rPr>
        <w:t>:</w:t>
      </w:r>
    </w:p>
    <w:p w14:paraId="0CEFEB07" w14:textId="533F9B41"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w:t>
      </w:r>
    </w:p>
    <w:p w14:paraId="6B18222A" w14:textId="19288A0B"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or </w:t>
      </w:r>
      <w:r>
        <w:rPr>
          <w:rFonts w:ascii="Courier New"/>
          <w:color w:val="0000FF"/>
          <w:sz w:val="18"/>
        </w:rPr>
        <w:t>ComponentMeasure2."Denominator"</w:t>
      </w:r>
    </w:p>
    <w:p w14:paraId="0FF3F836" w14:textId="77777777" w:rsidR="006635C0" w:rsidRPr="0043468D" w:rsidRDefault="006635C0" w:rsidP="006635C0">
      <w:pPr>
        <w:pStyle w:val="ListParagraph"/>
        <w:numPr>
          <w:ilvl w:val="0"/>
          <w:numId w:val="85"/>
        </w:numPr>
        <w:tabs>
          <w:tab w:val="left" w:pos="1090"/>
          <w:tab w:val="left" w:pos="1091"/>
        </w:tabs>
        <w:ind w:left="1090" w:hanging="867"/>
        <w:rPr>
          <w:rFonts w:ascii="Courier New"/>
          <w:sz w:val="18"/>
        </w:rPr>
      </w:pPr>
    </w:p>
    <w:p w14:paraId="1D85E737" w14:textId="74BB4517" w:rsidR="006635C0" w:rsidRDefault="006635C0" w:rsidP="006635C0">
      <w:pPr>
        <w:pStyle w:val="ListParagraph"/>
        <w:numPr>
          <w:ilvl w:val="0"/>
          <w:numId w:val="85"/>
        </w:numPr>
        <w:tabs>
          <w:tab w:val="left" w:pos="659"/>
          <w:tab w:val="left" w:pos="660"/>
        </w:tabs>
        <w:spacing w:before="0" w:line="194" w:lineRule="exact"/>
        <w:ind w:hanging="436"/>
        <w:rPr>
          <w:rFonts w:ascii="Courier New"/>
          <w:sz w:val="18"/>
        </w:rPr>
      </w:pPr>
      <w:r>
        <w:rPr>
          <w:rFonts w:ascii="Courier New"/>
          <w:b/>
          <w:color w:val="7F0054"/>
          <w:sz w:val="18"/>
        </w:rPr>
        <w:t xml:space="preserve">define </w:t>
      </w:r>
      <w:r>
        <w:rPr>
          <w:rFonts w:ascii="Courier New"/>
          <w:color w:val="0000FF"/>
          <w:sz w:val="18"/>
        </w:rPr>
        <w:t>"Measure Population Exclusion"</w:t>
      </w:r>
      <w:r>
        <w:rPr>
          <w:rFonts w:ascii="Courier New"/>
          <w:sz w:val="18"/>
        </w:rPr>
        <w:t>:</w:t>
      </w:r>
    </w:p>
    <w:p w14:paraId="3503FA47" w14:textId="4F5673D2" w:rsidR="006635C0" w:rsidRPr="0043468D" w:rsidRDefault="006635C0" w:rsidP="006635C0">
      <w:pPr>
        <w:pStyle w:val="ListParagraph"/>
        <w:numPr>
          <w:ilvl w:val="0"/>
          <w:numId w:val="85"/>
        </w:numPr>
        <w:tabs>
          <w:tab w:val="left" w:pos="1090"/>
          <w:tab w:val="left" w:pos="1091"/>
        </w:tabs>
        <w:ind w:left="1090" w:hanging="867"/>
        <w:rPr>
          <w:rFonts w:ascii="Courier New"/>
          <w:sz w:val="18"/>
        </w:rPr>
      </w:pPr>
      <w:r>
        <w:rPr>
          <w:rFonts w:ascii="Courier New"/>
          <w:color w:val="0000FF"/>
          <w:sz w:val="18"/>
        </w:rPr>
        <w:t>ComponentMeasure1."Denominator Exclusion"</w:t>
      </w:r>
    </w:p>
    <w:p w14:paraId="14C90CC5" w14:textId="42A631DB" w:rsidR="006635C0" w:rsidRPr="006635C0" w:rsidRDefault="006635C0">
      <w:pPr>
        <w:pStyle w:val="ListParagraph"/>
        <w:numPr>
          <w:ilvl w:val="0"/>
          <w:numId w:val="85"/>
        </w:numPr>
        <w:tabs>
          <w:tab w:val="left" w:pos="1090"/>
          <w:tab w:val="left" w:pos="1091"/>
        </w:tabs>
        <w:ind w:left="1090" w:hanging="867"/>
        <w:rPr>
          <w:rFonts w:ascii="Courier New"/>
          <w:sz w:val="18"/>
        </w:rPr>
      </w:pPr>
      <w:r>
        <w:rPr>
          <w:rFonts w:ascii="Courier New"/>
          <w:sz w:val="18"/>
        </w:rPr>
        <w:t xml:space="preserve">    </w:t>
      </w:r>
      <w:r>
        <w:rPr>
          <w:rFonts w:ascii="Courier New"/>
          <w:b/>
          <w:color w:val="7F0054"/>
          <w:sz w:val="18"/>
        </w:rPr>
        <w:t xml:space="preserve">and </w:t>
      </w:r>
      <w:r>
        <w:rPr>
          <w:rFonts w:ascii="Courier New"/>
          <w:color w:val="0000FF"/>
          <w:sz w:val="18"/>
        </w:rPr>
        <w:t>ComponentMeasure2."Denominator Exclusion"</w:t>
      </w:r>
      <w:r>
        <w:rPr>
          <w:noProof/>
        </w:rPr>
        <mc:AlternateContent>
          <mc:Choice Requires="wps">
            <w:drawing>
              <wp:anchor distT="0" distB="0" distL="0" distR="0" simplePos="0" relativeHeight="251710464" behindDoc="0" locked="0" layoutInCell="1" allowOverlap="1" wp14:anchorId="27939803" wp14:editId="3D621753">
                <wp:simplePos x="0" y="0"/>
                <wp:positionH relativeFrom="page">
                  <wp:posOffset>914400</wp:posOffset>
                </wp:positionH>
                <wp:positionV relativeFrom="paragraph">
                  <wp:posOffset>170180</wp:posOffset>
                </wp:positionV>
                <wp:extent cx="5943600" cy="0"/>
                <wp:effectExtent l="12700" t="17780" r="25400" b="20320"/>
                <wp:wrapTopAndBottom/>
                <wp:docPr id="39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082E6" id="Line 14" o:spid="_x0000_s1026" style="position:absolute;z-index:251710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40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f7wgEAAGwDAAAOAAAAZHJzL2Uyb0RvYy54bWysU02P2yAQvVfqf0DcGzu72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" strokeweight=".14039mm">
                <w10:wrap type="topAndBottom" anchorx="page"/>
              </v:line>
            </w:pict>
          </mc:Fallback>
        </mc:AlternateContent>
      </w:r>
    </w:p>
    <w:p w14:paraId="7FFBA872" w14:textId="77777777" w:rsidR="006635C0" w:rsidRDefault="006635C0" w:rsidP="006635C0">
      <w:pPr>
        <w:pStyle w:val="BodyText"/>
        <w:spacing w:before="7"/>
        <w:rPr>
          <w:rFonts w:ascii="Courier New"/>
          <w:sz w:val="11"/>
        </w:rPr>
      </w:pPr>
    </w:p>
    <w:p w14:paraId="747A172B" w14:textId="6F92ACB2" w:rsidR="006635C0" w:rsidRDefault="006635C0" w:rsidP="006635C0">
      <w:pPr>
        <w:spacing w:before="62"/>
        <w:ind w:left="1945" w:right="23"/>
        <w:rPr>
          <w:rFonts w:ascii="Courier New"/>
          <w:sz w:val="20"/>
        </w:rPr>
      </w:pPr>
      <w:r>
        <w:rPr>
          <w:noProof/>
        </w:rPr>
        <mc:AlternateContent>
          <mc:Choice Requires="wps">
            <w:drawing>
              <wp:anchor distT="0" distB="0" distL="114300" distR="114300" simplePos="0" relativeHeight="251712512" behindDoc="1" locked="0" layoutInCell="1" allowOverlap="1" wp14:anchorId="572015E5" wp14:editId="77259CE5">
                <wp:simplePos x="0" y="0"/>
                <wp:positionH relativeFrom="page">
                  <wp:posOffset>5471795</wp:posOffset>
                </wp:positionH>
                <wp:positionV relativeFrom="paragraph">
                  <wp:posOffset>167005</wp:posOffset>
                </wp:positionV>
                <wp:extent cx="38100" cy="0"/>
                <wp:effectExtent l="10795" t="14605" r="27305" b="23495"/>
                <wp:wrapNone/>
                <wp:docPr id="39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86542" id="Line 13" o:spid="_x0000_s1026" style="position:absolute;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0.85pt,13.15pt" to="433.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" strokeweight=".14039mm">
                <w10:wrap anchorx="page"/>
              </v:line>
            </w:pict>
          </mc:Fallback>
        </mc:AlternateContent>
      </w:r>
      <w:r>
        <w:t xml:space="preserve">Snippet </w:t>
      </w:r>
      <w:r w:rsidR="00974445">
        <w:t>29</w:t>
      </w:r>
      <w:r>
        <w:t>: Formal criteria for a patient-based linear combination composite measure</w:t>
      </w:r>
    </w:p>
    <w:p w14:paraId="71A05F03" w14:textId="1665B31D" w:rsidR="006635C0" w:rsidRDefault="006635C0" w:rsidP="00613261">
      <w:pPr>
        <w:pStyle w:val="BodyText"/>
        <w:spacing w:line="256" w:lineRule="auto"/>
        <w:ind w:left="660" w:right="922"/>
      </w:pPr>
    </w:p>
    <w:p w14:paraId="569529A3" w14:textId="7961378C" w:rsidR="001468F0" w:rsidRDefault="006635C0" w:rsidP="00613261">
      <w:pPr>
        <w:pStyle w:val="BodyText"/>
        <w:spacing w:line="256" w:lineRule="auto"/>
        <w:ind w:left="660" w:right="922"/>
      </w:pPr>
      <w:r>
        <w:t>Note that these definitions are based on component measures whose improvement notation is an increase in the measure score. If any component measure has an improvement notation of decrease in score, the denominator and numerator for that component would be reversed in the above calculations.</w:t>
      </w:r>
    </w:p>
    <w:p w14:paraId="5CA66DEA" w14:textId="45AC43F1" w:rsidR="00613261" w:rsidRDefault="001468F0" w:rsidP="004D5BAB">
      <w:r>
        <w:br w:type="page"/>
      </w:r>
    </w:p>
    <w:p w14:paraId="66D371CF" w14:textId="644CC14F" w:rsidR="00A8012F" w:rsidRDefault="00A8012F" w:rsidP="004D5BAB">
      <w:pPr>
        <w:pStyle w:val="Heading2"/>
        <w:numPr>
          <w:ilvl w:val="2"/>
          <w:numId w:val="90"/>
        </w:numPr>
        <w:tabs>
          <w:tab w:val="left" w:pos="1198"/>
        </w:tabs>
        <w:spacing w:before="1"/>
      </w:pPr>
      <w:bookmarkStart w:id="147" w:name="_Toc519432953"/>
      <w:r>
        <w:rPr>
          <w:spacing w:val="-3"/>
        </w:rPr>
        <w:lastRenderedPageBreak/>
        <w:t>Weighted Scoring</w:t>
      </w:r>
      <w:bookmarkEnd w:id="147"/>
    </w:p>
    <w:p w14:paraId="5C30EEC7" w14:textId="5C453589" w:rsidR="004F21E7" w:rsidRDefault="004F21E7" w:rsidP="004F21E7">
      <w:pPr>
        <w:pStyle w:val="BodyText"/>
        <w:spacing w:before="1" w:line="256" w:lineRule="auto"/>
        <w:ind w:right="851"/>
      </w:pPr>
    </w:p>
    <w:p w14:paraId="26945544" w14:textId="4B8E8C9B" w:rsidR="00A0534D" w:rsidRDefault="0083059C" w:rsidP="00A8012F">
      <w:pPr>
        <w:pStyle w:val="BodyText"/>
        <w:spacing w:before="1" w:line="256" w:lineRule="auto"/>
        <w:ind w:left="662" w:right="922"/>
        <w:jc w:val="both"/>
      </w:pPr>
      <w:bookmarkStart w:id="148" w:name="_bookmark95"/>
      <w:bookmarkEnd w:id="148"/>
      <w:r>
        <w:rPr>
          <w:spacing w:val="-3"/>
        </w:rPr>
        <w:t>Weighted</w:t>
      </w:r>
      <w:r>
        <w:rPr>
          <w:spacing w:val="-7"/>
        </w:rPr>
        <w:t xml:space="preserve"> </w:t>
      </w:r>
      <w:r>
        <w:t>scoring</w:t>
      </w:r>
      <w:r>
        <w:rPr>
          <w:spacing w:val="-7"/>
        </w:rPr>
        <w:t xml:space="preserve"> </w:t>
      </w:r>
      <w:r w:rsidR="00552DE5">
        <w:t>combines component measure</w:t>
      </w:r>
      <w:r>
        <w:rPr>
          <w:spacing w:val="-7"/>
        </w:rPr>
        <w:t xml:space="preserve"> </w:t>
      </w:r>
      <w:r>
        <w:t>score</w:t>
      </w:r>
      <w:r w:rsidR="00552DE5">
        <w:t>s</w:t>
      </w:r>
      <w:r>
        <w:rPr>
          <w:spacing w:val="-7"/>
        </w:rPr>
        <w:t xml:space="preserve"> </w:t>
      </w:r>
      <w:r w:rsidR="00552DE5">
        <w:t xml:space="preserve">using </w:t>
      </w:r>
      <w:r>
        <w:t>a</w:t>
      </w:r>
      <w:r>
        <w:rPr>
          <w:spacing w:val="-7"/>
        </w:rPr>
        <w:t xml:space="preserve"> </w:t>
      </w:r>
      <w:r>
        <w:t>weight</w:t>
      </w:r>
      <w:r w:rsidR="00552DE5">
        <w:t>ing</w:t>
      </w:r>
      <w:r>
        <w:rPr>
          <w:spacing w:val="-7"/>
        </w:rPr>
        <w:t xml:space="preserve"> </w:t>
      </w:r>
      <w:r>
        <w:t>factor</w:t>
      </w:r>
      <w:r>
        <w:rPr>
          <w:spacing w:val="-7"/>
        </w:rPr>
        <w:t xml:space="preserve"> </w:t>
      </w:r>
      <w:r>
        <w:t>for</w:t>
      </w:r>
      <w:r>
        <w:rPr>
          <w:spacing w:val="-7"/>
        </w:rPr>
        <w:t xml:space="preserve"> </w:t>
      </w:r>
      <w:r>
        <w:t>each</w:t>
      </w:r>
      <w:r>
        <w:rPr>
          <w:spacing w:val="-7"/>
        </w:rPr>
        <w:t xml:space="preserve"> </w:t>
      </w:r>
      <w:r>
        <w:t>component.</w:t>
      </w:r>
      <w:r w:rsidR="008C7E8C">
        <w:t xml:space="preserve"> In the special case that the weighting factor for each component measure is 1, this is also called component-level linear combination scoring.</w:t>
      </w:r>
    </w:p>
    <w:p w14:paraId="4C8CC736" w14:textId="4FC33856" w:rsidR="00552DE5" w:rsidRDefault="00552DE5" w:rsidP="00A8012F">
      <w:pPr>
        <w:pStyle w:val="BodyText"/>
        <w:spacing w:before="1" w:line="256" w:lineRule="auto"/>
        <w:ind w:left="662" w:right="922"/>
        <w:jc w:val="both"/>
      </w:pPr>
    </w:p>
    <w:p w14:paraId="0F550D4B" w14:textId="3D1B2048" w:rsidR="00552DE5" w:rsidRPr="00552DE5" w:rsidRDefault="00552DE5" w:rsidP="00A8012F">
      <w:pPr>
        <w:pStyle w:val="BodyText"/>
        <w:spacing w:before="1" w:line="256" w:lineRule="auto"/>
        <w:ind w:left="662" w:right="922"/>
        <w:jc w:val="both"/>
      </w:pPr>
      <w:r>
        <w:t xml:space="preserve">Note that as discussed in the section on composite scoring methods, this method is a </w:t>
      </w:r>
      <w:r>
        <w:rPr>
          <w:i/>
        </w:rPr>
        <w:t>component-based</w:t>
      </w:r>
      <w:r>
        <w:t xml:space="preserve"> composite measure scoring method. The description of this method is included here for completeness, but component-based composite measure scoring methods are not supported at this time.</w:t>
      </w:r>
    </w:p>
    <w:p w14:paraId="57D87AF7" w14:textId="26F235B7" w:rsidR="008C7E8C" w:rsidRDefault="008C7E8C" w:rsidP="00A8012F">
      <w:pPr>
        <w:pStyle w:val="BodyText"/>
        <w:spacing w:before="1" w:line="256" w:lineRule="auto"/>
        <w:ind w:left="662" w:right="922"/>
        <w:jc w:val="both"/>
      </w:pPr>
    </w:p>
    <w:p w14:paraId="0E394A87" w14:textId="5E2778DD" w:rsidR="008C7E8C" w:rsidRDefault="008C7E8C" w:rsidP="00792F84">
      <w:pPr>
        <w:ind w:left="662"/>
        <w:contextualSpacing/>
        <w:rPr>
          <w:rFonts w:ascii="Arial" w:hAnsi="Arial" w:cs="Arial"/>
          <w:b/>
          <w:sz w:val="18"/>
          <w:szCs w:val="18"/>
        </w:rPr>
      </w:pPr>
      <w:r>
        <w:rPr>
          <w:rFonts w:ascii="Arial" w:hAnsi="Arial" w:cs="Arial"/>
          <w:b/>
          <w:sz w:val="18"/>
          <w:szCs w:val="18"/>
        </w:rPr>
        <w:t xml:space="preserve">Figure </w:t>
      </w:r>
      <w:r w:rsidR="008743AD">
        <w:rPr>
          <w:rFonts w:ascii="Arial" w:hAnsi="Arial" w:cs="Arial"/>
          <w:b/>
          <w:sz w:val="18"/>
          <w:szCs w:val="18"/>
        </w:rPr>
        <w:t>7</w:t>
      </w:r>
      <w:r>
        <w:rPr>
          <w:rFonts w:ascii="Arial" w:hAnsi="Arial" w:cs="Arial"/>
          <w:b/>
          <w:sz w:val="18"/>
          <w:szCs w:val="18"/>
        </w:rPr>
        <w:t>. Component-level l</w:t>
      </w:r>
      <w:r w:rsidRPr="003D78A2">
        <w:rPr>
          <w:rFonts w:ascii="Arial" w:hAnsi="Arial" w:cs="Arial"/>
          <w:b/>
          <w:sz w:val="18"/>
          <w:szCs w:val="18"/>
        </w:rPr>
        <w:t>inear</w:t>
      </w:r>
      <w:r>
        <w:rPr>
          <w:rFonts w:ascii="Arial" w:hAnsi="Arial" w:cs="Arial"/>
          <w:b/>
          <w:sz w:val="18"/>
          <w:szCs w:val="18"/>
        </w:rPr>
        <w:t xml:space="preserve"> combination method</w:t>
      </w:r>
    </w:p>
    <w:p w14:paraId="46ECD1CB" w14:textId="172408A4" w:rsidR="008C7E8C" w:rsidRPr="00B43A0A" w:rsidRDefault="008C7E8C" w:rsidP="00792F84">
      <w:pPr>
        <w:ind w:left="662"/>
        <w:contextualSpacing/>
        <w:rPr>
          <w:rFonts w:ascii="Arial" w:hAnsi="Arial" w:cs="Arial"/>
          <w:sz w:val="18"/>
          <w:szCs w:val="18"/>
        </w:rPr>
      </w:pPr>
      <w:r w:rsidRPr="00267656">
        <w:rPr>
          <w:rFonts w:ascii="Arial" w:hAnsi="Arial" w:cs="Arial"/>
          <w:i/>
          <w:sz w:val="18"/>
          <w:szCs w:val="18"/>
        </w:rPr>
        <w:t>Interpretation:</w:t>
      </w:r>
      <w:r>
        <w:rPr>
          <w:rFonts w:ascii="Arial" w:hAnsi="Arial" w:cs="Arial"/>
          <w:sz w:val="18"/>
          <w:szCs w:val="18"/>
        </w:rPr>
        <w:t xml:space="preserve"> </w:t>
      </w:r>
      <w:r w:rsidRPr="00B43A0A">
        <w:rPr>
          <w:rFonts w:ascii="Arial" w:hAnsi="Arial" w:cs="Arial"/>
          <w:sz w:val="18"/>
          <w:szCs w:val="18"/>
        </w:rPr>
        <w:t xml:space="preserve">For each </w:t>
      </w:r>
      <w:r w:rsidR="00502F24">
        <w:rPr>
          <w:rFonts w:ascii="Arial" w:hAnsi="Arial" w:cs="Arial"/>
          <w:sz w:val="18"/>
          <w:szCs w:val="18"/>
        </w:rPr>
        <w:t>Eligible Clinician (</w:t>
      </w:r>
      <w:r>
        <w:rPr>
          <w:rFonts w:ascii="Arial" w:hAnsi="Arial" w:cs="Arial"/>
          <w:sz w:val="18"/>
          <w:szCs w:val="18"/>
        </w:rPr>
        <w:t>EC</w:t>
      </w:r>
      <w:r w:rsidR="00502F24">
        <w:rPr>
          <w:rFonts w:ascii="Arial" w:hAnsi="Arial" w:cs="Arial"/>
          <w:sz w:val="18"/>
          <w:szCs w:val="18"/>
        </w:rPr>
        <w:t>)</w:t>
      </w:r>
      <w:r w:rsidRPr="00B43A0A">
        <w:rPr>
          <w:rFonts w:ascii="Arial" w:hAnsi="Arial" w:cs="Arial"/>
          <w:sz w:val="18"/>
          <w:szCs w:val="18"/>
        </w:rPr>
        <w:t xml:space="preserve">, percentage of patients </w:t>
      </w:r>
      <w:r>
        <w:rPr>
          <w:rFonts w:ascii="Arial" w:hAnsi="Arial" w:cs="Arial"/>
          <w:sz w:val="18"/>
          <w:szCs w:val="18"/>
        </w:rPr>
        <w:t>who</w:t>
      </w:r>
      <w:r w:rsidRPr="00B43A0A">
        <w:rPr>
          <w:rFonts w:ascii="Arial" w:hAnsi="Arial" w:cs="Arial"/>
          <w:sz w:val="18"/>
          <w:szCs w:val="18"/>
        </w:rPr>
        <w:t xml:space="preserve"> received preventive services, which gives </w:t>
      </w:r>
      <w:r>
        <w:rPr>
          <w:rFonts w:ascii="Arial" w:hAnsi="Arial" w:cs="Arial"/>
          <w:sz w:val="18"/>
          <w:szCs w:val="18"/>
        </w:rPr>
        <w:t>EC</w:t>
      </w:r>
      <w:r w:rsidRPr="00B43A0A">
        <w:rPr>
          <w:rFonts w:ascii="Arial" w:hAnsi="Arial" w:cs="Arial"/>
          <w:sz w:val="18"/>
          <w:szCs w:val="18"/>
        </w:rPr>
        <w:t xml:space="preserve"> partial numerator credit for meeting the criteria for some but not all components of the measure</w:t>
      </w:r>
      <w:r>
        <w:rPr>
          <w:rFonts w:ascii="Arial" w:hAnsi="Arial" w:cs="Arial"/>
          <w:sz w:val="18"/>
          <w:szCs w:val="18"/>
        </w:rPr>
        <w:t>.</w:t>
      </w:r>
    </w:p>
    <w:p w14:paraId="06392DCB" w14:textId="77777777" w:rsidR="008C7E8C" w:rsidRDefault="008C7E8C" w:rsidP="00792F84">
      <w:pPr>
        <w:ind w:left="662"/>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B43A0A">
        <w:rPr>
          <w:rFonts w:ascii="Arial" w:hAnsi="Arial" w:cs="Arial"/>
          <w:sz w:val="18"/>
          <w:szCs w:val="18"/>
        </w:rPr>
        <w:t xml:space="preserve">On average, each preventive service </w:t>
      </w:r>
      <w:r>
        <w:rPr>
          <w:rFonts w:ascii="Arial" w:hAnsi="Arial" w:cs="Arial"/>
          <w:sz w:val="18"/>
          <w:szCs w:val="18"/>
        </w:rPr>
        <w:t>was provided to X% of patients.</w:t>
      </w:r>
    </w:p>
    <w:p w14:paraId="5A9E7E71" w14:textId="77777777" w:rsidR="008C7E8C" w:rsidRPr="003D78A2" w:rsidRDefault="008C7E8C" w:rsidP="00792F84">
      <w:pPr>
        <w:ind w:left="662"/>
        <w:contextualSpacing/>
        <w:rPr>
          <w:rFonts w:ascii="Arial" w:hAnsi="Arial" w:cs="Arial"/>
          <w:sz w:val="18"/>
          <w:szCs w:val="18"/>
        </w:rPr>
      </w:pPr>
    </w:p>
    <w:tbl>
      <w:tblPr>
        <w:tblW w:w="4578" w:type="pct"/>
        <w:tblInd w:w="662" w:type="dxa"/>
        <w:tblCellMar>
          <w:left w:w="0" w:type="dxa"/>
          <w:right w:w="0" w:type="dxa"/>
        </w:tblCellMar>
        <w:tblLook w:val="0420" w:firstRow="1" w:lastRow="0" w:firstColumn="0" w:lastColumn="0" w:noHBand="0" w:noVBand="1"/>
      </w:tblPr>
      <w:tblGrid>
        <w:gridCol w:w="2823"/>
        <w:gridCol w:w="606"/>
        <w:gridCol w:w="606"/>
        <w:gridCol w:w="606"/>
        <w:gridCol w:w="606"/>
        <w:gridCol w:w="608"/>
        <w:gridCol w:w="3583"/>
      </w:tblGrid>
      <w:tr w:rsidR="008C7E8C" w:rsidRPr="003D78A2" w14:paraId="105262B6" w14:textId="77777777" w:rsidTr="00792F84">
        <w:trPr>
          <w:cantSplit/>
          <w:trHeight w:val="19"/>
        </w:trPr>
        <w:tc>
          <w:tcPr>
            <w:tcW w:w="1496"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0D6589A6" w14:textId="42E9D710" w:rsidR="008C7E8C" w:rsidRPr="003D78A2" w:rsidRDefault="008C7E8C" w:rsidP="007A1CCF">
            <w:pPr>
              <w:spacing w:line="160" w:lineRule="exact"/>
              <w:contextualSpacing/>
              <w:rPr>
                <w:rFonts w:ascii="Arial" w:hAnsi="Arial" w:cs="Arial"/>
                <w:sz w:val="18"/>
                <w:szCs w:val="18"/>
              </w:rPr>
            </w:pPr>
            <w:r w:rsidRPr="003D78A2">
              <w:rPr>
                <w:rFonts w:ascii="Arial" w:hAnsi="Arial" w:cs="Arial"/>
                <w:bCs/>
                <w:kern w:val="24"/>
                <w:sz w:val="18"/>
                <w:szCs w:val="18"/>
              </w:rPr>
              <w:t>Individual measure</w:t>
            </w:r>
          </w:p>
        </w:tc>
        <w:tc>
          <w:tcPr>
            <w:tcW w:w="1606"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0B5E5B8E"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Patient</w:t>
            </w:r>
          </w:p>
        </w:tc>
        <w:tc>
          <w:tcPr>
            <w:tcW w:w="1898"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3DEB1D8B" w14:textId="77777777" w:rsidR="008C7E8C" w:rsidRPr="003D78A2" w:rsidRDefault="00951171" w:rsidP="007A1CCF">
            <w:pPr>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f>
                          <m:fPr>
                            <m:ctrlPr>
                              <w:rPr>
                                <w:rFonts w:ascii="Cambria Math" w:hAnsi="Cambria Math" w:cs="Arial"/>
                                <w:i/>
                                <w:iCs/>
                                <w:kern w:val="24"/>
                                <w:sz w:val="18"/>
                                <w:szCs w:val="18"/>
                                <w:shd w:val="clear" w:color="auto" w:fill="9CC2E5"/>
                              </w:rPr>
                            </m:ctrlPr>
                          </m:fPr>
                          <m:num>
                            <m:sSub>
                              <m:sSubPr>
                                <m:ctrlPr>
                                  <w:rPr>
                                    <w:rFonts w:ascii="Cambria Math" w:hAnsi="Cambria Math" w:cs="Arial"/>
                                    <w:i/>
                                    <w:iCs/>
                                    <w:kern w:val="24"/>
                                    <w:sz w:val="18"/>
                                    <w:szCs w:val="18"/>
                                    <w:shd w:val="clear" w:color="auto" w:fill="9CC2E5"/>
                                  </w:rPr>
                                </m:ctrlPr>
                              </m:sSubPr>
                              <m:e>
                                <m:r>
                                  <w:rPr>
                                    <w:rFonts w:ascii="Cambria Math" w:hAnsi="Cambria Math" w:cs="Arial"/>
                                    <w:kern w:val="24"/>
                                    <w:sz w:val="18"/>
                                    <w:szCs w:val="18"/>
                                    <w:shd w:val="clear" w:color="auto" w:fill="9CC2E5"/>
                                  </w:rPr>
                                  <m:t>1 </m:t>
                                </m:r>
                              </m:e>
                              <m:sub>
                                <m:r>
                                  <w:rPr>
                                    <w:rFonts w:ascii="Cambria Math" w:hAnsi="Cambria Math" w:cs="Arial"/>
                                    <w:kern w:val="24"/>
                                    <w:sz w:val="18"/>
                                    <w:szCs w:val="18"/>
                                    <w:shd w:val="clear" w:color="auto" w:fill="9CC2E5"/>
                                  </w:rPr>
                                  <m:t>BreastCA</m:t>
                                </m:r>
                              </m:sub>
                            </m:sSub>
                            <m:r>
                              <w:rPr>
                                <w:rFonts w:ascii="Cambria Math" w:hAnsi="Cambria Math" w:cs="Arial"/>
                                <w:kern w:val="24"/>
                                <w:sz w:val="18"/>
                                <w:szCs w:val="18"/>
                                <w:shd w:val="clear" w:color="auto" w:fill="9CC2E5"/>
                              </w:rPr>
                              <m:t> </m:t>
                            </m:r>
                          </m:num>
                          <m:den>
                            <m:r>
                              <w:rPr>
                                <w:rFonts w:ascii="Cambria Math" w:hAnsi="Cambria Math" w:cs="Arial"/>
                                <w:kern w:val="24"/>
                                <w:sz w:val="18"/>
                                <w:szCs w:val="18"/>
                                <w:shd w:val="clear" w:color="auto" w:fill="9CC2E5"/>
                              </w:rPr>
                              <m:t>4 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F4B083"/>
                          </w:rPr>
                        </m:ctrlPr>
                      </m:dPr>
                      <m:e>
                        <m:f>
                          <m:fPr>
                            <m:ctrlPr>
                              <w:rPr>
                                <w:rFonts w:ascii="Cambria Math" w:hAnsi="Cambria Math" w:cs="Arial"/>
                                <w:i/>
                                <w:iCs/>
                                <w:kern w:val="24"/>
                                <w:sz w:val="18"/>
                                <w:szCs w:val="18"/>
                                <w:shd w:val="clear" w:color="auto" w:fill="F4B083"/>
                              </w:rPr>
                            </m:ctrlPr>
                          </m:fPr>
                          <m:num>
                            <m:sSub>
                              <m:sSubPr>
                                <m:ctrlPr>
                                  <w:rPr>
                                    <w:rFonts w:ascii="Cambria Math" w:hAnsi="Cambria Math" w:cs="Arial"/>
                                    <w:i/>
                                    <w:iCs/>
                                    <w:kern w:val="24"/>
                                    <w:sz w:val="18"/>
                                    <w:szCs w:val="18"/>
                                    <w:shd w:val="clear" w:color="auto" w:fill="F4B083"/>
                                  </w:rPr>
                                </m:ctrlPr>
                              </m:sSubPr>
                              <m:e>
                                <m:r>
                                  <w:rPr>
                                    <w:rFonts w:ascii="Cambria Math" w:hAnsi="Cambria Math" w:cs="Arial"/>
                                    <w:kern w:val="24"/>
                                    <w:sz w:val="18"/>
                                    <w:szCs w:val="18"/>
                                    <w:shd w:val="clear" w:color="auto" w:fill="F4B083"/>
                                  </w:rPr>
                                  <m:t>4 </m:t>
                                </m:r>
                              </m:e>
                              <m:sub>
                                <m:r>
                                  <w:rPr>
                                    <w:rFonts w:ascii="Cambria Math" w:hAnsi="Cambria Math" w:cs="Arial"/>
                                    <w:kern w:val="24"/>
                                    <w:sz w:val="18"/>
                                    <w:szCs w:val="18"/>
                                    <w:shd w:val="clear" w:color="auto" w:fill="F4B083"/>
                                  </w:rPr>
                                  <m:t>ColonCA</m:t>
                                </m:r>
                              </m:sub>
                            </m:sSub>
                          </m:num>
                          <m:den>
                            <m:r>
                              <w:rPr>
                                <w:rFonts w:ascii="Cambria Math" w:hAnsi="Cambria Math" w:cs="Arial"/>
                                <w:kern w:val="24"/>
                                <w:sz w:val="18"/>
                                <w:szCs w:val="18"/>
                                <w:shd w:val="clear" w:color="auto" w:fill="F4B083"/>
                              </w:rPr>
                              <m:t>5 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A8D08D"/>
                          </w:rPr>
                        </m:ctrlPr>
                      </m:dPr>
                      <m:e>
                        <m:f>
                          <m:fPr>
                            <m:ctrlPr>
                              <w:rPr>
                                <w:rFonts w:ascii="Cambria Math" w:hAnsi="Cambria Math" w:cs="Arial"/>
                                <w:i/>
                                <w:iCs/>
                                <w:kern w:val="24"/>
                                <w:sz w:val="18"/>
                                <w:szCs w:val="18"/>
                                <w:shd w:val="clear" w:color="auto" w:fill="A8D08D"/>
                              </w:rPr>
                            </m:ctrlPr>
                          </m:fPr>
                          <m:num>
                            <m:sSub>
                              <m:sSubPr>
                                <m:ctrlPr>
                                  <w:rPr>
                                    <w:rFonts w:ascii="Cambria Math" w:hAnsi="Cambria Math" w:cs="Arial"/>
                                    <w:i/>
                                    <w:iCs/>
                                    <w:kern w:val="24"/>
                                    <w:sz w:val="18"/>
                                    <w:szCs w:val="18"/>
                                    <w:shd w:val="clear" w:color="auto" w:fill="A8D08D"/>
                                  </w:rPr>
                                </m:ctrlPr>
                              </m:sSubPr>
                              <m:e>
                                <m:r>
                                  <w:rPr>
                                    <w:rFonts w:ascii="Cambria Math" w:hAnsi="Cambria Math" w:cs="Arial"/>
                                    <w:kern w:val="24"/>
                                    <w:sz w:val="18"/>
                                    <w:szCs w:val="18"/>
                                    <w:shd w:val="clear" w:color="auto" w:fill="A8D08D"/>
                                  </w:rPr>
                                  <m:t>3</m:t>
                                </m:r>
                              </m:e>
                              <m:sub>
                                <m:r>
                                  <w:rPr>
                                    <w:rFonts w:ascii="Cambria Math" w:hAnsi="Cambria Math" w:cs="Arial"/>
                                    <w:kern w:val="24"/>
                                    <w:sz w:val="18"/>
                                    <w:szCs w:val="18"/>
                                    <w:shd w:val="clear" w:color="auto" w:fill="A8D08D"/>
                                  </w:rPr>
                                  <m:t>Pneumo</m:t>
                                </m:r>
                              </m:sub>
                            </m:sSub>
                          </m:num>
                          <m:den>
                            <m:r>
                              <w:rPr>
                                <w:rFonts w:ascii="Cambria Math" w:hAnsi="Cambria Math" w:cs="Arial"/>
                                <w:kern w:val="24"/>
                                <w:sz w:val="18"/>
                                <w:szCs w:val="18"/>
                                <w:shd w:val="clear" w:color="auto" w:fill="A8D08D"/>
                              </w:rPr>
                              <m:t>5</m:t>
                            </m:r>
                          </m:den>
                        </m:f>
                      </m:e>
                    </m:d>
                  </m:num>
                  <m:den>
                    <m:r>
                      <w:rPr>
                        <w:rFonts w:ascii="Cambria Math" w:hAnsi="Cambria Math" w:cs="Arial"/>
                        <w:kern w:val="24"/>
                        <w:sz w:val="18"/>
                        <w:szCs w:val="18"/>
                      </w:rPr>
                      <m:t>3 total preventive services</m:t>
                    </m:r>
                  </m:den>
                </m:f>
              </m:oMath>
            </m:oMathPara>
          </w:p>
          <w:p w14:paraId="7FD937DB" w14:textId="77777777" w:rsidR="008C7E8C" w:rsidRPr="003D78A2" w:rsidRDefault="008C7E8C" w:rsidP="007A1CCF">
            <w:pPr>
              <w:contextualSpacing/>
              <w:rPr>
                <w:rFonts w:ascii="Arial" w:hAnsi="Arial" w:cs="Arial"/>
                <w:iCs/>
                <w:kern w:val="24"/>
                <w:sz w:val="18"/>
                <w:szCs w:val="18"/>
              </w:rPr>
            </w:pPr>
          </w:p>
          <w:p w14:paraId="4B40CF02" w14:textId="77777777" w:rsidR="008C7E8C" w:rsidRPr="003D78A2" w:rsidRDefault="008C7E8C" w:rsidP="007A1CCF">
            <w:pPr>
              <w:contextualSpacing/>
              <w:rPr>
                <w:rFonts w:ascii="Arial" w:hAnsi="Arial" w:cs="Arial"/>
                <w:sz w:val="18"/>
                <w:szCs w:val="18"/>
              </w:rPr>
            </w:pPr>
            <m:oMathPara>
              <m:oMathParaPr>
                <m:jc m:val="centerGroup"/>
              </m:oMathParaPr>
              <m:oMath>
                <m:r>
                  <w:rPr>
                    <w:rFonts w:ascii="Cambria Math" w:hAnsi="Cambria Math" w:cs="Arial"/>
                    <w:kern w:val="24"/>
                    <w:sz w:val="18"/>
                    <w:szCs w:val="18"/>
                  </w:rPr>
                  <m:t>=55%</m:t>
                </m:r>
              </m:oMath>
            </m:oMathPara>
          </w:p>
        </w:tc>
      </w:tr>
      <w:tr w:rsidR="008C7E8C" w:rsidRPr="003D78A2" w14:paraId="7C15F3F3" w14:textId="77777777" w:rsidTr="008C7E8C">
        <w:trPr>
          <w:cantSplit/>
          <w:trHeight w:val="19"/>
        </w:trPr>
        <w:tc>
          <w:tcPr>
            <w:tcW w:w="1496"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43A19192" w14:textId="77777777" w:rsidR="008C7E8C" w:rsidRPr="003D78A2" w:rsidRDefault="008C7E8C" w:rsidP="007A1CCF">
            <w:pPr>
              <w:spacing w:line="160" w:lineRule="exact"/>
              <w:contextualSpacing/>
              <w:rPr>
                <w:rFonts w:ascii="Arial" w:hAnsi="Arial" w:cs="Arial"/>
                <w:sz w:val="18"/>
                <w:szCs w:val="18"/>
              </w:rPr>
            </w:pP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85A6362"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A</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EA37C2C"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B</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0DF6818"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C</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5A93ED5"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D</w:t>
            </w:r>
          </w:p>
        </w:tc>
        <w:tc>
          <w:tcPr>
            <w:tcW w:w="322"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68DC2A3F"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bCs/>
                <w:kern w:val="24"/>
                <w:sz w:val="18"/>
                <w:szCs w:val="18"/>
              </w:rPr>
              <w:t>E</w:t>
            </w:r>
          </w:p>
        </w:tc>
        <w:tc>
          <w:tcPr>
            <w:tcW w:w="1898" w:type="pct"/>
            <w:vMerge/>
            <w:tcBorders>
              <w:left w:val="single" w:sz="8" w:space="0" w:color="A6A6A6"/>
              <w:right w:val="single" w:sz="8" w:space="0" w:color="A6A6A6"/>
            </w:tcBorders>
            <w:vAlign w:val="center"/>
            <w:hideMark/>
          </w:tcPr>
          <w:p w14:paraId="614DADEB" w14:textId="77777777" w:rsidR="008C7E8C" w:rsidRPr="003D78A2" w:rsidRDefault="008C7E8C" w:rsidP="007A1CCF">
            <w:pPr>
              <w:contextualSpacing/>
              <w:rPr>
                <w:rFonts w:ascii="Arial" w:hAnsi="Arial" w:cs="Arial"/>
                <w:sz w:val="18"/>
                <w:szCs w:val="18"/>
              </w:rPr>
            </w:pPr>
          </w:p>
        </w:tc>
      </w:tr>
      <w:tr w:rsidR="008C7E8C" w:rsidRPr="003D78A2" w14:paraId="13C99503"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713C9A79"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breast cancer</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3CFF150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20D7B917" w14:textId="77777777" w:rsidR="008C7E8C" w:rsidRPr="003D78A2" w:rsidRDefault="008C7E8C" w:rsidP="007A1CCF">
            <w:pPr>
              <w:spacing w:line="160" w:lineRule="exact"/>
              <w:contextualSpacing/>
              <w:jc w:val="center"/>
              <w:rPr>
                <w:rFonts w:ascii="Arial" w:hAnsi="Arial" w:cs="Arial"/>
                <w:sz w:val="18"/>
                <w:szCs w:val="18"/>
              </w:rPr>
            </w:pPr>
            <w:r w:rsidRPr="003D78A2">
              <w:rPr>
                <w:rFonts w:ascii="Arial" w:hAnsi="Arial" w:cs="Arial"/>
                <w:kern w:val="24"/>
                <w:sz w:val="18"/>
                <w:szCs w:val="18"/>
              </w:rPr>
              <w:t>N/A</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0EE47CA1"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6E8DD4B9"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226ABCD"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right w:val="single" w:sz="8" w:space="0" w:color="A6A6A6"/>
            </w:tcBorders>
            <w:vAlign w:val="center"/>
            <w:hideMark/>
          </w:tcPr>
          <w:p w14:paraId="3099B536" w14:textId="77777777" w:rsidR="008C7E8C" w:rsidRPr="003D78A2" w:rsidRDefault="008C7E8C" w:rsidP="007A1CCF">
            <w:pPr>
              <w:contextualSpacing/>
              <w:rPr>
                <w:rFonts w:ascii="Arial" w:hAnsi="Arial" w:cs="Arial"/>
                <w:sz w:val="18"/>
                <w:szCs w:val="18"/>
              </w:rPr>
            </w:pPr>
          </w:p>
        </w:tc>
      </w:tr>
      <w:tr w:rsidR="008C7E8C" w:rsidRPr="003D78A2" w14:paraId="6427C8D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37665700"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Screening for colorectal cancer</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C247CB4"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ED10033"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43017347"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9B040F6" w14:textId="77777777" w:rsidR="008C7E8C" w:rsidRPr="003D78A2" w:rsidRDefault="008C7E8C" w:rsidP="007A1CCF">
            <w:pPr>
              <w:spacing w:line="160" w:lineRule="exact"/>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9B8F2DC"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1898" w:type="pct"/>
            <w:vMerge/>
            <w:tcBorders>
              <w:left w:val="single" w:sz="8" w:space="0" w:color="A6A6A6"/>
              <w:right w:val="single" w:sz="8" w:space="0" w:color="A6A6A6"/>
            </w:tcBorders>
            <w:vAlign w:val="center"/>
            <w:hideMark/>
          </w:tcPr>
          <w:p w14:paraId="7749C56C" w14:textId="77777777" w:rsidR="008C7E8C" w:rsidRPr="003D78A2" w:rsidRDefault="008C7E8C" w:rsidP="007A1CCF">
            <w:pPr>
              <w:contextualSpacing/>
              <w:rPr>
                <w:rFonts w:ascii="Arial" w:hAnsi="Arial" w:cs="Arial"/>
                <w:sz w:val="18"/>
                <w:szCs w:val="18"/>
              </w:rPr>
            </w:pPr>
          </w:p>
        </w:tc>
      </w:tr>
      <w:tr w:rsidR="008C7E8C" w:rsidRPr="003D78A2" w14:paraId="600D8124" w14:textId="77777777" w:rsidTr="008C7E8C">
        <w:trPr>
          <w:cantSplit/>
          <w:trHeight w:val="19"/>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5504BF3" w14:textId="77777777" w:rsidR="008C7E8C" w:rsidRPr="003D78A2" w:rsidRDefault="008C7E8C" w:rsidP="007A1CCF">
            <w:pPr>
              <w:spacing w:line="160" w:lineRule="exact"/>
              <w:contextualSpacing/>
              <w:rPr>
                <w:rFonts w:ascii="Arial" w:hAnsi="Arial" w:cs="Arial"/>
                <w:sz w:val="18"/>
                <w:szCs w:val="18"/>
              </w:rPr>
            </w:pPr>
            <w:r w:rsidRPr="003D78A2">
              <w:rPr>
                <w:rFonts w:ascii="Arial" w:hAnsi="Arial" w:cs="Arial"/>
                <w:kern w:val="24"/>
                <w:sz w:val="18"/>
                <w:szCs w:val="18"/>
              </w:rPr>
              <w:t>Pneumococcal vaccination</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547E886F"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544FE64" w14:textId="77777777" w:rsidR="008C7E8C" w:rsidRPr="003D78A2" w:rsidRDefault="008C7E8C" w:rsidP="007A1CCF">
            <w:pPr>
              <w:spacing w:line="160" w:lineRule="exact"/>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2E003AB"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6F97995" w14:textId="77777777" w:rsidR="008C7E8C" w:rsidRPr="003D78A2" w:rsidRDefault="008C7E8C" w:rsidP="007A1CCF">
            <w:pPr>
              <w:spacing w:line="160" w:lineRule="exact"/>
              <w:contextualSpacing/>
              <w:jc w:val="center"/>
              <w:rPr>
                <w:rFonts w:ascii="Wingdings" w:hAnsi="Wingdings" w:cs="Arial"/>
                <w:sz w:val="18"/>
                <w:szCs w:val="18"/>
              </w:rPr>
            </w:pPr>
            <w:r w:rsidRPr="003D78A2">
              <w:rPr>
                <w:rFonts w:ascii="Wingdings" w:hAnsi="Wingdings" w:cs="Arial"/>
                <w:kern w:val="24"/>
                <w:sz w:val="18"/>
                <w:szCs w:val="18"/>
              </w:rPr>
              <w:t></w:t>
            </w:r>
          </w:p>
        </w:tc>
        <w:tc>
          <w:tcPr>
            <w:tcW w:w="322"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BBA2764" w14:textId="77777777" w:rsidR="008C7E8C" w:rsidRPr="003D78A2" w:rsidRDefault="008C7E8C" w:rsidP="007A1CCF">
            <w:pPr>
              <w:spacing w:line="160" w:lineRule="exact"/>
              <w:contextualSpacing/>
              <w:rPr>
                <w:rFonts w:ascii="Wingdings" w:hAnsi="Wingdings" w:cs="Arial"/>
                <w:sz w:val="18"/>
                <w:szCs w:val="18"/>
              </w:rPr>
            </w:pPr>
          </w:p>
        </w:tc>
        <w:tc>
          <w:tcPr>
            <w:tcW w:w="1898" w:type="pct"/>
            <w:vMerge/>
            <w:tcBorders>
              <w:left w:val="single" w:sz="8" w:space="0" w:color="A6A6A6"/>
              <w:bottom w:val="single" w:sz="8" w:space="0" w:color="A6A6A6"/>
              <w:right w:val="single" w:sz="8" w:space="0" w:color="A6A6A6"/>
            </w:tcBorders>
            <w:vAlign w:val="center"/>
            <w:hideMark/>
          </w:tcPr>
          <w:p w14:paraId="4F85EE22" w14:textId="77777777" w:rsidR="008C7E8C" w:rsidRPr="003D78A2" w:rsidRDefault="008C7E8C" w:rsidP="007A1CCF">
            <w:pPr>
              <w:contextualSpacing/>
              <w:rPr>
                <w:rFonts w:ascii="Arial" w:hAnsi="Arial" w:cs="Arial"/>
                <w:sz w:val="18"/>
                <w:szCs w:val="18"/>
              </w:rPr>
            </w:pPr>
          </w:p>
        </w:tc>
      </w:tr>
    </w:tbl>
    <w:p w14:paraId="35037B1B" w14:textId="1FEC6538" w:rsidR="008C7E8C" w:rsidRDefault="008C7E8C" w:rsidP="00A8012F">
      <w:pPr>
        <w:pStyle w:val="BodyText"/>
        <w:spacing w:before="1" w:line="256" w:lineRule="auto"/>
        <w:ind w:left="662" w:right="922"/>
        <w:jc w:val="both"/>
      </w:pPr>
    </w:p>
    <w:p w14:paraId="54FB821D" w14:textId="726A1B0E" w:rsidR="00613261" w:rsidRDefault="00613261">
      <w:pPr>
        <w:pStyle w:val="BodyText"/>
        <w:spacing w:line="252" w:lineRule="auto"/>
        <w:ind w:left="662" w:right="922"/>
        <w:jc w:val="both"/>
      </w:pPr>
      <w:r>
        <w:t xml:space="preserve">Computationally, this method is </w:t>
      </w:r>
      <w:r w:rsidR="00F0547B">
        <w:t>simply the weighted average of the component measure scores. In the simplest case where the weights are all 1, this method is simply the average score of the component measures.</w:t>
      </w:r>
    </w:p>
    <w:p w14:paraId="67D706E7" w14:textId="77777777" w:rsidR="00613261" w:rsidRDefault="00613261" w:rsidP="00A8012F">
      <w:pPr>
        <w:pStyle w:val="BodyText"/>
        <w:spacing w:line="252" w:lineRule="auto"/>
        <w:ind w:left="662" w:right="922"/>
        <w:jc w:val="both"/>
      </w:pPr>
    </w:p>
    <w:p w14:paraId="3B1409A2" w14:textId="112836B6" w:rsidR="00A0534D" w:rsidRDefault="0083059C" w:rsidP="00792F84">
      <w:pPr>
        <w:pStyle w:val="BodyText"/>
        <w:spacing w:line="252" w:lineRule="auto"/>
        <w:ind w:left="662" w:right="922"/>
        <w:jc w:val="both"/>
      </w:pPr>
      <w:r>
        <w:t xml:space="preserve">A “Weighted” score composite measure would contain a </w:t>
      </w:r>
      <w:proofErr w:type="spellStart"/>
      <w:r>
        <w:rPr>
          <w:rFonts w:ascii="Courier New" w:hAnsi="Courier New"/>
          <w:sz w:val="20"/>
        </w:rPr>
        <w:t>subjectOf</w:t>
      </w:r>
      <w:proofErr w:type="spellEnd"/>
      <w:r>
        <w:rPr>
          <w:rFonts w:ascii="Courier New" w:hAnsi="Courier New"/>
          <w:sz w:val="20"/>
        </w:rPr>
        <w:t xml:space="preserve"> </w:t>
      </w:r>
      <w:r>
        <w:t>declaration indicating the</w:t>
      </w:r>
      <w:r>
        <w:rPr>
          <w:spacing w:val="-30"/>
        </w:rPr>
        <w:t xml:space="preserve"> </w:t>
      </w:r>
      <w:r>
        <w:t xml:space="preserve">measure scoring (see </w:t>
      </w:r>
      <w:hyperlink w:anchor="_bookmark94" w:history="1">
        <w:r w:rsidR="00974445">
          <w:rPr>
            <w:color w:val="0000FF"/>
          </w:rPr>
          <w:t>Snippet 30</w:t>
        </w:r>
      </w:hyperlink>
      <w:r>
        <w:t>). Additionally, a composite measure using a weighted scoring scheme would need to</w:t>
      </w:r>
      <w:r>
        <w:rPr>
          <w:spacing w:val="-5"/>
        </w:rPr>
        <w:t xml:space="preserve"> </w:t>
      </w:r>
      <w:r>
        <w:t>include</w:t>
      </w:r>
      <w:r>
        <w:rPr>
          <w:spacing w:val="-5"/>
        </w:rPr>
        <w:t xml:space="preserve"> </w:t>
      </w:r>
      <w:r>
        <w:t>the</w:t>
      </w:r>
      <w:r>
        <w:rPr>
          <w:spacing w:val="-5"/>
        </w:rPr>
        <w:t xml:space="preserve"> </w:t>
      </w:r>
      <w:r>
        <w:t>weight</w:t>
      </w:r>
      <w:r>
        <w:rPr>
          <w:spacing w:val="-5"/>
        </w:rPr>
        <w:t xml:space="preserve"> </w:t>
      </w:r>
      <w:r>
        <w:t>of</w:t>
      </w:r>
      <w:r>
        <w:rPr>
          <w:spacing w:val="-5"/>
        </w:rPr>
        <w:t xml:space="preserve"> </w:t>
      </w:r>
      <w:r>
        <w:t>each</w:t>
      </w:r>
      <w:r>
        <w:rPr>
          <w:spacing w:val="-5"/>
        </w:rPr>
        <w:t xml:space="preserve"> </w:t>
      </w:r>
      <w:r>
        <w:t>measure</w:t>
      </w:r>
      <w:r>
        <w:rPr>
          <w:spacing w:val="-5"/>
        </w:rPr>
        <w:t xml:space="preserve"> </w:t>
      </w:r>
      <w:r>
        <w:t>within</w:t>
      </w:r>
      <w:r>
        <w:rPr>
          <w:spacing w:val="-5"/>
        </w:rPr>
        <w:t xml:space="preserve"> </w:t>
      </w:r>
      <w:r>
        <w:t>the</w:t>
      </w:r>
      <w:r>
        <w:rPr>
          <w:spacing w:val="-5"/>
        </w:rPr>
        <w:t xml:space="preserve"> </w:t>
      </w:r>
      <w:proofErr w:type="spellStart"/>
      <w:r>
        <w:rPr>
          <w:rFonts w:ascii="Courier New" w:hAnsi="Courier New"/>
          <w:sz w:val="20"/>
        </w:rPr>
        <w:t>relatedDocument</w:t>
      </w:r>
      <w:proofErr w:type="spellEnd"/>
      <w:r>
        <w:rPr>
          <w:rFonts w:ascii="Courier New" w:hAnsi="Courier New"/>
          <w:spacing w:val="-70"/>
          <w:sz w:val="20"/>
        </w:rPr>
        <w:t xml:space="preserve"> </w:t>
      </w:r>
      <w:r>
        <w:t>elements,</w:t>
      </w:r>
      <w:r>
        <w:rPr>
          <w:spacing w:val="-5"/>
        </w:rPr>
        <w:t xml:space="preserve"> </w:t>
      </w:r>
      <w:r>
        <w:t>as</w:t>
      </w:r>
      <w:r>
        <w:rPr>
          <w:spacing w:val="-5"/>
        </w:rPr>
        <w:t xml:space="preserve"> </w:t>
      </w:r>
      <w:r>
        <w:t>in</w:t>
      </w:r>
      <w:r>
        <w:rPr>
          <w:spacing w:val="-5"/>
        </w:rPr>
        <w:t xml:space="preserve"> </w:t>
      </w:r>
      <w:r>
        <w:t>line</w:t>
      </w:r>
      <w:r>
        <w:rPr>
          <w:spacing w:val="-5"/>
        </w:rPr>
        <w:t xml:space="preserve"> </w:t>
      </w:r>
      <w:r w:rsidR="00751F05">
        <w:t>8</w:t>
      </w:r>
      <w:r>
        <w:rPr>
          <w:color w:val="0000FF"/>
          <w:spacing w:val="-5"/>
        </w:rPr>
        <w:t xml:space="preserve"> </w:t>
      </w:r>
      <w:r>
        <w:t>of</w:t>
      </w:r>
      <w:r>
        <w:rPr>
          <w:spacing w:val="-5"/>
        </w:rPr>
        <w:t xml:space="preserve"> </w:t>
      </w:r>
      <w:hyperlink w:anchor="_bookmark96" w:history="1">
        <w:r w:rsidR="00974445">
          <w:rPr>
            <w:color w:val="0000FF"/>
          </w:rPr>
          <w:t>Snippet</w:t>
        </w:r>
        <w:r w:rsidR="00974445">
          <w:rPr>
            <w:color w:val="0000FF"/>
            <w:spacing w:val="-5"/>
          </w:rPr>
          <w:t xml:space="preserve"> </w:t>
        </w:r>
        <w:r w:rsidR="00974445">
          <w:rPr>
            <w:color w:val="0000FF"/>
          </w:rPr>
          <w:t>30</w:t>
        </w:r>
      </w:hyperlink>
      <w:r>
        <w:t>:</w:t>
      </w:r>
    </w:p>
    <w:p w14:paraId="0AC25330" w14:textId="77777777" w:rsidR="00A0534D" w:rsidRDefault="00204EE5">
      <w:pPr>
        <w:pStyle w:val="BodyText"/>
        <w:spacing w:before="1"/>
        <w:rPr>
          <w:sz w:val="15"/>
        </w:rPr>
      </w:pPr>
      <w:r>
        <w:rPr>
          <w:noProof/>
        </w:rPr>
        <mc:AlternateContent>
          <mc:Choice Requires="wps">
            <w:drawing>
              <wp:anchor distT="0" distB="0" distL="0" distR="0" simplePos="0" relativeHeight="251611136" behindDoc="0" locked="0" layoutInCell="1" allowOverlap="1" wp14:anchorId="0B277C4E" wp14:editId="790103E9">
                <wp:simplePos x="0" y="0"/>
                <wp:positionH relativeFrom="page">
                  <wp:posOffset>914400</wp:posOffset>
                </wp:positionH>
                <wp:positionV relativeFrom="paragraph">
                  <wp:posOffset>137795</wp:posOffset>
                </wp:positionV>
                <wp:extent cx="5943600" cy="0"/>
                <wp:effectExtent l="12700" t="10795" r="25400" b="27305"/>
                <wp:wrapTopAndBottom/>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D9E95" id="Line 3" o:spid="_x0000_s1026" style="position:absolute;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GKqP28EBAABq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5BFE08EA" w14:textId="77777777" w:rsidR="00A0534D" w:rsidRDefault="0083059C" w:rsidP="00D82997">
      <w:pPr>
        <w:pStyle w:val="ListParagraph"/>
        <w:numPr>
          <w:ilvl w:val="1"/>
          <w:numId w:val="4"/>
        </w:numPr>
        <w:tabs>
          <w:tab w:val="left" w:pos="539"/>
          <w:tab w:val="left" w:pos="540"/>
        </w:tabs>
        <w:spacing w:before="0" w:line="194" w:lineRule="exact"/>
        <w:ind w:hanging="328"/>
        <w:rPr>
          <w:rFonts w:ascii="Courier New"/>
          <w:b/>
          <w:sz w:val="18"/>
        </w:rPr>
      </w:pPr>
      <w:bookmarkStart w:id="149" w:name="_bookmark96"/>
      <w:bookmarkEnd w:id="149"/>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3BA8E6DA" w14:textId="77777777" w:rsidR="00A0534D" w:rsidRDefault="0083059C" w:rsidP="00D82997">
      <w:pPr>
        <w:pStyle w:val="ListParagraph"/>
        <w:numPr>
          <w:ilvl w:val="1"/>
          <w:numId w:val="4"/>
        </w:numPr>
        <w:tabs>
          <w:tab w:val="left" w:pos="862"/>
          <w:tab w:val="left" w:pos="863"/>
        </w:tabs>
        <w:ind w:left="862" w:hanging="651"/>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59AD1DF9" w14:textId="77777777" w:rsidR="00A0534D" w:rsidRDefault="0083059C">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"40280381-537c-f767-0153-c378bd7207a5"</w:t>
      </w:r>
      <w:r>
        <w:rPr>
          <w:rFonts w:ascii="Courier New"/>
          <w:b/>
          <w:color w:val="008200"/>
          <w:sz w:val="18"/>
        </w:rPr>
        <w:t>/&gt;</w:t>
      </w:r>
    </w:p>
    <w:p w14:paraId="6163BF0F" w14:textId="77777777" w:rsidR="00A0534D" w:rsidRPr="00BE3520" w:rsidRDefault="0083059C">
      <w:pPr>
        <w:tabs>
          <w:tab w:val="left" w:pos="1185"/>
        </w:tabs>
        <w:spacing w:before="15"/>
        <w:ind w:left="211"/>
        <w:rPr>
          <w:rFonts w:ascii="Courier New"/>
          <w:b/>
          <w:sz w:val="18"/>
          <w:lang w:val="es-ES"/>
        </w:rPr>
      </w:pPr>
      <w:r w:rsidRPr="00BE3520">
        <w:rPr>
          <w:rFonts w:ascii="Courier New"/>
          <w:b/>
          <w:sz w:val="18"/>
          <w:lang w:val="es-ES"/>
        </w:rPr>
        <w:t>4</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"9a031e24-3d9b-11e1-8634-00237d5bf174"</w:t>
      </w:r>
      <w:r w:rsidRPr="00BE3520">
        <w:rPr>
          <w:rFonts w:ascii="Courier New"/>
          <w:b/>
          <w:color w:val="008200"/>
          <w:sz w:val="18"/>
          <w:lang w:val="es-ES"/>
        </w:rPr>
        <w:t>/&gt;</w:t>
      </w:r>
    </w:p>
    <w:p w14:paraId="4AA587FA"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4B5E6061" w14:textId="77777777" w:rsidR="00A0534D" w:rsidRDefault="0083059C">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EA44BEA" w14:textId="77777777" w:rsidR="00A0534D" w:rsidRDefault="0083059C">
      <w:pPr>
        <w:pStyle w:val="ListParagraph"/>
        <w:numPr>
          <w:ilvl w:val="0"/>
          <w:numId w:val="3"/>
        </w:numPr>
        <w:tabs>
          <w:tab w:val="left" w:pos="1508"/>
          <w:tab w:val="left" w:pos="1509"/>
        </w:tabs>
        <w:ind w:left="1508" w:hanging="1297"/>
        <w:jc w:val="left"/>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000158AE"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4EB3CAAD" w14:textId="77777777" w:rsidR="00A0534D" w:rsidRDefault="0083059C">
      <w:pPr>
        <w:pStyle w:val="ListParagraph"/>
        <w:numPr>
          <w:ilvl w:val="0"/>
          <w:numId w:val="3"/>
        </w:numPr>
        <w:tabs>
          <w:tab w:val="left" w:pos="1831"/>
          <w:tab w:val="left" w:pos="1832"/>
        </w:tabs>
        <w:ind w:left="1831" w:hanging="1620"/>
        <w:jc w:val="left"/>
        <w:rPr>
          <w:rFonts w:ascii="Courier New"/>
          <w:b/>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"PQ"</w:t>
      </w:r>
      <w:r>
        <w:rPr>
          <w:rFonts w:ascii="Courier New"/>
          <w:color w:val="BF3F00"/>
          <w:spacing w:val="-17"/>
          <w:sz w:val="18"/>
        </w:rPr>
        <w:t xml:space="preserve"> </w:t>
      </w:r>
      <w:r>
        <w:rPr>
          <w:rFonts w:ascii="Courier New"/>
          <w:color w:val="968D00"/>
          <w:sz w:val="18"/>
        </w:rPr>
        <w:t>value=</w:t>
      </w:r>
      <w:r>
        <w:rPr>
          <w:rFonts w:ascii="Courier New"/>
          <w:color w:val="BF3F00"/>
          <w:sz w:val="18"/>
        </w:rPr>
        <w:t>"0.2"</w:t>
      </w:r>
      <w:r>
        <w:rPr>
          <w:rFonts w:ascii="Courier New"/>
          <w:b/>
          <w:color w:val="008200"/>
          <w:sz w:val="18"/>
        </w:rPr>
        <w:t>/&gt;</w:t>
      </w:r>
    </w:p>
    <w:p w14:paraId="627322EB" w14:textId="77777777" w:rsidR="00A0534D" w:rsidRDefault="0083059C">
      <w:pPr>
        <w:pStyle w:val="ListParagraph"/>
        <w:numPr>
          <w:ilvl w:val="0"/>
          <w:numId w:val="3"/>
        </w:numPr>
        <w:tabs>
          <w:tab w:val="left" w:pos="1508"/>
          <w:tab w:val="left" w:pos="1509"/>
        </w:tabs>
        <w:ind w:left="1508" w:hanging="1405"/>
        <w:jc w:val="left"/>
        <w:rPr>
          <w:rFonts w:ascii="Courier New"/>
          <w:b/>
          <w:sz w:val="18"/>
        </w:rPr>
      </w:pPr>
      <w:r>
        <w:rPr>
          <w:rFonts w:ascii="Courier New"/>
          <w:b/>
          <w:color w:val="008200"/>
          <w:sz w:val="18"/>
        </w:rPr>
        <w:t>&lt;/</w:t>
      </w:r>
      <w:proofErr w:type="spellStart"/>
      <w:r>
        <w:rPr>
          <w:rFonts w:ascii="Courier New"/>
          <w:b/>
          <w:color w:val="008200"/>
          <w:sz w:val="18"/>
        </w:rPr>
        <w:t>measureAttibute</w:t>
      </w:r>
      <w:proofErr w:type="spellEnd"/>
      <w:r>
        <w:rPr>
          <w:rFonts w:ascii="Courier New"/>
          <w:b/>
          <w:color w:val="008200"/>
          <w:sz w:val="18"/>
        </w:rPr>
        <w:t>&gt;</w:t>
      </w:r>
    </w:p>
    <w:p w14:paraId="760F716D" w14:textId="77777777" w:rsidR="00A0534D" w:rsidRDefault="0083059C">
      <w:pPr>
        <w:pStyle w:val="ListParagraph"/>
        <w:numPr>
          <w:ilvl w:val="0"/>
          <w:numId w:val="3"/>
        </w:numPr>
        <w:tabs>
          <w:tab w:val="left" w:pos="1185"/>
          <w:tab w:val="left" w:pos="1186"/>
        </w:tabs>
        <w:ind w:hanging="1082"/>
        <w:jc w:val="left"/>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497F5D8E"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3634ED46"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277F645B" w14:textId="77777777" w:rsidR="00A0534D" w:rsidRDefault="0083059C">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5D39CD4D" w14:textId="77777777" w:rsidR="00A0534D" w:rsidRDefault="0083059C">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0D85DF70" w14:textId="77777777" w:rsidR="00A0534D" w:rsidRDefault="0083059C">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"40280381-51f0-825b-0152-22bd8ee41875"</w:t>
      </w:r>
      <w:r>
        <w:rPr>
          <w:rFonts w:ascii="Courier New"/>
          <w:b/>
          <w:color w:val="008200"/>
          <w:sz w:val="18"/>
        </w:rPr>
        <w:t>/&gt;</w:t>
      </w:r>
    </w:p>
    <w:p w14:paraId="63D984B5" w14:textId="77777777" w:rsidR="00A0534D" w:rsidRPr="00BE3520" w:rsidRDefault="0083059C">
      <w:pPr>
        <w:tabs>
          <w:tab w:val="left" w:pos="1185"/>
        </w:tabs>
        <w:spacing w:before="15"/>
        <w:ind w:left="103"/>
        <w:rPr>
          <w:rFonts w:ascii="Courier New"/>
          <w:b/>
          <w:sz w:val="18"/>
          <w:lang w:val="es-ES"/>
        </w:rPr>
      </w:pPr>
      <w:r w:rsidRPr="00BE3520">
        <w:rPr>
          <w:rFonts w:ascii="Courier New"/>
          <w:b/>
          <w:sz w:val="18"/>
          <w:lang w:val="es-ES"/>
        </w:rPr>
        <w:t>17</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"500e4792-7f94-4e34-8546-ee71c56fe463"</w:t>
      </w:r>
      <w:r w:rsidRPr="00BE3520">
        <w:rPr>
          <w:rFonts w:ascii="Courier New"/>
          <w:b/>
          <w:color w:val="008200"/>
          <w:sz w:val="18"/>
          <w:lang w:val="es-ES"/>
        </w:rPr>
        <w:t>/&gt;</w:t>
      </w:r>
    </w:p>
    <w:p w14:paraId="2AC4F65C"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"1.1"</w:t>
      </w:r>
      <w:r>
        <w:rPr>
          <w:rFonts w:ascii="Courier New"/>
          <w:b/>
          <w:color w:val="008200"/>
          <w:sz w:val="18"/>
        </w:rPr>
        <w:t>/&gt;</w:t>
      </w:r>
    </w:p>
    <w:p w14:paraId="612C02C2"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7072B66C"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w:t>
      </w:r>
      <w:proofErr w:type="spellStart"/>
      <w:r>
        <w:rPr>
          <w:rFonts w:ascii="Courier New"/>
          <w:b/>
          <w:color w:val="008200"/>
          <w:sz w:val="18"/>
        </w:rPr>
        <w:t>measureAttribute</w:t>
      </w:r>
      <w:proofErr w:type="spellEnd"/>
      <w:r>
        <w:rPr>
          <w:rFonts w:ascii="Courier New"/>
          <w:b/>
          <w:color w:val="008200"/>
          <w:sz w:val="18"/>
        </w:rPr>
        <w:t>&gt;</w:t>
      </w:r>
    </w:p>
    <w:p w14:paraId="7BCD474A"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&lt;code </w:t>
      </w:r>
      <w:r>
        <w:rPr>
          <w:rFonts w:ascii="Courier New"/>
          <w:color w:val="968D00"/>
          <w:sz w:val="18"/>
        </w:rPr>
        <w:t>code=</w:t>
      </w:r>
      <w:r>
        <w:rPr>
          <w:rFonts w:ascii="Courier New"/>
          <w:color w:val="BF3F00"/>
          <w:sz w:val="18"/>
        </w:rPr>
        <w:t>"CMPMSRSCRWGHT"</w:t>
      </w:r>
      <w:r>
        <w:rPr>
          <w:rFonts w:ascii="Courier New"/>
          <w:color w:val="BF3F00"/>
          <w:spacing w:val="-29"/>
          <w:sz w:val="18"/>
        </w:rPr>
        <w:t xml:space="preserve"> </w:t>
      </w:r>
      <w:proofErr w:type="spellStart"/>
      <w:r>
        <w:rPr>
          <w:rFonts w:ascii="Courier New"/>
          <w:color w:val="968D00"/>
          <w:sz w:val="18"/>
        </w:rPr>
        <w:t>codeSystem</w:t>
      </w:r>
      <w:proofErr w:type="spellEnd"/>
      <w:r>
        <w:rPr>
          <w:rFonts w:ascii="Courier New"/>
          <w:color w:val="968D00"/>
          <w:sz w:val="18"/>
        </w:rPr>
        <w:t>=</w:t>
      </w:r>
      <w:r>
        <w:rPr>
          <w:rFonts w:ascii="Courier New"/>
          <w:color w:val="BF3F00"/>
          <w:sz w:val="18"/>
        </w:rPr>
        <w:t>"2.16.840.1.113883.5.4"</w:t>
      </w:r>
      <w:r>
        <w:rPr>
          <w:rFonts w:ascii="Courier New"/>
          <w:b/>
          <w:color w:val="008200"/>
          <w:sz w:val="18"/>
        </w:rPr>
        <w:t>/&gt;</w:t>
      </w:r>
    </w:p>
    <w:p w14:paraId="0D34DE0B" w14:textId="77777777" w:rsidR="00A0534D" w:rsidRDefault="0083059C">
      <w:pPr>
        <w:pStyle w:val="ListParagraph"/>
        <w:numPr>
          <w:ilvl w:val="0"/>
          <w:numId w:val="2"/>
        </w:numPr>
        <w:tabs>
          <w:tab w:val="left" w:pos="1831"/>
          <w:tab w:val="left" w:pos="1832"/>
        </w:tabs>
        <w:ind w:left="1831" w:hanging="1728"/>
        <w:rPr>
          <w:rFonts w:ascii="Courier New"/>
          <w:b/>
          <w:sz w:val="18"/>
        </w:rPr>
      </w:pPr>
      <w:r>
        <w:rPr>
          <w:rFonts w:ascii="Courier New"/>
          <w:b/>
          <w:color w:val="008200"/>
          <w:sz w:val="18"/>
        </w:rPr>
        <w:t xml:space="preserve">&lt;value </w:t>
      </w:r>
      <w:proofErr w:type="spellStart"/>
      <w:proofErr w:type="gramStart"/>
      <w:r>
        <w:rPr>
          <w:rFonts w:ascii="Courier New"/>
          <w:color w:val="968D00"/>
          <w:sz w:val="18"/>
        </w:rPr>
        <w:t>xsi:type</w:t>
      </w:r>
      <w:proofErr w:type="spellEnd"/>
      <w:proofErr w:type="gramEnd"/>
      <w:r>
        <w:rPr>
          <w:rFonts w:ascii="Courier New"/>
          <w:color w:val="968D00"/>
          <w:sz w:val="18"/>
        </w:rPr>
        <w:t>=</w:t>
      </w:r>
      <w:r>
        <w:rPr>
          <w:rFonts w:ascii="Courier New"/>
          <w:color w:val="BF3F00"/>
          <w:sz w:val="18"/>
        </w:rPr>
        <w:t>"PQ"</w:t>
      </w:r>
      <w:r>
        <w:rPr>
          <w:rFonts w:ascii="Courier New"/>
          <w:color w:val="BF3F00"/>
          <w:spacing w:val="-16"/>
          <w:sz w:val="18"/>
        </w:rPr>
        <w:t xml:space="preserve"> </w:t>
      </w:r>
      <w:r>
        <w:rPr>
          <w:rFonts w:ascii="Courier New"/>
          <w:color w:val="968D00"/>
          <w:sz w:val="18"/>
        </w:rPr>
        <w:t>value=</w:t>
      </w:r>
      <w:r>
        <w:rPr>
          <w:rFonts w:ascii="Courier New"/>
          <w:color w:val="BF3F00"/>
          <w:sz w:val="18"/>
        </w:rPr>
        <w:t>"0.8"</w:t>
      </w:r>
      <w:r>
        <w:rPr>
          <w:rFonts w:ascii="Courier New"/>
          <w:b/>
          <w:color w:val="008200"/>
          <w:sz w:val="18"/>
        </w:rPr>
        <w:t>/&gt;</w:t>
      </w:r>
    </w:p>
    <w:p w14:paraId="4036FEB9" w14:textId="77777777" w:rsidR="00A0534D" w:rsidRDefault="0083059C">
      <w:pPr>
        <w:pStyle w:val="ListParagraph"/>
        <w:numPr>
          <w:ilvl w:val="0"/>
          <w:numId w:val="2"/>
        </w:numPr>
        <w:tabs>
          <w:tab w:val="left" w:pos="1508"/>
          <w:tab w:val="left" w:pos="1509"/>
        </w:tabs>
        <w:ind w:left="1508" w:hanging="1405"/>
        <w:rPr>
          <w:rFonts w:ascii="Courier New"/>
          <w:b/>
          <w:sz w:val="18"/>
        </w:rPr>
      </w:pPr>
      <w:r>
        <w:rPr>
          <w:rFonts w:ascii="Courier New"/>
          <w:b/>
          <w:color w:val="008200"/>
          <w:sz w:val="18"/>
        </w:rPr>
        <w:t>&lt;/</w:t>
      </w:r>
      <w:proofErr w:type="spellStart"/>
      <w:r>
        <w:rPr>
          <w:rFonts w:ascii="Courier New"/>
          <w:b/>
          <w:color w:val="008200"/>
          <w:sz w:val="18"/>
        </w:rPr>
        <w:t>measureAttibute</w:t>
      </w:r>
      <w:proofErr w:type="spellEnd"/>
      <w:r>
        <w:rPr>
          <w:rFonts w:ascii="Courier New"/>
          <w:b/>
          <w:color w:val="008200"/>
          <w:sz w:val="18"/>
        </w:rPr>
        <w:t>&gt;</w:t>
      </w:r>
    </w:p>
    <w:p w14:paraId="18D6D7ED" w14:textId="77777777" w:rsidR="00A0534D" w:rsidRDefault="0083059C">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subjectOf</w:t>
      </w:r>
      <w:proofErr w:type="spellEnd"/>
      <w:r>
        <w:rPr>
          <w:rFonts w:ascii="Courier New"/>
          <w:b/>
          <w:color w:val="008200"/>
          <w:sz w:val="18"/>
        </w:rPr>
        <w:t>&gt;</w:t>
      </w:r>
    </w:p>
    <w:p w14:paraId="052654FA" w14:textId="77777777" w:rsidR="00A0534D" w:rsidRDefault="0083059C">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2A969EF0" w14:textId="77777777" w:rsidR="00A0534D" w:rsidRDefault="00204EE5">
      <w:pPr>
        <w:pStyle w:val="ListParagraph"/>
        <w:numPr>
          <w:ilvl w:val="0"/>
          <w:numId w:val="2"/>
        </w:numPr>
        <w:tabs>
          <w:tab w:val="left" w:pos="539"/>
          <w:tab w:val="left" w:pos="540"/>
        </w:tabs>
        <w:ind w:left="539" w:hanging="436"/>
        <w:rPr>
          <w:rFonts w:ascii="Courier New"/>
          <w:b/>
          <w:sz w:val="18"/>
        </w:rPr>
      </w:pPr>
      <w:r>
        <w:rPr>
          <w:noProof/>
        </w:rPr>
        <w:lastRenderedPageBreak/>
        <mc:AlternateContent>
          <mc:Choice Requires="wps">
            <w:drawing>
              <wp:anchor distT="0" distB="0" distL="0" distR="0" simplePos="0" relativeHeight="251619328" behindDoc="0" locked="0" layoutInCell="1" allowOverlap="1" wp14:anchorId="7C77850D" wp14:editId="36FFF243">
                <wp:simplePos x="0" y="0"/>
                <wp:positionH relativeFrom="page">
                  <wp:posOffset>914400</wp:posOffset>
                </wp:positionH>
                <wp:positionV relativeFrom="paragraph">
                  <wp:posOffset>166370</wp:posOffset>
                </wp:positionV>
                <wp:extent cx="5943600" cy="0"/>
                <wp:effectExtent l="12700" t="13970" r="25400" b="24130"/>
                <wp:wrapTopAndBottom/>
                <wp:docPr id="3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3D398" id="Line 2"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" strokeweight=".14039mm">
                <w10:wrap type="topAndBottom" anchorx="page"/>
              </v:line>
            </w:pict>
          </mc:Fallback>
        </mc:AlternateContent>
      </w:r>
      <w:r w:rsidR="0083059C">
        <w:rPr>
          <w:rFonts w:ascii="Courier New"/>
          <w:b/>
          <w:color w:val="008200"/>
          <w:sz w:val="18"/>
        </w:rPr>
        <w:t>&lt;/</w:t>
      </w:r>
      <w:proofErr w:type="spellStart"/>
      <w:r w:rsidR="0083059C">
        <w:rPr>
          <w:rFonts w:ascii="Courier New"/>
          <w:b/>
          <w:color w:val="008200"/>
          <w:sz w:val="18"/>
        </w:rPr>
        <w:t>relatedDocument</w:t>
      </w:r>
      <w:proofErr w:type="spellEnd"/>
      <w:r w:rsidR="0083059C">
        <w:rPr>
          <w:rFonts w:ascii="Courier New"/>
          <w:b/>
          <w:color w:val="008200"/>
          <w:sz w:val="18"/>
        </w:rPr>
        <w:t>&gt;</w:t>
      </w:r>
    </w:p>
    <w:p w14:paraId="6F5C25CA" w14:textId="77777777" w:rsidR="00A0534D" w:rsidRDefault="00A0534D">
      <w:pPr>
        <w:pStyle w:val="BodyText"/>
        <w:spacing w:before="7"/>
        <w:rPr>
          <w:rFonts w:ascii="Courier New"/>
          <w:b/>
          <w:sz w:val="11"/>
        </w:rPr>
      </w:pPr>
    </w:p>
    <w:p w14:paraId="3D22B6F6" w14:textId="5C28FBB5" w:rsidR="00A0534D" w:rsidRDefault="0083059C">
      <w:pPr>
        <w:spacing w:before="62"/>
        <w:ind w:left="2825"/>
      </w:pPr>
      <w:r>
        <w:t xml:space="preserve">Snippet </w:t>
      </w:r>
      <w:r w:rsidR="00974445">
        <w:t>30</w:t>
      </w:r>
      <w:r>
        <w:t xml:space="preserve">: </w:t>
      </w:r>
      <w:r w:rsidR="00814B95">
        <w:t>Weighted c</w:t>
      </w:r>
      <w:r>
        <w:t xml:space="preserve">omposite measure </w:t>
      </w:r>
      <w:proofErr w:type="spellStart"/>
      <w:r>
        <w:rPr>
          <w:rFonts w:ascii="Courier New" w:hAnsi="Courier New"/>
          <w:sz w:val="20"/>
        </w:rPr>
        <w:t>relatedDocument</w:t>
      </w:r>
      <w:r>
        <w:t>s</w:t>
      </w:r>
      <w:proofErr w:type="spellEnd"/>
    </w:p>
    <w:p w14:paraId="77D1C984" w14:textId="62CFAB3A" w:rsidR="00A0534D" w:rsidRDefault="00A0534D"/>
    <w:p w14:paraId="53E8CE06" w14:textId="2534A2FC" w:rsidR="009923CB" w:rsidRDefault="009923CB"/>
    <w:p w14:paraId="6B3096E2" w14:textId="668B9518" w:rsidR="009923CB" w:rsidRDefault="001D17B6" w:rsidP="004D5BAB">
      <w:pPr>
        <w:pStyle w:val="Heading2"/>
        <w:numPr>
          <w:ilvl w:val="2"/>
          <w:numId w:val="90"/>
        </w:numPr>
        <w:tabs>
          <w:tab w:val="left" w:pos="1198"/>
        </w:tabs>
        <w:spacing w:before="53"/>
      </w:pPr>
      <w:bookmarkStart w:id="150" w:name="_Toc519432954"/>
      <w:r>
        <w:rPr>
          <w:noProof/>
        </w:rPr>
        <mc:AlternateContent>
          <mc:Choice Requires="wpg">
            <w:drawing>
              <wp:anchor distT="0" distB="0" distL="0" distR="0" simplePos="0" relativeHeight="251623424" behindDoc="0" locked="0" layoutInCell="1" allowOverlap="1" wp14:anchorId="24027F9B" wp14:editId="13FDCE7B">
                <wp:simplePos x="0" y="0"/>
                <wp:positionH relativeFrom="page">
                  <wp:posOffset>914400</wp:posOffset>
                </wp:positionH>
                <wp:positionV relativeFrom="paragraph">
                  <wp:posOffset>356870</wp:posOffset>
                </wp:positionV>
                <wp:extent cx="5944235" cy="2762250"/>
                <wp:effectExtent l="0" t="0" r="18415" b="19050"/>
                <wp:wrapTopAndBottom/>
                <wp:docPr id="33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2762250"/>
                          <a:chOff x="1440" y="245"/>
                          <a:chExt cx="9361" cy="1643"/>
                        </a:xfrm>
                      </wpg:grpSpPr>
                      <wps:wsp>
                        <wps:cNvPr id="33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4"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5"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proofErr w:type="spellStart"/>
                              <w:r w:rsidRPr="001D17B6">
                                <w:rPr>
                                  <w:rFonts w:ascii="Courier New"/>
                                  <w:sz w:val="20"/>
                                </w:rPr>
                                <w:t>componentQualityMeasureDocument</w:t>
                              </w:r>
                              <w:proofErr w:type="spellEnd"/>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proofErr w:type="spellStart"/>
                              <w:r w:rsidRPr="00E56432">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proofErr w:type="spellStart"/>
                              <w:r w:rsidRPr="00E56432">
                                <w:rPr>
                                  <w:rFonts w:ascii="Courier New"/>
                                  <w:sz w:val="20"/>
                                </w:rPr>
                                <w:t>identifierName</w:t>
                              </w:r>
                              <w:proofErr w:type="spellEnd"/>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27F9B" id="_x0000_s1116" style="position:absolute;left:0;text-align:left;margin-left:1in;margin-top:28.1pt;width:468.05pt;height:217.5pt;z-index:25162342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">
                <v:shape id="Freeform 22" o:spid="_x0000_s111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1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1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5127664D" w14:textId="77777777" w:rsidR="00090BC7" w:rsidRDefault="00090BC7" w:rsidP="00364219">
                        <w:pPr>
                          <w:spacing w:before="3"/>
                          <w:rPr>
                            <w:b/>
                            <w:sz w:val="20"/>
                          </w:rPr>
                        </w:pPr>
                      </w:p>
                      <w:p w14:paraId="6F8C65AC" w14:textId="7212BC81" w:rsidR="00090BC7" w:rsidRDefault="00090BC7" w:rsidP="00364219">
                        <w:pPr>
                          <w:ind w:left="273"/>
                          <w:rPr>
                            <w:b/>
                            <w:sz w:val="20"/>
                          </w:rPr>
                        </w:pPr>
                        <w:r>
                          <w:rPr>
                            <w:b/>
                            <w:sz w:val="20"/>
                          </w:rPr>
                          <w:t>Conformance Requirement 22 (Composite Measure Types):</w:t>
                        </w:r>
                      </w:p>
                      <w:p w14:paraId="3FEE5288" w14:textId="34E103BF" w:rsidR="00090BC7" w:rsidRDefault="00090BC7" w:rsidP="00364219">
                        <w:pPr>
                          <w:ind w:left="273"/>
                          <w:rPr>
                            <w:b/>
                            <w:sz w:val="20"/>
                          </w:rPr>
                        </w:pPr>
                      </w:p>
                      <w:p w14:paraId="3962017E" w14:textId="77777777"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Opportunity scoring</w:t>
                        </w:r>
                      </w:p>
                      <w:p w14:paraId="7FE00966" w14:textId="6393D20F"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0C584153" w14:textId="2F3B1ED6" w:rsidR="00090BC7" w:rsidRPr="001D17B6" w:rsidRDefault="00090BC7" w:rsidP="004D5BAB">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02E1E888" w14:textId="08C95053"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All-or-nothing scoring</w:t>
                        </w:r>
                      </w:p>
                      <w:p w14:paraId="3321FA97" w14:textId="40D03F58"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Proportion or Ratio</w:t>
                        </w:r>
                      </w:p>
                      <w:p w14:paraId="31B0ECCC" w14:textId="765457D7" w:rsidR="00090BC7"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or Ratio scoring</w:t>
                        </w:r>
                      </w:p>
                      <w:p w14:paraId="5F791E7D" w14:textId="17C46DBB" w:rsidR="00090BC7" w:rsidRPr="00E56432" w:rsidRDefault="00090BC7" w:rsidP="001D17B6">
                        <w:pPr>
                          <w:numPr>
                            <w:ilvl w:val="0"/>
                            <w:numId w:val="56"/>
                          </w:numPr>
                          <w:tabs>
                            <w:tab w:val="left" w:pos="820"/>
                          </w:tabs>
                          <w:spacing w:before="5" w:line="247" w:lineRule="exact"/>
                          <w:ind w:left="810" w:hanging="180"/>
                          <w:rPr>
                            <w:sz w:val="20"/>
                          </w:rPr>
                        </w:pPr>
                        <w:r>
                          <w:rPr>
                            <w:sz w:val="20"/>
                          </w:rPr>
                          <w:t>For composite measures using Patient-level linear scoring</w:t>
                        </w:r>
                      </w:p>
                      <w:p w14:paraId="4493988C" w14:textId="43A00E2C" w:rsidR="00090BC7" w:rsidRDefault="00090BC7" w:rsidP="001D17B6">
                        <w:pPr>
                          <w:numPr>
                            <w:ilvl w:val="1"/>
                            <w:numId w:val="52"/>
                          </w:numPr>
                          <w:tabs>
                            <w:tab w:val="left" w:pos="1300"/>
                          </w:tabs>
                          <w:spacing w:before="196" w:line="240" w:lineRule="exact"/>
                          <w:ind w:right="150"/>
                          <w:rPr>
                            <w:sz w:val="20"/>
                          </w:rPr>
                        </w:pPr>
                        <w:r>
                          <w:rPr>
                            <w:sz w:val="20"/>
                          </w:rPr>
                          <w:t xml:space="preserve">The measure scoring method </w:t>
                        </w:r>
                        <w:r>
                          <w:rPr>
                            <w:b/>
                            <w:sz w:val="20"/>
                          </w:rPr>
                          <w:t xml:space="preserve">SHALL </w:t>
                        </w:r>
                        <w:r>
                          <w:rPr>
                            <w:sz w:val="20"/>
                          </w:rPr>
                          <w:t>be Continuous Variable</w:t>
                        </w:r>
                      </w:p>
                      <w:p w14:paraId="6D50055A" w14:textId="07ECA7DF" w:rsidR="00090BC7" w:rsidRPr="00E56432" w:rsidRDefault="00090BC7" w:rsidP="001D17B6">
                        <w:pPr>
                          <w:numPr>
                            <w:ilvl w:val="1"/>
                            <w:numId w:val="52"/>
                          </w:numPr>
                          <w:tabs>
                            <w:tab w:val="left" w:pos="1300"/>
                          </w:tabs>
                          <w:spacing w:before="196" w:line="240" w:lineRule="exact"/>
                          <w:ind w:right="150"/>
                          <w:rPr>
                            <w:sz w:val="20"/>
                          </w:rPr>
                        </w:pPr>
                        <w:r>
                          <w:rPr>
                            <w:sz w:val="20"/>
                          </w:rPr>
                          <w:t xml:space="preserve">All component measures </w:t>
                        </w:r>
                        <w:r>
                          <w:rPr>
                            <w:b/>
                            <w:sz w:val="20"/>
                          </w:rPr>
                          <w:t xml:space="preserve">SHALL </w:t>
                        </w:r>
                        <w:r>
                          <w:rPr>
                            <w:sz w:val="20"/>
                          </w:rPr>
                          <w:t>use Proportion, Ratio, or Continuous Variable Scoring</w:t>
                        </w:r>
                      </w:p>
                      <w:p w14:paraId="48B1939F" w14:textId="77777777" w:rsidR="00090BC7" w:rsidRPr="001D17B6" w:rsidRDefault="00090BC7" w:rsidP="004D5BAB">
                        <w:pPr>
                          <w:tabs>
                            <w:tab w:val="left" w:pos="1300"/>
                          </w:tabs>
                          <w:spacing w:before="196" w:line="240" w:lineRule="exact"/>
                          <w:ind w:left="720" w:right="150"/>
                          <w:rPr>
                            <w:sz w:val="20"/>
                          </w:rPr>
                        </w:pPr>
                      </w:p>
                      <w:p w14:paraId="2FA249C7" w14:textId="63895600" w:rsidR="00090BC7" w:rsidRPr="001D17B6" w:rsidRDefault="00090BC7">
                        <w:pPr>
                          <w:numPr>
                            <w:ilvl w:val="1"/>
                            <w:numId w:val="52"/>
                          </w:numPr>
                          <w:tabs>
                            <w:tab w:val="left" w:pos="1300"/>
                          </w:tabs>
                          <w:spacing w:before="196" w:line="240" w:lineRule="exact"/>
                          <w:ind w:right="150"/>
                          <w:rPr>
                            <w:sz w:val="20"/>
                          </w:rPr>
                        </w:pPr>
                        <w:r w:rsidRPr="001D17B6">
                          <w:rPr>
                            <w:sz w:val="20"/>
                          </w:rPr>
                          <w:t xml:space="preserve">a composite eCQM </w:t>
                        </w:r>
                        <w:r w:rsidRPr="001D17B6">
                          <w:rPr>
                            <w:b/>
                            <w:sz w:val="20"/>
                          </w:rPr>
                          <w:t>SHALL</w:t>
                        </w:r>
                        <w:r w:rsidRPr="001D17B6">
                          <w:rPr>
                            <w:sz w:val="20"/>
                          </w:rPr>
                          <w:t xml:space="preserve"> have at least two </w:t>
                        </w:r>
                        <w:proofErr w:type="spellStart"/>
                        <w:r w:rsidRPr="001D17B6">
                          <w:rPr>
                            <w:rFonts w:ascii="Courier New"/>
                            <w:sz w:val="20"/>
                          </w:rPr>
                          <w:t>componentQualityMeasureDocument</w:t>
                        </w:r>
                        <w:proofErr w:type="spellEnd"/>
                        <w:r w:rsidRPr="001D17B6">
                          <w:rPr>
                            <w:sz w:val="20"/>
                          </w:rPr>
                          <w:t xml:space="preserve"> elements</w:t>
                        </w:r>
                      </w:p>
                      <w:p w14:paraId="7FF51CC0" w14:textId="77777777" w:rsidR="00090BC7" w:rsidRPr="00E56432" w:rsidRDefault="00090BC7" w:rsidP="001D17B6">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795CF133" w14:textId="77777777" w:rsidR="00090BC7" w:rsidRDefault="00090BC7" w:rsidP="001D17B6">
                        <w:pPr>
                          <w:numPr>
                            <w:ilvl w:val="1"/>
                            <w:numId w:val="52"/>
                          </w:numPr>
                          <w:tabs>
                            <w:tab w:val="left" w:pos="1300"/>
                          </w:tabs>
                          <w:spacing w:before="196" w:line="240" w:lineRule="exact"/>
                          <w:ind w:right="150"/>
                          <w:rPr>
                            <w:sz w:val="20"/>
                          </w:rPr>
                        </w:pPr>
                        <w:r>
                          <w:rPr>
                            <w:sz w:val="20"/>
                          </w:rPr>
                          <w:t xml:space="preserve">the </w:t>
                        </w:r>
                        <w:r w:rsidRPr="00E56432">
                          <w:rPr>
                            <w:rFonts w:ascii="Courier New"/>
                            <w:sz w:val="20"/>
                          </w:rPr>
                          <w:t>id</w:t>
                        </w:r>
                        <w:r>
                          <w:rPr>
                            <w:sz w:val="20"/>
                          </w:rPr>
                          <w:t xml:space="preserve"> element of the </w:t>
                        </w:r>
                        <w:proofErr w:type="spellStart"/>
                        <w:r w:rsidRPr="00E56432">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D9E30AD"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SHALL</w:t>
                        </w:r>
                        <w:r>
                          <w:rPr>
                            <w:sz w:val="20"/>
                          </w:rPr>
                          <w:t xml:space="preserve"> have a </w:t>
                        </w:r>
                        <w:r w:rsidRPr="00E56432">
                          <w:rPr>
                            <w:rFonts w:ascii="Courier New"/>
                            <w:sz w:val="20"/>
                          </w:rPr>
                          <w:t>root</w:t>
                        </w:r>
                        <w:r>
                          <w:rPr>
                            <w:sz w:val="20"/>
                          </w:rPr>
                          <w:t xml:space="preserve"> attribute that specifies the </w:t>
                        </w:r>
                        <w:r w:rsidRPr="00E56432">
                          <w:rPr>
                            <w:rFonts w:ascii="Courier New"/>
                            <w:sz w:val="20"/>
                          </w:rPr>
                          <w:t>id</w:t>
                        </w:r>
                        <w:r>
                          <w:rPr>
                            <w:sz w:val="20"/>
                          </w:rPr>
                          <w:t xml:space="preserve"> of the component eCQM</w:t>
                        </w:r>
                      </w:p>
                      <w:p w14:paraId="38BE667E" w14:textId="77777777" w:rsidR="00090BC7" w:rsidRDefault="00090BC7" w:rsidP="001D17B6">
                        <w:pPr>
                          <w:numPr>
                            <w:ilvl w:val="2"/>
                            <w:numId w:val="52"/>
                          </w:numPr>
                          <w:tabs>
                            <w:tab w:val="left" w:pos="1300"/>
                          </w:tabs>
                          <w:spacing w:before="196" w:line="240" w:lineRule="exact"/>
                          <w:ind w:right="150"/>
                          <w:rPr>
                            <w:sz w:val="20"/>
                          </w:rPr>
                        </w:pPr>
                        <w:r w:rsidRPr="00E56432">
                          <w:rPr>
                            <w:b/>
                            <w:sz w:val="20"/>
                          </w:rPr>
                          <w:t>SHOULD</w:t>
                        </w:r>
                        <w:r>
                          <w:rPr>
                            <w:sz w:val="20"/>
                          </w:rPr>
                          <w:t xml:space="preserve"> have an </w:t>
                        </w:r>
                        <w:proofErr w:type="spellStart"/>
                        <w:r w:rsidRPr="00E56432">
                          <w:rPr>
                            <w:rFonts w:ascii="Courier New"/>
                            <w:sz w:val="20"/>
                          </w:rPr>
                          <w:t>identifierName</w:t>
                        </w:r>
                        <w:proofErr w:type="spellEnd"/>
                        <w:r>
                          <w:rPr>
                            <w:sz w:val="20"/>
                          </w:rPr>
                          <w:t xml:space="preserve"> attribute that specifies the </w:t>
                        </w:r>
                        <w:r w:rsidRPr="00E56432">
                          <w:rPr>
                            <w:rFonts w:ascii="Courier New"/>
                            <w:sz w:val="20"/>
                          </w:rPr>
                          <w:t>title</w:t>
                        </w:r>
                        <w:r>
                          <w:rPr>
                            <w:sz w:val="20"/>
                          </w:rPr>
                          <w:t xml:space="preserve"> of the component eCQM</w:t>
                        </w:r>
                      </w:p>
                      <w:p w14:paraId="37599625" w14:textId="77777777" w:rsidR="00090BC7" w:rsidRDefault="00090BC7" w:rsidP="00364219">
                        <w:pPr>
                          <w:ind w:left="273"/>
                          <w:rPr>
                            <w:b/>
                            <w:sz w:val="20"/>
                          </w:rPr>
                        </w:pPr>
                      </w:p>
                    </w:txbxContent>
                  </v:textbox>
                </v:shape>
                <w10:wrap type="topAndBottom" anchorx="page"/>
              </v:group>
            </w:pict>
          </mc:Fallback>
        </mc:AlternateContent>
      </w:r>
      <w:r w:rsidR="009923CB">
        <w:t>Measure Types</w:t>
      </w:r>
      <w:bookmarkEnd w:id="150"/>
    </w:p>
    <w:p w14:paraId="164A1D4C" w14:textId="1BCEC5EB" w:rsidR="00364219" w:rsidRDefault="00364219" w:rsidP="004D5BAB">
      <w:pPr>
        <w:pStyle w:val="BodyText"/>
        <w:spacing w:before="10"/>
      </w:pPr>
    </w:p>
    <w:p w14:paraId="5E76166E" w14:textId="2E3DDCBD" w:rsidR="009923CB" w:rsidRDefault="00CD6C8B" w:rsidP="009923CB">
      <w:pPr>
        <w:pStyle w:val="BodyText"/>
        <w:spacing w:line="256" w:lineRule="auto"/>
        <w:ind w:left="660" w:right="919"/>
        <w:jc w:val="both"/>
      </w:pPr>
      <w:r>
        <w:t>For composite measures, the composite score calculation method effectively determines the measure type. The component measures in a composite can also be proportion, ratio, or continuous variable measures. However, a</w:t>
      </w:r>
      <w:r w:rsidR="009923CB">
        <w:t>ll the component measures of a composite must be of the same type.</w:t>
      </w:r>
    </w:p>
    <w:p w14:paraId="0AE26104" w14:textId="29B08CC7" w:rsidR="00CD6C8B" w:rsidRDefault="00CD6C8B" w:rsidP="009923CB">
      <w:pPr>
        <w:pStyle w:val="BodyText"/>
        <w:spacing w:line="256" w:lineRule="auto"/>
        <w:ind w:left="660" w:right="919"/>
        <w:jc w:val="both"/>
      </w:pPr>
    </w:p>
    <w:p w14:paraId="75157C37" w14:textId="583ED1D6" w:rsidR="00CD6C8B" w:rsidRDefault="00CD6C8B" w:rsidP="009923CB">
      <w:pPr>
        <w:pStyle w:val="BodyText"/>
        <w:spacing w:line="256" w:lineRule="auto"/>
        <w:ind w:left="660" w:right="919"/>
        <w:jc w:val="both"/>
      </w:pPr>
      <w:r>
        <w:t xml:space="preserve">The following table </w:t>
      </w:r>
      <w:r w:rsidR="001D17B6">
        <w:t xml:space="preserve">summarizes the </w:t>
      </w:r>
      <w:r>
        <w:t>allowable measure types for each of the composite scoring methods:</w:t>
      </w:r>
    </w:p>
    <w:p w14:paraId="64D42246" w14:textId="3933D29D" w:rsidR="00CD6C8B" w:rsidRDefault="00CD6C8B" w:rsidP="009923CB">
      <w:pPr>
        <w:pStyle w:val="BodyText"/>
        <w:spacing w:line="256" w:lineRule="auto"/>
        <w:ind w:left="660" w:right="919"/>
        <w:jc w:val="both"/>
      </w:pPr>
    </w:p>
    <w:tbl>
      <w:tblPr>
        <w:tblStyle w:val="TableGrid"/>
        <w:tblW w:w="0" w:type="auto"/>
        <w:jc w:val="center"/>
        <w:tblLayout w:type="fixed"/>
        <w:tblCellMar>
          <w:left w:w="115" w:type="dxa"/>
          <w:right w:w="115" w:type="dxa"/>
        </w:tblCellMar>
        <w:tblLook w:val="04A0" w:firstRow="1" w:lastRow="0" w:firstColumn="1" w:lastColumn="0" w:noHBand="0" w:noVBand="1"/>
      </w:tblPr>
      <w:tblGrid>
        <w:gridCol w:w="3052"/>
        <w:gridCol w:w="3127"/>
        <w:gridCol w:w="3397"/>
      </w:tblGrid>
      <w:tr w:rsidR="00CD6C8B" w14:paraId="0B900D4B" w14:textId="77777777" w:rsidTr="00792F84">
        <w:trPr>
          <w:jc w:val="center"/>
        </w:trPr>
        <w:tc>
          <w:tcPr>
            <w:tcW w:w="3052" w:type="dxa"/>
            <w:shd w:val="clear" w:color="auto" w:fill="D9D9D9" w:themeFill="background1" w:themeFillShade="D9"/>
          </w:tcPr>
          <w:p w14:paraId="5005C4F0" w14:textId="197A00F6"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Scoring Method</w:t>
            </w:r>
          </w:p>
        </w:tc>
        <w:tc>
          <w:tcPr>
            <w:tcW w:w="3127" w:type="dxa"/>
            <w:shd w:val="clear" w:color="auto" w:fill="D9D9D9" w:themeFill="background1" w:themeFillShade="D9"/>
          </w:tcPr>
          <w:p w14:paraId="086101A9" w14:textId="3F0E5831"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Composite Measure Type</w:t>
            </w:r>
          </w:p>
        </w:tc>
        <w:tc>
          <w:tcPr>
            <w:tcW w:w="3397" w:type="dxa"/>
            <w:shd w:val="clear" w:color="auto" w:fill="D9D9D9" w:themeFill="background1" w:themeFillShade="D9"/>
          </w:tcPr>
          <w:p w14:paraId="0C89550A" w14:textId="20F4BFD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Component Measure Types</w:t>
            </w:r>
          </w:p>
        </w:tc>
      </w:tr>
      <w:tr w:rsidR="00CD6C8B" w14:paraId="5F5F6EFA" w14:textId="77777777" w:rsidTr="00792F84">
        <w:trPr>
          <w:jc w:val="center"/>
        </w:trPr>
        <w:tc>
          <w:tcPr>
            <w:tcW w:w="3052" w:type="dxa"/>
          </w:tcPr>
          <w:p w14:paraId="305AB39D" w14:textId="6FEFA01A"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Opportunity</w:t>
            </w:r>
          </w:p>
        </w:tc>
        <w:tc>
          <w:tcPr>
            <w:tcW w:w="3127" w:type="dxa"/>
          </w:tcPr>
          <w:p w14:paraId="22A95ECF" w14:textId="3759788F"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56A6FDB2" w14:textId="12E36BD7"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7D5B1A2B" w14:textId="77777777" w:rsidTr="00792F84">
        <w:trPr>
          <w:jc w:val="center"/>
        </w:trPr>
        <w:tc>
          <w:tcPr>
            <w:tcW w:w="3052" w:type="dxa"/>
          </w:tcPr>
          <w:p w14:paraId="6B315A70" w14:textId="22BEF2E3"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All-or-nothing</w:t>
            </w:r>
          </w:p>
        </w:tc>
        <w:tc>
          <w:tcPr>
            <w:tcW w:w="3127" w:type="dxa"/>
          </w:tcPr>
          <w:p w14:paraId="5F6770EC" w14:textId="2FD1A54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c>
          <w:tcPr>
            <w:tcW w:w="3397" w:type="dxa"/>
          </w:tcPr>
          <w:p w14:paraId="1E63FFDA" w14:textId="21528988"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w:t>
            </w:r>
          </w:p>
        </w:tc>
      </w:tr>
      <w:tr w:rsidR="00CD6C8B" w14:paraId="268663AC" w14:textId="77777777" w:rsidTr="00792F84">
        <w:trPr>
          <w:jc w:val="center"/>
        </w:trPr>
        <w:tc>
          <w:tcPr>
            <w:tcW w:w="3052" w:type="dxa"/>
          </w:tcPr>
          <w:p w14:paraId="2B07EADE" w14:textId="7296B982"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Patient-level Linear</w:t>
            </w:r>
          </w:p>
        </w:tc>
        <w:tc>
          <w:tcPr>
            <w:tcW w:w="3127" w:type="dxa"/>
          </w:tcPr>
          <w:p w14:paraId="69CA1B3E" w14:textId="602A03F0"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Continuous Variable</w:t>
            </w:r>
          </w:p>
        </w:tc>
        <w:tc>
          <w:tcPr>
            <w:tcW w:w="3397" w:type="dxa"/>
          </w:tcPr>
          <w:p w14:paraId="0983F623" w14:textId="40942EDB" w:rsidR="00CD6C8B" w:rsidRPr="00792F84" w:rsidRDefault="00CD6C8B" w:rsidP="00792F84">
            <w:pPr>
              <w:pStyle w:val="BodyText"/>
              <w:spacing w:line="256" w:lineRule="auto"/>
              <w:ind w:right="919"/>
              <w:rPr>
                <w:rFonts w:ascii="Arial" w:hAnsi="Arial" w:cs="Arial"/>
                <w:sz w:val="18"/>
                <w:szCs w:val="18"/>
              </w:rPr>
            </w:pPr>
            <w:r w:rsidRPr="00792F84">
              <w:rPr>
                <w:rFonts w:ascii="Arial" w:hAnsi="Arial" w:cs="Arial"/>
                <w:sz w:val="18"/>
                <w:szCs w:val="18"/>
              </w:rPr>
              <w:t>Proportion/Ratio/Continuous Variable</w:t>
            </w:r>
          </w:p>
        </w:tc>
      </w:tr>
    </w:tbl>
    <w:p w14:paraId="14239C31" w14:textId="77777777" w:rsidR="00CD6C8B" w:rsidRDefault="00CD6C8B" w:rsidP="009923CB">
      <w:pPr>
        <w:pStyle w:val="BodyText"/>
        <w:spacing w:line="256" w:lineRule="auto"/>
        <w:ind w:left="660" w:right="919"/>
        <w:jc w:val="both"/>
      </w:pPr>
    </w:p>
    <w:p w14:paraId="598AF89D" w14:textId="6F080FCD" w:rsidR="001D17B6" w:rsidRDefault="005C6798" w:rsidP="001D17B6">
      <w:pPr>
        <w:pStyle w:val="BodyText"/>
        <w:spacing w:line="256" w:lineRule="auto"/>
        <w:ind w:left="660" w:right="919"/>
        <w:jc w:val="both"/>
      </w:pPr>
      <w:r>
        <w:t xml:space="preserve">Note that these requirements are about ensuring that the population criteria expressions among the components use similar sets of population criteria. This means that all the components of a given composite measure don’t necessarily have to use the same scoring type, just that they </w:t>
      </w:r>
      <w:proofErr w:type="gramStart"/>
      <w:r>
        <w:t>have to</w:t>
      </w:r>
      <w:proofErr w:type="gramEnd"/>
      <w:r>
        <w:t xml:space="preserve"> have similar population criteria. For example, a Proportion composite may use a Proportion component and a Ratio component. </w:t>
      </w:r>
    </w:p>
    <w:p w14:paraId="44CA8092" w14:textId="27B3357C" w:rsidR="009923CB" w:rsidRDefault="009923CB" w:rsidP="009923CB">
      <w:pPr>
        <w:pStyle w:val="BodyText"/>
        <w:spacing w:line="256" w:lineRule="auto"/>
        <w:ind w:left="660" w:right="919"/>
        <w:jc w:val="both"/>
      </w:pPr>
    </w:p>
    <w:p w14:paraId="2CCCA847" w14:textId="76E64E37" w:rsidR="009923CB" w:rsidRDefault="009923CB" w:rsidP="004D5BAB">
      <w:pPr>
        <w:pStyle w:val="Heading2"/>
        <w:numPr>
          <w:ilvl w:val="2"/>
          <w:numId w:val="90"/>
        </w:numPr>
        <w:tabs>
          <w:tab w:val="left" w:pos="1198"/>
        </w:tabs>
        <w:spacing w:before="53"/>
      </w:pPr>
      <w:bookmarkStart w:id="151" w:name="_Toc519432955"/>
      <w:r>
        <w:t>Measure Basis</w:t>
      </w:r>
      <w:bookmarkEnd w:id="151"/>
    </w:p>
    <w:p w14:paraId="4260839C" w14:textId="1ED99BC6" w:rsidR="009923CB" w:rsidRDefault="00120443" w:rsidP="009923CB">
      <w:pPr>
        <w:pStyle w:val="BodyText"/>
        <w:spacing w:before="9"/>
        <w:rPr>
          <w:b/>
          <w:sz w:val="24"/>
        </w:rPr>
      </w:pPr>
      <w:r>
        <w:rPr>
          <w:noProof/>
        </w:rPr>
        <mc:AlternateContent>
          <mc:Choice Requires="wpg">
            <w:drawing>
              <wp:anchor distT="0" distB="0" distL="0" distR="0" simplePos="0" relativeHeight="251626496" behindDoc="0" locked="0" layoutInCell="1" allowOverlap="1" wp14:anchorId="495A5212" wp14:editId="0AE70BDE">
                <wp:simplePos x="0" y="0"/>
                <wp:positionH relativeFrom="page">
                  <wp:posOffset>914400</wp:posOffset>
                </wp:positionH>
                <wp:positionV relativeFrom="paragraph">
                  <wp:posOffset>335280</wp:posOffset>
                </wp:positionV>
                <wp:extent cx="5944235" cy="781050"/>
                <wp:effectExtent l="0" t="0" r="18415" b="19050"/>
                <wp:wrapTopAndBottom/>
                <wp:docPr id="34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781050"/>
                          <a:chOff x="1440" y="245"/>
                          <a:chExt cx="9361" cy="1643"/>
                        </a:xfrm>
                      </wpg:grpSpPr>
                      <wps:wsp>
                        <wps:cNvPr id="347"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56"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57"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A5212" id="_x0000_s1120" style="position:absolute;margin-left:1in;margin-top:26.4pt;width:468.05pt;height:61.5pt;z-index:25162649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">
                <v:shape id="Freeform 22" o:spid="_x0000_s1121"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2"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3"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73A9FC47" w14:textId="77777777" w:rsidR="00090BC7" w:rsidRDefault="00090BC7" w:rsidP="00BE2ED8">
                        <w:pPr>
                          <w:spacing w:before="3"/>
                          <w:rPr>
                            <w:b/>
                            <w:sz w:val="20"/>
                          </w:rPr>
                        </w:pPr>
                      </w:p>
                      <w:p w14:paraId="5B402820" w14:textId="6EC5FD26" w:rsidR="00090BC7" w:rsidRDefault="00090BC7" w:rsidP="00BE2ED8">
                        <w:pPr>
                          <w:ind w:left="273"/>
                          <w:rPr>
                            <w:b/>
                            <w:sz w:val="20"/>
                          </w:rPr>
                        </w:pPr>
                        <w:r>
                          <w:rPr>
                            <w:b/>
                            <w:sz w:val="20"/>
                          </w:rPr>
                          <w:t>Conformance Requirement 23 (Composite Measure Basis):</w:t>
                        </w:r>
                      </w:p>
                      <w:p w14:paraId="44D715C2" w14:textId="0A6A823B" w:rsidR="00090BC7" w:rsidRDefault="00090BC7" w:rsidP="00BE2ED8">
                        <w:pPr>
                          <w:ind w:left="273"/>
                          <w:rPr>
                            <w:b/>
                            <w:sz w:val="20"/>
                          </w:rPr>
                        </w:pPr>
                      </w:p>
                      <w:p w14:paraId="718C16A7" w14:textId="2850DF37" w:rsidR="00090BC7" w:rsidRPr="00E56432" w:rsidRDefault="00090BC7" w:rsidP="00120443">
                        <w:pPr>
                          <w:numPr>
                            <w:ilvl w:val="0"/>
                            <w:numId w:val="56"/>
                          </w:numPr>
                          <w:tabs>
                            <w:tab w:val="left" w:pos="820"/>
                          </w:tabs>
                          <w:spacing w:before="5" w:line="247" w:lineRule="exact"/>
                          <w:ind w:left="810" w:hanging="180"/>
                          <w:rPr>
                            <w:sz w:val="20"/>
                          </w:rPr>
                        </w:pPr>
                        <w:r>
                          <w:rPr>
                            <w:sz w:val="20"/>
                          </w:rPr>
                          <w:t xml:space="preserve">All component measures used within a composite measure </w:t>
                        </w:r>
                        <w:r>
                          <w:rPr>
                            <w:b/>
                            <w:sz w:val="20"/>
                          </w:rPr>
                          <w:t xml:space="preserve">SHALL </w:t>
                        </w:r>
                        <w:r>
                          <w:rPr>
                            <w:sz w:val="20"/>
                          </w:rPr>
                          <w:t xml:space="preserve">use the same measure basis </w:t>
                        </w:r>
                      </w:p>
                      <w:p w14:paraId="3312C13D" w14:textId="77777777" w:rsidR="00090BC7" w:rsidRDefault="00090BC7">
                        <w:pPr>
                          <w:ind w:left="273"/>
                          <w:rPr>
                            <w:b/>
                            <w:sz w:val="20"/>
                          </w:rPr>
                        </w:pPr>
                      </w:p>
                    </w:txbxContent>
                  </v:textbox>
                </v:shape>
                <w10:wrap type="topAndBottom" anchorx="page"/>
              </v:group>
            </w:pict>
          </mc:Fallback>
        </mc:AlternateContent>
      </w:r>
    </w:p>
    <w:p w14:paraId="6E0ED04F" w14:textId="5954A20C" w:rsidR="00BE2ED8" w:rsidRDefault="00BE2ED8" w:rsidP="00BE2ED8">
      <w:pPr>
        <w:pStyle w:val="BodyText"/>
        <w:spacing w:before="10"/>
      </w:pPr>
    </w:p>
    <w:p w14:paraId="0BA5CD05" w14:textId="0FBA305D" w:rsidR="009923CB" w:rsidRDefault="009923CB" w:rsidP="009923CB">
      <w:pPr>
        <w:pStyle w:val="BodyText"/>
        <w:spacing w:line="256" w:lineRule="auto"/>
        <w:ind w:left="660" w:right="919"/>
        <w:jc w:val="both"/>
      </w:pPr>
      <w:r>
        <w:t>As with single measures, composite measures may be patient-based, or use some other element as the measure basis such as encounters or procedures. However, each component measure of a composite must use the same basis. For example, a composite measure may not include both patient-based and episode-of-care measures as component measures.</w:t>
      </w:r>
    </w:p>
    <w:p w14:paraId="710A5FEE" w14:textId="0ACDDDBA" w:rsidR="00023907" w:rsidRDefault="00B95324" w:rsidP="004D5BAB">
      <w:pPr>
        <w:pStyle w:val="Heading2"/>
        <w:numPr>
          <w:ilvl w:val="2"/>
          <w:numId w:val="90"/>
        </w:numPr>
        <w:tabs>
          <w:tab w:val="left" w:pos="1198"/>
        </w:tabs>
        <w:spacing w:before="53"/>
      </w:pPr>
      <w:bookmarkStart w:id="152" w:name="_Toc519260440"/>
      <w:bookmarkStart w:id="153" w:name="_Toc519260621"/>
      <w:bookmarkStart w:id="154" w:name="_Toc519432873"/>
      <w:bookmarkStart w:id="155" w:name="_Toc519432956"/>
      <w:bookmarkStart w:id="156" w:name="_Toc519260441"/>
      <w:bookmarkStart w:id="157" w:name="_Toc519260622"/>
      <w:bookmarkStart w:id="158" w:name="_Toc519432874"/>
      <w:bookmarkStart w:id="159" w:name="_Toc519432957"/>
      <w:bookmarkStart w:id="160" w:name="_Toc519260442"/>
      <w:bookmarkStart w:id="161" w:name="_Toc519260623"/>
      <w:bookmarkStart w:id="162" w:name="_Toc519432875"/>
      <w:bookmarkStart w:id="163" w:name="_Toc519432958"/>
      <w:bookmarkStart w:id="164" w:name="_Toc519260443"/>
      <w:bookmarkStart w:id="165" w:name="_Toc519260624"/>
      <w:bookmarkStart w:id="166" w:name="_Toc519432876"/>
      <w:bookmarkStart w:id="167" w:name="_Toc519432959"/>
      <w:bookmarkStart w:id="168" w:name="_Toc519260444"/>
      <w:bookmarkStart w:id="169" w:name="_Toc519260625"/>
      <w:bookmarkStart w:id="170" w:name="_Toc519432877"/>
      <w:bookmarkStart w:id="171" w:name="_Toc519432960"/>
      <w:bookmarkStart w:id="172" w:name="_Toc519260445"/>
      <w:bookmarkStart w:id="173" w:name="_Toc519260626"/>
      <w:bookmarkStart w:id="174" w:name="_Toc519432878"/>
      <w:bookmarkStart w:id="175" w:name="_Toc519432961"/>
      <w:bookmarkStart w:id="176" w:name="_Toc519260446"/>
      <w:bookmarkStart w:id="177" w:name="_Toc519260627"/>
      <w:bookmarkStart w:id="178" w:name="_Toc519432879"/>
      <w:bookmarkStart w:id="179" w:name="_Toc519432962"/>
      <w:bookmarkStart w:id="180" w:name="_Toc519260447"/>
      <w:bookmarkStart w:id="181" w:name="_Toc519260628"/>
      <w:bookmarkStart w:id="182" w:name="_Toc519432880"/>
      <w:bookmarkStart w:id="183" w:name="_Toc519432963"/>
      <w:bookmarkStart w:id="184" w:name="_Toc519260448"/>
      <w:bookmarkStart w:id="185" w:name="_Toc519260629"/>
      <w:bookmarkStart w:id="186" w:name="_Toc519432881"/>
      <w:bookmarkStart w:id="187" w:name="_Toc519432964"/>
      <w:bookmarkStart w:id="188" w:name="_Toc519260449"/>
      <w:bookmarkStart w:id="189" w:name="_Toc519260630"/>
      <w:bookmarkStart w:id="190" w:name="_Toc519432882"/>
      <w:bookmarkStart w:id="191" w:name="_Toc519432965"/>
      <w:bookmarkStart w:id="192" w:name="_Toc519260450"/>
      <w:bookmarkStart w:id="193" w:name="_Toc519260631"/>
      <w:bookmarkStart w:id="194" w:name="_Toc519432883"/>
      <w:bookmarkStart w:id="195" w:name="_Toc519432966"/>
      <w:bookmarkStart w:id="196" w:name="_Toc519260451"/>
      <w:bookmarkStart w:id="197" w:name="_Toc519260632"/>
      <w:bookmarkStart w:id="198" w:name="_Toc519432884"/>
      <w:bookmarkStart w:id="199" w:name="_Toc519432967"/>
      <w:bookmarkStart w:id="200" w:name="_Toc519260452"/>
      <w:bookmarkStart w:id="201" w:name="_Toc519260633"/>
      <w:bookmarkStart w:id="202" w:name="_Toc519432885"/>
      <w:bookmarkStart w:id="203" w:name="_Toc519432968"/>
      <w:bookmarkStart w:id="204" w:name="_Toc519260453"/>
      <w:bookmarkStart w:id="205" w:name="_Toc519260634"/>
      <w:bookmarkStart w:id="206" w:name="_Toc519432886"/>
      <w:bookmarkStart w:id="207" w:name="_Toc519432969"/>
      <w:bookmarkStart w:id="208" w:name="_Toc519260454"/>
      <w:bookmarkStart w:id="209" w:name="_Toc519260635"/>
      <w:bookmarkStart w:id="210" w:name="_Toc519432887"/>
      <w:bookmarkStart w:id="211" w:name="_Toc519432970"/>
      <w:bookmarkStart w:id="212" w:name="_Toc519260455"/>
      <w:bookmarkStart w:id="213" w:name="_Toc519260636"/>
      <w:bookmarkStart w:id="214" w:name="_Toc519432888"/>
      <w:bookmarkStart w:id="215" w:name="_Toc519432971"/>
      <w:bookmarkStart w:id="216" w:name="_Toc519260456"/>
      <w:bookmarkStart w:id="217" w:name="_Toc519260637"/>
      <w:bookmarkStart w:id="218" w:name="_Toc519432889"/>
      <w:bookmarkStart w:id="219" w:name="_Toc519432972"/>
      <w:bookmarkStart w:id="220" w:name="_Toc519260457"/>
      <w:bookmarkStart w:id="221" w:name="_Toc519260638"/>
      <w:bookmarkStart w:id="222" w:name="_Toc519432890"/>
      <w:bookmarkStart w:id="223" w:name="_Toc519432973"/>
      <w:bookmarkStart w:id="224" w:name="_Toc519260458"/>
      <w:bookmarkStart w:id="225" w:name="_Toc519260639"/>
      <w:bookmarkStart w:id="226" w:name="_Toc519432891"/>
      <w:bookmarkStart w:id="227" w:name="_Toc519432974"/>
      <w:bookmarkStart w:id="228" w:name="_Toc519260459"/>
      <w:bookmarkStart w:id="229" w:name="_Toc519260640"/>
      <w:bookmarkStart w:id="230" w:name="_Toc519432892"/>
      <w:bookmarkStart w:id="231" w:name="_Toc519432975"/>
      <w:bookmarkStart w:id="232" w:name="_Toc519260460"/>
      <w:bookmarkStart w:id="233" w:name="_Toc519260641"/>
      <w:bookmarkStart w:id="234" w:name="_Toc519432893"/>
      <w:bookmarkStart w:id="235" w:name="_Toc519432976"/>
      <w:bookmarkStart w:id="236" w:name="_Toc519260461"/>
      <w:bookmarkStart w:id="237" w:name="_Toc519260642"/>
      <w:bookmarkStart w:id="238" w:name="_Toc519432894"/>
      <w:bookmarkStart w:id="239" w:name="_Toc519432977"/>
      <w:bookmarkStart w:id="240" w:name="_Toc519260462"/>
      <w:bookmarkStart w:id="241" w:name="_Toc519260643"/>
      <w:bookmarkStart w:id="242" w:name="_Toc519432895"/>
      <w:bookmarkStart w:id="243" w:name="_Toc519432978"/>
      <w:bookmarkStart w:id="244" w:name="_Toc519260463"/>
      <w:bookmarkStart w:id="245" w:name="_Toc519260644"/>
      <w:bookmarkStart w:id="246" w:name="_Toc519432896"/>
      <w:bookmarkStart w:id="247" w:name="_Toc519432979"/>
      <w:bookmarkStart w:id="248" w:name="_Toc519260464"/>
      <w:bookmarkStart w:id="249" w:name="_Toc519260645"/>
      <w:bookmarkStart w:id="250" w:name="_Toc519432897"/>
      <w:bookmarkStart w:id="251" w:name="_Toc519432980"/>
      <w:bookmarkStart w:id="252" w:name="_Toc519260465"/>
      <w:bookmarkStart w:id="253" w:name="_Toc519260646"/>
      <w:bookmarkStart w:id="254" w:name="_Toc519432898"/>
      <w:bookmarkStart w:id="255" w:name="_Toc519432981"/>
      <w:bookmarkStart w:id="256" w:name="_Toc519260466"/>
      <w:bookmarkStart w:id="257" w:name="_Toc519260647"/>
      <w:bookmarkStart w:id="258" w:name="_Toc519432899"/>
      <w:bookmarkStart w:id="259" w:name="_Toc519432982"/>
      <w:bookmarkStart w:id="260" w:name="_Toc519260467"/>
      <w:bookmarkStart w:id="261" w:name="_Toc519260648"/>
      <w:bookmarkStart w:id="262" w:name="_Toc519432900"/>
      <w:bookmarkStart w:id="263" w:name="_Toc519432983"/>
      <w:bookmarkStart w:id="264" w:name="_Toc519432984"/>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noProof/>
        </w:rPr>
        <mc:AlternateContent>
          <mc:Choice Requires="wpg">
            <w:drawing>
              <wp:anchor distT="0" distB="0" distL="0" distR="0" simplePos="0" relativeHeight="251629568" behindDoc="0" locked="0" layoutInCell="1" allowOverlap="1" wp14:anchorId="7DF73ADB" wp14:editId="5CBF0C8D">
                <wp:simplePos x="0" y="0"/>
                <wp:positionH relativeFrom="page">
                  <wp:posOffset>914400</wp:posOffset>
                </wp:positionH>
                <wp:positionV relativeFrom="paragraph">
                  <wp:posOffset>361950</wp:posOffset>
                </wp:positionV>
                <wp:extent cx="5944235" cy="809625"/>
                <wp:effectExtent l="0" t="0" r="18415" b="9525"/>
                <wp:wrapTopAndBottom/>
                <wp:docPr id="35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09625"/>
                          <a:chOff x="1440" y="245"/>
                          <a:chExt cx="9361" cy="1643"/>
                        </a:xfrm>
                      </wpg:grpSpPr>
                      <wps:wsp>
                        <wps:cNvPr id="364"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5"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66"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proofErr w:type="spellStart"/>
                              <w:r>
                                <w:rPr>
                                  <w:sz w:val="20"/>
                                </w:rPr>
                                <w:t>Stratifiers</w:t>
                              </w:r>
                              <w:proofErr w:type="spellEnd"/>
                              <w:r>
                                <w:rPr>
                                  <w:sz w:val="20"/>
                                </w:rPr>
                                <w:t xml:space="preserve">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73ADB" id="_x0000_s1124" style="position:absolute;left:0;text-align:left;margin-left:1in;margin-top:28.5pt;width:468.05pt;height:63.75pt;z-index:25162956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">
                <v:shape id="Freeform 22" o:spid="_x0000_s1125"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26"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27"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58728239" w14:textId="77777777" w:rsidR="00090BC7" w:rsidRDefault="00090BC7" w:rsidP="00BE2ED8">
                        <w:pPr>
                          <w:spacing w:before="3"/>
                          <w:rPr>
                            <w:b/>
                            <w:sz w:val="20"/>
                          </w:rPr>
                        </w:pPr>
                      </w:p>
                      <w:p w14:paraId="3BFAACC8" w14:textId="1FD6A999" w:rsidR="00090BC7" w:rsidRDefault="00090BC7" w:rsidP="00BE2ED8">
                        <w:pPr>
                          <w:ind w:left="273"/>
                          <w:rPr>
                            <w:b/>
                            <w:sz w:val="20"/>
                          </w:rPr>
                        </w:pPr>
                        <w:r>
                          <w:rPr>
                            <w:b/>
                            <w:sz w:val="20"/>
                          </w:rPr>
                          <w:t>Conformance Requirement 24 (Composite Measure Stratification):</w:t>
                        </w:r>
                      </w:p>
                      <w:p w14:paraId="7389B1B5" w14:textId="047373A1" w:rsidR="00090BC7" w:rsidRDefault="00090BC7" w:rsidP="00BE2ED8">
                        <w:pPr>
                          <w:ind w:left="273"/>
                          <w:rPr>
                            <w:b/>
                            <w:sz w:val="20"/>
                          </w:rPr>
                        </w:pPr>
                      </w:p>
                      <w:p w14:paraId="762BCA81" w14:textId="70FE6320" w:rsidR="00090BC7" w:rsidRPr="00E56432" w:rsidRDefault="00090BC7" w:rsidP="00B95324">
                        <w:pPr>
                          <w:numPr>
                            <w:ilvl w:val="0"/>
                            <w:numId w:val="56"/>
                          </w:numPr>
                          <w:tabs>
                            <w:tab w:val="left" w:pos="820"/>
                          </w:tabs>
                          <w:spacing w:before="5" w:line="247" w:lineRule="exact"/>
                          <w:ind w:left="810" w:hanging="180"/>
                          <w:rPr>
                            <w:sz w:val="20"/>
                          </w:rPr>
                        </w:pPr>
                        <w:proofErr w:type="spellStart"/>
                        <w:r>
                          <w:rPr>
                            <w:sz w:val="20"/>
                          </w:rPr>
                          <w:t>Stratifiers</w:t>
                        </w:r>
                        <w:proofErr w:type="spellEnd"/>
                        <w:r>
                          <w:rPr>
                            <w:sz w:val="20"/>
                          </w:rPr>
                          <w:t xml:space="preserve"> of components in a composite measure </w:t>
                        </w:r>
                        <w:r w:rsidRPr="004D5BAB">
                          <w:rPr>
                            <w:b/>
                            <w:sz w:val="20"/>
                          </w:rPr>
                          <w:t>SHALL NOT</w:t>
                        </w:r>
                        <w:r>
                          <w:rPr>
                            <w:sz w:val="20"/>
                          </w:rPr>
                          <w:t xml:space="preserve"> be used to stratify the composite measure </w:t>
                        </w:r>
                      </w:p>
                      <w:p w14:paraId="5C27992A" w14:textId="77777777" w:rsidR="00090BC7" w:rsidRDefault="00090BC7" w:rsidP="00BE2ED8">
                        <w:pPr>
                          <w:ind w:left="273"/>
                          <w:rPr>
                            <w:b/>
                            <w:sz w:val="20"/>
                          </w:rPr>
                        </w:pPr>
                      </w:p>
                    </w:txbxContent>
                  </v:textbox>
                </v:shape>
                <w10:wrap type="topAndBottom" anchorx="page"/>
              </v:group>
            </w:pict>
          </mc:Fallback>
        </mc:AlternateContent>
      </w:r>
      <w:r w:rsidR="00023907">
        <w:t>Stratification</w:t>
      </w:r>
      <w:bookmarkEnd w:id="264"/>
    </w:p>
    <w:p w14:paraId="535EFC05" w14:textId="2EA4FEC0" w:rsidR="00BE2ED8" w:rsidRDefault="00BE2ED8" w:rsidP="00BE2ED8">
      <w:pPr>
        <w:pStyle w:val="BodyText"/>
        <w:spacing w:before="10"/>
      </w:pPr>
    </w:p>
    <w:p w14:paraId="0B6B0A14" w14:textId="1D413E91" w:rsidR="00371C5B" w:rsidRDefault="00D53961" w:rsidP="00371C5B">
      <w:pPr>
        <w:pStyle w:val="BodyText"/>
        <w:spacing w:line="256" w:lineRule="auto"/>
        <w:ind w:left="660" w:right="919"/>
        <w:jc w:val="both"/>
      </w:pPr>
      <w:r>
        <w:t xml:space="preserve">Because composite measure scoring for individual-based composites </w:t>
      </w:r>
      <w:r w:rsidR="00B95324">
        <w:t xml:space="preserve">effectively ignores component scores, </w:t>
      </w:r>
      <w:proofErr w:type="spellStart"/>
      <w:r w:rsidR="00B95324">
        <w:t>stratifiers</w:t>
      </w:r>
      <w:proofErr w:type="spellEnd"/>
      <w:r w:rsidR="00B95324">
        <w:t xml:space="preserve"> defined on component measures are not applicable to the composite measure score. As such, </w:t>
      </w:r>
      <w:proofErr w:type="spellStart"/>
      <w:r w:rsidR="00B95324">
        <w:t>stratifiers</w:t>
      </w:r>
      <w:proofErr w:type="spellEnd"/>
      <w:r w:rsidR="00B95324">
        <w:t xml:space="preserve"> are supported in composite measures, just as they are with non-composites, but </w:t>
      </w:r>
      <w:proofErr w:type="spellStart"/>
      <w:r w:rsidR="00B95324">
        <w:t>stratifiers</w:t>
      </w:r>
      <w:proofErr w:type="spellEnd"/>
      <w:r w:rsidR="00B95324">
        <w:t xml:space="preserve"> of the component measures are ignored.</w:t>
      </w:r>
    </w:p>
    <w:p w14:paraId="53E9E00D" w14:textId="77777777" w:rsidR="00271DD2" w:rsidRDefault="00271DD2" w:rsidP="00371C5B">
      <w:pPr>
        <w:pStyle w:val="BodyText"/>
        <w:spacing w:line="256" w:lineRule="auto"/>
        <w:ind w:left="660" w:right="919"/>
        <w:jc w:val="both"/>
      </w:pPr>
    </w:p>
    <w:p w14:paraId="7C99CDBF" w14:textId="5872C9F6" w:rsidR="00371C5B" w:rsidRDefault="008F1C22" w:rsidP="004D5BAB">
      <w:pPr>
        <w:pStyle w:val="Heading2"/>
        <w:numPr>
          <w:ilvl w:val="2"/>
          <w:numId w:val="90"/>
        </w:numPr>
        <w:tabs>
          <w:tab w:val="left" w:pos="1198"/>
        </w:tabs>
        <w:spacing w:before="53"/>
      </w:pPr>
      <w:bookmarkStart w:id="265" w:name="_Toc519432985"/>
      <w:r>
        <w:rPr>
          <w:noProof/>
        </w:rPr>
        <mc:AlternateContent>
          <mc:Choice Requires="wpg">
            <w:drawing>
              <wp:anchor distT="0" distB="0" distL="0" distR="0" simplePos="0" relativeHeight="251633664" behindDoc="0" locked="0" layoutInCell="1" allowOverlap="1" wp14:anchorId="385B1958" wp14:editId="28517350">
                <wp:simplePos x="0" y="0"/>
                <wp:positionH relativeFrom="page">
                  <wp:posOffset>914400</wp:posOffset>
                </wp:positionH>
                <wp:positionV relativeFrom="paragraph">
                  <wp:posOffset>357505</wp:posOffset>
                </wp:positionV>
                <wp:extent cx="5944235" cy="933450"/>
                <wp:effectExtent l="0" t="0" r="18415" b="19050"/>
                <wp:wrapTopAndBottom/>
                <wp:docPr id="367"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33450"/>
                          <a:chOff x="1440" y="245"/>
                          <a:chExt cx="9361" cy="1643"/>
                        </a:xfrm>
                      </wpg:grpSpPr>
                      <wps:wsp>
                        <wps:cNvPr id="368"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9"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70"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B1958" id="_x0000_s1128" style="position:absolute;left:0;text-align:left;margin-left:1in;margin-top:28.15pt;width:468.05pt;height:73.5pt;z-index:251633664;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">
                <v:shape id="Freeform 22" o:spid="_x0000_s1129"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0"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1"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1F2C6950" w14:textId="77777777" w:rsidR="00090BC7" w:rsidRDefault="00090BC7" w:rsidP="00E663F6">
                        <w:pPr>
                          <w:spacing w:before="3"/>
                          <w:rPr>
                            <w:b/>
                            <w:sz w:val="20"/>
                          </w:rPr>
                        </w:pPr>
                      </w:p>
                      <w:p w14:paraId="05D0DC36" w14:textId="51E8A29D" w:rsidR="00090BC7" w:rsidRDefault="00090BC7" w:rsidP="00E663F6">
                        <w:pPr>
                          <w:ind w:left="273"/>
                          <w:rPr>
                            <w:b/>
                            <w:sz w:val="20"/>
                          </w:rPr>
                        </w:pPr>
                        <w:r>
                          <w:rPr>
                            <w:b/>
                            <w:sz w:val="20"/>
                          </w:rPr>
                          <w:t>Conformance Requirement 25 (Composite Measure Populations):</w:t>
                        </w:r>
                      </w:p>
                      <w:p w14:paraId="243DAAF4" w14:textId="418A49C0" w:rsidR="00090BC7" w:rsidRDefault="00090BC7" w:rsidP="00E663F6">
                        <w:pPr>
                          <w:ind w:left="273"/>
                          <w:rPr>
                            <w:b/>
                            <w:sz w:val="20"/>
                          </w:rPr>
                        </w:pPr>
                      </w:p>
                      <w:p w14:paraId="28270B21" w14:textId="45CFC246"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Composite measure </w:t>
                        </w:r>
                        <w:r w:rsidRPr="00E56432">
                          <w:rPr>
                            <w:b/>
                            <w:sz w:val="20"/>
                          </w:rPr>
                          <w:t>SHALL</w:t>
                        </w:r>
                        <w:r>
                          <w:rPr>
                            <w:sz w:val="20"/>
                          </w:rPr>
                          <w:t xml:space="preserve"> contain only one population group</w:t>
                        </w:r>
                      </w:p>
                      <w:p w14:paraId="7CE2B372" w14:textId="4BFCCB61" w:rsidR="00090BC7" w:rsidRPr="00E56432" w:rsidRDefault="00090BC7" w:rsidP="008F1C22">
                        <w:pPr>
                          <w:numPr>
                            <w:ilvl w:val="0"/>
                            <w:numId w:val="56"/>
                          </w:numPr>
                          <w:tabs>
                            <w:tab w:val="left" w:pos="820"/>
                          </w:tabs>
                          <w:spacing w:before="5" w:line="247" w:lineRule="exact"/>
                          <w:ind w:left="810" w:hanging="180"/>
                          <w:rPr>
                            <w:sz w:val="20"/>
                          </w:rPr>
                        </w:pPr>
                        <w:r>
                          <w:rPr>
                            <w:sz w:val="20"/>
                          </w:rPr>
                          <w:t xml:space="preserve">Component measures included in composite measure </w:t>
                        </w:r>
                        <w:r w:rsidRPr="00E56432">
                          <w:rPr>
                            <w:b/>
                            <w:sz w:val="20"/>
                          </w:rPr>
                          <w:t>SHALL</w:t>
                        </w:r>
                        <w:r>
                          <w:rPr>
                            <w:sz w:val="20"/>
                          </w:rPr>
                          <w:t xml:space="preserve"> contain only one population group</w:t>
                        </w:r>
                      </w:p>
                      <w:p w14:paraId="713C0F62" w14:textId="77777777" w:rsidR="00090BC7" w:rsidRDefault="00090BC7" w:rsidP="00E663F6">
                        <w:pPr>
                          <w:ind w:left="273"/>
                          <w:rPr>
                            <w:b/>
                            <w:sz w:val="20"/>
                          </w:rPr>
                        </w:pPr>
                      </w:p>
                    </w:txbxContent>
                  </v:textbox>
                </v:shape>
                <w10:wrap type="topAndBottom" anchorx="page"/>
              </v:group>
            </w:pict>
          </mc:Fallback>
        </mc:AlternateContent>
      </w:r>
      <w:r w:rsidR="001258DF">
        <w:t>Multiple Population</w:t>
      </w:r>
      <w:r w:rsidR="00371C5B">
        <w:t>s</w:t>
      </w:r>
      <w:bookmarkEnd w:id="265"/>
    </w:p>
    <w:p w14:paraId="6EE3E87E" w14:textId="42DDF7A8" w:rsidR="00E663F6" w:rsidRDefault="00E663F6" w:rsidP="00E663F6">
      <w:pPr>
        <w:pStyle w:val="BodyText"/>
        <w:spacing w:before="10"/>
      </w:pPr>
    </w:p>
    <w:p w14:paraId="2A6531C5" w14:textId="354FB4C9" w:rsidR="00371C5B" w:rsidRDefault="009C5079" w:rsidP="00371C5B">
      <w:pPr>
        <w:pStyle w:val="BodyText"/>
        <w:spacing w:line="256" w:lineRule="auto"/>
        <w:ind w:left="660" w:right="919"/>
        <w:jc w:val="both"/>
      </w:pPr>
      <w:r>
        <w:t>To simplify expression and implementation of composite measures, a</w:t>
      </w:r>
      <w:r w:rsidRPr="009C5079">
        <w:t xml:space="preserve">ll component measures </w:t>
      </w:r>
      <w:r>
        <w:t xml:space="preserve">used within a composite </w:t>
      </w:r>
      <w:r w:rsidRPr="009C5079">
        <w:t xml:space="preserve">must have a single population group. </w:t>
      </w:r>
      <w:r>
        <w:t xml:space="preserve">In addition, the composite measure itself can only contain a single population group. </w:t>
      </w:r>
      <w:r w:rsidRPr="009C5079">
        <w:t>Note that for ratio measures with two initial populations, the initial population would have to be constructed using the appropriate initial population from the component measures.</w:t>
      </w:r>
    </w:p>
    <w:p w14:paraId="7CA68DD5" w14:textId="77777777" w:rsidR="00271DD2" w:rsidRDefault="00271DD2" w:rsidP="00371C5B">
      <w:pPr>
        <w:pStyle w:val="BodyText"/>
        <w:spacing w:line="256" w:lineRule="auto"/>
        <w:ind w:left="660" w:right="919"/>
        <w:jc w:val="both"/>
      </w:pPr>
    </w:p>
    <w:p w14:paraId="7279123A" w14:textId="6018FCEA" w:rsidR="001258DF" w:rsidRDefault="00B73634" w:rsidP="004D5BAB">
      <w:pPr>
        <w:pStyle w:val="Heading2"/>
        <w:numPr>
          <w:ilvl w:val="2"/>
          <w:numId w:val="90"/>
        </w:numPr>
        <w:tabs>
          <w:tab w:val="left" w:pos="1198"/>
        </w:tabs>
        <w:spacing w:before="53"/>
      </w:pPr>
      <w:bookmarkStart w:id="266" w:name="_Toc519432986"/>
      <w:r>
        <w:rPr>
          <w:noProof/>
        </w:rPr>
        <mc:AlternateContent>
          <mc:Choice Requires="wpg">
            <w:drawing>
              <wp:anchor distT="0" distB="0" distL="0" distR="0" simplePos="0" relativeHeight="251636736" behindDoc="0" locked="0" layoutInCell="1" allowOverlap="1" wp14:anchorId="734DDA5A" wp14:editId="57C181BA">
                <wp:simplePos x="0" y="0"/>
                <wp:positionH relativeFrom="page">
                  <wp:posOffset>914400</wp:posOffset>
                </wp:positionH>
                <wp:positionV relativeFrom="paragraph">
                  <wp:posOffset>357505</wp:posOffset>
                </wp:positionV>
                <wp:extent cx="5944235" cy="1219200"/>
                <wp:effectExtent l="0" t="0" r="18415" b="19050"/>
                <wp:wrapTopAndBottom/>
                <wp:docPr id="37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219200"/>
                          <a:chOff x="1440" y="245"/>
                          <a:chExt cx="9361" cy="1643"/>
                        </a:xfrm>
                      </wpg:grpSpPr>
                      <wps:wsp>
                        <wps:cNvPr id="372"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73"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74"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DA5A" id="_x0000_s1132" style="position:absolute;left:0;text-align:left;margin-left:1in;margin-top:28.15pt;width:468.05pt;height:96pt;z-index:251636736;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">
                <v:shape id="Freeform 22" o:spid="_x0000_s1133"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4"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5"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27AE3C6E" w14:textId="77777777" w:rsidR="00090BC7" w:rsidRDefault="00090BC7" w:rsidP="007C244F">
                        <w:pPr>
                          <w:spacing w:before="3"/>
                          <w:rPr>
                            <w:b/>
                            <w:sz w:val="20"/>
                          </w:rPr>
                        </w:pPr>
                      </w:p>
                      <w:p w14:paraId="62511B0E" w14:textId="4A429C6B" w:rsidR="00090BC7" w:rsidRDefault="00090BC7" w:rsidP="007C244F">
                        <w:pPr>
                          <w:ind w:left="273"/>
                          <w:rPr>
                            <w:b/>
                            <w:sz w:val="20"/>
                          </w:rPr>
                        </w:pPr>
                        <w:r>
                          <w:rPr>
                            <w:b/>
                            <w:sz w:val="20"/>
                          </w:rPr>
                          <w:t>Conformance Requirement 26 (Composite Measure Supplement Data Elements and Risk Adjustment):</w:t>
                        </w:r>
                      </w:p>
                      <w:p w14:paraId="43C5436D" w14:textId="01B88278" w:rsidR="00090BC7" w:rsidRDefault="00090BC7" w:rsidP="007C244F">
                        <w:pPr>
                          <w:ind w:left="273"/>
                          <w:rPr>
                            <w:b/>
                            <w:sz w:val="20"/>
                          </w:rPr>
                        </w:pPr>
                      </w:p>
                      <w:p w14:paraId="13F2DE9D" w14:textId="39132381" w:rsidR="00090BC7" w:rsidRDefault="00090BC7" w:rsidP="003973C7">
                        <w:pPr>
                          <w:numPr>
                            <w:ilvl w:val="0"/>
                            <w:numId w:val="56"/>
                          </w:numPr>
                          <w:tabs>
                            <w:tab w:val="left" w:pos="820"/>
                          </w:tabs>
                          <w:spacing w:before="5" w:line="247" w:lineRule="exact"/>
                          <w:ind w:left="810" w:hanging="180"/>
                          <w:rPr>
                            <w:sz w:val="20"/>
                          </w:rPr>
                        </w:pPr>
                        <w:r>
                          <w:rPr>
                            <w:sz w:val="20"/>
                          </w:rPr>
                          <w:t xml:space="preserve">Composite measures </w:t>
                        </w:r>
                        <w:r w:rsidRPr="00E56432">
                          <w:rPr>
                            <w:b/>
                            <w:sz w:val="20"/>
                          </w:rPr>
                          <w:t>SHALL</w:t>
                        </w:r>
                        <w:r>
                          <w:rPr>
                            <w:sz w:val="20"/>
                          </w:rPr>
                          <w:t xml:space="preserve"> include supplemental data elements and risk adjustment variables from all component measures, as well as those defined in the composite directly.</w:t>
                        </w:r>
                      </w:p>
                      <w:p w14:paraId="6685D8C5" w14:textId="1D3C8D45" w:rsidR="00090BC7" w:rsidRPr="00E56432" w:rsidRDefault="00090BC7" w:rsidP="003973C7">
                        <w:pPr>
                          <w:numPr>
                            <w:ilvl w:val="0"/>
                            <w:numId w:val="56"/>
                          </w:numPr>
                          <w:tabs>
                            <w:tab w:val="left" w:pos="820"/>
                          </w:tabs>
                          <w:spacing w:before="5" w:line="247" w:lineRule="exact"/>
                          <w:ind w:left="810" w:hanging="180"/>
                          <w:rPr>
                            <w:sz w:val="20"/>
                          </w:rPr>
                        </w:pPr>
                        <w:r>
                          <w:rPr>
                            <w:sz w:val="20"/>
                          </w:rPr>
                          <w:t xml:space="preserve">Supplemental data elements and risk adjustment variables that appear in the multiple components or a component and the composite by name </w:t>
                        </w:r>
                        <w:r w:rsidRPr="00E56432">
                          <w:rPr>
                            <w:b/>
                            <w:sz w:val="20"/>
                          </w:rPr>
                          <w:t>SHALL</w:t>
                        </w:r>
                        <w:r>
                          <w:rPr>
                            <w:sz w:val="20"/>
                          </w:rPr>
                          <w:t xml:space="preserve"> be of the same type</w:t>
                        </w:r>
                      </w:p>
                      <w:p w14:paraId="1E71EF37" w14:textId="77777777" w:rsidR="00090BC7" w:rsidRDefault="00090BC7" w:rsidP="004D5BAB">
                        <w:pPr>
                          <w:rPr>
                            <w:b/>
                            <w:sz w:val="20"/>
                          </w:rPr>
                        </w:pPr>
                      </w:p>
                    </w:txbxContent>
                  </v:textbox>
                </v:shape>
                <w10:wrap type="topAndBottom" anchorx="page"/>
              </v:group>
            </w:pict>
          </mc:Fallback>
        </mc:AlternateContent>
      </w:r>
      <w:r w:rsidR="001258DF">
        <w:t>Supplemental Data Elements and Risk Adjustment Variables</w:t>
      </w:r>
      <w:bookmarkEnd w:id="266"/>
    </w:p>
    <w:p w14:paraId="61AE35AB" w14:textId="5CF28D06" w:rsidR="007C244F" w:rsidRDefault="007C244F" w:rsidP="007C244F">
      <w:pPr>
        <w:pStyle w:val="BodyText"/>
        <w:spacing w:before="10"/>
      </w:pPr>
    </w:p>
    <w:p w14:paraId="6BC1F134" w14:textId="5FD54B3D" w:rsidR="00371C5B" w:rsidRDefault="003973C7" w:rsidP="00371C5B">
      <w:pPr>
        <w:pStyle w:val="BodyText"/>
        <w:spacing w:line="256" w:lineRule="auto"/>
        <w:ind w:left="660" w:right="919"/>
        <w:jc w:val="both"/>
      </w:pPr>
      <w:r w:rsidRPr="003973C7">
        <w:t>For individual-based composite scoring methods, additional data elements are collected from all component measures, but could also be defined at the composite level. The name of the supplemental data element or risk adjustment element is used to determine uniqueness across components and the composite. If a supplemental data element or risk adjustment element appears in more than one component, it must be of the same type.</w:t>
      </w:r>
    </w:p>
    <w:p w14:paraId="2CA48058" w14:textId="0433C4C8" w:rsidR="001468F0" w:rsidRDefault="001468F0">
      <w:r>
        <w:br w:type="page"/>
      </w:r>
    </w:p>
    <w:p w14:paraId="5110D318" w14:textId="77777777" w:rsidR="00271DD2" w:rsidRDefault="00271DD2" w:rsidP="00371C5B">
      <w:pPr>
        <w:pStyle w:val="BodyText"/>
        <w:spacing w:line="256" w:lineRule="auto"/>
        <w:ind w:left="660" w:right="919"/>
        <w:jc w:val="both"/>
      </w:pPr>
    </w:p>
    <w:p w14:paraId="28D2C753" w14:textId="0C1DDF40" w:rsidR="001F73B3" w:rsidRDefault="001F73B3" w:rsidP="004D5BAB">
      <w:pPr>
        <w:pStyle w:val="Heading2"/>
        <w:numPr>
          <w:ilvl w:val="2"/>
          <w:numId w:val="90"/>
        </w:numPr>
        <w:tabs>
          <w:tab w:val="left" w:pos="1198"/>
        </w:tabs>
        <w:spacing w:before="53"/>
      </w:pPr>
      <w:bookmarkStart w:id="267" w:name="_Toc519432987"/>
      <w:r>
        <w:t>Component Quality Measures</w:t>
      </w:r>
      <w:bookmarkEnd w:id="267"/>
    </w:p>
    <w:p w14:paraId="1E5B0C11" w14:textId="77777777" w:rsidR="00B00D24" w:rsidRDefault="00B00D24" w:rsidP="004D5BAB">
      <w:pPr>
        <w:pStyle w:val="BodyText"/>
        <w:spacing w:line="256" w:lineRule="auto"/>
        <w:ind w:right="919"/>
        <w:jc w:val="both"/>
      </w:pPr>
    </w:p>
    <w:p w14:paraId="3F1FD9EE" w14:textId="2ED2A5E1" w:rsidR="00D64303" w:rsidRDefault="00E96DAF" w:rsidP="00D64303">
      <w:pPr>
        <w:pStyle w:val="BodyText"/>
        <w:spacing w:before="10"/>
        <w:rPr>
          <w:b/>
          <w:sz w:val="17"/>
        </w:rPr>
      </w:pPr>
      <w:r>
        <w:rPr>
          <w:noProof/>
        </w:rPr>
        <mc:AlternateContent>
          <mc:Choice Requires="wpg">
            <w:drawing>
              <wp:anchor distT="0" distB="0" distL="0" distR="0" simplePos="0" relativeHeight="251660288" behindDoc="0" locked="0" layoutInCell="1" allowOverlap="1" wp14:anchorId="43F847EB" wp14:editId="359AA938">
                <wp:simplePos x="0" y="0"/>
                <wp:positionH relativeFrom="page">
                  <wp:posOffset>914400</wp:posOffset>
                </wp:positionH>
                <wp:positionV relativeFrom="paragraph">
                  <wp:posOffset>153035</wp:posOffset>
                </wp:positionV>
                <wp:extent cx="5944235" cy="4438650"/>
                <wp:effectExtent l="0" t="0" r="18415" b="0"/>
                <wp:wrapTopAndBottom/>
                <wp:docPr id="34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4438650"/>
                          <a:chOff x="1440" y="245"/>
                          <a:chExt cx="9361" cy="1643"/>
                        </a:xfrm>
                      </wpg:grpSpPr>
                      <wps:wsp>
                        <wps:cNvPr id="341" name="Freeform 22"/>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2" name="Freeform 21"/>
                        <wps:cNvSpPr>
                          <a:spLocks/>
                        </wps:cNvSpPr>
                        <wps:spPr bwMode="auto">
                          <a:xfrm>
                            <a:off x="1444" y="249"/>
                            <a:ext cx="9353" cy="1635"/>
                          </a:xfrm>
                          <a:custGeom>
                            <a:avLst/>
                            <a:gdLst>
                              <a:gd name="T0" fmla="+- 0 10716 1444"/>
                              <a:gd name="T1" fmla="*/ T0 w 9353"/>
                              <a:gd name="T2" fmla="+- 0 249 249"/>
                              <a:gd name="T3" fmla="*/ 249 h 1635"/>
                              <a:gd name="T4" fmla="+- 0 1524 1444"/>
                              <a:gd name="T5" fmla="*/ T4 w 9353"/>
                              <a:gd name="T6" fmla="+- 0 249 249"/>
                              <a:gd name="T7" fmla="*/ 249 h 1635"/>
                              <a:gd name="T8" fmla="+- 0 1493 1444"/>
                              <a:gd name="T9" fmla="*/ T8 w 9353"/>
                              <a:gd name="T10" fmla="+- 0 255 249"/>
                              <a:gd name="T11" fmla="*/ 255 h 1635"/>
                              <a:gd name="T12" fmla="+- 0 1467 1444"/>
                              <a:gd name="T13" fmla="*/ T12 w 9353"/>
                              <a:gd name="T14" fmla="+- 0 272 249"/>
                              <a:gd name="T15" fmla="*/ 272 h 1635"/>
                              <a:gd name="T16" fmla="+- 0 1450 1444"/>
                              <a:gd name="T17" fmla="*/ T16 w 9353"/>
                              <a:gd name="T18" fmla="+- 0 298 249"/>
                              <a:gd name="T19" fmla="*/ 298 h 1635"/>
                              <a:gd name="T20" fmla="+- 0 1444 1444"/>
                              <a:gd name="T21" fmla="*/ T20 w 9353"/>
                              <a:gd name="T22" fmla="+- 0 329 249"/>
                              <a:gd name="T23" fmla="*/ 329 h 1635"/>
                              <a:gd name="T24" fmla="+- 0 1444 1444"/>
                              <a:gd name="T25" fmla="*/ T24 w 9353"/>
                              <a:gd name="T26" fmla="+- 0 1804 249"/>
                              <a:gd name="T27" fmla="*/ 1804 h 1635"/>
                              <a:gd name="T28" fmla="+- 0 1450 1444"/>
                              <a:gd name="T29" fmla="*/ T28 w 9353"/>
                              <a:gd name="T30" fmla="+- 0 1835 249"/>
                              <a:gd name="T31" fmla="*/ 1835 h 1635"/>
                              <a:gd name="T32" fmla="+- 0 1467 1444"/>
                              <a:gd name="T33" fmla="*/ T32 w 9353"/>
                              <a:gd name="T34" fmla="+- 0 1861 249"/>
                              <a:gd name="T35" fmla="*/ 1861 h 1635"/>
                              <a:gd name="T36" fmla="+- 0 1493 1444"/>
                              <a:gd name="T37" fmla="*/ T36 w 9353"/>
                              <a:gd name="T38" fmla="+- 0 1878 249"/>
                              <a:gd name="T39" fmla="*/ 1878 h 1635"/>
                              <a:gd name="T40" fmla="+- 0 1524 1444"/>
                              <a:gd name="T41" fmla="*/ T40 w 9353"/>
                              <a:gd name="T42" fmla="+- 0 1884 249"/>
                              <a:gd name="T43" fmla="*/ 1884 h 1635"/>
                              <a:gd name="T44" fmla="+- 0 10716 1444"/>
                              <a:gd name="T45" fmla="*/ T44 w 9353"/>
                              <a:gd name="T46" fmla="+- 0 1884 249"/>
                              <a:gd name="T47" fmla="*/ 1884 h 1635"/>
                              <a:gd name="T48" fmla="+- 0 10747 1444"/>
                              <a:gd name="T49" fmla="*/ T48 w 9353"/>
                              <a:gd name="T50" fmla="+- 0 1878 249"/>
                              <a:gd name="T51" fmla="*/ 1878 h 1635"/>
                              <a:gd name="T52" fmla="+- 0 10773 1444"/>
                              <a:gd name="T53" fmla="*/ T52 w 9353"/>
                              <a:gd name="T54" fmla="+- 0 1861 249"/>
                              <a:gd name="T55" fmla="*/ 1861 h 1635"/>
                              <a:gd name="T56" fmla="+- 0 10790 1444"/>
                              <a:gd name="T57" fmla="*/ T56 w 9353"/>
                              <a:gd name="T58" fmla="+- 0 1835 249"/>
                              <a:gd name="T59" fmla="*/ 1835 h 1635"/>
                              <a:gd name="T60" fmla="+- 0 10796 1444"/>
                              <a:gd name="T61" fmla="*/ T60 w 9353"/>
                              <a:gd name="T62" fmla="+- 0 1804 249"/>
                              <a:gd name="T63" fmla="*/ 1804 h 1635"/>
                              <a:gd name="T64" fmla="+- 0 10796 1444"/>
                              <a:gd name="T65" fmla="*/ T64 w 9353"/>
                              <a:gd name="T66" fmla="+- 0 329 249"/>
                              <a:gd name="T67" fmla="*/ 329 h 1635"/>
                              <a:gd name="T68" fmla="+- 0 10790 1444"/>
                              <a:gd name="T69" fmla="*/ T68 w 9353"/>
                              <a:gd name="T70" fmla="+- 0 298 249"/>
                              <a:gd name="T71" fmla="*/ 298 h 1635"/>
                              <a:gd name="T72" fmla="+- 0 10773 1444"/>
                              <a:gd name="T73" fmla="*/ T72 w 9353"/>
                              <a:gd name="T74" fmla="+- 0 272 249"/>
                              <a:gd name="T75" fmla="*/ 272 h 1635"/>
                              <a:gd name="T76" fmla="+- 0 10747 1444"/>
                              <a:gd name="T77" fmla="*/ T76 w 9353"/>
                              <a:gd name="T78" fmla="+- 0 255 249"/>
                              <a:gd name="T79" fmla="*/ 255 h 1635"/>
                              <a:gd name="T80" fmla="+- 0 10716 1444"/>
                              <a:gd name="T81" fmla="*/ T80 w 9353"/>
                              <a:gd name="T82" fmla="+- 0 249 249"/>
                              <a:gd name="T83" fmla="*/ 249 h 1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635">
                                <a:moveTo>
                                  <a:pt x="9272" y="0"/>
                                </a:moveTo>
                                <a:lnTo>
                                  <a:pt x="80" y="0"/>
                                </a:lnTo>
                                <a:lnTo>
                                  <a:pt x="49" y="6"/>
                                </a:lnTo>
                                <a:lnTo>
                                  <a:pt x="23" y="23"/>
                                </a:lnTo>
                                <a:lnTo>
                                  <a:pt x="6" y="49"/>
                                </a:lnTo>
                                <a:lnTo>
                                  <a:pt x="0" y="80"/>
                                </a:lnTo>
                                <a:lnTo>
                                  <a:pt x="0" y="1555"/>
                                </a:lnTo>
                                <a:lnTo>
                                  <a:pt x="6" y="1586"/>
                                </a:lnTo>
                                <a:lnTo>
                                  <a:pt x="23" y="1612"/>
                                </a:lnTo>
                                <a:lnTo>
                                  <a:pt x="49" y="1629"/>
                                </a:lnTo>
                                <a:lnTo>
                                  <a:pt x="80" y="1635"/>
                                </a:lnTo>
                                <a:lnTo>
                                  <a:pt x="9272" y="1635"/>
                                </a:lnTo>
                                <a:lnTo>
                                  <a:pt x="9303" y="1629"/>
                                </a:lnTo>
                                <a:lnTo>
                                  <a:pt x="9329" y="1612"/>
                                </a:lnTo>
                                <a:lnTo>
                                  <a:pt x="9346" y="1586"/>
                                </a:lnTo>
                                <a:lnTo>
                                  <a:pt x="9352" y="1555"/>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3" name="Text Box 20"/>
                        <wps:cNvSpPr txBox="1">
                          <a:spLocks noChangeArrowheads="1"/>
                        </wps:cNvSpPr>
                        <wps:spPr bwMode="auto">
                          <a:xfrm>
                            <a:off x="1440" y="245"/>
                            <a:ext cx="9361" cy="164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proofErr w:type="spellStart"/>
                              <w:r>
                                <w:rPr>
                                  <w:rFonts w:ascii="Courier New"/>
                                  <w:sz w:val="20"/>
                                </w:rPr>
                                <w:t>relatedDocument</w:t>
                              </w:r>
                              <w:proofErr w:type="spellEnd"/>
                              <w:r>
                                <w:rPr>
                                  <w:sz w:val="20"/>
                                </w:rPr>
                                <w:t xml:space="preserve"> e</w:t>
                              </w:r>
                              <w:r w:rsidRPr="0083059C">
                                <w:rPr>
                                  <w:sz w:val="20"/>
                                </w:rPr>
                                <w:t xml:space="preserve">lement </w:t>
                              </w:r>
                              <w:r>
                                <w:rPr>
                                  <w:sz w:val="20"/>
                                </w:rPr>
                                <w:t xml:space="preserve">containing a </w:t>
                              </w:r>
                              <w:proofErr w:type="spellStart"/>
                              <w:r>
                                <w:rPr>
                                  <w:rFonts w:ascii="Courier New"/>
                                  <w:sz w:val="20"/>
                                </w:rPr>
                                <w:t>componentQualityMeasureDocument</w:t>
                              </w:r>
                              <w:proofErr w:type="spellEnd"/>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proofErr w:type="spellStart"/>
                              <w:r w:rsidRPr="004D5BAB">
                                <w:rPr>
                                  <w:rFonts w:ascii="Courier New"/>
                                  <w:sz w:val="20"/>
                                </w:rPr>
                                <w:t>componentQualityMeasureDocument</w:t>
                              </w:r>
                              <w:proofErr w:type="spellEnd"/>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proofErr w:type="spellStart"/>
                              <w:r w:rsidRPr="004D5BAB">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proofErr w:type="spellStart"/>
                              <w:r w:rsidRPr="004D5BAB">
                                <w:rPr>
                                  <w:rFonts w:ascii="Courier New"/>
                                  <w:sz w:val="20"/>
                                </w:rPr>
                                <w:t>identifierName</w:t>
                              </w:r>
                              <w:proofErr w:type="spellEnd"/>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setId</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proofErr w:type="spellStart"/>
                              <w:r w:rsidRPr="004D5BAB">
                                <w:rPr>
                                  <w:rFonts w:ascii="Courier New"/>
                                  <w:sz w:val="20"/>
                                </w:rPr>
                                <w:t>setId</w:t>
                              </w:r>
                              <w:proofErr w:type="spellEnd"/>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versionNumber</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proofErr w:type="spellStart"/>
                              <w:r w:rsidRPr="004D5BAB">
                                <w:rPr>
                                  <w:rFonts w:ascii="Courier New"/>
                                  <w:sz w:val="20"/>
                                </w:rPr>
                                <w:t>setId</w:t>
                              </w:r>
                              <w:proofErr w:type="spellEnd"/>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proofErr w:type="spellStart"/>
                              <w:r w:rsidRPr="004D5BAB">
                                <w:rPr>
                                  <w:rFonts w:ascii="Courier New"/>
                                  <w:sz w:val="20"/>
                                </w:rPr>
                                <w:t>versionNumber</w:t>
                              </w:r>
                              <w:proofErr w:type="spellEnd"/>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847EB" id="_x0000_s1136" style="position:absolute;margin-left:1in;margin-top:12.05pt;width:468.05pt;height:349.5pt;z-index:251660288;mso-wrap-distance-left:0;mso-wrap-distance-right:0;mso-position-horizontal-relative:page" coordorigin="1440,245" coordsize="936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">
                <v:shape id="Freeform 22" o:spid="_x0000_s1137"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" path="m9272,l80,,49,6,23,23,6,49,,80,,1555r6,31l23,1612r26,17l80,1635r9192,l9303,1629r26,-17l9346,1586r6,-31l9352,80r-6,-31l9329,23,9303,6,9272,xe" fillcolor="#fffde8" stroked="f">
                  <v:path arrowok="t" o:connecttype="custom" o:connectlocs="9272,249;80,249;49,255;23,272;6,298;0,329;0,1804;6,1835;23,1861;49,1878;80,1884;9272,1884;9303,1878;9329,1861;9346,1835;9352,1804;9352,329;9346,298;9329,272;9303,255;9272,249" o:connectangles="0,0,0,0,0,0,0,0,0,0,0,0,0,0,0,0,0,0,0,0,0"/>
                </v:shape>
                <v:shape id="Freeform 21" o:spid="_x0000_s1138" style="position:absolute;left:1444;top:249;width:9353;height:1635;visibility:visible;mso-wrap-style:square;v-text-anchor:top" coordsize="9353,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" path="m9272,l80,,49,6,23,23,6,49,,80,,1555r6,31l23,1612r26,17l80,1635r9192,l9303,1629r26,-17l9346,1586r6,-31l9352,80r-6,-31l9329,23,9303,6,9272,xe" filled="f" strokeweight=".14056mm">
                  <v:path arrowok="t" o:connecttype="custom" o:connectlocs="9272,249;80,249;49,255;23,272;6,298;0,329;0,1804;6,1835;23,1861;49,1878;80,1884;9272,1884;9303,1878;9329,1861;9346,1835;9352,1804;9352,329;9346,298;9329,272;9303,255;9272,249" o:connectangles="0,0,0,0,0,0,0,0,0,0,0,0,0,0,0,0,0,0,0,0,0"/>
                </v:shape>
                <v:shape id="Text Box 20" o:spid="_x0000_s1139" type="#_x0000_t202" style="position:absolute;left:1440;top:245;width:9361;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3D1C8357" w14:textId="77777777" w:rsidR="00090BC7" w:rsidRDefault="00090BC7" w:rsidP="00D64303">
                        <w:pPr>
                          <w:spacing w:before="3"/>
                          <w:rPr>
                            <w:b/>
                            <w:sz w:val="20"/>
                          </w:rPr>
                        </w:pPr>
                      </w:p>
                      <w:p w14:paraId="09E7725B" w14:textId="1E4E866B" w:rsidR="00090BC7" w:rsidRDefault="00090BC7" w:rsidP="00D64303">
                        <w:pPr>
                          <w:ind w:left="273"/>
                          <w:rPr>
                            <w:b/>
                            <w:sz w:val="20"/>
                          </w:rPr>
                        </w:pPr>
                        <w:r>
                          <w:rPr>
                            <w:b/>
                            <w:sz w:val="20"/>
                          </w:rPr>
                          <w:t>Conformance Requirement 27 (Component Quality Measures):</w:t>
                        </w:r>
                      </w:p>
                      <w:p w14:paraId="6B820AC6" w14:textId="32D32BE1" w:rsidR="00090BC7" w:rsidRPr="004D5BAB" w:rsidRDefault="00090BC7" w:rsidP="00D64303">
                        <w:pPr>
                          <w:numPr>
                            <w:ilvl w:val="0"/>
                            <w:numId w:val="56"/>
                          </w:numPr>
                          <w:tabs>
                            <w:tab w:val="left" w:pos="820"/>
                          </w:tabs>
                          <w:spacing w:before="5" w:line="247" w:lineRule="exact"/>
                          <w:ind w:left="810" w:hanging="180"/>
                          <w:rPr>
                            <w:sz w:val="20"/>
                          </w:rPr>
                        </w:pPr>
                        <w:r>
                          <w:rPr>
                            <w:sz w:val="20"/>
                          </w:rPr>
                          <w:t xml:space="preserve">Component quality measures </w:t>
                        </w:r>
                        <w:r>
                          <w:rPr>
                            <w:b/>
                            <w:sz w:val="20"/>
                          </w:rPr>
                          <w:t xml:space="preserve">SHALL </w:t>
                        </w:r>
                        <w:r>
                          <w:rPr>
                            <w:sz w:val="20"/>
                          </w:rPr>
                          <w:t xml:space="preserve">be referenced using a </w:t>
                        </w:r>
                        <w:proofErr w:type="spellStart"/>
                        <w:r>
                          <w:rPr>
                            <w:rFonts w:ascii="Courier New"/>
                            <w:sz w:val="20"/>
                          </w:rPr>
                          <w:t>relatedDocument</w:t>
                        </w:r>
                        <w:proofErr w:type="spellEnd"/>
                        <w:r>
                          <w:rPr>
                            <w:sz w:val="20"/>
                          </w:rPr>
                          <w:t xml:space="preserve"> e</w:t>
                        </w:r>
                        <w:r w:rsidRPr="0083059C">
                          <w:rPr>
                            <w:sz w:val="20"/>
                          </w:rPr>
                          <w:t xml:space="preserve">lement </w:t>
                        </w:r>
                        <w:r>
                          <w:rPr>
                            <w:sz w:val="20"/>
                          </w:rPr>
                          <w:t xml:space="preserve">containing a </w:t>
                        </w:r>
                        <w:proofErr w:type="spellStart"/>
                        <w:r>
                          <w:rPr>
                            <w:rFonts w:ascii="Courier New"/>
                            <w:sz w:val="20"/>
                          </w:rPr>
                          <w:t>componentQualityMeasureDocument</w:t>
                        </w:r>
                        <w:proofErr w:type="spellEnd"/>
                        <w:r>
                          <w:rPr>
                            <w:sz w:val="20"/>
                          </w:rPr>
                          <w:t xml:space="preserve"> element where:</w:t>
                        </w:r>
                      </w:p>
                      <w:p w14:paraId="37B57B50" w14:textId="2D2C6476" w:rsidR="00090BC7" w:rsidRDefault="00090BC7" w:rsidP="00D64303">
                        <w:pPr>
                          <w:numPr>
                            <w:ilvl w:val="1"/>
                            <w:numId w:val="52"/>
                          </w:numPr>
                          <w:tabs>
                            <w:tab w:val="left" w:pos="1300"/>
                          </w:tabs>
                          <w:spacing w:before="196" w:line="240" w:lineRule="exact"/>
                          <w:ind w:right="150"/>
                          <w:rPr>
                            <w:sz w:val="20"/>
                          </w:rPr>
                        </w:pPr>
                        <w:r>
                          <w:rPr>
                            <w:sz w:val="20"/>
                          </w:rPr>
                          <w:t xml:space="preserve">a composite eCQM </w:t>
                        </w:r>
                        <w:r w:rsidRPr="004D5BAB">
                          <w:rPr>
                            <w:b/>
                            <w:sz w:val="20"/>
                          </w:rPr>
                          <w:t>SHALL</w:t>
                        </w:r>
                        <w:r>
                          <w:rPr>
                            <w:sz w:val="20"/>
                          </w:rPr>
                          <w:t xml:space="preserve"> have at least two </w:t>
                        </w:r>
                        <w:proofErr w:type="spellStart"/>
                        <w:r w:rsidRPr="004D5BAB">
                          <w:rPr>
                            <w:rFonts w:ascii="Courier New"/>
                            <w:sz w:val="20"/>
                          </w:rPr>
                          <w:t>componentQualityMeasureDocument</w:t>
                        </w:r>
                        <w:proofErr w:type="spellEnd"/>
                        <w:r>
                          <w:rPr>
                            <w:sz w:val="20"/>
                          </w:rPr>
                          <w:t xml:space="preserve"> elements</w:t>
                        </w:r>
                      </w:p>
                      <w:p w14:paraId="6FF1DD36" w14:textId="7B48ECE8" w:rsidR="00090BC7" w:rsidRPr="004D5BAB" w:rsidRDefault="00090BC7" w:rsidP="00D64303">
                        <w:pPr>
                          <w:numPr>
                            <w:ilvl w:val="1"/>
                            <w:numId w:val="52"/>
                          </w:numPr>
                          <w:tabs>
                            <w:tab w:val="left" w:pos="1300"/>
                          </w:tabs>
                          <w:spacing w:before="196" w:line="240" w:lineRule="exact"/>
                          <w:ind w:right="150"/>
                          <w:rPr>
                            <w:sz w:val="20"/>
                          </w:rPr>
                        </w:pPr>
                        <w:r>
                          <w:rPr>
                            <w:sz w:val="20"/>
                          </w:rPr>
                          <w:t xml:space="preserve">the </w:t>
                        </w:r>
                        <w:proofErr w:type="spellStart"/>
                        <w:r>
                          <w:rPr>
                            <w:rFonts w:ascii="Courier New"/>
                            <w:sz w:val="20"/>
                          </w:rPr>
                          <w:t>typeCode</w:t>
                        </w:r>
                        <w:proofErr w:type="spellEnd"/>
                        <w:r>
                          <w:rPr>
                            <w:sz w:val="20"/>
                          </w:rPr>
                          <w:t xml:space="preserve"> attribute of the </w:t>
                        </w:r>
                        <w:proofErr w:type="spellStart"/>
                        <w:r>
                          <w:rPr>
                            <w:rFonts w:ascii="Courier New"/>
                            <w:sz w:val="20"/>
                          </w:rPr>
                          <w:t>relatedDocument</w:t>
                        </w:r>
                        <w:proofErr w:type="spellEnd"/>
                        <w:r>
                          <w:rPr>
                            <w:sz w:val="20"/>
                          </w:rPr>
                          <w:t xml:space="preserve"> element </w:t>
                        </w:r>
                        <w:r>
                          <w:rPr>
                            <w:b/>
                            <w:sz w:val="20"/>
                          </w:rPr>
                          <w:t xml:space="preserve">SHALL </w:t>
                        </w:r>
                        <w:r>
                          <w:rPr>
                            <w:sz w:val="20"/>
                          </w:rPr>
                          <w:t xml:space="preserve">be </w:t>
                        </w:r>
                        <w:r>
                          <w:rPr>
                            <w:rFonts w:ascii="Courier New"/>
                            <w:sz w:val="20"/>
                          </w:rPr>
                          <w:t>XCRPT</w:t>
                        </w:r>
                      </w:p>
                      <w:p w14:paraId="5011C92C" w14:textId="07DF177E" w:rsidR="00090BC7" w:rsidRDefault="00090BC7" w:rsidP="00D64303">
                        <w:pPr>
                          <w:numPr>
                            <w:ilvl w:val="1"/>
                            <w:numId w:val="52"/>
                          </w:numPr>
                          <w:tabs>
                            <w:tab w:val="left" w:pos="1300"/>
                          </w:tabs>
                          <w:spacing w:before="196" w:line="240" w:lineRule="exact"/>
                          <w:ind w:right="150"/>
                          <w:rPr>
                            <w:sz w:val="20"/>
                          </w:rPr>
                        </w:pPr>
                        <w:r>
                          <w:rPr>
                            <w:sz w:val="20"/>
                          </w:rPr>
                          <w:t xml:space="preserve">the </w:t>
                        </w:r>
                        <w:r w:rsidRPr="004D5BAB">
                          <w:rPr>
                            <w:rFonts w:ascii="Courier New"/>
                            <w:sz w:val="20"/>
                          </w:rPr>
                          <w:t>id</w:t>
                        </w:r>
                        <w:r>
                          <w:rPr>
                            <w:sz w:val="20"/>
                          </w:rPr>
                          <w:t xml:space="preserve"> element of the </w:t>
                        </w:r>
                        <w:proofErr w:type="spellStart"/>
                        <w:r w:rsidRPr="004D5BAB">
                          <w:rPr>
                            <w:rFonts w:ascii="Courier New"/>
                            <w:sz w:val="20"/>
                          </w:rPr>
                          <w:t>componentQualityMeasureDocument</w:t>
                        </w:r>
                        <w:proofErr w:type="spellEnd"/>
                        <w:r>
                          <w:rPr>
                            <w:sz w:val="20"/>
                          </w:rPr>
                          <w:t xml:space="preserve"> element </w:t>
                        </w:r>
                        <w:r>
                          <w:rPr>
                            <w:b/>
                            <w:sz w:val="20"/>
                          </w:rPr>
                          <w:t>SHALL</w:t>
                        </w:r>
                        <w:r>
                          <w:rPr>
                            <w:sz w:val="20"/>
                          </w:rPr>
                          <w:t xml:space="preserve"> be present and</w:t>
                        </w:r>
                      </w:p>
                      <w:p w14:paraId="7BAEE49F" w14:textId="322A2BAB"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have a </w:t>
                        </w:r>
                        <w:r w:rsidRPr="004D5BAB">
                          <w:rPr>
                            <w:rFonts w:ascii="Courier New"/>
                            <w:sz w:val="20"/>
                          </w:rPr>
                          <w:t>root</w:t>
                        </w:r>
                        <w:r>
                          <w:rPr>
                            <w:sz w:val="20"/>
                          </w:rPr>
                          <w:t xml:space="preserve"> attribute that specifies the </w:t>
                        </w:r>
                        <w:r w:rsidRPr="004D5BAB">
                          <w:rPr>
                            <w:rFonts w:ascii="Courier New"/>
                            <w:sz w:val="20"/>
                          </w:rPr>
                          <w:t>id</w:t>
                        </w:r>
                        <w:r>
                          <w:rPr>
                            <w:sz w:val="20"/>
                          </w:rPr>
                          <w:t xml:space="preserve"> of the component eCQM</w:t>
                        </w:r>
                      </w:p>
                      <w:p w14:paraId="16DA1E48" w14:textId="64C9EC42" w:rsidR="00090BC7" w:rsidRDefault="00090BC7" w:rsidP="00E96DAF">
                        <w:pPr>
                          <w:numPr>
                            <w:ilvl w:val="2"/>
                            <w:numId w:val="52"/>
                          </w:numPr>
                          <w:tabs>
                            <w:tab w:val="left" w:pos="1300"/>
                          </w:tabs>
                          <w:spacing w:before="196" w:line="240" w:lineRule="exact"/>
                          <w:ind w:right="150"/>
                          <w:rPr>
                            <w:sz w:val="20"/>
                          </w:rPr>
                        </w:pPr>
                        <w:r w:rsidRPr="004D5BAB">
                          <w:rPr>
                            <w:b/>
                            <w:sz w:val="20"/>
                          </w:rPr>
                          <w:t>SHOULD</w:t>
                        </w:r>
                        <w:r>
                          <w:rPr>
                            <w:sz w:val="20"/>
                          </w:rPr>
                          <w:t xml:space="preserve"> have an </w:t>
                        </w:r>
                        <w:proofErr w:type="spellStart"/>
                        <w:r w:rsidRPr="004D5BAB">
                          <w:rPr>
                            <w:rFonts w:ascii="Courier New"/>
                            <w:sz w:val="20"/>
                          </w:rPr>
                          <w:t>identifierName</w:t>
                        </w:r>
                        <w:proofErr w:type="spellEnd"/>
                        <w:r>
                          <w:rPr>
                            <w:sz w:val="20"/>
                          </w:rPr>
                          <w:t xml:space="preserve"> attribute that specifies the </w:t>
                        </w:r>
                        <w:r w:rsidRPr="004D5BAB">
                          <w:rPr>
                            <w:rFonts w:ascii="Courier New"/>
                            <w:sz w:val="20"/>
                          </w:rPr>
                          <w:t>title</w:t>
                        </w:r>
                        <w:r>
                          <w:rPr>
                            <w:sz w:val="20"/>
                          </w:rPr>
                          <w:t xml:space="preserve"> of the component eCQM</w:t>
                        </w:r>
                      </w:p>
                      <w:p w14:paraId="31798368" w14:textId="6517299F" w:rsidR="00090BC7" w:rsidRDefault="00090BC7"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setId</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2DC5F57A" w14:textId="414ECF45" w:rsidR="00090BC7" w:rsidRDefault="00090BC7" w:rsidP="00E96DAF">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root</w:t>
                        </w:r>
                        <w:r>
                          <w:rPr>
                            <w:sz w:val="20"/>
                          </w:rPr>
                          <w:t xml:space="preserve"> attribute that is the </w:t>
                        </w:r>
                        <w:proofErr w:type="spellStart"/>
                        <w:r w:rsidRPr="004D5BAB">
                          <w:rPr>
                            <w:rFonts w:ascii="Courier New"/>
                            <w:sz w:val="20"/>
                          </w:rPr>
                          <w:t>setId</w:t>
                        </w:r>
                        <w:proofErr w:type="spellEnd"/>
                        <w:r>
                          <w:rPr>
                            <w:sz w:val="20"/>
                          </w:rPr>
                          <w:t xml:space="preserve"> of the component eCQM</w:t>
                        </w:r>
                      </w:p>
                      <w:p w14:paraId="0772596B" w14:textId="2D7F148A" w:rsidR="00090BC7" w:rsidRDefault="00090BC7" w:rsidP="00E96DAF">
                        <w:pPr>
                          <w:numPr>
                            <w:ilvl w:val="1"/>
                            <w:numId w:val="52"/>
                          </w:numPr>
                          <w:tabs>
                            <w:tab w:val="left" w:pos="1300"/>
                          </w:tabs>
                          <w:spacing w:before="196" w:line="240" w:lineRule="exact"/>
                          <w:ind w:right="150"/>
                          <w:rPr>
                            <w:sz w:val="20"/>
                          </w:rPr>
                        </w:pPr>
                        <w:r>
                          <w:rPr>
                            <w:sz w:val="20"/>
                          </w:rPr>
                          <w:t xml:space="preserve">the </w:t>
                        </w:r>
                        <w:proofErr w:type="spellStart"/>
                        <w:r w:rsidRPr="004D5BAB">
                          <w:rPr>
                            <w:rFonts w:ascii="Courier New"/>
                            <w:sz w:val="20"/>
                          </w:rPr>
                          <w:t>versionNumber</w:t>
                        </w:r>
                        <w:proofErr w:type="spellEnd"/>
                        <w:r>
                          <w:rPr>
                            <w:sz w:val="20"/>
                          </w:rPr>
                          <w:t xml:space="preserve"> element of the </w:t>
                        </w:r>
                        <w:proofErr w:type="spellStart"/>
                        <w:r w:rsidRPr="004D5BAB">
                          <w:rPr>
                            <w:rFonts w:ascii="Courier New"/>
                            <w:sz w:val="20"/>
                          </w:rPr>
                          <w:t>componentQualityMeasureDocument</w:t>
                        </w:r>
                        <w:proofErr w:type="spellEnd"/>
                        <w:r>
                          <w:rPr>
                            <w:sz w:val="20"/>
                          </w:rPr>
                          <w:t xml:space="preserve"> </w:t>
                        </w:r>
                        <w:r w:rsidRPr="004D5BAB">
                          <w:rPr>
                            <w:b/>
                            <w:sz w:val="20"/>
                          </w:rPr>
                          <w:t>SHOULD</w:t>
                        </w:r>
                        <w:r>
                          <w:rPr>
                            <w:sz w:val="20"/>
                          </w:rPr>
                          <w:t xml:space="preserve"> be present and</w:t>
                        </w:r>
                      </w:p>
                      <w:p w14:paraId="5555FE96" w14:textId="66D48724" w:rsidR="00090BC7" w:rsidRDefault="00090BC7" w:rsidP="00E96DAF">
                        <w:pPr>
                          <w:numPr>
                            <w:ilvl w:val="2"/>
                            <w:numId w:val="52"/>
                          </w:numPr>
                          <w:tabs>
                            <w:tab w:val="left" w:pos="1300"/>
                          </w:tabs>
                          <w:spacing w:before="196" w:line="240" w:lineRule="exact"/>
                          <w:ind w:right="150"/>
                          <w:rPr>
                            <w:sz w:val="20"/>
                          </w:rPr>
                        </w:pPr>
                        <w:r w:rsidRPr="004D5BAB">
                          <w:rPr>
                            <w:b/>
                            <w:sz w:val="20"/>
                          </w:rPr>
                          <w:t>SHALL</w:t>
                        </w:r>
                        <w:r>
                          <w:rPr>
                            <w:sz w:val="20"/>
                          </w:rPr>
                          <w:t xml:space="preserve"> be present if the </w:t>
                        </w:r>
                        <w:proofErr w:type="spellStart"/>
                        <w:r w:rsidRPr="004D5BAB">
                          <w:rPr>
                            <w:rFonts w:ascii="Courier New"/>
                            <w:sz w:val="20"/>
                          </w:rPr>
                          <w:t>setId</w:t>
                        </w:r>
                        <w:proofErr w:type="spellEnd"/>
                        <w:r>
                          <w:rPr>
                            <w:sz w:val="20"/>
                          </w:rPr>
                          <w:t xml:space="preserve"> element is present and</w:t>
                        </w:r>
                      </w:p>
                      <w:p w14:paraId="025165B8" w14:textId="47EC2B76" w:rsidR="00090BC7" w:rsidRDefault="00090BC7" w:rsidP="004D5BAB">
                        <w:pPr>
                          <w:numPr>
                            <w:ilvl w:val="2"/>
                            <w:numId w:val="52"/>
                          </w:numPr>
                          <w:tabs>
                            <w:tab w:val="left" w:pos="1300"/>
                          </w:tabs>
                          <w:spacing w:before="196" w:line="240" w:lineRule="exact"/>
                          <w:ind w:right="150"/>
                          <w:rPr>
                            <w:sz w:val="20"/>
                          </w:rPr>
                        </w:pPr>
                        <w:r>
                          <w:rPr>
                            <w:sz w:val="20"/>
                          </w:rPr>
                          <w:t xml:space="preserve">if present, it </w:t>
                        </w:r>
                        <w:r w:rsidRPr="004D5BAB">
                          <w:rPr>
                            <w:b/>
                            <w:sz w:val="20"/>
                          </w:rPr>
                          <w:t>SHALL</w:t>
                        </w:r>
                        <w:r>
                          <w:rPr>
                            <w:sz w:val="20"/>
                          </w:rPr>
                          <w:t xml:space="preserve"> have a </w:t>
                        </w:r>
                        <w:r w:rsidRPr="004D5BAB">
                          <w:rPr>
                            <w:rFonts w:ascii="Courier New"/>
                            <w:sz w:val="20"/>
                          </w:rPr>
                          <w:t>value</w:t>
                        </w:r>
                        <w:r>
                          <w:rPr>
                            <w:sz w:val="20"/>
                          </w:rPr>
                          <w:t xml:space="preserve"> attribute that is the </w:t>
                        </w:r>
                        <w:proofErr w:type="spellStart"/>
                        <w:r w:rsidRPr="004D5BAB">
                          <w:rPr>
                            <w:rFonts w:ascii="Courier New"/>
                            <w:sz w:val="20"/>
                          </w:rPr>
                          <w:t>versionNumber</w:t>
                        </w:r>
                        <w:proofErr w:type="spellEnd"/>
                        <w:r>
                          <w:rPr>
                            <w:sz w:val="20"/>
                          </w:rPr>
                          <w:t xml:space="preserve"> of the component eCQM</w:t>
                        </w:r>
                      </w:p>
                      <w:p w14:paraId="67431E66" w14:textId="77777777" w:rsidR="00090BC7" w:rsidRPr="00D64303" w:rsidRDefault="00090BC7" w:rsidP="004D5BAB">
                        <w:pPr>
                          <w:tabs>
                            <w:tab w:val="left" w:pos="1300"/>
                          </w:tabs>
                          <w:spacing w:before="84" w:line="249" w:lineRule="auto"/>
                          <w:ind w:right="556"/>
                          <w:rPr>
                            <w:sz w:val="20"/>
                          </w:rPr>
                        </w:pPr>
                      </w:p>
                    </w:txbxContent>
                  </v:textbox>
                </v:shape>
                <w10:wrap type="topAndBottom" anchorx="page"/>
              </v:group>
            </w:pict>
          </mc:Fallback>
        </mc:AlternateContent>
      </w:r>
    </w:p>
    <w:p w14:paraId="3AFAA86F" w14:textId="77777777" w:rsidR="00D64303" w:rsidRDefault="00D64303" w:rsidP="001F73B3">
      <w:pPr>
        <w:pStyle w:val="BodyText"/>
        <w:spacing w:line="256" w:lineRule="auto"/>
        <w:ind w:left="660" w:right="919"/>
        <w:jc w:val="both"/>
      </w:pPr>
    </w:p>
    <w:p w14:paraId="65BA96F9" w14:textId="1A087219" w:rsidR="001F73B3" w:rsidRDefault="001F73B3" w:rsidP="001F73B3">
      <w:pPr>
        <w:pStyle w:val="BodyText"/>
        <w:spacing w:line="256" w:lineRule="auto"/>
        <w:ind w:left="660" w:right="919"/>
        <w:jc w:val="both"/>
      </w:pPr>
      <w:r>
        <w:t>Regardless of the scoring method, a composite eCQM will include any number of component measures to be included in the composite calculations.</w:t>
      </w:r>
      <w:r w:rsidR="00993BDF">
        <w:t xml:space="preserve"> Each </w:t>
      </w:r>
      <w:r w:rsidR="007D469A">
        <w:t xml:space="preserve">component results in the appearance of a </w:t>
      </w:r>
      <w:proofErr w:type="spellStart"/>
      <w:r w:rsidR="007D469A" w:rsidRPr="004D5BAB">
        <w:rPr>
          <w:rFonts w:ascii="Courier New"/>
          <w:sz w:val="20"/>
        </w:rPr>
        <w:t>relatedDocument</w:t>
      </w:r>
      <w:proofErr w:type="spellEnd"/>
      <w:r w:rsidR="007D469A">
        <w:t xml:space="preserve"> element containing a </w:t>
      </w:r>
      <w:proofErr w:type="spellStart"/>
      <w:r w:rsidR="007D469A" w:rsidRPr="004D5BAB">
        <w:rPr>
          <w:rFonts w:ascii="Courier New"/>
          <w:sz w:val="20"/>
        </w:rPr>
        <w:t>componentQualityMeasureDocument</w:t>
      </w:r>
      <w:proofErr w:type="spellEnd"/>
      <w:r w:rsidR="007D469A">
        <w:t xml:space="preserve"> element that references at least the </w:t>
      </w:r>
      <w:r w:rsidR="007D469A" w:rsidRPr="004D5BAB">
        <w:rPr>
          <w:rFonts w:ascii="Courier New"/>
          <w:sz w:val="20"/>
        </w:rPr>
        <w:t>id</w:t>
      </w:r>
      <w:r w:rsidR="007D469A">
        <w:t xml:space="preserve">, but also the </w:t>
      </w:r>
      <w:r w:rsidR="007D469A" w:rsidRPr="004D5BAB">
        <w:rPr>
          <w:rFonts w:ascii="Courier New"/>
          <w:sz w:val="20"/>
        </w:rPr>
        <w:t>title</w:t>
      </w:r>
      <w:r w:rsidR="007D469A">
        <w:t xml:space="preserve">, </w:t>
      </w:r>
      <w:proofErr w:type="spellStart"/>
      <w:r w:rsidR="007D469A" w:rsidRPr="004D5BAB">
        <w:rPr>
          <w:rFonts w:ascii="Courier New"/>
          <w:sz w:val="20"/>
        </w:rPr>
        <w:t>setId</w:t>
      </w:r>
      <w:proofErr w:type="spellEnd"/>
      <w:r w:rsidR="007D469A">
        <w:t xml:space="preserve">, and </w:t>
      </w:r>
      <w:r w:rsidR="007D469A" w:rsidRPr="004D5BAB">
        <w:rPr>
          <w:rFonts w:ascii="Courier New"/>
          <w:sz w:val="20"/>
        </w:rPr>
        <w:t>version</w:t>
      </w:r>
      <w:r w:rsidR="007D469A">
        <w:t xml:space="preserve"> of the component eCQM, as illustrated in the following example:</w:t>
      </w:r>
    </w:p>
    <w:p w14:paraId="510DF283" w14:textId="1F1D65BB" w:rsidR="007D469A" w:rsidRDefault="007D469A" w:rsidP="001F73B3">
      <w:pPr>
        <w:pStyle w:val="BodyText"/>
        <w:spacing w:line="256" w:lineRule="auto"/>
        <w:ind w:left="660" w:right="919"/>
        <w:jc w:val="both"/>
      </w:pPr>
    </w:p>
    <w:p w14:paraId="46398DE5" w14:textId="77777777" w:rsidR="007D469A" w:rsidRDefault="007D469A" w:rsidP="007D469A">
      <w:pPr>
        <w:pStyle w:val="BodyText"/>
        <w:spacing w:before="1"/>
        <w:rPr>
          <w:sz w:val="15"/>
        </w:rPr>
      </w:pPr>
      <w:r>
        <w:rPr>
          <w:noProof/>
        </w:rPr>
        <mc:AlternateContent>
          <mc:Choice Requires="wps">
            <w:drawing>
              <wp:anchor distT="0" distB="0" distL="0" distR="0" simplePos="0" relativeHeight="251663360" behindDoc="0" locked="0" layoutInCell="1" allowOverlap="1" wp14:anchorId="622AAE75" wp14:editId="095A8B5C">
                <wp:simplePos x="0" y="0"/>
                <wp:positionH relativeFrom="page">
                  <wp:posOffset>914400</wp:posOffset>
                </wp:positionH>
                <wp:positionV relativeFrom="paragraph">
                  <wp:posOffset>137795</wp:posOffset>
                </wp:positionV>
                <wp:extent cx="5943600" cy="0"/>
                <wp:effectExtent l="12700" t="10795" r="25400" b="27305"/>
                <wp:wrapTopAndBottom/>
                <wp:docPr id="34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7F1E95" id="Line 3"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" strokeweight=".14039mm">
                <w10:wrap type="topAndBottom" anchorx="page"/>
              </v:line>
            </w:pict>
          </mc:Fallback>
        </mc:AlternateContent>
      </w:r>
    </w:p>
    <w:p w14:paraId="29056083" w14:textId="77777777" w:rsidR="007D469A" w:rsidRDefault="007D469A" w:rsidP="004D5BAB">
      <w:pPr>
        <w:pStyle w:val="ListParagraph"/>
        <w:numPr>
          <w:ilvl w:val="0"/>
          <w:numId w:val="81"/>
        </w:numPr>
        <w:tabs>
          <w:tab w:val="left" w:pos="539"/>
          <w:tab w:val="left" w:pos="540"/>
        </w:tabs>
        <w:spacing w:before="0" w:line="194" w:lineRule="exac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4E543EA8" w14:textId="7EB4EAC6" w:rsidR="007D469A" w:rsidRDefault="007D469A" w:rsidP="004D5BAB">
      <w:pPr>
        <w:pStyle w:val="ListParagraph"/>
        <w:numPr>
          <w:ilvl w:val="0"/>
          <w:numId w:val="81"/>
        </w:numPr>
        <w:tabs>
          <w:tab w:val="left" w:pos="862"/>
          <w:tab w:val="left" w:pos="863"/>
        </w:tabs>
        <w:rPr>
          <w:rFonts w:ascii="Courier New"/>
          <w:b/>
          <w:sz w:val="18"/>
        </w:rPr>
      </w:pPr>
      <w:r>
        <w:rPr>
          <w:rFonts w:ascii="Courier New"/>
          <w:b/>
          <w:color w:val="008200"/>
          <w:sz w:val="18"/>
        </w:rPr>
        <w:t xml:space="preserve">   &lt;</w:t>
      </w:r>
      <w:proofErr w:type="spellStart"/>
      <w:r>
        <w:rPr>
          <w:rFonts w:ascii="Courier New"/>
          <w:b/>
          <w:color w:val="008200"/>
          <w:sz w:val="18"/>
        </w:rPr>
        <w:t>componentQualityMeasureDocument</w:t>
      </w:r>
      <w:proofErr w:type="spellEnd"/>
      <w:r>
        <w:rPr>
          <w:rFonts w:ascii="Courier New"/>
          <w:b/>
          <w:color w:val="008200"/>
          <w:sz w:val="18"/>
        </w:rPr>
        <w:t>&gt;</w:t>
      </w:r>
    </w:p>
    <w:p w14:paraId="10F48E4C" w14:textId="4AD1140B" w:rsidR="007D469A" w:rsidRDefault="007D469A" w:rsidP="007D469A">
      <w:pPr>
        <w:tabs>
          <w:tab w:val="left" w:pos="1185"/>
        </w:tabs>
        <w:spacing w:before="15"/>
        <w:ind w:left="211"/>
        <w:rPr>
          <w:rFonts w:ascii="Courier New"/>
          <w:b/>
          <w:sz w:val="18"/>
        </w:rPr>
      </w:pPr>
      <w:r>
        <w:rPr>
          <w:rFonts w:ascii="Courier New"/>
          <w:b/>
          <w:sz w:val="18"/>
        </w:rPr>
        <w:t>3</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"40280</w:t>
      </w:r>
      <w:r w:rsidR="00896DFE">
        <w:rPr>
          <w:rFonts w:ascii="Courier New"/>
          <w:color w:val="BF3F00"/>
          <w:sz w:val="18"/>
        </w:rPr>
        <w:t>582</w:t>
      </w:r>
      <w:r>
        <w:rPr>
          <w:rFonts w:ascii="Courier New"/>
          <w:color w:val="BF3F00"/>
          <w:sz w:val="18"/>
        </w:rPr>
        <w:t>-5</w:t>
      </w:r>
      <w:r w:rsidR="00896DFE">
        <w:rPr>
          <w:rFonts w:ascii="Courier New"/>
          <w:color w:val="BF3F00"/>
          <w:sz w:val="18"/>
        </w:rPr>
        <w:t>b4d</w:t>
      </w:r>
      <w:r>
        <w:rPr>
          <w:rFonts w:ascii="Courier New"/>
          <w:color w:val="BF3F00"/>
          <w:sz w:val="18"/>
        </w:rPr>
        <w:t>-</w:t>
      </w:r>
      <w:r w:rsidR="00896DFE">
        <w:rPr>
          <w:rFonts w:ascii="Courier New"/>
          <w:color w:val="BF3F00"/>
          <w:sz w:val="18"/>
        </w:rPr>
        <w:t>ee92</w:t>
      </w:r>
      <w:r>
        <w:rPr>
          <w:rFonts w:ascii="Courier New"/>
          <w:color w:val="BF3F00"/>
          <w:sz w:val="18"/>
        </w:rPr>
        <w:t>-015</w:t>
      </w:r>
      <w:r w:rsidR="00896DFE">
        <w:rPr>
          <w:rFonts w:ascii="Courier New"/>
          <w:color w:val="BF3F00"/>
          <w:sz w:val="18"/>
        </w:rPr>
        <w:t>b</w:t>
      </w:r>
      <w:r>
        <w:rPr>
          <w:rFonts w:ascii="Courier New"/>
          <w:color w:val="BF3F00"/>
          <w:sz w:val="18"/>
        </w:rPr>
        <w:t>-</w:t>
      </w:r>
      <w:r w:rsidR="00896DFE">
        <w:rPr>
          <w:rFonts w:ascii="Courier New"/>
          <w:color w:val="BF3F00"/>
          <w:sz w:val="18"/>
        </w:rPr>
        <w:t>97f1b0670264</w:t>
      </w:r>
      <w:r>
        <w:rPr>
          <w:rFonts w:ascii="Courier New"/>
          <w:color w:val="BF3F00"/>
          <w:sz w:val="18"/>
        </w:rPr>
        <w:t>"</w:t>
      </w:r>
      <w:r w:rsidR="00896DFE">
        <w:rPr>
          <w:rFonts w:ascii="Courier New"/>
          <w:color w:val="BF3F00"/>
          <w:sz w:val="18"/>
        </w:rPr>
        <w:t xml:space="preserve"> </w:t>
      </w:r>
      <w:proofErr w:type="spellStart"/>
      <w:r w:rsidR="00896DFE">
        <w:rPr>
          <w:rFonts w:ascii="Courier New"/>
          <w:color w:val="968D00"/>
          <w:sz w:val="18"/>
        </w:rPr>
        <w:t>identifierName</w:t>
      </w:r>
      <w:proofErr w:type="spellEnd"/>
      <w:r w:rsidR="00896DFE">
        <w:rPr>
          <w:rFonts w:ascii="Courier New"/>
          <w:color w:val="968D00"/>
          <w:sz w:val="18"/>
        </w:rPr>
        <w:t>=</w:t>
      </w:r>
      <w:r w:rsidR="00896DFE">
        <w:rPr>
          <w:rFonts w:ascii="Courier New"/>
          <w:color w:val="BF3F00"/>
          <w:sz w:val="18"/>
        </w:rPr>
        <w:t>"TestCMS122v5"</w:t>
      </w:r>
      <w:r>
        <w:rPr>
          <w:rFonts w:ascii="Courier New"/>
          <w:b/>
          <w:color w:val="008200"/>
          <w:sz w:val="18"/>
        </w:rPr>
        <w:t>/&gt;</w:t>
      </w:r>
    </w:p>
    <w:p w14:paraId="1103B63B" w14:textId="2E90D196" w:rsidR="007D469A" w:rsidRPr="00BE3520" w:rsidRDefault="007D469A" w:rsidP="007D469A">
      <w:pPr>
        <w:tabs>
          <w:tab w:val="left" w:pos="1185"/>
        </w:tabs>
        <w:spacing w:before="15"/>
        <w:ind w:left="211"/>
        <w:rPr>
          <w:rFonts w:ascii="Courier New"/>
          <w:b/>
          <w:sz w:val="18"/>
          <w:lang w:val="es-ES"/>
        </w:rPr>
      </w:pPr>
      <w:r w:rsidRPr="00BE3520">
        <w:rPr>
          <w:rFonts w:ascii="Courier New"/>
          <w:b/>
          <w:sz w:val="18"/>
          <w:lang w:val="es-ES"/>
        </w:rPr>
        <w:t>4</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w:t>
      </w:r>
      <w:r w:rsidR="00896DFE" w:rsidRPr="00BE3520">
        <w:rPr>
          <w:rFonts w:ascii="Courier New"/>
          <w:color w:val="BF3F00"/>
          <w:sz w:val="18"/>
          <w:lang w:val="es-ES"/>
        </w:rPr>
        <w:t>449eb961-74e6-4e78-9723-9aa0ca4dd115</w:t>
      </w:r>
      <w:r w:rsidRPr="00BE3520">
        <w:rPr>
          <w:rFonts w:ascii="Courier New"/>
          <w:color w:val="BF3F00"/>
          <w:sz w:val="18"/>
          <w:lang w:val="es-ES"/>
        </w:rPr>
        <w:t>"</w:t>
      </w:r>
      <w:r w:rsidRPr="00BE3520">
        <w:rPr>
          <w:rFonts w:ascii="Courier New"/>
          <w:b/>
          <w:color w:val="008200"/>
          <w:sz w:val="18"/>
          <w:lang w:val="es-ES"/>
        </w:rPr>
        <w:t>/&gt;</w:t>
      </w:r>
    </w:p>
    <w:p w14:paraId="5672A6E3" w14:textId="03C1E287" w:rsidR="007D469A" w:rsidRDefault="007D469A" w:rsidP="007D469A">
      <w:pPr>
        <w:pStyle w:val="ListParagraph"/>
        <w:numPr>
          <w:ilvl w:val="0"/>
          <w:numId w:val="3"/>
        </w:numPr>
        <w:tabs>
          <w:tab w:val="left" w:pos="1185"/>
          <w:tab w:val="left" w:pos="1186"/>
        </w:tabs>
        <w:ind w:hanging="974"/>
        <w:jc w:val="left"/>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896DFE">
        <w:rPr>
          <w:rFonts w:ascii="Courier New"/>
          <w:color w:val="BF3F00"/>
          <w:sz w:val="18"/>
        </w:rPr>
        <w:t>0.0.001</w:t>
      </w:r>
      <w:r>
        <w:rPr>
          <w:rFonts w:ascii="Courier New"/>
          <w:color w:val="BF3F00"/>
          <w:sz w:val="18"/>
        </w:rPr>
        <w:t>"</w:t>
      </w:r>
      <w:r>
        <w:rPr>
          <w:rFonts w:ascii="Courier New"/>
          <w:b/>
          <w:color w:val="008200"/>
          <w:sz w:val="18"/>
        </w:rPr>
        <w:t>/&gt;</w:t>
      </w:r>
    </w:p>
    <w:p w14:paraId="2E50B2BF"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68E61A28"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5E866964" w14:textId="77777777" w:rsidR="007D469A" w:rsidRDefault="007D469A" w:rsidP="007D469A">
      <w:pPr>
        <w:pStyle w:val="ListParagraph"/>
        <w:numPr>
          <w:ilvl w:val="0"/>
          <w:numId w:val="3"/>
        </w:numPr>
        <w:tabs>
          <w:tab w:val="left" w:pos="539"/>
          <w:tab w:val="left" w:pos="540"/>
        </w:tabs>
        <w:ind w:left="539" w:hanging="436"/>
        <w:jc w:val="left"/>
        <w:rPr>
          <w:rFonts w:ascii="Courier New"/>
          <w:b/>
          <w:sz w:val="18"/>
        </w:rPr>
      </w:pP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pacing w:val="-15"/>
          <w:sz w:val="18"/>
        </w:rPr>
        <w:t xml:space="preserve"> </w:t>
      </w:r>
      <w:proofErr w:type="spellStart"/>
      <w:r>
        <w:rPr>
          <w:rFonts w:ascii="Courier New"/>
          <w:color w:val="968D00"/>
          <w:sz w:val="18"/>
        </w:rPr>
        <w:t>typeCode</w:t>
      </w:r>
      <w:proofErr w:type="spellEnd"/>
      <w:r>
        <w:rPr>
          <w:rFonts w:ascii="Courier New"/>
          <w:color w:val="968D00"/>
          <w:sz w:val="18"/>
        </w:rPr>
        <w:t>=</w:t>
      </w:r>
      <w:r>
        <w:rPr>
          <w:rFonts w:ascii="Courier New"/>
          <w:color w:val="BF3F00"/>
          <w:sz w:val="18"/>
        </w:rPr>
        <w:t>"XCRPT"</w:t>
      </w:r>
      <w:r>
        <w:rPr>
          <w:rFonts w:ascii="Courier New"/>
          <w:b/>
          <w:color w:val="008200"/>
          <w:sz w:val="18"/>
        </w:rPr>
        <w:t>&gt;</w:t>
      </w:r>
    </w:p>
    <w:p w14:paraId="6585FAA4" w14:textId="77777777" w:rsidR="007D469A" w:rsidRDefault="007D469A" w:rsidP="007D469A">
      <w:pPr>
        <w:pStyle w:val="ListParagraph"/>
        <w:numPr>
          <w:ilvl w:val="0"/>
          <w:numId w:val="3"/>
        </w:numPr>
        <w:tabs>
          <w:tab w:val="left" w:pos="862"/>
          <w:tab w:val="left" w:pos="863"/>
        </w:tabs>
        <w:ind w:left="862" w:hanging="759"/>
        <w:jc w:val="left"/>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5FED5332" w14:textId="6165CF35" w:rsidR="007D469A" w:rsidRDefault="007D469A" w:rsidP="007D469A">
      <w:pPr>
        <w:tabs>
          <w:tab w:val="left" w:pos="1185"/>
        </w:tabs>
        <w:spacing w:before="15"/>
        <w:ind w:left="103"/>
        <w:rPr>
          <w:rFonts w:ascii="Courier New"/>
          <w:b/>
          <w:sz w:val="18"/>
        </w:rPr>
      </w:pPr>
      <w:r>
        <w:rPr>
          <w:rFonts w:ascii="Courier New"/>
          <w:b/>
          <w:sz w:val="18"/>
        </w:rPr>
        <w:t>16</w:t>
      </w:r>
      <w:r>
        <w:rPr>
          <w:rFonts w:ascii="Courier New"/>
          <w:b/>
          <w:sz w:val="18"/>
        </w:rPr>
        <w:tab/>
      </w:r>
      <w:r>
        <w:rPr>
          <w:rFonts w:ascii="Courier New"/>
          <w:b/>
          <w:color w:val="008200"/>
          <w:sz w:val="18"/>
        </w:rPr>
        <w:t>&lt;id</w:t>
      </w:r>
      <w:r>
        <w:rPr>
          <w:rFonts w:ascii="Courier New"/>
          <w:b/>
          <w:color w:val="008200"/>
          <w:spacing w:val="-23"/>
          <w:sz w:val="18"/>
        </w:rPr>
        <w:t xml:space="preserve"> </w:t>
      </w:r>
      <w:r>
        <w:rPr>
          <w:rFonts w:ascii="Courier New"/>
          <w:color w:val="968D00"/>
          <w:sz w:val="18"/>
        </w:rPr>
        <w:t>root=</w:t>
      </w:r>
      <w:r>
        <w:rPr>
          <w:rFonts w:ascii="Courier New"/>
          <w:color w:val="BF3F00"/>
          <w:sz w:val="18"/>
        </w:rPr>
        <w:t>"</w:t>
      </w:r>
      <w:r w:rsidR="00BF1094" w:rsidRPr="00BF1094">
        <w:t xml:space="preserve"> </w:t>
      </w:r>
      <w:r w:rsidR="00BF1094" w:rsidRPr="00BF1094">
        <w:rPr>
          <w:rFonts w:ascii="Courier New"/>
          <w:color w:val="BF3F00"/>
          <w:sz w:val="18"/>
        </w:rPr>
        <w:t>40280582-5b4d-ee92-015b-97f745990272</w:t>
      </w:r>
      <w:r>
        <w:rPr>
          <w:rFonts w:ascii="Courier New"/>
          <w:color w:val="BF3F00"/>
          <w:sz w:val="18"/>
        </w:rPr>
        <w:t>"</w:t>
      </w:r>
      <w:r w:rsidR="00BF1094">
        <w:rPr>
          <w:rFonts w:ascii="Courier New"/>
          <w:color w:val="BF3F00"/>
          <w:sz w:val="18"/>
        </w:rPr>
        <w:t xml:space="preserve"> </w:t>
      </w:r>
      <w:proofErr w:type="spellStart"/>
      <w:r w:rsidR="00BF1094">
        <w:rPr>
          <w:rFonts w:ascii="Courier New"/>
          <w:color w:val="968D00"/>
          <w:sz w:val="18"/>
        </w:rPr>
        <w:t>identifierName</w:t>
      </w:r>
      <w:proofErr w:type="spellEnd"/>
      <w:r w:rsidR="00BF1094">
        <w:rPr>
          <w:rFonts w:ascii="Courier New"/>
          <w:color w:val="968D00"/>
          <w:sz w:val="18"/>
        </w:rPr>
        <w:t>=</w:t>
      </w:r>
      <w:r w:rsidR="00BF1094">
        <w:rPr>
          <w:rFonts w:ascii="Courier New"/>
          <w:color w:val="BF3F00"/>
          <w:sz w:val="18"/>
        </w:rPr>
        <w:t>"Test131v5"</w:t>
      </w:r>
      <w:r>
        <w:rPr>
          <w:rFonts w:ascii="Courier New"/>
          <w:b/>
          <w:color w:val="008200"/>
          <w:sz w:val="18"/>
        </w:rPr>
        <w:t>/&gt;</w:t>
      </w:r>
    </w:p>
    <w:p w14:paraId="2E9D9B67" w14:textId="4AC3D557" w:rsidR="007D469A" w:rsidRPr="00BE3520" w:rsidRDefault="007D469A" w:rsidP="007D469A">
      <w:pPr>
        <w:tabs>
          <w:tab w:val="left" w:pos="1185"/>
        </w:tabs>
        <w:spacing w:before="15"/>
        <w:ind w:left="103"/>
        <w:rPr>
          <w:rFonts w:ascii="Courier New"/>
          <w:b/>
          <w:sz w:val="18"/>
          <w:lang w:val="es-ES"/>
        </w:rPr>
      </w:pPr>
      <w:r w:rsidRPr="00BE3520">
        <w:rPr>
          <w:rFonts w:ascii="Courier New"/>
          <w:b/>
          <w:sz w:val="18"/>
          <w:lang w:val="es-ES"/>
        </w:rPr>
        <w:t>17</w:t>
      </w:r>
      <w:r w:rsidRPr="00BE3520">
        <w:rPr>
          <w:rFonts w:ascii="Courier New"/>
          <w:b/>
          <w:sz w:val="18"/>
          <w:lang w:val="es-ES"/>
        </w:rPr>
        <w:tab/>
      </w:r>
      <w:r w:rsidRPr="00BE3520">
        <w:rPr>
          <w:rFonts w:ascii="Courier New"/>
          <w:b/>
          <w:color w:val="008200"/>
          <w:sz w:val="18"/>
          <w:lang w:val="es-ES"/>
        </w:rPr>
        <w:t>&lt;</w:t>
      </w:r>
      <w:proofErr w:type="spellStart"/>
      <w:r w:rsidRPr="00BE3520">
        <w:rPr>
          <w:rFonts w:ascii="Courier New"/>
          <w:b/>
          <w:color w:val="008200"/>
          <w:sz w:val="18"/>
          <w:lang w:val="es-ES"/>
        </w:rPr>
        <w:t>setId</w:t>
      </w:r>
      <w:proofErr w:type="spellEnd"/>
      <w:r w:rsidRPr="00BE3520">
        <w:rPr>
          <w:rFonts w:ascii="Courier New"/>
          <w:b/>
          <w:color w:val="008200"/>
          <w:spacing w:val="-24"/>
          <w:sz w:val="18"/>
          <w:lang w:val="es-ES"/>
        </w:rPr>
        <w:t xml:space="preserve"> </w:t>
      </w:r>
      <w:proofErr w:type="spellStart"/>
      <w:r w:rsidRPr="00BE3520">
        <w:rPr>
          <w:rFonts w:ascii="Courier New"/>
          <w:color w:val="968D00"/>
          <w:sz w:val="18"/>
          <w:lang w:val="es-ES"/>
        </w:rPr>
        <w:t>root</w:t>
      </w:r>
      <w:proofErr w:type="spellEnd"/>
      <w:r w:rsidRPr="00BE3520">
        <w:rPr>
          <w:rFonts w:ascii="Courier New"/>
          <w:color w:val="968D00"/>
          <w:sz w:val="18"/>
          <w:lang w:val="es-ES"/>
        </w:rPr>
        <w:t>=</w:t>
      </w:r>
      <w:r w:rsidRPr="00BE3520">
        <w:rPr>
          <w:rFonts w:ascii="Courier New"/>
          <w:color w:val="BF3F00"/>
          <w:sz w:val="18"/>
          <w:lang w:val="es-ES"/>
        </w:rPr>
        <w:t>"</w:t>
      </w:r>
      <w:r w:rsidR="00422DDA" w:rsidRPr="00BE3520">
        <w:rPr>
          <w:lang w:val="es-ES"/>
        </w:rPr>
        <w:t xml:space="preserve"> </w:t>
      </w:r>
      <w:r w:rsidR="00422DDA" w:rsidRPr="00BE3520">
        <w:rPr>
          <w:rFonts w:ascii="Courier New"/>
          <w:color w:val="BF3F00"/>
          <w:sz w:val="18"/>
          <w:lang w:val="es-ES"/>
        </w:rPr>
        <w:t>447f098e-81ba-45e4-b296-5bb119d87762</w:t>
      </w:r>
      <w:r w:rsidRPr="00BE3520">
        <w:rPr>
          <w:rFonts w:ascii="Courier New"/>
          <w:color w:val="BF3F00"/>
          <w:sz w:val="18"/>
          <w:lang w:val="es-ES"/>
        </w:rPr>
        <w:t>"</w:t>
      </w:r>
      <w:r w:rsidRPr="00BE3520">
        <w:rPr>
          <w:rFonts w:ascii="Courier New"/>
          <w:b/>
          <w:color w:val="008200"/>
          <w:sz w:val="18"/>
          <w:lang w:val="es-ES"/>
        </w:rPr>
        <w:t>/&gt;</w:t>
      </w:r>
    </w:p>
    <w:p w14:paraId="6F5F8A05" w14:textId="3F984E69" w:rsidR="007D469A" w:rsidRDefault="007D469A" w:rsidP="007D469A">
      <w:pPr>
        <w:pStyle w:val="ListParagraph"/>
        <w:numPr>
          <w:ilvl w:val="0"/>
          <w:numId w:val="2"/>
        </w:numPr>
        <w:tabs>
          <w:tab w:val="left" w:pos="1185"/>
          <w:tab w:val="left" w:pos="1186"/>
        </w:tabs>
        <w:rPr>
          <w:rFonts w:ascii="Courier New"/>
          <w:b/>
          <w:sz w:val="18"/>
        </w:rPr>
      </w:pPr>
      <w:r>
        <w:rPr>
          <w:rFonts w:ascii="Courier New"/>
          <w:b/>
          <w:color w:val="008200"/>
          <w:sz w:val="18"/>
        </w:rPr>
        <w:t>&lt;</w:t>
      </w:r>
      <w:proofErr w:type="spellStart"/>
      <w:r>
        <w:rPr>
          <w:rFonts w:ascii="Courier New"/>
          <w:b/>
          <w:color w:val="008200"/>
          <w:sz w:val="18"/>
        </w:rPr>
        <w:t>versionNumber</w:t>
      </w:r>
      <w:proofErr w:type="spellEnd"/>
      <w:r>
        <w:rPr>
          <w:rFonts w:ascii="Courier New"/>
          <w:b/>
          <w:color w:val="008200"/>
          <w:spacing w:val="-13"/>
          <w:sz w:val="18"/>
        </w:rPr>
        <w:t xml:space="preserve"> </w:t>
      </w:r>
      <w:r>
        <w:rPr>
          <w:rFonts w:ascii="Courier New"/>
          <w:color w:val="968D00"/>
          <w:sz w:val="18"/>
        </w:rPr>
        <w:t>value=</w:t>
      </w:r>
      <w:r>
        <w:rPr>
          <w:rFonts w:ascii="Courier New"/>
          <w:color w:val="BF3F00"/>
          <w:sz w:val="18"/>
        </w:rPr>
        <w:t>"</w:t>
      </w:r>
      <w:r w:rsidR="001761D0">
        <w:rPr>
          <w:rFonts w:ascii="Courier New"/>
          <w:color w:val="BF3F00"/>
          <w:sz w:val="18"/>
        </w:rPr>
        <w:t>0.0.001</w:t>
      </w:r>
      <w:r>
        <w:rPr>
          <w:rFonts w:ascii="Courier New"/>
          <w:color w:val="BF3F00"/>
          <w:sz w:val="18"/>
        </w:rPr>
        <w:t>"</w:t>
      </w:r>
      <w:r>
        <w:rPr>
          <w:rFonts w:ascii="Courier New"/>
          <w:b/>
          <w:color w:val="008200"/>
          <w:sz w:val="18"/>
        </w:rPr>
        <w:t>/&gt;</w:t>
      </w:r>
    </w:p>
    <w:p w14:paraId="7A21B16D" w14:textId="77777777" w:rsidR="007D469A" w:rsidRDefault="007D469A" w:rsidP="007D469A">
      <w:pPr>
        <w:pStyle w:val="ListParagraph"/>
        <w:numPr>
          <w:ilvl w:val="0"/>
          <w:numId w:val="2"/>
        </w:numPr>
        <w:tabs>
          <w:tab w:val="left" w:pos="862"/>
          <w:tab w:val="left" w:pos="863"/>
        </w:tabs>
        <w:ind w:left="862" w:hanging="759"/>
        <w:rPr>
          <w:rFonts w:ascii="Courier New"/>
          <w:b/>
          <w:sz w:val="18"/>
        </w:rPr>
      </w:pPr>
      <w:r>
        <w:rPr>
          <w:rFonts w:ascii="Courier New"/>
          <w:b/>
          <w:color w:val="008200"/>
          <w:sz w:val="18"/>
        </w:rPr>
        <w:t>&lt;/</w:t>
      </w:r>
      <w:proofErr w:type="spellStart"/>
      <w:r>
        <w:rPr>
          <w:rFonts w:ascii="Courier New"/>
          <w:b/>
          <w:color w:val="008200"/>
          <w:sz w:val="18"/>
        </w:rPr>
        <w:t>componentQualityMeasureDocument</w:t>
      </w:r>
      <w:proofErr w:type="spellEnd"/>
      <w:r>
        <w:rPr>
          <w:rFonts w:ascii="Courier New"/>
          <w:b/>
          <w:color w:val="008200"/>
          <w:sz w:val="18"/>
        </w:rPr>
        <w:t>&gt;</w:t>
      </w:r>
    </w:p>
    <w:p w14:paraId="79A0A857" w14:textId="77777777" w:rsidR="007D469A" w:rsidRDefault="007D469A" w:rsidP="007D469A">
      <w:pPr>
        <w:pStyle w:val="ListParagraph"/>
        <w:numPr>
          <w:ilvl w:val="0"/>
          <w:numId w:val="2"/>
        </w:numPr>
        <w:tabs>
          <w:tab w:val="left" w:pos="539"/>
          <w:tab w:val="left" w:pos="540"/>
        </w:tabs>
        <w:ind w:left="539" w:hanging="436"/>
        <w:rPr>
          <w:rFonts w:ascii="Courier New"/>
          <w:b/>
          <w:sz w:val="18"/>
        </w:rPr>
      </w:pPr>
      <w:r>
        <w:rPr>
          <w:noProof/>
        </w:rPr>
        <mc:AlternateContent>
          <mc:Choice Requires="wps">
            <w:drawing>
              <wp:anchor distT="0" distB="0" distL="0" distR="0" simplePos="0" relativeHeight="251667456" behindDoc="0" locked="0" layoutInCell="1" allowOverlap="1" wp14:anchorId="645123F8" wp14:editId="71A0FCDE">
                <wp:simplePos x="0" y="0"/>
                <wp:positionH relativeFrom="page">
                  <wp:posOffset>914400</wp:posOffset>
                </wp:positionH>
                <wp:positionV relativeFrom="paragraph">
                  <wp:posOffset>166370</wp:posOffset>
                </wp:positionV>
                <wp:extent cx="5943600" cy="0"/>
                <wp:effectExtent l="12700" t="13970" r="25400" b="24130"/>
                <wp:wrapTopAndBottom/>
                <wp:docPr id="34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2D9C1" id="Line 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1pt" to="540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u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" strokeweight=".14039mm">
                <w10:wrap type="topAndBottom" anchorx="page"/>
              </v:line>
            </w:pict>
          </mc:Fallback>
        </mc:AlternateContent>
      </w:r>
      <w:r>
        <w:rPr>
          <w:rFonts w:ascii="Courier New"/>
          <w:b/>
          <w:color w:val="008200"/>
          <w:sz w:val="18"/>
        </w:rPr>
        <w:t>&lt;/</w:t>
      </w:r>
      <w:proofErr w:type="spellStart"/>
      <w:r>
        <w:rPr>
          <w:rFonts w:ascii="Courier New"/>
          <w:b/>
          <w:color w:val="008200"/>
          <w:sz w:val="18"/>
        </w:rPr>
        <w:t>relatedDocument</w:t>
      </w:r>
      <w:proofErr w:type="spellEnd"/>
      <w:r>
        <w:rPr>
          <w:rFonts w:ascii="Courier New"/>
          <w:b/>
          <w:color w:val="008200"/>
          <w:sz w:val="18"/>
        </w:rPr>
        <w:t>&gt;</w:t>
      </w:r>
    </w:p>
    <w:p w14:paraId="23671AA7" w14:textId="77777777" w:rsidR="007D469A" w:rsidRDefault="007D469A" w:rsidP="007D469A">
      <w:pPr>
        <w:pStyle w:val="BodyText"/>
        <w:spacing w:before="7"/>
        <w:rPr>
          <w:rFonts w:ascii="Courier New"/>
          <w:b/>
          <w:sz w:val="11"/>
        </w:rPr>
      </w:pPr>
    </w:p>
    <w:p w14:paraId="457634AF" w14:textId="2B4D24C6" w:rsidR="007D469A" w:rsidRDefault="007D469A" w:rsidP="007D469A">
      <w:pPr>
        <w:spacing w:before="62"/>
        <w:ind w:left="2825"/>
      </w:pPr>
      <w:r>
        <w:t xml:space="preserve">Snippet </w:t>
      </w:r>
      <w:r w:rsidR="00974445">
        <w:t>31</w:t>
      </w:r>
      <w:r>
        <w:t xml:space="preserve">: Composite measure </w:t>
      </w:r>
      <w:proofErr w:type="spellStart"/>
      <w:r>
        <w:rPr>
          <w:rFonts w:ascii="Courier New" w:hAnsi="Courier New"/>
          <w:sz w:val="20"/>
        </w:rPr>
        <w:t>relatedDocument</w:t>
      </w:r>
      <w:r>
        <w:t>s</w:t>
      </w:r>
      <w:proofErr w:type="spellEnd"/>
    </w:p>
    <w:p w14:paraId="6F5D591D" w14:textId="21B5E4AD" w:rsidR="009923CB" w:rsidRDefault="009923CB" w:rsidP="004D5BAB">
      <w:pPr>
        <w:pStyle w:val="BodyText"/>
        <w:sectPr w:rsidR="009923CB">
          <w:headerReference w:type="even" r:id="rId39"/>
          <w:headerReference w:type="default" r:id="rId40"/>
          <w:pgSz w:w="12240" w:h="15840"/>
          <w:pgMar w:top="660" w:right="1320" w:bottom="1180" w:left="900" w:header="467" w:footer="993" w:gutter="0"/>
          <w:cols w:space="720"/>
        </w:sectPr>
      </w:pPr>
    </w:p>
    <w:p w14:paraId="462CB81A" w14:textId="77777777" w:rsidR="00A0534D" w:rsidRDefault="00A0534D">
      <w:pPr>
        <w:pStyle w:val="BodyText"/>
        <w:rPr>
          <w:sz w:val="20"/>
        </w:rPr>
      </w:pPr>
    </w:p>
    <w:p w14:paraId="64C20A35" w14:textId="2A14CC41" w:rsidR="00DE0BCE" w:rsidRDefault="00DE0BCE">
      <w:pPr>
        <w:pStyle w:val="Heading1"/>
        <w:ind w:right="110"/>
        <w:jc w:val="left"/>
      </w:pPr>
      <w:bookmarkStart w:id="268" w:name="_Toc519432988"/>
      <w:r>
        <w:t>Change Log</w:t>
      </w:r>
    </w:p>
    <w:p w14:paraId="0AA2B869" w14:textId="728D1969" w:rsidR="00012C7F" w:rsidRDefault="00012C7F" w:rsidP="00526B39">
      <w:pPr>
        <w:pStyle w:val="BodyText"/>
        <w:spacing w:before="240"/>
      </w:pPr>
      <w:r>
        <w:t>Each volume has a separate change log, this change log contains only changes to this volume:</w:t>
      </w:r>
    </w:p>
    <w:p w14:paraId="146E9996" w14:textId="6864A193" w:rsidR="00126EC4" w:rsidRDefault="00126EC4">
      <w:pPr>
        <w:pStyle w:val="Heading2"/>
      </w:pPr>
      <w:r w:rsidRPr="002B577E">
        <w:t>STU</w:t>
      </w:r>
      <w:r w:rsidR="001C638B">
        <w:t>4.1</w:t>
      </w:r>
      <w:r w:rsidRPr="002B577E">
        <w:t xml:space="preserve"> </w:t>
      </w:r>
    </w:p>
    <w:p w14:paraId="7FDC1C42" w14:textId="08DE55F8" w:rsidR="005057CE" w:rsidRDefault="005057CE" w:rsidP="005057CE">
      <w:pPr>
        <w:pStyle w:val="ListParagraph"/>
        <w:numPr>
          <w:ilvl w:val="0"/>
          <w:numId w:val="64"/>
        </w:numPr>
      </w:pPr>
      <w:r>
        <w:t>Updated version to STU</w:t>
      </w:r>
      <w:r w:rsidR="001C638B">
        <w:t>4.1</w:t>
      </w:r>
      <w:r>
        <w:t xml:space="preserve"> throughout</w:t>
      </w:r>
    </w:p>
    <w:p w14:paraId="1860935B" w14:textId="6B3B6651" w:rsidR="002B577E" w:rsidRDefault="002B577E" w:rsidP="00EE4DBC">
      <w:pPr>
        <w:pStyle w:val="ListParagraph"/>
        <w:numPr>
          <w:ilvl w:val="0"/>
          <w:numId w:val="64"/>
        </w:numPr>
      </w:pPr>
      <w:r>
        <w:t>Updated the QDM version to 5.6</w:t>
      </w:r>
    </w:p>
    <w:p w14:paraId="2E5D714F" w14:textId="3A277FDA" w:rsidR="005057CE" w:rsidRDefault="005057CE" w:rsidP="005057CE">
      <w:pPr>
        <w:pStyle w:val="ListParagraph"/>
        <w:numPr>
          <w:ilvl w:val="0"/>
          <w:numId w:val="64"/>
        </w:numPr>
      </w:pPr>
      <w:r>
        <w:t>STU4#2107: Updated calculation for patient-level linear composite</w:t>
      </w:r>
    </w:p>
    <w:p w14:paraId="09A7D34F" w14:textId="72E9F59F" w:rsidR="005057CE" w:rsidRDefault="005057CE" w:rsidP="005057CE">
      <w:pPr>
        <w:pStyle w:val="ListParagraph"/>
        <w:numPr>
          <w:ilvl w:val="0"/>
          <w:numId w:val="64"/>
        </w:numPr>
      </w:pPr>
      <w:r>
        <w:t>STU4#2109: Updated conformance requirement #13 to clarify patient-based continuous-variable measures</w:t>
      </w:r>
    </w:p>
    <w:p w14:paraId="1480C023" w14:textId="0484B197" w:rsidR="005A5790" w:rsidRPr="005057CE" w:rsidRDefault="005A5790" w:rsidP="00BE3520">
      <w:pPr>
        <w:pStyle w:val="ListParagraph"/>
        <w:numPr>
          <w:ilvl w:val="0"/>
          <w:numId w:val="64"/>
        </w:numPr>
      </w:pPr>
      <w:r>
        <w:t xml:space="preserve">STU4#2110: Added </w:t>
      </w:r>
      <w:proofErr w:type="spellStart"/>
      <w:r>
        <w:t>scoreUnit</w:t>
      </w:r>
      <w:proofErr w:type="spellEnd"/>
      <w:r>
        <w:t xml:space="preserve"> extension for all measure scoring types</w:t>
      </w:r>
    </w:p>
    <w:p w14:paraId="174EBDF0" w14:textId="779777DD" w:rsidR="00DE0BCE" w:rsidRDefault="00DE0BCE" w:rsidP="00DE0BCE">
      <w:pPr>
        <w:pStyle w:val="Heading2"/>
      </w:pPr>
      <w:r>
        <w:t>STU4</w:t>
      </w:r>
    </w:p>
    <w:p w14:paraId="1BC0E3DA" w14:textId="77777777" w:rsidR="00C57582" w:rsidRDefault="00C57582" w:rsidP="00C57582">
      <w:pPr>
        <w:pStyle w:val="BodyText"/>
        <w:numPr>
          <w:ilvl w:val="0"/>
          <w:numId w:val="64"/>
        </w:numPr>
      </w:pPr>
      <w:r>
        <w:t>STU3#1633: Clarified patient-level linear composite calculation method</w:t>
      </w:r>
    </w:p>
    <w:p w14:paraId="5EE23913" w14:textId="77777777" w:rsidR="00C57582" w:rsidRDefault="00C57582" w:rsidP="00C57582">
      <w:pPr>
        <w:pStyle w:val="BodyText"/>
        <w:numPr>
          <w:ilvl w:val="0"/>
          <w:numId w:val="64"/>
        </w:numPr>
      </w:pPr>
      <w:r>
        <w:t>STU3#1634: Corrected use of “case” keyword in composite calculation formulas</w:t>
      </w:r>
    </w:p>
    <w:p w14:paraId="0B27EB5E" w14:textId="77777777" w:rsidR="00C57582" w:rsidRDefault="00C57582" w:rsidP="00C57582">
      <w:pPr>
        <w:pStyle w:val="BodyText"/>
        <w:numPr>
          <w:ilvl w:val="0"/>
          <w:numId w:val="64"/>
        </w:numPr>
      </w:pPr>
      <w:r>
        <w:t>STU3#1644: Corrected return type language in event-based proportion measures</w:t>
      </w:r>
    </w:p>
    <w:p w14:paraId="5F94D29D" w14:textId="77777777" w:rsidR="00C57582" w:rsidRDefault="00C57582" w:rsidP="00C57582">
      <w:pPr>
        <w:pStyle w:val="BodyText"/>
        <w:numPr>
          <w:ilvl w:val="0"/>
          <w:numId w:val="64"/>
        </w:numPr>
      </w:pPr>
      <w:r>
        <w:t>STU3#1645: Corrected formal calculation for All-or-nothing scoring</w:t>
      </w:r>
    </w:p>
    <w:p w14:paraId="69E83B69" w14:textId="77777777" w:rsidR="00C57582" w:rsidRDefault="00C57582" w:rsidP="00C57582">
      <w:pPr>
        <w:pStyle w:val="BodyText"/>
        <w:numPr>
          <w:ilvl w:val="0"/>
          <w:numId w:val="64"/>
        </w:numPr>
      </w:pPr>
      <w:r>
        <w:t>STU3#1646: Corrected formal calculation for Opportunity scoring</w:t>
      </w:r>
    </w:p>
    <w:p w14:paraId="264CDFFF" w14:textId="77777777" w:rsidR="00C57582" w:rsidRDefault="00C57582" w:rsidP="00C57582">
      <w:pPr>
        <w:pStyle w:val="BodyText"/>
        <w:numPr>
          <w:ilvl w:val="0"/>
          <w:numId w:val="64"/>
        </w:numPr>
      </w:pPr>
      <w:r>
        <w:t>STU3#1647: Corrected formal calculation for Patient-level Linear Combination scoring</w:t>
      </w:r>
    </w:p>
    <w:p w14:paraId="5148C9EB" w14:textId="77777777" w:rsidR="00C57582" w:rsidRDefault="00C57582" w:rsidP="00C57582">
      <w:pPr>
        <w:pStyle w:val="BodyText"/>
        <w:numPr>
          <w:ilvl w:val="0"/>
          <w:numId w:val="64"/>
        </w:numPr>
      </w:pPr>
      <w:r>
        <w:t>STU3#1686: Clarified composite measure semantics with respect to improvement notation</w:t>
      </w:r>
    </w:p>
    <w:p w14:paraId="72E81D4D" w14:textId="56FD8BBA" w:rsidR="00C57582" w:rsidRDefault="00C57582" w:rsidP="00C57582">
      <w:pPr>
        <w:pStyle w:val="BodyText"/>
        <w:numPr>
          <w:ilvl w:val="0"/>
          <w:numId w:val="64"/>
        </w:numPr>
      </w:pPr>
      <w:r>
        <w:t>STU3#1729: Updated to reference CQL 1.4</w:t>
      </w:r>
    </w:p>
    <w:p w14:paraId="57E63DE1" w14:textId="6BE769B7" w:rsidR="00C7142B" w:rsidRDefault="00C7142B" w:rsidP="00C57582">
      <w:pPr>
        <w:pStyle w:val="BodyText"/>
        <w:numPr>
          <w:ilvl w:val="0"/>
          <w:numId w:val="64"/>
        </w:numPr>
      </w:pPr>
      <w:r>
        <w:t>STU4B2: Added change log</w:t>
      </w:r>
    </w:p>
    <w:p w14:paraId="27CF7F2E" w14:textId="6E43C5B7" w:rsidR="00C7142B" w:rsidRDefault="00C7142B" w:rsidP="00C57582">
      <w:pPr>
        <w:pStyle w:val="BodyText"/>
        <w:numPr>
          <w:ilvl w:val="0"/>
          <w:numId w:val="64"/>
        </w:numPr>
      </w:pPr>
      <w:r>
        <w:t>STU4B6: Corrected typographical error and improved wording</w:t>
      </w:r>
    </w:p>
    <w:p w14:paraId="3904F597" w14:textId="7C89BF20" w:rsidR="00C7142B" w:rsidRDefault="00C7142B" w:rsidP="00C57582">
      <w:pPr>
        <w:pStyle w:val="BodyText"/>
        <w:numPr>
          <w:ilvl w:val="0"/>
          <w:numId w:val="64"/>
        </w:numPr>
      </w:pPr>
      <w:r>
        <w:t>STU4B7: Removed contractor specific information</w:t>
      </w:r>
    </w:p>
    <w:p w14:paraId="4B763173" w14:textId="198E2E81" w:rsidR="00C7142B" w:rsidRDefault="00C7142B" w:rsidP="00C57582">
      <w:pPr>
        <w:pStyle w:val="BodyText"/>
        <w:numPr>
          <w:ilvl w:val="0"/>
          <w:numId w:val="64"/>
        </w:numPr>
      </w:pPr>
      <w:r>
        <w:t>STU4B8: Removed reference to HITSC recommended vocabularies</w:t>
      </w:r>
    </w:p>
    <w:p w14:paraId="7E9AD2CA" w14:textId="61F6F6DC" w:rsidR="00C7142B" w:rsidRDefault="00C7142B" w:rsidP="00C57582">
      <w:pPr>
        <w:pStyle w:val="BodyText"/>
        <w:numPr>
          <w:ilvl w:val="0"/>
          <w:numId w:val="64"/>
        </w:numPr>
      </w:pPr>
      <w:r>
        <w:t>STU4B11,12,13,14,15: Corrected typographical errors and links</w:t>
      </w:r>
    </w:p>
    <w:p w14:paraId="5C5C4FDE" w14:textId="57D50C8E" w:rsidR="00C7142B" w:rsidRDefault="00C7142B" w:rsidP="00C57582">
      <w:pPr>
        <w:pStyle w:val="BodyText"/>
        <w:numPr>
          <w:ilvl w:val="0"/>
          <w:numId w:val="64"/>
        </w:numPr>
      </w:pPr>
      <w:r>
        <w:t>STU4B16: Updated to “direct reference code” throughout (not “referenced”)</w:t>
      </w:r>
    </w:p>
    <w:p w14:paraId="4BF91544" w14:textId="7F959BC8" w:rsidR="00C7142B" w:rsidRDefault="00C7142B" w:rsidP="00C57582">
      <w:pPr>
        <w:pStyle w:val="BodyText"/>
        <w:numPr>
          <w:ilvl w:val="0"/>
          <w:numId w:val="64"/>
        </w:numPr>
      </w:pPr>
      <w:r>
        <w:t>STU4B17,18,19,20,21,22</w:t>
      </w:r>
      <w:r w:rsidR="000B2670">
        <w:t>: Corrected typographical and grammatical errors</w:t>
      </w:r>
    </w:p>
    <w:p w14:paraId="29864C48" w14:textId="20292D1E" w:rsidR="00FE66D6" w:rsidRDefault="00FE66D6" w:rsidP="00FE66D6">
      <w:pPr>
        <w:pStyle w:val="BodyText"/>
      </w:pPr>
    </w:p>
    <w:p w14:paraId="3C9F8DB2" w14:textId="1A2DA93B" w:rsidR="00A0534D" w:rsidRDefault="0083059C">
      <w:pPr>
        <w:pStyle w:val="Heading1"/>
        <w:ind w:right="110"/>
        <w:jc w:val="left"/>
      </w:pPr>
      <w:r>
        <w:t>References</w:t>
      </w:r>
      <w:bookmarkEnd w:id="268"/>
    </w:p>
    <w:p w14:paraId="500BADBF" w14:textId="77777777" w:rsidR="00A0534D" w:rsidRDefault="00A0534D">
      <w:pPr>
        <w:pStyle w:val="BodyText"/>
        <w:spacing w:before="5"/>
        <w:rPr>
          <w:b/>
          <w:sz w:val="30"/>
        </w:rPr>
      </w:pPr>
    </w:p>
    <w:p w14:paraId="57D6B950" w14:textId="290D781E" w:rsidR="00316140" w:rsidRDefault="00EA778B" w:rsidP="00831B5A">
      <w:pPr>
        <w:spacing w:line="268" w:lineRule="auto"/>
        <w:ind w:left="592" w:right="117" w:hanging="364"/>
        <w:rPr>
          <w:rFonts w:ascii="Courier New"/>
          <w:sz w:val="20"/>
        </w:rPr>
      </w:pPr>
      <w:bookmarkStart w:id="269" w:name="_bookmark98"/>
      <w:bookmarkEnd w:id="269"/>
      <w:r w:rsidDel="00EA778B">
        <w:t xml:space="preserve"> </w:t>
      </w:r>
      <w:bookmarkStart w:id="270" w:name="_bookmark99"/>
      <w:bookmarkEnd w:id="270"/>
      <w:r w:rsidR="00316140">
        <w:t>[</w:t>
      </w:r>
      <w:r>
        <w:t>1</w:t>
      </w:r>
      <w:r w:rsidR="00316140">
        <w:t xml:space="preserve">] </w:t>
      </w:r>
      <w:r w:rsidR="00316140">
        <w:rPr>
          <w:i/>
        </w:rPr>
        <w:t>Quality Data Model, Version 5.</w:t>
      </w:r>
      <w:r w:rsidR="00BF277A">
        <w:rPr>
          <w:i/>
        </w:rPr>
        <w:t>6</w:t>
      </w:r>
      <w:r w:rsidR="00316140">
        <w:t xml:space="preserve">. Centers of Medicare &amp; Medicaid Services; Office of the National Coordinator for Health Information Technology, </w:t>
      </w:r>
      <w:r w:rsidR="00BF277A">
        <w:t xml:space="preserve">January </w:t>
      </w:r>
      <w:r w:rsidR="00316140">
        <w:t>20</w:t>
      </w:r>
      <w:r w:rsidR="00BF277A">
        <w:t>21</w:t>
      </w:r>
      <w:r w:rsidR="00316140">
        <w:t xml:space="preserve">. </w:t>
      </w:r>
      <w:hyperlink r:id="rId41" w:history="1">
        <w:r w:rsidR="004B670E">
          <w:rPr>
            <w:rStyle w:val="Hyperlink"/>
            <w:rFonts w:ascii="Courier New"/>
            <w:sz w:val="20"/>
            <w:u w:val="none"/>
          </w:rPr>
          <w:t>https://ecqi.healthit.gov/qdm</w:t>
        </w:r>
      </w:hyperlink>
    </w:p>
    <w:p w14:paraId="63901783" w14:textId="12DD5D44" w:rsidR="00316140" w:rsidRDefault="00316140" w:rsidP="00316140">
      <w:pPr>
        <w:spacing w:before="157" w:line="280" w:lineRule="auto"/>
        <w:ind w:left="592" w:right="118" w:hanging="364"/>
        <w:rPr>
          <w:rFonts w:ascii="Courier New"/>
          <w:sz w:val="20"/>
        </w:rPr>
      </w:pPr>
      <w:bookmarkStart w:id="271" w:name="_bookmark100"/>
      <w:bookmarkEnd w:id="271"/>
      <w:r>
        <w:t>[</w:t>
      </w:r>
      <w:r w:rsidR="00EA778B">
        <w:t>2</w:t>
      </w:r>
      <w:r>
        <w:t xml:space="preserve">] </w:t>
      </w:r>
      <w:r>
        <w:rPr>
          <w:i/>
        </w:rPr>
        <w:t>Clinical Quality Language (CQL), STU R1.</w:t>
      </w:r>
      <w:r w:rsidR="007C08E2">
        <w:rPr>
          <w:i/>
        </w:rPr>
        <w:t>4</w:t>
      </w:r>
      <w:r>
        <w:t xml:space="preserve">. HL7, </w:t>
      </w:r>
      <w:r w:rsidR="00CC739E">
        <w:t xml:space="preserve">July </w:t>
      </w:r>
      <w:r w:rsidR="007C08E2">
        <w:t>2019</w:t>
      </w:r>
      <w:r>
        <w:t xml:space="preserve">. </w:t>
      </w:r>
      <w:hyperlink r:id="rId42">
        <w:r>
          <w:rPr>
            <w:rFonts w:ascii="Courier New"/>
            <w:color w:val="0000FF"/>
            <w:sz w:val="20"/>
          </w:rPr>
          <w:t>http://www.hl7.org/</w:t>
        </w:r>
      </w:hyperlink>
      <w:r>
        <w:rPr>
          <w:rFonts w:ascii="Courier New"/>
          <w:color w:val="0000FF"/>
          <w:sz w:val="20"/>
        </w:rPr>
        <w:t xml:space="preserve"> </w:t>
      </w:r>
      <w:hyperlink r:id="rId43">
        <w:r>
          <w:rPr>
            <w:rFonts w:ascii="Courier New"/>
            <w:color w:val="0000FF"/>
            <w:sz w:val="20"/>
          </w:rPr>
          <w:t>implement/standards/</w:t>
        </w:r>
        <w:proofErr w:type="spellStart"/>
        <w:r>
          <w:rPr>
            <w:rFonts w:ascii="Courier New"/>
            <w:color w:val="0000FF"/>
            <w:sz w:val="20"/>
          </w:rPr>
          <w:t>product_brief.cfm?product_id</w:t>
        </w:r>
        <w:proofErr w:type="spellEnd"/>
        <w:r>
          <w:rPr>
            <w:rFonts w:ascii="Courier New"/>
            <w:color w:val="0000FF"/>
            <w:sz w:val="20"/>
          </w:rPr>
          <w:t>=400</w:t>
        </w:r>
      </w:hyperlink>
    </w:p>
    <w:p w14:paraId="29E2FA8C" w14:textId="514FC588" w:rsidR="00316140" w:rsidRPr="00BE3520" w:rsidRDefault="00316140" w:rsidP="00316140">
      <w:pPr>
        <w:spacing w:before="146"/>
        <w:ind w:left="229"/>
        <w:rPr>
          <w:lang w:val="es-ES"/>
        </w:rPr>
      </w:pPr>
      <w:bookmarkStart w:id="272" w:name="_bookmark101"/>
      <w:bookmarkEnd w:id="272"/>
      <w:r>
        <w:t>[</w:t>
      </w:r>
      <w:r w:rsidR="00856A7D">
        <w:t>3</w:t>
      </w:r>
      <w:r>
        <w:t>]</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060767">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BE3520">
        <w:rPr>
          <w:lang w:val="es-ES"/>
        </w:rPr>
        <w:t>HL7,</w:t>
      </w:r>
      <w:r w:rsidRPr="00BE3520">
        <w:rPr>
          <w:spacing w:val="-18"/>
          <w:lang w:val="es-ES"/>
        </w:rPr>
        <w:t xml:space="preserve"> </w:t>
      </w:r>
      <w:r w:rsidRPr="00BE3520">
        <w:rPr>
          <w:lang w:val="es-ES"/>
        </w:rPr>
        <w:t>June</w:t>
      </w:r>
      <w:r w:rsidRPr="00BE3520">
        <w:rPr>
          <w:spacing w:val="-21"/>
          <w:lang w:val="es-ES"/>
        </w:rPr>
        <w:t xml:space="preserve"> </w:t>
      </w:r>
      <w:r w:rsidRPr="00BE3520">
        <w:rPr>
          <w:lang w:val="es-ES"/>
        </w:rPr>
        <w:t>2017.</w:t>
      </w:r>
    </w:p>
    <w:p w14:paraId="03B28D4D" w14:textId="77777777" w:rsidR="00316140" w:rsidRPr="00BE3520" w:rsidRDefault="00316140" w:rsidP="00316140">
      <w:pPr>
        <w:spacing w:before="57"/>
        <w:ind w:left="75" w:right="119"/>
        <w:rPr>
          <w:rFonts w:ascii="Courier New"/>
          <w:sz w:val="20"/>
          <w:lang w:val="es-ES"/>
        </w:rPr>
      </w:pPr>
      <w:r w:rsidRPr="00BE3520">
        <w:rPr>
          <w:lang w:val="es-ES"/>
        </w:rPr>
        <w:t xml:space="preserve">         </w:t>
      </w:r>
      <w:hyperlink r:id="rId44">
        <w:r w:rsidRPr="00BE3520">
          <w:rPr>
            <w:rFonts w:ascii="Courier New"/>
            <w:color w:val="0000FF"/>
            <w:sz w:val="20"/>
            <w:lang w:val="es-ES"/>
          </w:rPr>
          <w:t>http://www.hl7.org/implement/standards/product_brief.cfm?product_id=97</w:t>
        </w:r>
      </w:hyperlink>
    </w:p>
    <w:p w14:paraId="73E37E8A" w14:textId="77777777" w:rsidR="00316140" w:rsidRPr="00BE3520" w:rsidRDefault="00316140" w:rsidP="00316140">
      <w:pPr>
        <w:pStyle w:val="BodyText"/>
        <w:spacing w:before="3"/>
        <w:rPr>
          <w:rFonts w:ascii="Courier New"/>
          <w:sz w:val="16"/>
          <w:lang w:val="es-ES"/>
        </w:rPr>
      </w:pPr>
    </w:p>
    <w:p w14:paraId="797A5D7B" w14:textId="7C59C559" w:rsidR="00316140" w:rsidRDefault="00316140" w:rsidP="00316140">
      <w:pPr>
        <w:spacing w:line="276" w:lineRule="auto"/>
        <w:ind w:left="592" w:right="119" w:hanging="364"/>
        <w:rPr>
          <w:rFonts w:ascii="Courier New" w:hAnsi="Courier New"/>
          <w:sz w:val="20"/>
        </w:rPr>
      </w:pPr>
      <w:bookmarkStart w:id="273" w:name="_bookmark102"/>
      <w:bookmarkEnd w:id="273"/>
      <w:r>
        <w:t>[</w:t>
      </w:r>
      <w:r w:rsidR="00856A7D">
        <w:t>4</w:t>
      </w:r>
      <w:r>
        <w:t xml:space="preserve">] </w:t>
      </w:r>
      <w:r>
        <w:rPr>
          <w:i/>
        </w:rPr>
        <w:t>HL7 Version 3 Implementation Guide: Quality Data Model (QDM)-based Health Quality Measure Format (HQMF), R1.4 – US Realm, Volume 2 (Draft Standard for Trial Use)</w:t>
      </w:r>
      <w:r>
        <w:t xml:space="preserve">. HL7, October 2016. </w:t>
      </w:r>
      <w:hyperlink r:id="rId45">
        <w:r>
          <w:rPr>
            <w:rFonts w:ascii="Courier New" w:hAnsi="Courier New"/>
            <w:color w:val="0000FF"/>
            <w:sz w:val="20"/>
          </w:rPr>
          <w:t>http://www.hl7.org/implement/standards/product_brief.cfm?product_id=346</w:t>
        </w:r>
      </w:hyperlink>
    </w:p>
    <w:p w14:paraId="66612082" w14:textId="1AF4EA76" w:rsidR="00316140" w:rsidRDefault="00316140" w:rsidP="00316140">
      <w:pPr>
        <w:spacing w:before="151" w:line="268" w:lineRule="auto"/>
        <w:ind w:left="592" w:right="119" w:hanging="364"/>
        <w:rPr>
          <w:i/>
        </w:rPr>
      </w:pPr>
      <w:bookmarkStart w:id="274" w:name="_bookmark103"/>
      <w:bookmarkEnd w:id="274"/>
      <w:r>
        <w:t>[</w:t>
      </w:r>
      <w:r w:rsidR="00856A7D">
        <w:t>5</w:t>
      </w:r>
      <w:r>
        <w:t xml:space="preserve">] </w:t>
      </w:r>
      <w:r>
        <w:rPr>
          <w:i/>
        </w:rPr>
        <w:t xml:space="preserve">HL7 Implementation Guide for CDA Release 2: Quality Reporting Document Architecture – </w:t>
      </w:r>
    </w:p>
    <w:p w14:paraId="3728F990" w14:textId="73936A4B" w:rsidR="00316140" w:rsidRDefault="00316140" w:rsidP="00316140">
      <w:pPr>
        <w:spacing w:line="268" w:lineRule="auto"/>
        <w:ind w:left="592" w:right="119" w:hanging="364"/>
        <w:rPr>
          <w:rFonts w:ascii="Courier New"/>
          <w:sz w:val="20"/>
        </w:rPr>
      </w:pPr>
      <w:r>
        <w:rPr>
          <w:i/>
        </w:rPr>
        <w:t xml:space="preserve">     Category I STU Release 5 (US Realm)</w:t>
      </w:r>
      <w:r>
        <w:t>. HL7, ballot cycle September 2017</w:t>
      </w:r>
      <w:r w:rsidR="004B670E">
        <w:br/>
      </w:r>
      <w:hyperlink r:id="rId46">
        <w:r w:rsidR="004B670E">
          <w:rPr>
            <w:rFonts w:ascii="Courier New"/>
            <w:color w:val="0000FF"/>
            <w:sz w:val="20"/>
          </w:rPr>
          <w:t>http://www.hl7.org/implement/standards/product_brief.cfm?product_id=35</w:t>
        </w:r>
      </w:hyperlink>
      <w:r>
        <w:t xml:space="preserve">. </w:t>
      </w:r>
    </w:p>
    <w:p w14:paraId="39FAD717" w14:textId="40D35F8C" w:rsidR="00316140" w:rsidRDefault="00316140" w:rsidP="00316140">
      <w:pPr>
        <w:spacing w:before="157"/>
        <w:ind w:left="229" w:right="110"/>
        <w:rPr>
          <w:rFonts w:ascii="Courier New"/>
          <w:sz w:val="20"/>
        </w:rPr>
      </w:pPr>
      <w:bookmarkStart w:id="275" w:name="_bookmark104"/>
      <w:bookmarkEnd w:id="275"/>
      <w:r>
        <w:t>[</w:t>
      </w:r>
      <w:r w:rsidR="00856A7D">
        <w:t>6</w:t>
      </w:r>
      <w:r>
        <w:t xml:space="preserve">] </w:t>
      </w:r>
      <w:r>
        <w:rPr>
          <w:i/>
        </w:rPr>
        <w:t>Measure Authoring Tool</w:t>
      </w:r>
      <w:r>
        <w:t xml:space="preserve">. CMS. </w:t>
      </w:r>
      <w:hyperlink r:id="rId47">
        <w:r>
          <w:rPr>
            <w:rFonts w:ascii="Courier New"/>
            <w:color w:val="0000FF"/>
            <w:sz w:val="20"/>
          </w:rPr>
          <w:t>https://www.emeasuretool.cms.gov/</w:t>
        </w:r>
      </w:hyperlink>
    </w:p>
    <w:p w14:paraId="671A55A9" w14:textId="08055DEC" w:rsidR="00316140" w:rsidRDefault="00316140" w:rsidP="00316140">
      <w:pPr>
        <w:spacing w:before="185" w:line="280" w:lineRule="auto"/>
        <w:ind w:left="592" w:right="118" w:hanging="364"/>
        <w:rPr>
          <w:rFonts w:ascii="Courier New"/>
          <w:sz w:val="20"/>
        </w:rPr>
      </w:pPr>
      <w:bookmarkStart w:id="276" w:name="_bookmark105"/>
      <w:bookmarkEnd w:id="276"/>
      <w:r>
        <w:t>[</w:t>
      </w:r>
      <w:r w:rsidR="00856A7D">
        <w:t>7</w:t>
      </w:r>
      <w:r>
        <w:t xml:space="preserve">] </w:t>
      </w:r>
      <w:r>
        <w:rPr>
          <w:i/>
        </w:rPr>
        <w:t xml:space="preserve">Measures Management </w:t>
      </w:r>
      <w:r w:rsidR="000154E9">
        <w:rPr>
          <w:i/>
        </w:rPr>
        <w:t xml:space="preserve">System </w:t>
      </w:r>
      <w:r>
        <w:rPr>
          <w:i/>
        </w:rPr>
        <w:t>Blueprint v1</w:t>
      </w:r>
      <w:r w:rsidR="006C065A">
        <w:rPr>
          <w:i/>
        </w:rPr>
        <w:t>3</w:t>
      </w:r>
      <w:r>
        <w:rPr>
          <w:i/>
        </w:rPr>
        <w:t>.0</w:t>
      </w:r>
      <w:r>
        <w:t xml:space="preserve">. CMS, </w:t>
      </w:r>
      <w:r w:rsidR="006C065A">
        <w:t>May 2017</w:t>
      </w:r>
      <w:r>
        <w:t xml:space="preserve">. </w:t>
      </w:r>
      <w:hyperlink r:id="rId48">
        <w:r>
          <w:rPr>
            <w:rFonts w:ascii="Courier New"/>
            <w:color w:val="0000FF"/>
            <w:sz w:val="20"/>
          </w:rPr>
          <w:t>https://www.cms.gov/Medicare/</w:t>
        </w:r>
      </w:hyperlink>
      <w:r>
        <w:rPr>
          <w:rFonts w:ascii="Courier New"/>
          <w:color w:val="0000FF"/>
          <w:sz w:val="20"/>
        </w:rPr>
        <w:t xml:space="preserve"> </w:t>
      </w:r>
      <w:hyperlink r:id="rId49">
        <w:r>
          <w:rPr>
            <w:rFonts w:ascii="Courier New"/>
            <w:color w:val="0000FF"/>
            <w:sz w:val="20"/>
          </w:rPr>
          <w:t>Quality-Initiatives-Patient-Assessment-Instruments/MMS/MMS-Blueprint.html</w:t>
        </w:r>
      </w:hyperlink>
    </w:p>
    <w:p w14:paraId="78551918" w14:textId="50F0D4F7" w:rsidR="00316140" w:rsidRDefault="00316140" w:rsidP="00316140">
      <w:pPr>
        <w:spacing w:before="146" w:line="283" w:lineRule="auto"/>
        <w:ind w:left="592" w:right="54" w:hanging="364"/>
        <w:rPr>
          <w:rFonts w:ascii="Courier New"/>
          <w:sz w:val="20"/>
        </w:rPr>
      </w:pPr>
      <w:bookmarkStart w:id="277" w:name="_bookmark106"/>
      <w:bookmarkEnd w:id="277"/>
      <w:r>
        <w:t>[</w:t>
      </w:r>
      <w:r w:rsidR="00856A7D">
        <w:t>8</w:t>
      </w:r>
      <w:r>
        <w:t xml:space="preserve">] </w:t>
      </w:r>
      <w:r>
        <w:rPr>
          <w:i/>
        </w:rPr>
        <w:t>Refinement, Constraint and Localization, Release 2</w:t>
      </w:r>
      <w:r>
        <w:t xml:space="preserve">. HL7, September 2015. </w:t>
      </w:r>
      <w:hyperlink r:id="rId50">
        <w:r>
          <w:rPr>
            <w:rFonts w:ascii="Courier New"/>
            <w:color w:val="0000FF"/>
            <w:sz w:val="20"/>
          </w:rPr>
          <w:t>http://www.hl7.org/</w:t>
        </w:r>
      </w:hyperlink>
      <w:r>
        <w:rPr>
          <w:rFonts w:ascii="Courier New"/>
          <w:color w:val="0000FF"/>
          <w:sz w:val="20"/>
        </w:rPr>
        <w:t xml:space="preserve"> </w:t>
      </w:r>
      <w:hyperlink r:id="rId51">
        <w:r>
          <w:rPr>
            <w:rFonts w:ascii="Courier New"/>
            <w:color w:val="0000FF"/>
            <w:sz w:val="20"/>
          </w:rPr>
          <w:t>v3ballotarchive_temp_52E32C7C-1C23-BA17-0CA99EC07A928F9D/v3ballot/html/</w:t>
        </w:r>
      </w:hyperlink>
      <w:r>
        <w:rPr>
          <w:rFonts w:ascii="Courier New"/>
          <w:color w:val="0000FF"/>
          <w:sz w:val="20"/>
        </w:rPr>
        <w:t xml:space="preserve"> </w:t>
      </w:r>
      <w:hyperlink r:id="rId52">
        <w:r>
          <w:rPr>
            <w:rFonts w:ascii="Courier New"/>
            <w:color w:val="0000FF"/>
            <w:sz w:val="20"/>
          </w:rPr>
          <w:t>infrastructure/conformance/conformance.html</w:t>
        </w:r>
      </w:hyperlink>
    </w:p>
    <w:p w14:paraId="73B0B2B7" w14:textId="4226E458" w:rsidR="00316140" w:rsidRDefault="00316140" w:rsidP="00316140">
      <w:pPr>
        <w:spacing w:before="144" w:line="280" w:lineRule="auto"/>
        <w:ind w:left="592" w:right="46" w:hanging="473"/>
        <w:rPr>
          <w:rFonts w:ascii="Courier New"/>
          <w:sz w:val="20"/>
        </w:rPr>
      </w:pPr>
      <w:bookmarkStart w:id="278" w:name="_bookmark107"/>
      <w:bookmarkEnd w:id="278"/>
      <w:r>
        <w:t>[</w:t>
      </w:r>
      <w:r w:rsidR="00856A7D">
        <w:t>9</w:t>
      </w:r>
      <w:r>
        <w:t xml:space="preserve">] </w:t>
      </w:r>
      <w:r>
        <w:rPr>
          <w:i/>
        </w:rPr>
        <w:t>Value Set Authority Center</w:t>
      </w:r>
      <w:r>
        <w:t xml:space="preserve">. U.S. National Library of Medicine. </w:t>
      </w:r>
      <w:hyperlink r:id="rId53">
        <w:r>
          <w:rPr>
            <w:rFonts w:ascii="Courier New"/>
            <w:color w:val="0000FF"/>
            <w:sz w:val="20"/>
          </w:rPr>
          <w:t>https://vsac.nlm.</w:t>
        </w:r>
      </w:hyperlink>
      <w:hyperlink r:id="rId54">
        <w:r>
          <w:rPr>
            <w:rFonts w:ascii="Courier New"/>
            <w:color w:val="0000FF"/>
            <w:sz w:val="20"/>
          </w:rPr>
          <w:t>nih.gov/</w:t>
        </w:r>
      </w:hyperlink>
    </w:p>
    <w:p w14:paraId="6C78F3B3" w14:textId="0FEB8E1E" w:rsidR="00A0534D" w:rsidRDefault="00A0534D" w:rsidP="00316140">
      <w:pPr>
        <w:spacing w:line="268" w:lineRule="auto"/>
        <w:ind w:left="592" w:right="117" w:hanging="364"/>
        <w:jc w:val="both"/>
        <w:rPr>
          <w:rFonts w:ascii="Courier New"/>
          <w:sz w:val="20"/>
        </w:rPr>
      </w:pPr>
    </w:p>
    <w:sectPr w:rsidR="00A0534D">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2AA07" w14:textId="77777777" w:rsidR="00951171" w:rsidRDefault="00951171">
      <w:r>
        <w:separator/>
      </w:r>
    </w:p>
  </w:endnote>
  <w:endnote w:type="continuationSeparator" w:id="0">
    <w:p w14:paraId="6D07C594" w14:textId="77777777" w:rsidR="00951171" w:rsidRDefault="00951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6589C" w14:textId="5C9E4EE3" w:rsidR="00090BC7" w:rsidRDefault="00FD64C8">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14:anchorId="3B23ADE3" wp14:editId="2986E36E">
              <wp:simplePos x="0" y="0"/>
              <wp:positionH relativeFrom="page">
                <wp:posOffset>4069080</wp:posOffset>
              </wp:positionH>
              <wp:positionV relativeFrom="page">
                <wp:posOffset>9326880</wp:posOffset>
              </wp:positionV>
              <wp:extent cx="2804160" cy="122555"/>
              <wp:effectExtent l="0" t="0" r="15240"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160" cy="1225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DD0AEE" w14:textId="3F8EE7EF" w:rsidR="00090BC7" w:rsidRDefault="00090BC7" w:rsidP="00F719B7">
                          <w:pPr>
                            <w:pStyle w:val="BodyText"/>
                            <w:spacing w:line="235" w:lineRule="exact"/>
                            <w:ind w:left="20"/>
                          </w:pPr>
                          <w:r>
                            <w:t>V3 IG CQL-Based HQMF R1 STU</w:t>
                          </w:r>
                          <w:r w:rsidR="001C638B">
                            <w:t>4.1</w:t>
                          </w:r>
                          <w:r>
                            <w:t>,</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3ADE3" id="_x0000_t202" coordsize="21600,21600" o:spt="202" path="m,l,21600r21600,l21600,xe">
              <v:stroke joinstyle="miter"/>
              <v:path gradientshapeok="t" o:connecttype="rect"/>
            </v:shapetype>
            <v:shape id="Text Box 29" o:spid="_x0000_s1140" type="#_x0000_t202" style="position:absolute;margin-left:320.4pt;margin-top:734.4pt;width:220.8pt;height:9.6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" filled="f" stroked="f">
              <v:textbox inset="0,0,0,0">
                <w:txbxContent>
                  <w:p w14:paraId="57DD0AEE" w14:textId="3F8EE7EF" w:rsidR="00090BC7" w:rsidRDefault="00090BC7" w:rsidP="00F719B7">
                    <w:pPr>
                      <w:pStyle w:val="BodyText"/>
                      <w:spacing w:line="235" w:lineRule="exact"/>
                      <w:ind w:left="20"/>
                    </w:pPr>
                    <w:r>
                      <w:t>V3 IG CQL-Based HQMF R1 STU</w:t>
                    </w:r>
                    <w:r w:rsidR="001C638B">
                      <w:t>4.1</w:t>
                    </w:r>
                    <w:r>
                      <w:t>,</w:t>
                    </w:r>
                    <w:r>
                      <w:rPr>
                        <w:spacing w:val="-34"/>
                      </w:rPr>
                      <w:t xml:space="preserve"> </w:t>
                    </w:r>
                    <w:r>
                      <w:rPr>
                        <w:spacing w:val="-5"/>
                      </w:rPr>
                      <w:t xml:space="preserve">Volume </w:t>
                    </w:r>
                    <w:r>
                      <w:t>1</w:t>
                    </w:r>
                  </w:p>
                </w:txbxContent>
              </v:textbox>
              <w10:wrap anchorx="page" anchory="page"/>
            </v:shape>
          </w:pict>
        </mc:Fallback>
      </mc:AlternateContent>
    </w:r>
    <w:r w:rsidR="00090BC7">
      <w:rPr>
        <w:noProof/>
      </w:rPr>
      <mc:AlternateContent>
        <mc:Choice Requires="wps">
          <w:drawing>
            <wp:anchor distT="0" distB="0" distL="114300" distR="114300" simplePos="0" relativeHeight="251656704" behindDoc="1" locked="0" layoutInCell="1" allowOverlap="1" wp14:anchorId="453A0643" wp14:editId="36CFC7C8">
              <wp:simplePos x="0" y="0"/>
              <wp:positionH relativeFrom="page">
                <wp:posOffset>6072505</wp:posOffset>
              </wp:positionH>
              <wp:positionV relativeFrom="page">
                <wp:posOffset>9446260</wp:posOffset>
              </wp:positionV>
              <wp:extent cx="798195" cy="180975"/>
              <wp:effectExtent l="0" t="0" r="1905" b="9525"/>
              <wp:wrapNone/>
              <wp:docPr id="3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1809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82632E" w14:textId="7412E8BA" w:rsidR="00090BC7" w:rsidRDefault="00090BC7">
                          <w:pPr>
                            <w:pStyle w:val="BodyText"/>
                            <w:spacing w:line="235" w:lineRule="exact"/>
                            <w:ind w:left="20" w:right="-8"/>
                          </w:pPr>
                          <w:r>
                            <w:t xml:space="preserve">  </w:t>
                          </w:r>
                          <w:r w:rsidR="00A67931">
                            <w:t>March</w:t>
                          </w:r>
                          <w:r>
                            <w:t xml:space="preserve">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A0643" id="Text Box 27" o:spid="_x0000_s1141" type="#_x0000_t202" style="position:absolute;margin-left:478.15pt;margin-top:743.8pt;width:62.85pt;height:14.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" filled="f" stroked="f">
              <v:textbox inset="0,0,0,0">
                <w:txbxContent>
                  <w:p w14:paraId="7A82632E" w14:textId="7412E8BA" w:rsidR="00090BC7" w:rsidRDefault="00090BC7">
                    <w:pPr>
                      <w:pStyle w:val="BodyText"/>
                      <w:spacing w:line="235" w:lineRule="exact"/>
                      <w:ind w:left="20" w:right="-8"/>
                    </w:pPr>
                    <w:r>
                      <w:t xml:space="preserve">  </w:t>
                    </w:r>
                    <w:r w:rsidR="00A67931">
                      <w:t>March</w:t>
                    </w:r>
                    <w:r>
                      <w:t xml:space="preserve"> 2021</w:t>
                    </w:r>
                  </w:p>
                </w:txbxContent>
              </v:textbox>
              <w10:wrap anchorx="page" anchory="page"/>
            </v:shape>
          </w:pict>
        </mc:Fallback>
      </mc:AlternateContent>
    </w:r>
    <w:r w:rsidR="00090BC7">
      <w:rPr>
        <w:noProof/>
      </w:rPr>
      <mc:AlternateContent>
        <mc:Choice Requires="wps">
          <w:drawing>
            <wp:anchor distT="0" distB="0" distL="114300" distR="114300" simplePos="0" relativeHeight="251655680" behindDoc="1" locked="0" layoutInCell="1" allowOverlap="1" wp14:anchorId="01B8E526" wp14:editId="5C300ECF">
              <wp:simplePos x="0" y="0"/>
              <wp:positionH relativeFrom="page">
                <wp:posOffset>881380</wp:posOffset>
              </wp:positionH>
              <wp:positionV relativeFrom="page">
                <wp:posOffset>9448800</wp:posOffset>
              </wp:positionV>
              <wp:extent cx="4090670" cy="228600"/>
              <wp:effectExtent l="0" t="0" r="24130" b="0"/>
              <wp:wrapNone/>
              <wp:docPr id="3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067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FB2EE2" w14:textId="54011543"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8E526" id="Text Box 28" o:spid="_x0000_s1142" type="#_x0000_t202" style="position:absolute;margin-left:69.4pt;margin-top:744pt;width:322.1pt;height:1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" filled="f" stroked="f">
              <v:textbox inset="0,0,0,0">
                <w:txbxContent>
                  <w:p w14:paraId="72FB2EE2" w14:textId="54011543" w:rsidR="00090BC7" w:rsidRDefault="00090BC7">
                    <w:pPr>
                      <w:pStyle w:val="BodyText"/>
                      <w:spacing w:line="253" w:lineRule="exact"/>
                      <w:ind w:left="20"/>
                    </w:pPr>
                    <w:r>
                      <w:rPr>
                        <w:spacing w:val="5"/>
                        <w:position w:val="1"/>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r w:rsidR="00090BC7">
      <w:rPr>
        <w:noProof/>
      </w:rPr>
      <mc:AlternateContent>
        <mc:Choice Requires="wps">
          <w:drawing>
            <wp:anchor distT="0" distB="0" distL="114300" distR="114300" simplePos="0" relativeHeight="251652608" behindDoc="1" locked="0" layoutInCell="1" allowOverlap="1" wp14:anchorId="645CBEAC" wp14:editId="3AB4FC28">
              <wp:simplePos x="0" y="0"/>
              <wp:positionH relativeFrom="page">
                <wp:posOffset>901700</wp:posOffset>
              </wp:positionH>
              <wp:positionV relativeFrom="page">
                <wp:posOffset>9287510</wp:posOffset>
              </wp:positionV>
              <wp:extent cx="478790" cy="164465"/>
              <wp:effectExtent l="0" t="3810" r="381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CBEAC" id="Text Box 30" o:spid="_x0000_s1143" type="#_x0000_t202" style="position:absolute;margin-left:71pt;margin-top:731.3pt;width:37.7pt;height:12.9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" filled="f" stroked="f">
              <v:textbox inset="0,0,0,0">
                <w:txbxContent>
                  <w:p w14:paraId="74AF813C" w14:textId="0839F56D"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6767" w14:textId="13159543" w:rsidR="00090BC7" w:rsidRDefault="00FD64C8">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04B1CF72" wp14:editId="4C3A6605">
              <wp:simplePos x="0" y="0"/>
              <wp:positionH relativeFrom="page">
                <wp:posOffset>899160</wp:posOffset>
              </wp:positionH>
              <wp:positionV relativeFrom="page">
                <wp:posOffset>9284970</wp:posOffset>
              </wp:positionV>
              <wp:extent cx="2880360" cy="164465"/>
              <wp:effectExtent l="0" t="0" r="15240" b="6985"/>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0919B8" w14:textId="3D77B607" w:rsidR="00090BC7" w:rsidRDefault="00090BC7">
                          <w:pPr>
                            <w:pStyle w:val="BodyText"/>
                            <w:spacing w:line="235" w:lineRule="exact"/>
                            <w:ind w:left="20"/>
                          </w:pPr>
                          <w:r>
                            <w:t>V3 IG CQL-Based HQMF R1 STU</w:t>
                          </w:r>
                          <w:r w:rsidR="001C638B">
                            <w:t>4.1</w:t>
                          </w:r>
                          <w:r>
                            <w:t>,</w:t>
                          </w:r>
                          <w:r>
                            <w:rPr>
                              <w:spacing w:val="-34"/>
                            </w:rPr>
                            <w:t xml:space="preserve"> </w:t>
                          </w:r>
                          <w:r>
                            <w:rPr>
                              <w:spacing w:val="-5"/>
                            </w:rPr>
                            <w:t xml:space="preserve">Volume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1CF72" id="_x0000_t202" coordsize="21600,21600" o:spt="202" path="m,l,21600r21600,l21600,xe">
              <v:stroke joinstyle="miter"/>
              <v:path gradientshapeok="t" o:connecttype="rect"/>
            </v:shapetype>
            <v:shape id="Text Box 26" o:spid="_x0000_s1144" type="#_x0000_t202" style="position:absolute;margin-left:70.8pt;margin-top:731.1pt;width:226.8pt;height:12.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" filled="f" stroked="f">
              <v:textbox inset="0,0,0,0">
                <w:txbxContent>
                  <w:p w14:paraId="350919B8" w14:textId="3D77B607" w:rsidR="00090BC7" w:rsidRDefault="00090BC7">
                    <w:pPr>
                      <w:pStyle w:val="BodyText"/>
                      <w:spacing w:line="235" w:lineRule="exact"/>
                      <w:ind w:left="20"/>
                    </w:pPr>
                    <w:r>
                      <w:t>V3 IG CQL-Based HQMF R1 STU</w:t>
                    </w:r>
                    <w:r w:rsidR="001C638B">
                      <w:t>4.1</w:t>
                    </w:r>
                    <w:r>
                      <w:t>,</w:t>
                    </w:r>
                    <w:r>
                      <w:rPr>
                        <w:spacing w:val="-34"/>
                      </w:rPr>
                      <w:t xml:space="preserve"> </w:t>
                    </w:r>
                    <w:r>
                      <w:rPr>
                        <w:spacing w:val="-5"/>
                      </w:rPr>
                      <w:t xml:space="preserve">Volume </w:t>
                    </w:r>
                    <w:r>
                      <w:t>1</w:t>
                    </w:r>
                  </w:p>
                </w:txbxContent>
              </v:textbox>
              <w10:wrap anchorx="page" anchory="page"/>
            </v:shape>
          </w:pict>
        </mc:Fallback>
      </mc:AlternateContent>
    </w:r>
    <w:r w:rsidR="00090BC7">
      <w:rPr>
        <w:noProof/>
      </w:rPr>
      <mc:AlternateContent>
        <mc:Choice Requires="wps">
          <w:drawing>
            <wp:anchor distT="0" distB="0" distL="114300" distR="114300" simplePos="0" relativeHeight="251659776" behindDoc="1" locked="0" layoutInCell="1" allowOverlap="1" wp14:anchorId="1841CE56" wp14:editId="77689F56">
              <wp:simplePos x="0" y="0"/>
              <wp:positionH relativeFrom="page">
                <wp:posOffset>905510</wp:posOffset>
              </wp:positionH>
              <wp:positionV relativeFrom="page">
                <wp:posOffset>9462770</wp:posOffset>
              </wp:positionV>
              <wp:extent cx="793115" cy="164465"/>
              <wp:effectExtent l="0" t="0" r="6985" b="6985"/>
              <wp:wrapNone/>
              <wp:docPr id="2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4A725D" w14:textId="69C51443" w:rsidR="00090BC7" w:rsidRDefault="00A67931">
                          <w:pPr>
                            <w:pStyle w:val="BodyText"/>
                            <w:spacing w:line="235" w:lineRule="exact"/>
                            <w:ind w:left="20" w:right="-8"/>
                          </w:pPr>
                          <w:r>
                            <w:t>March</w:t>
                          </w:r>
                          <w:r w:rsidR="00090BC7">
                            <w:t xml:space="preserve">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1CE56" id="Text Box 24" o:spid="_x0000_s1145" type="#_x0000_t202" style="position:absolute;margin-left:71.3pt;margin-top:745.1pt;width:62.45pt;height:12.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" filled="f" stroked="f">
              <v:textbox inset="0,0,0,0">
                <w:txbxContent>
                  <w:p w14:paraId="324A725D" w14:textId="69C51443" w:rsidR="00090BC7" w:rsidRDefault="00A67931">
                    <w:pPr>
                      <w:pStyle w:val="BodyText"/>
                      <w:spacing w:line="235" w:lineRule="exact"/>
                      <w:ind w:left="20" w:right="-8"/>
                    </w:pPr>
                    <w:r>
                      <w:t>March</w:t>
                    </w:r>
                    <w:r w:rsidR="00090BC7">
                      <w:t xml:space="preserve"> 2021</w:t>
                    </w:r>
                  </w:p>
                </w:txbxContent>
              </v:textbox>
              <w10:wrap anchorx="page" anchory="page"/>
            </v:shape>
          </w:pict>
        </mc:Fallback>
      </mc:AlternateContent>
    </w:r>
    <w:r w:rsidR="00090BC7">
      <w:rPr>
        <w:noProof/>
      </w:rPr>
      <mc:AlternateContent>
        <mc:Choice Requires="wps">
          <w:drawing>
            <wp:anchor distT="0" distB="0" distL="114300" distR="114300" simplePos="0" relativeHeight="251663872" behindDoc="1" locked="0" layoutInCell="1" allowOverlap="1" wp14:anchorId="46A39110" wp14:editId="03B59810">
              <wp:simplePos x="0" y="0"/>
              <wp:positionH relativeFrom="page">
                <wp:posOffset>6404610</wp:posOffset>
              </wp:positionH>
              <wp:positionV relativeFrom="page">
                <wp:posOffset>9287510</wp:posOffset>
              </wp:positionV>
              <wp:extent cx="478790" cy="164465"/>
              <wp:effectExtent l="3810" t="3810" r="0" b="0"/>
              <wp:wrapNone/>
              <wp:docPr id="3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39110" id="Text Box 25" o:spid="_x0000_s1146" type="#_x0000_t202" style="position:absolute;margin-left:504.3pt;margin-top:731.3pt;width:37.7pt;height:12.9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" filled="f" stroked="f">
              <v:textbox inset="0,0,0,0">
                <w:txbxContent>
                  <w:p w14:paraId="7AEDEE73" w14:textId="0A87280E" w:rsidR="00090BC7" w:rsidRDefault="00090BC7">
                    <w:pPr>
                      <w:pStyle w:val="BodyText"/>
                      <w:spacing w:line="235" w:lineRule="exact"/>
                      <w:ind w:left="20"/>
                    </w:pPr>
                    <w:r>
                      <w:t xml:space="preserve">Page </w:t>
                    </w:r>
                    <w:r>
                      <w:fldChar w:fldCharType="begin"/>
                    </w:r>
                    <w:r>
                      <w:instrText xml:space="preserve"> PAGE </w:instrText>
                    </w:r>
                    <w:r>
                      <w:fldChar w:fldCharType="separate"/>
                    </w:r>
                    <w:r>
                      <w:rPr>
                        <w:noProof/>
                      </w:rPr>
                      <w:t>43</w:t>
                    </w:r>
                    <w:r>
                      <w:fldChar w:fldCharType="end"/>
                    </w:r>
                  </w:p>
                </w:txbxContent>
              </v:textbox>
              <w10:wrap anchorx="page" anchory="page"/>
            </v:shape>
          </w:pict>
        </mc:Fallback>
      </mc:AlternateContent>
    </w:r>
    <w:r w:rsidR="00090BC7">
      <w:rPr>
        <w:noProof/>
      </w:rPr>
      <mc:AlternateContent>
        <mc:Choice Requires="wps">
          <w:drawing>
            <wp:anchor distT="0" distB="0" distL="114300" distR="114300" simplePos="0" relativeHeight="251664896" behindDoc="1" locked="0" layoutInCell="1" allowOverlap="1" wp14:anchorId="15CE5A1C" wp14:editId="68974DFD">
              <wp:simplePos x="0" y="0"/>
              <wp:positionH relativeFrom="page">
                <wp:posOffset>3002280</wp:posOffset>
              </wp:positionH>
              <wp:positionV relativeFrom="page">
                <wp:posOffset>9455785</wp:posOffset>
              </wp:positionV>
              <wp:extent cx="3868420" cy="212725"/>
              <wp:effectExtent l="5080" t="0" r="0" b="0"/>
              <wp:wrapNone/>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D86665" w14:textId="2670D4F7"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E5A1C" id="Text Box 23" o:spid="_x0000_s1147" type="#_x0000_t202" style="position:absolute;margin-left:236.4pt;margin-top:744.55pt;width:304.6pt;height:16.7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" filled="f" stroked="f">
              <v:textbox inset="0,0,0,0">
                <w:txbxContent>
                  <w:p w14:paraId="69D86665" w14:textId="2670D4F7" w:rsidR="00090BC7" w:rsidRDefault="00090BC7">
                    <w:pPr>
                      <w:pStyle w:val="BodyText"/>
                      <w:spacing w:line="253" w:lineRule="exact"/>
                      <w:ind w:left="20"/>
                    </w:pPr>
                    <w:r w:rsidRPr="008D638E">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82702" w14:textId="77777777" w:rsidR="00951171" w:rsidRDefault="00951171">
      <w:r>
        <w:separator/>
      </w:r>
    </w:p>
  </w:footnote>
  <w:footnote w:type="continuationSeparator" w:id="0">
    <w:p w14:paraId="4DEDF009" w14:textId="77777777" w:rsidR="00951171" w:rsidRDefault="00951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8295"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6944" behindDoc="1" locked="0" layoutInCell="1" allowOverlap="1" wp14:anchorId="1039276B" wp14:editId="0F97DB40">
              <wp:simplePos x="0" y="0"/>
              <wp:positionH relativeFrom="page">
                <wp:posOffset>914400</wp:posOffset>
              </wp:positionH>
              <wp:positionV relativeFrom="page">
                <wp:posOffset>420370</wp:posOffset>
              </wp:positionV>
              <wp:extent cx="5943600" cy="0"/>
              <wp:effectExtent l="12700" t="13970" r="25400" b="24130"/>
              <wp:wrapNone/>
              <wp:docPr id="2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59FB7" id="Line 21"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dFx1Q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7504B"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9536" behindDoc="1" locked="0" layoutInCell="1" allowOverlap="1" wp14:anchorId="2FF5BD02" wp14:editId="62659DF5">
              <wp:simplePos x="0" y="0"/>
              <wp:positionH relativeFrom="page">
                <wp:posOffset>914400</wp:posOffset>
              </wp:positionH>
              <wp:positionV relativeFrom="page">
                <wp:posOffset>420370</wp:posOffset>
              </wp:positionV>
              <wp:extent cx="5943600" cy="0"/>
              <wp:effectExtent l="12700" t="13970" r="25400" b="2413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D140C" id="Line 1"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esrAO/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EB41"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5920" behindDoc="1" locked="0" layoutInCell="1" allowOverlap="1" wp14:anchorId="423C5A90" wp14:editId="4FC2CEC9">
              <wp:simplePos x="0" y="0"/>
              <wp:positionH relativeFrom="page">
                <wp:posOffset>914400</wp:posOffset>
              </wp:positionH>
              <wp:positionV relativeFrom="page">
                <wp:posOffset>420370</wp:posOffset>
              </wp:positionV>
              <wp:extent cx="5943600" cy="0"/>
              <wp:effectExtent l="12700" t="13970" r="25400" b="24130"/>
              <wp:wrapNone/>
              <wp:docPr id="2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88DBC" id="Line 22"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3z9Mc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A9FC6"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50560" behindDoc="1" locked="0" layoutInCell="1" allowOverlap="1" wp14:anchorId="68B23B05" wp14:editId="7F83D91F">
              <wp:simplePos x="0" y="0"/>
              <wp:positionH relativeFrom="page">
                <wp:posOffset>914400</wp:posOffset>
              </wp:positionH>
              <wp:positionV relativeFrom="page">
                <wp:posOffset>420370</wp:posOffset>
              </wp:positionV>
              <wp:extent cx="5943600" cy="0"/>
              <wp:effectExtent l="12700" t="13970" r="25400" b="24130"/>
              <wp:wrapNone/>
              <wp:docPr id="2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9C3B9" id="Line 16"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e7Hr8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4DA83"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51584" behindDoc="1" locked="0" layoutInCell="1" allowOverlap="1" wp14:anchorId="460EDB61" wp14:editId="002D6DE1">
              <wp:simplePos x="0" y="0"/>
              <wp:positionH relativeFrom="page">
                <wp:posOffset>914400</wp:posOffset>
              </wp:positionH>
              <wp:positionV relativeFrom="page">
                <wp:posOffset>420370</wp:posOffset>
              </wp:positionV>
              <wp:extent cx="5943600" cy="0"/>
              <wp:effectExtent l="12700" t="13970" r="25400" b="24130"/>
              <wp:wrapNone/>
              <wp:docPr id="2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19E56" id="Line 15"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Cyjf6c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08909"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53632" behindDoc="1" locked="0" layoutInCell="1" allowOverlap="1" wp14:anchorId="63109ACE" wp14:editId="69DD0EB4">
              <wp:simplePos x="0" y="0"/>
              <wp:positionH relativeFrom="page">
                <wp:posOffset>914400</wp:posOffset>
              </wp:positionH>
              <wp:positionV relativeFrom="page">
                <wp:posOffset>420370</wp:posOffset>
              </wp:positionV>
              <wp:extent cx="5943600" cy="0"/>
              <wp:effectExtent l="12700" t="13970" r="25400" b="24130"/>
              <wp:wrapNone/>
              <wp:docPr id="1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C07D7" id="Line 14"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gI4orsEBAABrAwAADgAAAAAAAAAAAAAA&#10;AAAuAgAAZHJzL2Uyb0RvYy54bWxQSwECLQAUAAYACAAAACEAnABCl+AAAAAKAQAADwAAAAAAAAAA&#10;AAAAAAAbBAAAZHJzL2Rvd25yZXYueG1sUEsFBgAAAAAEAAQA8wAAACgFAAAAAA==&#10;" strokeweight=".14039mm">
              <w10:wrap anchorx="page" anchory="page"/>
            </v:line>
          </w:pict>
        </mc:Fallback>
      </mc:AlternateContent>
    </w:r>
    <w:r>
      <w:rPr>
        <w:noProof/>
      </w:rPr>
      <mc:AlternateContent>
        <mc:Choice Requires="wps">
          <w:drawing>
            <wp:anchor distT="0" distB="0" distL="114300" distR="114300" simplePos="0" relativeHeight="251657728" behindDoc="1" locked="0" layoutInCell="1" allowOverlap="1" wp14:anchorId="6C23E631" wp14:editId="6089F18C">
              <wp:simplePos x="0" y="0"/>
              <wp:positionH relativeFrom="page">
                <wp:posOffset>914400</wp:posOffset>
              </wp:positionH>
              <wp:positionV relativeFrom="page">
                <wp:posOffset>722630</wp:posOffset>
              </wp:positionV>
              <wp:extent cx="5943600" cy="0"/>
              <wp:effectExtent l="12700" t="11430" r="25400" b="26670"/>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B4553" id="Line 13"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6.9pt" to="540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" strokeweight=".14039mm">
              <w10:wrap anchorx="page" anchory="page"/>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838CF"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76DB046C" wp14:editId="27046E23">
              <wp:simplePos x="0" y="0"/>
              <wp:positionH relativeFrom="page">
                <wp:posOffset>914400</wp:posOffset>
              </wp:positionH>
              <wp:positionV relativeFrom="page">
                <wp:posOffset>420370</wp:posOffset>
              </wp:positionV>
              <wp:extent cx="5943600" cy="0"/>
              <wp:effectExtent l="12700" t="13970" r="25400" b="24130"/>
              <wp:wrapNone/>
              <wp:docPr id="1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C4F5F" id="Line 12"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qYZF0M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EC6CD"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4AF1E21E" wp14:editId="70020C3A">
              <wp:simplePos x="0" y="0"/>
              <wp:positionH relativeFrom="page">
                <wp:posOffset>914400</wp:posOffset>
              </wp:positionH>
              <wp:positionV relativeFrom="page">
                <wp:posOffset>420370</wp:posOffset>
              </wp:positionV>
              <wp:extent cx="5943600" cy="0"/>
              <wp:effectExtent l="12700" t="13970" r="25400" b="2413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90DBF" id="Line 11"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" strokeweight=".14039mm">
              <w10:wrap anchorx="page" anchory="page"/>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B15C7"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08F08B4" wp14:editId="199C1345">
              <wp:simplePos x="0" y="0"/>
              <wp:positionH relativeFrom="page">
                <wp:posOffset>914400</wp:posOffset>
              </wp:positionH>
              <wp:positionV relativeFrom="page">
                <wp:posOffset>420370</wp:posOffset>
              </wp:positionV>
              <wp:extent cx="5943600" cy="0"/>
              <wp:effectExtent l="12700" t="13970" r="25400" b="24130"/>
              <wp:wrapNone/>
              <wp:docPr id="1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50B4F" id="Line 10"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" strokeweight=".14039mm">
              <w10:wrap anchorx="page"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21268" w14:textId="77777777" w:rsidR="00090BC7" w:rsidRDefault="00090BC7">
    <w:pPr>
      <w:pStyle w:val="BodyText"/>
      <w:spacing w:line="14" w:lineRule="auto"/>
      <w:rPr>
        <w:sz w:val="20"/>
      </w:rPr>
    </w:pPr>
    <w:r>
      <w:rPr>
        <w:noProof/>
      </w:rPr>
      <mc:AlternateContent>
        <mc:Choice Requires="wps">
          <w:drawing>
            <wp:anchor distT="0" distB="0" distL="114300" distR="114300" simplePos="0" relativeHeight="251648512" behindDoc="1" locked="0" layoutInCell="1" allowOverlap="1" wp14:anchorId="0183D7AF" wp14:editId="139BFDD5">
              <wp:simplePos x="0" y="0"/>
              <wp:positionH relativeFrom="page">
                <wp:posOffset>914400</wp:posOffset>
              </wp:positionH>
              <wp:positionV relativeFrom="page">
                <wp:posOffset>420370</wp:posOffset>
              </wp:positionV>
              <wp:extent cx="5943600" cy="0"/>
              <wp:effectExtent l="12700" t="13970" r="25400" b="241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0A107" id="Line 2"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CKnt/2/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418"/>
    <w:multiLevelType w:val="hybridMultilevel"/>
    <w:tmpl w:val="B4BAB56C"/>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C2FA907C">
      <w:start w:val="1"/>
      <w:numFmt w:val="bullet"/>
      <w:lvlText w:val="•"/>
      <w:lvlJc w:val="left"/>
      <w:pPr>
        <w:ind w:left="1688" w:hanging="544"/>
      </w:pPr>
      <w:rPr>
        <w:rFonts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1" w15:restartNumberingAfterBreak="0">
    <w:nsid w:val="0272796B"/>
    <w:multiLevelType w:val="multilevel"/>
    <w:tmpl w:val="8BCC7D78"/>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2" w15:restartNumberingAfterBreak="0">
    <w:nsid w:val="029D641E"/>
    <w:multiLevelType w:val="hybridMultilevel"/>
    <w:tmpl w:val="1C60F626"/>
    <w:lvl w:ilvl="0" w:tplc="A282073C">
      <w:start w:val="23"/>
      <w:numFmt w:val="decimal"/>
      <w:lvlText w:val="%1"/>
      <w:lvlJc w:val="left"/>
      <w:pPr>
        <w:ind w:left="1185" w:hanging="1082"/>
      </w:pPr>
      <w:rPr>
        <w:rFonts w:ascii="Courier New" w:eastAsia="Courier New" w:hAnsi="Courier New" w:cs="Courier New" w:hint="default"/>
        <w:b/>
        <w:bCs/>
        <w:w w:val="99"/>
        <w:sz w:val="18"/>
        <w:szCs w:val="18"/>
      </w:rPr>
    </w:lvl>
    <w:lvl w:ilvl="1" w:tplc="F6CA2B8E">
      <w:start w:val="1"/>
      <w:numFmt w:val="bullet"/>
      <w:lvlText w:val="•"/>
      <w:lvlJc w:val="left"/>
      <w:pPr>
        <w:ind w:left="2064" w:hanging="1082"/>
      </w:pPr>
      <w:rPr>
        <w:rFonts w:hint="default"/>
      </w:rPr>
    </w:lvl>
    <w:lvl w:ilvl="2" w:tplc="4C56EBD6">
      <w:start w:val="1"/>
      <w:numFmt w:val="bullet"/>
      <w:lvlText w:val="•"/>
      <w:lvlJc w:val="left"/>
      <w:pPr>
        <w:ind w:left="2948" w:hanging="1082"/>
      </w:pPr>
      <w:rPr>
        <w:rFonts w:hint="default"/>
      </w:rPr>
    </w:lvl>
    <w:lvl w:ilvl="3" w:tplc="30489CA8">
      <w:start w:val="1"/>
      <w:numFmt w:val="bullet"/>
      <w:lvlText w:val="•"/>
      <w:lvlJc w:val="left"/>
      <w:pPr>
        <w:ind w:left="3832" w:hanging="1082"/>
      </w:pPr>
      <w:rPr>
        <w:rFonts w:hint="default"/>
      </w:rPr>
    </w:lvl>
    <w:lvl w:ilvl="4" w:tplc="548A9F7A">
      <w:start w:val="1"/>
      <w:numFmt w:val="bullet"/>
      <w:lvlText w:val="•"/>
      <w:lvlJc w:val="left"/>
      <w:pPr>
        <w:ind w:left="4716" w:hanging="1082"/>
      </w:pPr>
      <w:rPr>
        <w:rFonts w:hint="default"/>
      </w:rPr>
    </w:lvl>
    <w:lvl w:ilvl="5" w:tplc="7B2A80FC">
      <w:start w:val="1"/>
      <w:numFmt w:val="bullet"/>
      <w:lvlText w:val="•"/>
      <w:lvlJc w:val="left"/>
      <w:pPr>
        <w:ind w:left="5600" w:hanging="1082"/>
      </w:pPr>
      <w:rPr>
        <w:rFonts w:hint="default"/>
      </w:rPr>
    </w:lvl>
    <w:lvl w:ilvl="6" w:tplc="BA4C6FBE">
      <w:start w:val="1"/>
      <w:numFmt w:val="bullet"/>
      <w:lvlText w:val="•"/>
      <w:lvlJc w:val="left"/>
      <w:pPr>
        <w:ind w:left="6484" w:hanging="1082"/>
      </w:pPr>
      <w:rPr>
        <w:rFonts w:hint="default"/>
      </w:rPr>
    </w:lvl>
    <w:lvl w:ilvl="7" w:tplc="5638FF18">
      <w:start w:val="1"/>
      <w:numFmt w:val="bullet"/>
      <w:lvlText w:val="•"/>
      <w:lvlJc w:val="left"/>
      <w:pPr>
        <w:ind w:left="7368" w:hanging="1082"/>
      </w:pPr>
      <w:rPr>
        <w:rFonts w:hint="default"/>
      </w:rPr>
    </w:lvl>
    <w:lvl w:ilvl="8" w:tplc="E542991C">
      <w:start w:val="1"/>
      <w:numFmt w:val="bullet"/>
      <w:lvlText w:val="•"/>
      <w:lvlJc w:val="left"/>
      <w:pPr>
        <w:ind w:left="8252" w:hanging="1082"/>
      </w:pPr>
      <w:rPr>
        <w:rFonts w:hint="default"/>
      </w:rPr>
    </w:lvl>
  </w:abstractNum>
  <w:abstractNum w:abstractNumId="3" w15:restartNumberingAfterBreak="0">
    <w:nsid w:val="06BB6A58"/>
    <w:multiLevelType w:val="multilevel"/>
    <w:tmpl w:val="DDB4D402"/>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Calibri" w:eastAsia="Calibri" w:hAnsi="Calibri" w:cs="Calibri" w:hint="default"/>
        <w:i/>
        <w:w w:val="196"/>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4" w15:restartNumberingAfterBreak="0">
    <w:nsid w:val="08BA0102"/>
    <w:multiLevelType w:val="hybridMultilevel"/>
    <w:tmpl w:val="9BC092A6"/>
    <w:lvl w:ilvl="0" w:tplc="6F64D0E6">
      <w:start w:val="6"/>
      <w:numFmt w:val="decimal"/>
      <w:lvlText w:val="%1"/>
      <w:lvlJc w:val="left"/>
      <w:pPr>
        <w:ind w:left="862" w:hanging="652"/>
      </w:pPr>
      <w:rPr>
        <w:rFonts w:ascii="Courier New" w:eastAsia="Courier New" w:hAnsi="Courier New" w:cs="Courier New" w:hint="default"/>
        <w:b/>
        <w:bCs/>
        <w:w w:val="99"/>
        <w:sz w:val="18"/>
        <w:szCs w:val="18"/>
      </w:rPr>
    </w:lvl>
    <w:lvl w:ilvl="1" w:tplc="B896CA64">
      <w:start w:val="1"/>
      <w:numFmt w:val="bullet"/>
      <w:lvlText w:val="•"/>
      <w:lvlJc w:val="left"/>
      <w:pPr>
        <w:ind w:left="1780" w:hanging="652"/>
      </w:pPr>
      <w:rPr>
        <w:rFonts w:hint="default"/>
      </w:rPr>
    </w:lvl>
    <w:lvl w:ilvl="2" w:tplc="D55A95D0">
      <w:start w:val="1"/>
      <w:numFmt w:val="bullet"/>
      <w:lvlText w:val="•"/>
      <w:lvlJc w:val="left"/>
      <w:pPr>
        <w:ind w:left="2700" w:hanging="652"/>
      </w:pPr>
      <w:rPr>
        <w:rFonts w:hint="default"/>
      </w:rPr>
    </w:lvl>
    <w:lvl w:ilvl="3" w:tplc="B5D40E6A">
      <w:start w:val="1"/>
      <w:numFmt w:val="bullet"/>
      <w:lvlText w:val="•"/>
      <w:lvlJc w:val="left"/>
      <w:pPr>
        <w:ind w:left="3620" w:hanging="652"/>
      </w:pPr>
      <w:rPr>
        <w:rFonts w:hint="default"/>
      </w:rPr>
    </w:lvl>
    <w:lvl w:ilvl="4" w:tplc="78E2E08C">
      <w:start w:val="1"/>
      <w:numFmt w:val="bullet"/>
      <w:lvlText w:val="•"/>
      <w:lvlJc w:val="left"/>
      <w:pPr>
        <w:ind w:left="4540" w:hanging="652"/>
      </w:pPr>
      <w:rPr>
        <w:rFonts w:hint="default"/>
      </w:rPr>
    </w:lvl>
    <w:lvl w:ilvl="5" w:tplc="D5D6F712">
      <w:start w:val="1"/>
      <w:numFmt w:val="bullet"/>
      <w:lvlText w:val="•"/>
      <w:lvlJc w:val="left"/>
      <w:pPr>
        <w:ind w:left="5460" w:hanging="652"/>
      </w:pPr>
      <w:rPr>
        <w:rFonts w:hint="default"/>
      </w:rPr>
    </w:lvl>
    <w:lvl w:ilvl="6" w:tplc="2840A136">
      <w:start w:val="1"/>
      <w:numFmt w:val="bullet"/>
      <w:lvlText w:val="•"/>
      <w:lvlJc w:val="left"/>
      <w:pPr>
        <w:ind w:left="6380" w:hanging="652"/>
      </w:pPr>
      <w:rPr>
        <w:rFonts w:hint="default"/>
      </w:rPr>
    </w:lvl>
    <w:lvl w:ilvl="7" w:tplc="200857F4">
      <w:start w:val="1"/>
      <w:numFmt w:val="bullet"/>
      <w:lvlText w:val="•"/>
      <w:lvlJc w:val="left"/>
      <w:pPr>
        <w:ind w:left="7300" w:hanging="652"/>
      </w:pPr>
      <w:rPr>
        <w:rFonts w:hint="default"/>
      </w:rPr>
    </w:lvl>
    <w:lvl w:ilvl="8" w:tplc="C8C4B902">
      <w:start w:val="1"/>
      <w:numFmt w:val="bullet"/>
      <w:lvlText w:val="•"/>
      <w:lvlJc w:val="left"/>
      <w:pPr>
        <w:ind w:left="8220" w:hanging="652"/>
      </w:pPr>
      <w:rPr>
        <w:rFonts w:hint="default"/>
      </w:rPr>
    </w:lvl>
  </w:abstractNum>
  <w:abstractNum w:abstractNumId="5" w15:restartNumberingAfterBreak="0">
    <w:nsid w:val="0AE65775"/>
    <w:multiLevelType w:val="hybridMultilevel"/>
    <w:tmpl w:val="EB7C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00292"/>
    <w:multiLevelType w:val="hybridMultilevel"/>
    <w:tmpl w:val="A9BE5E40"/>
    <w:lvl w:ilvl="0" w:tplc="17F8C594">
      <w:start w:val="487"/>
      <w:numFmt w:val="decimal"/>
      <w:lvlText w:val="%1"/>
      <w:lvlJc w:val="left"/>
      <w:pPr>
        <w:ind w:left="982" w:hanging="867"/>
      </w:pPr>
      <w:rPr>
        <w:rFonts w:ascii="Courier New" w:eastAsia="Courier New" w:hAnsi="Courier New" w:cs="Courier New" w:hint="default"/>
        <w:b/>
        <w:bCs/>
        <w:w w:val="99"/>
        <w:sz w:val="18"/>
        <w:szCs w:val="18"/>
      </w:rPr>
    </w:lvl>
    <w:lvl w:ilvl="1" w:tplc="5F70BAC2">
      <w:start w:val="1"/>
      <w:numFmt w:val="bullet"/>
      <w:lvlText w:val="•"/>
      <w:lvlJc w:val="left"/>
      <w:pPr>
        <w:ind w:left="1928" w:hanging="867"/>
      </w:pPr>
      <w:rPr>
        <w:rFonts w:hint="default"/>
      </w:rPr>
    </w:lvl>
    <w:lvl w:ilvl="2" w:tplc="4FE21EBE">
      <w:start w:val="1"/>
      <w:numFmt w:val="bullet"/>
      <w:lvlText w:val="•"/>
      <w:lvlJc w:val="left"/>
      <w:pPr>
        <w:ind w:left="2876" w:hanging="867"/>
      </w:pPr>
      <w:rPr>
        <w:rFonts w:hint="default"/>
      </w:rPr>
    </w:lvl>
    <w:lvl w:ilvl="3" w:tplc="E780DE12">
      <w:start w:val="1"/>
      <w:numFmt w:val="bullet"/>
      <w:lvlText w:val="•"/>
      <w:lvlJc w:val="left"/>
      <w:pPr>
        <w:ind w:left="3824" w:hanging="867"/>
      </w:pPr>
      <w:rPr>
        <w:rFonts w:hint="default"/>
      </w:rPr>
    </w:lvl>
    <w:lvl w:ilvl="4" w:tplc="02BC3942">
      <w:start w:val="1"/>
      <w:numFmt w:val="bullet"/>
      <w:lvlText w:val="•"/>
      <w:lvlJc w:val="left"/>
      <w:pPr>
        <w:ind w:left="4772" w:hanging="867"/>
      </w:pPr>
      <w:rPr>
        <w:rFonts w:hint="default"/>
      </w:rPr>
    </w:lvl>
    <w:lvl w:ilvl="5" w:tplc="291A3AEE">
      <w:start w:val="1"/>
      <w:numFmt w:val="bullet"/>
      <w:lvlText w:val="•"/>
      <w:lvlJc w:val="left"/>
      <w:pPr>
        <w:ind w:left="5720" w:hanging="867"/>
      </w:pPr>
      <w:rPr>
        <w:rFonts w:hint="default"/>
      </w:rPr>
    </w:lvl>
    <w:lvl w:ilvl="6" w:tplc="0B868360">
      <w:start w:val="1"/>
      <w:numFmt w:val="bullet"/>
      <w:lvlText w:val="•"/>
      <w:lvlJc w:val="left"/>
      <w:pPr>
        <w:ind w:left="6668" w:hanging="867"/>
      </w:pPr>
      <w:rPr>
        <w:rFonts w:hint="default"/>
      </w:rPr>
    </w:lvl>
    <w:lvl w:ilvl="7" w:tplc="8C029D8C">
      <w:start w:val="1"/>
      <w:numFmt w:val="bullet"/>
      <w:lvlText w:val="•"/>
      <w:lvlJc w:val="left"/>
      <w:pPr>
        <w:ind w:left="7616" w:hanging="867"/>
      </w:pPr>
      <w:rPr>
        <w:rFonts w:hint="default"/>
      </w:rPr>
    </w:lvl>
    <w:lvl w:ilvl="8" w:tplc="6CEE805A">
      <w:start w:val="1"/>
      <w:numFmt w:val="bullet"/>
      <w:lvlText w:val="•"/>
      <w:lvlJc w:val="left"/>
      <w:pPr>
        <w:ind w:left="8564" w:hanging="867"/>
      </w:pPr>
      <w:rPr>
        <w:rFonts w:hint="default"/>
      </w:rPr>
    </w:lvl>
  </w:abstractNum>
  <w:abstractNum w:abstractNumId="7" w15:restartNumberingAfterBreak="0">
    <w:nsid w:val="0C0C4E6F"/>
    <w:multiLevelType w:val="hybridMultilevel"/>
    <w:tmpl w:val="88C2E262"/>
    <w:lvl w:ilvl="0" w:tplc="7340BE08">
      <w:start w:val="18"/>
      <w:numFmt w:val="decimal"/>
      <w:lvlText w:val="%1"/>
      <w:lvlJc w:val="left"/>
      <w:pPr>
        <w:ind w:left="1185" w:hanging="1082"/>
      </w:pPr>
      <w:rPr>
        <w:rFonts w:ascii="Courier New" w:eastAsia="Courier New" w:hAnsi="Courier New" w:cs="Courier New" w:hint="default"/>
        <w:b/>
        <w:bCs/>
        <w:w w:val="99"/>
        <w:sz w:val="18"/>
        <w:szCs w:val="18"/>
      </w:rPr>
    </w:lvl>
    <w:lvl w:ilvl="1" w:tplc="E82C724E">
      <w:start w:val="1"/>
      <w:numFmt w:val="bullet"/>
      <w:lvlText w:val="•"/>
      <w:lvlJc w:val="left"/>
      <w:pPr>
        <w:ind w:left="2064" w:hanging="1082"/>
      </w:pPr>
      <w:rPr>
        <w:rFonts w:hint="default"/>
      </w:rPr>
    </w:lvl>
    <w:lvl w:ilvl="2" w:tplc="ACA49D26">
      <w:start w:val="1"/>
      <w:numFmt w:val="bullet"/>
      <w:lvlText w:val="•"/>
      <w:lvlJc w:val="left"/>
      <w:pPr>
        <w:ind w:left="2948" w:hanging="1082"/>
      </w:pPr>
      <w:rPr>
        <w:rFonts w:hint="default"/>
      </w:rPr>
    </w:lvl>
    <w:lvl w:ilvl="3" w:tplc="4CD86470">
      <w:start w:val="1"/>
      <w:numFmt w:val="bullet"/>
      <w:lvlText w:val="•"/>
      <w:lvlJc w:val="left"/>
      <w:pPr>
        <w:ind w:left="3832" w:hanging="1082"/>
      </w:pPr>
      <w:rPr>
        <w:rFonts w:hint="default"/>
      </w:rPr>
    </w:lvl>
    <w:lvl w:ilvl="4" w:tplc="74044884">
      <w:start w:val="1"/>
      <w:numFmt w:val="bullet"/>
      <w:lvlText w:val="•"/>
      <w:lvlJc w:val="left"/>
      <w:pPr>
        <w:ind w:left="4716" w:hanging="1082"/>
      </w:pPr>
      <w:rPr>
        <w:rFonts w:hint="default"/>
      </w:rPr>
    </w:lvl>
    <w:lvl w:ilvl="5" w:tplc="3C921F26">
      <w:start w:val="1"/>
      <w:numFmt w:val="bullet"/>
      <w:lvlText w:val="•"/>
      <w:lvlJc w:val="left"/>
      <w:pPr>
        <w:ind w:left="5600" w:hanging="1082"/>
      </w:pPr>
      <w:rPr>
        <w:rFonts w:hint="default"/>
      </w:rPr>
    </w:lvl>
    <w:lvl w:ilvl="6" w:tplc="735AD8C6">
      <w:start w:val="1"/>
      <w:numFmt w:val="bullet"/>
      <w:lvlText w:val="•"/>
      <w:lvlJc w:val="left"/>
      <w:pPr>
        <w:ind w:left="6484" w:hanging="1082"/>
      </w:pPr>
      <w:rPr>
        <w:rFonts w:hint="default"/>
      </w:rPr>
    </w:lvl>
    <w:lvl w:ilvl="7" w:tplc="AC3E59B6">
      <w:start w:val="1"/>
      <w:numFmt w:val="bullet"/>
      <w:lvlText w:val="•"/>
      <w:lvlJc w:val="left"/>
      <w:pPr>
        <w:ind w:left="7368" w:hanging="1082"/>
      </w:pPr>
      <w:rPr>
        <w:rFonts w:hint="default"/>
      </w:rPr>
    </w:lvl>
    <w:lvl w:ilvl="8" w:tplc="EDA0CEAC">
      <w:start w:val="1"/>
      <w:numFmt w:val="bullet"/>
      <w:lvlText w:val="•"/>
      <w:lvlJc w:val="left"/>
      <w:pPr>
        <w:ind w:left="8252" w:hanging="1082"/>
      </w:pPr>
      <w:rPr>
        <w:rFonts w:hint="default"/>
      </w:rPr>
    </w:lvl>
  </w:abstractNum>
  <w:abstractNum w:abstractNumId="8" w15:restartNumberingAfterBreak="0">
    <w:nsid w:val="0C3510A0"/>
    <w:multiLevelType w:val="hybridMultilevel"/>
    <w:tmpl w:val="1040E598"/>
    <w:lvl w:ilvl="0" w:tplc="8ECA878C">
      <w:start w:val="60"/>
      <w:numFmt w:val="decimal"/>
      <w:lvlText w:val="%1"/>
      <w:lvlJc w:val="left"/>
      <w:pPr>
        <w:ind w:left="660" w:hanging="437"/>
      </w:pPr>
      <w:rPr>
        <w:rFonts w:ascii="Courier New" w:eastAsia="Courier New" w:hAnsi="Courier New" w:cs="Courier New" w:hint="default"/>
        <w:b/>
        <w:bCs/>
        <w:w w:val="99"/>
        <w:sz w:val="18"/>
        <w:szCs w:val="18"/>
      </w:rPr>
    </w:lvl>
    <w:lvl w:ilvl="1" w:tplc="7E7A8792">
      <w:start w:val="1"/>
      <w:numFmt w:val="bullet"/>
      <w:lvlText w:val="•"/>
      <w:lvlJc w:val="left"/>
      <w:pPr>
        <w:ind w:left="1640" w:hanging="437"/>
      </w:pPr>
      <w:rPr>
        <w:rFonts w:hint="default"/>
      </w:rPr>
    </w:lvl>
    <w:lvl w:ilvl="2" w:tplc="506A46B0">
      <w:start w:val="1"/>
      <w:numFmt w:val="bullet"/>
      <w:lvlText w:val="•"/>
      <w:lvlJc w:val="left"/>
      <w:pPr>
        <w:ind w:left="2620" w:hanging="437"/>
      </w:pPr>
      <w:rPr>
        <w:rFonts w:hint="default"/>
      </w:rPr>
    </w:lvl>
    <w:lvl w:ilvl="3" w:tplc="633C6F20">
      <w:start w:val="1"/>
      <w:numFmt w:val="bullet"/>
      <w:lvlText w:val="•"/>
      <w:lvlJc w:val="left"/>
      <w:pPr>
        <w:ind w:left="3600" w:hanging="437"/>
      </w:pPr>
      <w:rPr>
        <w:rFonts w:hint="default"/>
      </w:rPr>
    </w:lvl>
    <w:lvl w:ilvl="4" w:tplc="9D9CF4A0">
      <w:start w:val="1"/>
      <w:numFmt w:val="bullet"/>
      <w:lvlText w:val="•"/>
      <w:lvlJc w:val="left"/>
      <w:pPr>
        <w:ind w:left="4580" w:hanging="437"/>
      </w:pPr>
      <w:rPr>
        <w:rFonts w:hint="default"/>
      </w:rPr>
    </w:lvl>
    <w:lvl w:ilvl="5" w:tplc="5BEA7E68">
      <w:start w:val="1"/>
      <w:numFmt w:val="bullet"/>
      <w:lvlText w:val="•"/>
      <w:lvlJc w:val="left"/>
      <w:pPr>
        <w:ind w:left="5560" w:hanging="437"/>
      </w:pPr>
      <w:rPr>
        <w:rFonts w:hint="default"/>
      </w:rPr>
    </w:lvl>
    <w:lvl w:ilvl="6" w:tplc="F168BB16">
      <w:start w:val="1"/>
      <w:numFmt w:val="bullet"/>
      <w:lvlText w:val="•"/>
      <w:lvlJc w:val="left"/>
      <w:pPr>
        <w:ind w:left="6540" w:hanging="437"/>
      </w:pPr>
      <w:rPr>
        <w:rFonts w:hint="default"/>
      </w:rPr>
    </w:lvl>
    <w:lvl w:ilvl="7" w:tplc="AD3C465E">
      <w:start w:val="1"/>
      <w:numFmt w:val="bullet"/>
      <w:lvlText w:val="•"/>
      <w:lvlJc w:val="left"/>
      <w:pPr>
        <w:ind w:left="7520" w:hanging="437"/>
      </w:pPr>
      <w:rPr>
        <w:rFonts w:hint="default"/>
      </w:rPr>
    </w:lvl>
    <w:lvl w:ilvl="8" w:tplc="D5B872B2">
      <w:start w:val="1"/>
      <w:numFmt w:val="bullet"/>
      <w:lvlText w:val="•"/>
      <w:lvlJc w:val="left"/>
      <w:pPr>
        <w:ind w:left="8500" w:hanging="437"/>
      </w:pPr>
      <w:rPr>
        <w:rFonts w:hint="default"/>
      </w:rPr>
    </w:lvl>
  </w:abstractNum>
  <w:abstractNum w:abstractNumId="9" w15:restartNumberingAfterBreak="0">
    <w:nsid w:val="0E1623E0"/>
    <w:multiLevelType w:val="hybridMultilevel"/>
    <w:tmpl w:val="266A1DBE"/>
    <w:lvl w:ilvl="0" w:tplc="5E52CE84">
      <w:start w:val="1"/>
      <w:numFmt w:val="bullet"/>
      <w:lvlText w:val="∙"/>
      <w:lvlJc w:val="left"/>
      <w:pPr>
        <w:ind w:left="1205" w:hanging="219"/>
      </w:pPr>
      <w:rPr>
        <w:rFonts w:ascii="Calibri" w:eastAsia="Calibri" w:hAnsi="Calibri" w:cs="Calibri" w:hint="default"/>
        <w:i/>
        <w:w w:val="196"/>
        <w:sz w:val="22"/>
        <w:szCs w:val="22"/>
      </w:rPr>
    </w:lvl>
    <w:lvl w:ilvl="1" w:tplc="4B903944">
      <w:start w:val="1"/>
      <w:numFmt w:val="bullet"/>
      <w:lvlText w:val="–"/>
      <w:lvlJc w:val="left"/>
      <w:pPr>
        <w:ind w:left="1685" w:hanging="219"/>
      </w:pPr>
      <w:rPr>
        <w:rFonts w:ascii="Times New Roman" w:eastAsia="Times New Roman" w:hAnsi="Times New Roman" w:cs="Times New Roman" w:hint="default"/>
        <w:b/>
        <w:bCs/>
        <w:w w:val="99"/>
        <w:sz w:val="22"/>
        <w:szCs w:val="22"/>
      </w:rPr>
    </w:lvl>
    <w:lvl w:ilvl="2" w:tplc="6772F506">
      <w:start w:val="1"/>
      <w:numFmt w:val="bullet"/>
      <w:lvlText w:val="•"/>
      <w:lvlJc w:val="left"/>
      <w:pPr>
        <w:ind w:left="2708" w:hanging="219"/>
      </w:pPr>
      <w:rPr>
        <w:rFonts w:hint="default"/>
      </w:rPr>
    </w:lvl>
    <w:lvl w:ilvl="3" w:tplc="ACBC30A8">
      <w:start w:val="1"/>
      <w:numFmt w:val="bullet"/>
      <w:lvlText w:val="•"/>
      <w:lvlJc w:val="left"/>
      <w:pPr>
        <w:ind w:left="3737" w:hanging="219"/>
      </w:pPr>
      <w:rPr>
        <w:rFonts w:hint="default"/>
      </w:rPr>
    </w:lvl>
    <w:lvl w:ilvl="4" w:tplc="FC4CA6C0">
      <w:start w:val="1"/>
      <w:numFmt w:val="bullet"/>
      <w:lvlText w:val="•"/>
      <w:lvlJc w:val="left"/>
      <w:pPr>
        <w:ind w:left="4766" w:hanging="219"/>
      </w:pPr>
      <w:rPr>
        <w:rFonts w:hint="default"/>
      </w:rPr>
    </w:lvl>
    <w:lvl w:ilvl="5" w:tplc="9B9AF9A8">
      <w:start w:val="1"/>
      <w:numFmt w:val="bullet"/>
      <w:lvlText w:val="•"/>
      <w:lvlJc w:val="left"/>
      <w:pPr>
        <w:ind w:left="5795" w:hanging="219"/>
      </w:pPr>
      <w:rPr>
        <w:rFonts w:hint="default"/>
      </w:rPr>
    </w:lvl>
    <w:lvl w:ilvl="6" w:tplc="67F0C5EA">
      <w:start w:val="1"/>
      <w:numFmt w:val="bullet"/>
      <w:lvlText w:val="•"/>
      <w:lvlJc w:val="left"/>
      <w:pPr>
        <w:ind w:left="6824" w:hanging="219"/>
      </w:pPr>
      <w:rPr>
        <w:rFonts w:hint="default"/>
      </w:rPr>
    </w:lvl>
    <w:lvl w:ilvl="7" w:tplc="337A1834">
      <w:start w:val="1"/>
      <w:numFmt w:val="bullet"/>
      <w:lvlText w:val="•"/>
      <w:lvlJc w:val="left"/>
      <w:pPr>
        <w:ind w:left="7853" w:hanging="219"/>
      </w:pPr>
      <w:rPr>
        <w:rFonts w:hint="default"/>
      </w:rPr>
    </w:lvl>
    <w:lvl w:ilvl="8" w:tplc="F65E057E">
      <w:start w:val="1"/>
      <w:numFmt w:val="bullet"/>
      <w:lvlText w:val="•"/>
      <w:lvlJc w:val="left"/>
      <w:pPr>
        <w:ind w:left="8882" w:hanging="219"/>
      </w:pPr>
      <w:rPr>
        <w:rFonts w:hint="default"/>
      </w:rPr>
    </w:lvl>
  </w:abstractNum>
  <w:abstractNum w:abstractNumId="10" w15:restartNumberingAfterBreak="0">
    <w:nsid w:val="0F6B23DE"/>
    <w:multiLevelType w:val="hybridMultilevel"/>
    <w:tmpl w:val="7A32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30094"/>
    <w:multiLevelType w:val="hybridMultilevel"/>
    <w:tmpl w:val="AD24C062"/>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2" w15:restartNumberingAfterBreak="0">
    <w:nsid w:val="16B31172"/>
    <w:multiLevelType w:val="hybridMultilevel"/>
    <w:tmpl w:val="0FFCAC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3" w15:restartNumberingAfterBreak="0">
    <w:nsid w:val="189408AC"/>
    <w:multiLevelType w:val="hybridMultilevel"/>
    <w:tmpl w:val="B3A2D2DE"/>
    <w:lvl w:ilvl="0" w:tplc="1C24D9D6">
      <w:start w:val="20"/>
      <w:numFmt w:val="decimal"/>
      <w:lvlText w:val="%1"/>
      <w:lvlJc w:val="left"/>
      <w:pPr>
        <w:ind w:left="539" w:hanging="437"/>
      </w:pPr>
      <w:rPr>
        <w:rFonts w:ascii="Courier New" w:eastAsia="Courier New" w:hAnsi="Courier New" w:cs="Courier New" w:hint="default"/>
        <w:b/>
        <w:bCs/>
        <w:w w:val="99"/>
        <w:sz w:val="18"/>
        <w:szCs w:val="18"/>
      </w:rPr>
    </w:lvl>
    <w:lvl w:ilvl="1" w:tplc="79A0964A">
      <w:start w:val="1"/>
      <w:numFmt w:val="bullet"/>
      <w:lvlText w:val="•"/>
      <w:lvlJc w:val="left"/>
      <w:pPr>
        <w:ind w:left="1488" w:hanging="437"/>
      </w:pPr>
      <w:rPr>
        <w:rFonts w:hint="default"/>
      </w:rPr>
    </w:lvl>
    <w:lvl w:ilvl="2" w:tplc="0FFA5620">
      <w:start w:val="1"/>
      <w:numFmt w:val="bullet"/>
      <w:lvlText w:val="•"/>
      <w:lvlJc w:val="left"/>
      <w:pPr>
        <w:ind w:left="2436" w:hanging="437"/>
      </w:pPr>
      <w:rPr>
        <w:rFonts w:hint="default"/>
      </w:rPr>
    </w:lvl>
    <w:lvl w:ilvl="3" w:tplc="8CBC855A">
      <w:start w:val="1"/>
      <w:numFmt w:val="bullet"/>
      <w:lvlText w:val="•"/>
      <w:lvlJc w:val="left"/>
      <w:pPr>
        <w:ind w:left="3384" w:hanging="437"/>
      </w:pPr>
      <w:rPr>
        <w:rFonts w:hint="default"/>
      </w:rPr>
    </w:lvl>
    <w:lvl w:ilvl="4" w:tplc="7750CFF4">
      <w:start w:val="1"/>
      <w:numFmt w:val="bullet"/>
      <w:lvlText w:val="•"/>
      <w:lvlJc w:val="left"/>
      <w:pPr>
        <w:ind w:left="4332" w:hanging="437"/>
      </w:pPr>
      <w:rPr>
        <w:rFonts w:hint="default"/>
      </w:rPr>
    </w:lvl>
    <w:lvl w:ilvl="5" w:tplc="576E8470">
      <w:start w:val="1"/>
      <w:numFmt w:val="bullet"/>
      <w:lvlText w:val="•"/>
      <w:lvlJc w:val="left"/>
      <w:pPr>
        <w:ind w:left="5280" w:hanging="437"/>
      </w:pPr>
      <w:rPr>
        <w:rFonts w:hint="default"/>
      </w:rPr>
    </w:lvl>
    <w:lvl w:ilvl="6" w:tplc="5AD62D0C">
      <w:start w:val="1"/>
      <w:numFmt w:val="bullet"/>
      <w:lvlText w:val="•"/>
      <w:lvlJc w:val="left"/>
      <w:pPr>
        <w:ind w:left="6228" w:hanging="437"/>
      </w:pPr>
      <w:rPr>
        <w:rFonts w:hint="default"/>
      </w:rPr>
    </w:lvl>
    <w:lvl w:ilvl="7" w:tplc="84260420">
      <w:start w:val="1"/>
      <w:numFmt w:val="bullet"/>
      <w:lvlText w:val="•"/>
      <w:lvlJc w:val="left"/>
      <w:pPr>
        <w:ind w:left="7176" w:hanging="437"/>
      </w:pPr>
      <w:rPr>
        <w:rFonts w:hint="default"/>
      </w:rPr>
    </w:lvl>
    <w:lvl w:ilvl="8" w:tplc="90884DFE">
      <w:start w:val="1"/>
      <w:numFmt w:val="bullet"/>
      <w:lvlText w:val="•"/>
      <w:lvlJc w:val="left"/>
      <w:pPr>
        <w:ind w:left="8124" w:hanging="437"/>
      </w:pPr>
      <w:rPr>
        <w:rFonts w:hint="default"/>
      </w:rPr>
    </w:lvl>
  </w:abstractNum>
  <w:abstractNum w:abstractNumId="14" w15:restartNumberingAfterBreak="0">
    <w:nsid w:val="194401DF"/>
    <w:multiLevelType w:val="hybridMultilevel"/>
    <w:tmpl w:val="E03AD048"/>
    <w:lvl w:ilvl="0" w:tplc="F80EE5C2">
      <w:start w:val="1"/>
      <w:numFmt w:val="bullet"/>
      <w:lvlText w:val="∙"/>
      <w:lvlJc w:val="left"/>
      <w:pPr>
        <w:ind w:left="819" w:hanging="209"/>
      </w:pPr>
      <w:rPr>
        <w:rFonts w:ascii="Calibri" w:eastAsia="Calibri" w:hAnsi="Calibri" w:cs="Calibri" w:hint="default"/>
        <w:i/>
        <w:w w:val="197"/>
        <w:sz w:val="20"/>
        <w:szCs w:val="20"/>
      </w:rPr>
    </w:lvl>
    <w:lvl w:ilvl="1" w:tplc="C1D23F6C">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A640696C">
      <w:start w:val="1"/>
      <w:numFmt w:val="bullet"/>
      <w:lvlText w:val="*"/>
      <w:lvlJc w:val="left"/>
      <w:pPr>
        <w:ind w:left="1707" w:hanging="209"/>
      </w:pPr>
      <w:rPr>
        <w:rFonts w:ascii="Calibri" w:eastAsia="Calibri" w:hAnsi="Calibri" w:cs="Calibri" w:hint="default"/>
        <w:i/>
        <w:w w:val="100"/>
        <w:sz w:val="20"/>
        <w:szCs w:val="20"/>
      </w:rPr>
    </w:lvl>
    <w:lvl w:ilvl="3" w:tplc="ED7078A0">
      <w:start w:val="1"/>
      <w:numFmt w:val="bullet"/>
      <w:lvlText w:val="•"/>
      <w:lvlJc w:val="left"/>
      <w:pPr>
        <w:ind w:left="2657" w:hanging="209"/>
      </w:pPr>
      <w:rPr>
        <w:rFonts w:hint="default"/>
      </w:rPr>
    </w:lvl>
    <w:lvl w:ilvl="4" w:tplc="F318840C">
      <w:start w:val="1"/>
      <w:numFmt w:val="bullet"/>
      <w:lvlText w:val="•"/>
      <w:lvlJc w:val="left"/>
      <w:pPr>
        <w:ind w:left="3615" w:hanging="209"/>
      </w:pPr>
      <w:rPr>
        <w:rFonts w:hint="default"/>
      </w:rPr>
    </w:lvl>
    <w:lvl w:ilvl="5" w:tplc="244038D6">
      <w:start w:val="1"/>
      <w:numFmt w:val="bullet"/>
      <w:lvlText w:val="•"/>
      <w:lvlJc w:val="left"/>
      <w:pPr>
        <w:ind w:left="4572" w:hanging="209"/>
      </w:pPr>
      <w:rPr>
        <w:rFonts w:hint="default"/>
      </w:rPr>
    </w:lvl>
    <w:lvl w:ilvl="6" w:tplc="F32C6EAA">
      <w:start w:val="1"/>
      <w:numFmt w:val="bullet"/>
      <w:lvlText w:val="•"/>
      <w:lvlJc w:val="left"/>
      <w:pPr>
        <w:ind w:left="5530" w:hanging="209"/>
      </w:pPr>
      <w:rPr>
        <w:rFonts w:hint="default"/>
      </w:rPr>
    </w:lvl>
    <w:lvl w:ilvl="7" w:tplc="0FDA94D4">
      <w:start w:val="1"/>
      <w:numFmt w:val="bullet"/>
      <w:lvlText w:val="•"/>
      <w:lvlJc w:val="left"/>
      <w:pPr>
        <w:ind w:left="6487" w:hanging="209"/>
      </w:pPr>
      <w:rPr>
        <w:rFonts w:hint="default"/>
      </w:rPr>
    </w:lvl>
    <w:lvl w:ilvl="8" w:tplc="EBD03496">
      <w:start w:val="1"/>
      <w:numFmt w:val="bullet"/>
      <w:lvlText w:val="•"/>
      <w:lvlJc w:val="left"/>
      <w:pPr>
        <w:ind w:left="7445" w:hanging="209"/>
      </w:pPr>
      <w:rPr>
        <w:rFonts w:hint="default"/>
      </w:rPr>
    </w:lvl>
  </w:abstractNum>
  <w:abstractNum w:abstractNumId="15" w15:restartNumberingAfterBreak="0">
    <w:nsid w:val="1A695666"/>
    <w:multiLevelType w:val="hybridMultilevel"/>
    <w:tmpl w:val="99EE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694B08"/>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17" w15:restartNumberingAfterBreak="0">
    <w:nsid w:val="20482C3D"/>
    <w:multiLevelType w:val="hybridMultilevel"/>
    <w:tmpl w:val="9528ADF2"/>
    <w:lvl w:ilvl="0" w:tplc="A4608D5E">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DFB6D556">
      <w:start w:val="1"/>
      <w:numFmt w:val="bullet"/>
      <w:lvlText w:val="•"/>
      <w:lvlJc w:val="left"/>
      <w:pPr>
        <w:ind w:left="1068" w:hanging="243"/>
      </w:pPr>
      <w:rPr>
        <w:rFonts w:hint="default"/>
      </w:rPr>
    </w:lvl>
    <w:lvl w:ilvl="2" w:tplc="E3E2E8A0">
      <w:start w:val="1"/>
      <w:numFmt w:val="bullet"/>
      <w:lvlText w:val="•"/>
      <w:lvlJc w:val="left"/>
      <w:pPr>
        <w:ind w:left="2016" w:hanging="243"/>
      </w:pPr>
      <w:rPr>
        <w:rFonts w:hint="default"/>
      </w:rPr>
    </w:lvl>
    <w:lvl w:ilvl="3" w:tplc="EE66720C">
      <w:start w:val="1"/>
      <w:numFmt w:val="bullet"/>
      <w:lvlText w:val="•"/>
      <w:lvlJc w:val="left"/>
      <w:pPr>
        <w:ind w:left="2964" w:hanging="243"/>
      </w:pPr>
      <w:rPr>
        <w:rFonts w:hint="default"/>
      </w:rPr>
    </w:lvl>
    <w:lvl w:ilvl="4" w:tplc="D7BE1222">
      <w:start w:val="1"/>
      <w:numFmt w:val="bullet"/>
      <w:lvlText w:val="•"/>
      <w:lvlJc w:val="left"/>
      <w:pPr>
        <w:ind w:left="3912" w:hanging="243"/>
      </w:pPr>
      <w:rPr>
        <w:rFonts w:hint="default"/>
      </w:rPr>
    </w:lvl>
    <w:lvl w:ilvl="5" w:tplc="086C8000">
      <w:start w:val="1"/>
      <w:numFmt w:val="bullet"/>
      <w:lvlText w:val="•"/>
      <w:lvlJc w:val="left"/>
      <w:pPr>
        <w:ind w:left="4860" w:hanging="243"/>
      </w:pPr>
      <w:rPr>
        <w:rFonts w:hint="default"/>
      </w:rPr>
    </w:lvl>
    <w:lvl w:ilvl="6" w:tplc="1E94617E">
      <w:start w:val="1"/>
      <w:numFmt w:val="bullet"/>
      <w:lvlText w:val="•"/>
      <w:lvlJc w:val="left"/>
      <w:pPr>
        <w:ind w:left="5808" w:hanging="243"/>
      </w:pPr>
      <w:rPr>
        <w:rFonts w:hint="default"/>
      </w:rPr>
    </w:lvl>
    <w:lvl w:ilvl="7" w:tplc="829887D4">
      <w:start w:val="1"/>
      <w:numFmt w:val="bullet"/>
      <w:lvlText w:val="•"/>
      <w:lvlJc w:val="left"/>
      <w:pPr>
        <w:ind w:left="6756" w:hanging="243"/>
      </w:pPr>
      <w:rPr>
        <w:rFonts w:hint="default"/>
      </w:rPr>
    </w:lvl>
    <w:lvl w:ilvl="8" w:tplc="6818C8D6">
      <w:start w:val="1"/>
      <w:numFmt w:val="bullet"/>
      <w:lvlText w:val="•"/>
      <w:lvlJc w:val="left"/>
      <w:pPr>
        <w:ind w:left="7704" w:hanging="243"/>
      </w:pPr>
      <w:rPr>
        <w:rFonts w:hint="default"/>
      </w:rPr>
    </w:lvl>
  </w:abstractNum>
  <w:abstractNum w:abstractNumId="18" w15:restartNumberingAfterBreak="0">
    <w:nsid w:val="20994639"/>
    <w:multiLevelType w:val="hybridMultilevel"/>
    <w:tmpl w:val="795E6FD0"/>
    <w:lvl w:ilvl="0" w:tplc="0FC2EC06">
      <w:start w:val="376"/>
      <w:numFmt w:val="decimal"/>
      <w:lvlText w:val="%1"/>
      <w:lvlJc w:val="left"/>
      <w:pPr>
        <w:ind w:left="1628" w:hanging="1513"/>
      </w:pPr>
      <w:rPr>
        <w:rFonts w:ascii="Courier New" w:eastAsia="Courier New" w:hAnsi="Courier New" w:cs="Courier New" w:hint="default"/>
        <w:b/>
        <w:bCs/>
        <w:w w:val="99"/>
        <w:sz w:val="18"/>
        <w:szCs w:val="18"/>
      </w:rPr>
    </w:lvl>
    <w:lvl w:ilvl="1" w:tplc="284421F0">
      <w:start w:val="1"/>
      <w:numFmt w:val="bullet"/>
      <w:lvlText w:val="•"/>
      <w:lvlJc w:val="left"/>
      <w:pPr>
        <w:ind w:left="2472" w:hanging="1513"/>
      </w:pPr>
      <w:rPr>
        <w:rFonts w:hint="default"/>
      </w:rPr>
    </w:lvl>
    <w:lvl w:ilvl="2" w:tplc="7E7CBD98">
      <w:start w:val="1"/>
      <w:numFmt w:val="bullet"/>
      <w:lvlText w:val="•"/>
      <w:lvlJc w:val="left"/>
      <w:pPr>
        <w:ind w:left="3324" w:hanging="1513"/>
      </w:pPr>
      <w:rPr>
        <w:rFonts w:hint="default"/>
      </w:rPr>
    </w:lvl>
    <w:lvl w:ilvl="3" w:tplc="27B24876">
      <w:start w:val="1"/>
      <w:numFmt w:val="bullet"/>
      <w:lvlText w:val="•"/>
      <w:lvlJc w:val="left"/>
      <w:pPr>
        <w:ind w:left="4176" w:hanging="1513"/>
      </w:pPr>
      <w:rPr>
        <w:rFonts w:hint="default"/>
      </w:rPr>
    </w:lvl>
    <w:lvl w:ilvl="4" w:tplc="4184E9E8">
      <w:start w:val="1"/>
      <w:numFmt w:val="bullet"/>
      <w:lvlText w:val="•"/>
      <w:lvlJc w:val="left"/>
      <w:pPr>
        <w:ind w:left="5028" w:hanging="1513"/>
      </w:pPr>
      <w:rPr>
        <w:rFonts w:hint="default"/>
      </w:rPr>
    </w:lvl>
    <w:lvl w:ilvl="5" w:tplc="0C487E32">
      <w:start w:val="1"/>
      <w:numFmt w:val="bullet"/>
      <w:lvlText w:val="•"/>
      <w:lvlJc w:val="left"/>
      <w:pPr>
        <w:ind w:left="5880" w:hanging="1513"/>
      </w:pPr>
      <w:rPr>
        <w:rFonts w:hint="default"/>
      </w:rPr>
    </w:lvl>
    <w:lvl w:ilvl="6" w:tplc="A66C1E6A">
      <w:start w:val="1"/>
      <w:numFmt w:val="bullet"/>
      <w:lvlText w:val="•"/>
      <w:lvlJc w:val="left"/>
      <w:pPr>
        <w:ind w:left="6732" w:hanging="1513"/>
      </w:pPr>
      <w:rPr>
        <w:rFonts w:hint="default"/>
      </w:rPr>
    </w:lvl>
    <w:lvl w:ilvl="7" w:tplc="4B986D5A">
      <w:start w:val="1"/>
      <w:numFmt w:val="bullet"/>
      <w:lvlText w:val="•"/>
      <w:lvlJc w:val="left"/>
      <w:pPr>
        <w:ind w:left="7584" w:hanging="1513"/>
      </w:pPr>
      <w:rPr>
        <w:rFonts w:hint="default"/>
      </w:rPr>
    </w:lvl>
    <w:lvl w:ilvl="8" w:tplc="B944D974">
      <w:start w:val="1"/>
      <w:numFmt w:val="bullet"/>
      <w:lvlText w:val="•"/>
      <w:lvlJc w:val="left"/>
      <w:pPr>
        <w:ind w:left="8436" w:hanging="1513"/>
      </w:pPr>
      <w:rPr>
        <w:rFonts w:hint="default"/>
      </w:rPr>
    </w:lvl>
  </w:abstractNum>
  <w:abstractNum w:abstractNumId="19" w15:restartNumberingAfterBreak="0">
    <w:nsid w:val="22A540D3"/>
    <w:multiLevelType w:val="multilevel"/>
    <w:tmpl w:val="E12A9D84"/>
    <w:lvl w:ilvl="0">
      <w:start w:val="82"/>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3"/>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20" w15:restartNumberingAfterBreak="0">
    <w:nsid w:val="237A4178"/>
    <w:multiLevelType w:val="hybridMultilevel"/>
    <w:tmpl w:val="D2F489DA"/>
    <w:lvl w:ilvl="0" w:tplc="EEF00136">
      <w:start w:val="5"/>
      <w:numFmt w:val="decimal"/>
      <w:lvlText w:val="%1"/>
      <w:lvlJc w:val="left"/>
      <w:pPr>
        <w:ind w:left="1185" w:hanging="975"/>
        <w:jc w:val="right"/>
      </w:pPr>
      <w:rPr>
        <w:rFonts w:ascii="Courier New" w:eastAsia="Courier New" w:hAnsi="Courier New" w:cs="Courier New" w:hint="default"/>
        <w:b/>
        <w:bCs/>
        <w:w w:val="99"/>
        <w:sz w:val="18"/>
        <w:szCs w:val="18"/>
      </w:rPr>
    </w:lvl>
    <w:lvl w:ilvl="1" w:tplc="F34082DA">
      <w:start w:val="1"/>
      <w:numFmt w:val="bullet"/>
      <w:lvlText w:val="•"/>
      <w:lvlJc w:val="left"/>
      <w:pPr>
        <w:ind w:left="2064" w:hanging="975"/>
      </w:pPr>
      <w:rPr>
        <w:rFonts w:hint="default"/>
      </w:rPr>
    </w:lvl>
    <w:lvl w:ilvl="2" w:tplc="8D568B18">
      <w:start w:val="1"/>
      <w:numFmt w:val="bullet"/>
      <w:lvlText w:val="•"/>
      <w:lvlJc w:val="left"/>
      <w:pPr>
        <w:ind w:left="2948" w:hanging="975"/>
      </w:pPr>
      <w:rPr>
        <w:rFonts w:hint="default"/>
      </w:rPr>
    </w:lvl>
    <w:lvl w:ilvl="3" w:tplc="99328F3E">
      <w:start w:val="1"/>
      <w:numFmt w:val="bullet"/>
      <w:lvlText w:val="•"/>
      <w:lvlJc w:val="left"/>
      <w:pPr>
        <w:ind w:left="3832" w:hanging="975"/>
      </w:pPr>
      <w:rPr>
        <w:rFonts w:hint="default"/>
      </w:rPr>
    </w:lvl>
    <w:lvl w:ilvl="4" w:tplc="DDEEB7F8">
      <w:start w:val="1"/>
      <w:numFmt w:val="bullet"/>
      <w:lvlText w:val="•"/>
      <w:lvlJc w:val="left"/>
      <w:pPr>
        <w:ind w:left="4716" w:hanging="975"/>
      </w:pPr>
      <w:rPr>
        <w:rFonts w:hint="default"/>
      </w:rPr>
    </w:lvl>
    <w:lvl w:ilvl="5" w:tplc="3E3C0BD2">
      <w:start w:val="1"/>
      <w:numFmt w:val="bullet"/>
      <w:lvlText w:val="•"/>
      <w:lvlJc w:val="left"/>
      <w:pPr>
        <w:ind w:left="5600" w:hanging="975"/>
      </w:pPr>
      <w:rPr>
        <w:rFonts w:hint="default"/>
      </w:rPr>
    </w:lvl>
    <w:lvl w:ilvl="6" w:tplc="C6809692">
      <w:start w:val="1"/>
      <w:numFmt w:val="bullet"/>
      <w:lvlText w:val="•"/>
      <w:lvlJc w:val="left"/>
      <w:pPr>
        <w:ind w:left="6484" w:hanging="975"/>
      </w:pPr>
      <w:rPr>
        <w:rFonts w:hint="default"/>
      </w:rPr>
    </w:lvl>
    <w:lvl w:ilvl="7" w:tplc="070EEE96">
      <w:start w:val="1"/>
      <w:numFmt w:val="bullet"/>
      <w:lvlText w:val="•"/>
      <w:lvlJc w:val="left"/>
      <w:pPr>
        <w:ind w:left="7368" w:hanging="975"/>
      </w:pPr>
      <w:rPr>
        <w:rFonts w:hint="default"/>
      </w:rPr>
    </w:lvl>
    <w:lvl w:ilvl="8" w:tplc="B9987414">
      <w:start w:val="1"/>
      <w:numFmt w:val="bullet"/>
      <w:lvlText w:val="•"/>
      <w:lvlJc w:val="left"/>
      <w:pPr>
        <w:ind w:left="8252" w:hanging="975"/>
      </w:pPr>
      <w:rPr>
        <w:rFonts w:hint="default"/>
      </w:rPr>
    </w:lvl>
  </w:abstractNum>
  <w:abstractNum w:abstractNumId="21" w15:restartNumberingAfterBreak="0">
    <w:nsid w:val="24B84D65"/>
    <w:multiLevelType w:val="hybridMultilevel"/>
    <w:tmpl w:val="4CBE828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2" w15:restartNumberingAfterBreak="0">
    <w:nsid w:val="250F65E5"/>
    <w:multiLevelType w:val="multilevel"/>
    <w:tmpl w:val="BE5081A6"/>
    <w:lvl w:ilvl="0">
      <w:start w:val="4"/>
      <w:numFmt w:val="decimal"/>
      <w:lvlText w:val="%1"/>
      <w:lvlJc w:val="left"/>
      <w:pPr>
        <w:ind w:left="1198" w:hanging="538"/>
      </w:pPr>
      <w:rPr>
        <w:rFonts w:hint="default"/>
      </w:rPr>
    </w:lvl>
    <w:lvl w:ilvl="1">
      <w:start w:val="1"/>
      <w:numFmt w:val="decimal"/>
      <w:lvlText w:val="%1.%2"/>
      <w:lvlJc w:val="left"/>
      <w:pPr>
        <w:ind w:left="1198" w:hanging="538"/>
      </w:pPr>
      <w:rPr>
        <w:rFonts w:ascii="Times New Roman" w:eastAsia="Times New Roman" w:hAnsi="Times New Roman" w:cs="Times New Roman" w:hint="default"/>
        <w:b/>
        <w:bCs/>
        <w:w w:val="99"/>
        <w:sz w:val="24"/>
        <w:szCs w:val="24"/>
      </w:rPr>
    </w:lvl>
    <w:lvl w:ilvl="2">
      <w:start w:val="1"/>
      <w:numFmt w:val="lowerLetter"/>
      <w:lvlText w:val="(%3)"/>
      <w:lvlJc w:val="left"/>
      <w:pPr>
        <w:ind w:left="1205" w:hanging="352"/>
      </w:pPr>
      <w:rPr>
        <w:rFonts w:ascii="Times New Roman" w:eastAsia="Times New Roman" w:hAnsi="Times New Roman" w:cs="Times New Roman" w:hint="default"/>
        <w:w w:val="99"/>
        <w:sz w:val="22"/>
        <w:szCs w:val="22"/>
      </w:rPr>
    </w:lvl>
    <w:lvl w:ilvl="3">
      <w:start w:val="1"/>
      <w:numFmt w:val="bullet"/>
      <w:lvlText w:val="•"/>
      <w:lvlJc w:val="left"/>
      <w:pPr>
        <w:ind w:left="3882" w:hanging="352"/>
      </w:pPr>
      <w:rPr>
        <w:rFonts w:hint="default"/>
      </w:rPr>
    </w:lvl>
    <w:lvl w:ilvl="4">
      <w:start w:val="1"/>
      <w:numFmt w:val="bullet"/>
      <w:lvlText w:val="•"/>
      <w:lvlJc w:val="left"/>
      <w:pPr>
        <w:ind w:left="4776" w:hanging="352"/>
      </w:pPr>
      <w:rPr>
        <w:rFonts w:hint="default"/>
      </w:rPr>
    </w:lvl>
    <w:lvl w:ilvl="5">
      <w:start w:val="1"/>
      <w:numFmt w:val="bullet"/>
      <w:lvlText w:val="•"/>
      <w:lvlJc w:val="left"/>
      <w:pPr>
        <w:ind w:left="5670" w:hanging="352"/>
      </w:pPr>
      <w:rPr>
        <w:rFonts w:hint="default"/>
      </w:rPr>
    </w:lvl>
    <w:lvl w:ilvl="6">
      <w:start w:val="1"/>
      <w:numFmt w:val="bullet"/>
      <w:lvlText w:val="•"/>
      <w:lvlJc w:val="left"/>
      <w:pPr>
        <w:ind w:left="6564" w:hanging="352"/>
      </w:pPr>
      <w:rPr>
        <w:rFonts w:hint="default"/>
      </w:rPr>
    </w:lvl>
    <w:lvl w:ilvl="7">
      <w:start w:val="1"/>
      <w:numFmt w:val="bullet"/>
      <w:lvlText w:val="•"/>
      <w:lvlJc w:val="left"/>
      <w:pPr>
        <w:ind w:left="7458" w:hanging="352"/>
      </w:pPr>
      <w:rPr>
        <w:rFonts w:hint="default"/>
      </w:rPr>
    </w:lvl>
    <w:lvl w:ilvl="8">
      <w:start w:val="1"/>
      <w:numFmt w:val="bullet"/>
      <w:lvlText w:val="•"/>
      <w:lvlJc w:val="left"/>
      <w:pPr>
        <w:ind w:left="8352" w:hanging="352"/>
      </w:pPr>
      <w:rPr>
        <w:rFonts w:hint="default"/>
      </w:rPr>
    </w:lvl>
  </w:abstractNum>
  <w:abstractNum w:abstractNumId="23" w15:restartNumberingAfterBreak="0">
    <w:nsid w:val="27453486"/>
    <w:multiLevelType w:val="hybridMultilevel"/>
    <w:tmpl w:val="8E0CD33C"/>
    <w:lvl w:ilvl="0" w:tplc="2752D95E">
      <w:start w:val="48"/>
      <w:numFmt w:val="decimal"/>
      <w:lvlText w:val="%1"/>
      <w:lvlJc w:val="left"/>
      <w:pPr>
        <w:ind w:left="659" w:hanging="437"/>
      </w:pPr>
      <w:rPr>
        <w:rFonts w:ascii="Courier New" w:eastAsia="Courier New" w:hAnsi="Courier New" w:cs="Courier New" w:hint="default"/>
        <w:b/>
        <w:bCs/>
        <w:w w:val="99"/>
        <w:sz w:val="18"/>
        <w:szCs w:val="18"/>
      </w:rPr>
    </w:lvl>
    <w:lvl w:ilvl="1" w:tplc="8B329F4E">
      <w:start w:val="1"/>
      <w:numFmt w:val="bullet"/>
      <w:lvlText w:val="•"/>
      <w:lvlJc w:val="left"/>
      <w:pPr>
        <w:ind w:left="1608" w:hanging="437"/>
      </w:pPr>
      <w:rPr>
        <w:rFonts w:hint="default"/>
      </w:rPr>
    </w:lvl>
    <w:lvl w:ilvl="2" w:tplc="06485378">
      <w:start w:val="1"/>
      <w:numFmt w:val="bullet"/>
      <w:lvlText w:val="•"/>
      <w:lvlJc w:val="left"/>
      <w:pPr>
        <w:ind w:left="2556" w:hanging="437"/>
      </w:pPr>
      <w:rPr>
        <w:rFonts w:hint="default"/>
      </w:rPr>
    </w:lvl>
    <w:lvl w:ilvl="3" w:tplc="79183476">
      <w:start w:val="1"/>
      <w:numFmt w:val="bullet"/>
      <w:lvlText w:val="•"/>
      <w:lvlJc w:val="left"/>
      <w:pPr>
        <w:ind w:left="3504" w:hanging="437"/>
      </w:pPr>
      <w:rPr>
        <w:rFonts w:hint="default"/>
      </w:rPr>
    </w:lvl>
    <w:lvl w:ilvl="4" w:tplc="F6522FC2">
      <w:start w:val="1"/>
      <w:numFmt w:val="bullet"/>
      <w:lvlText w:val="•"/>
      <w:lvlJc w:val="left"/>
      <w:pPr>
        <w:ind w:left="4452" w:hanging="437"/>
      </w:pPr>
      <w:rPr>
        <w:rFonts w:hint="default"/>
      </w:rPr>
    </w:lvl>
    <w:lvl w:ilvl="5" w:tplc="77D6C7B6">
      <w:start w:val="1"/>
      <w:numFmt w:val="bullet"/>
      <w:lvlText w:val="•"/>
      <w:lvlJc w:val="left"/>
      <w:pPr>
        <w:ind w:left="5400" w:hanging="437"/>
      </w:pPr>
      <w:rPr>
        <w:rFonts w:hint="default"/>
      </w:rPr>
    </w:lvl>
    <w:lvl w:ilvl="6" w:tplc="44EA5BE2">
      <w:start w:val="1"/>
      <w:numFmt w:val="bullet"/>
      <w:lvlText w:val="•"/>
      <w:lvlJc w:val="left"/>
      <w:pPr>
        <w:ind w:left="6348" w:hanging="437"/>
      </w:pPr>
      <w:rPr>
        <w:rFonts w:hint="default"/>
      </w:rPr>
    </w:lvl>
    <w:lvl w:ilvl="7" w:tplc="7B362B10">
      <w:start w:val="1"/>
      <w:numFmt w:val="bullet"/>
      <w:lvlText w:val="•"/>
      <w:lvlJc w:val="left"/>
      <w:pPr>
        <w:ind w:left="7296" w:hanging="437"/>
      </w:pPr>
      <w:rPr>
        <w:rFonts w:hint="default"/>
      </w:rPr>
    </w:lvl>
    <w:lvl w:ilvl="8" w:tplc="4CCA75F4">
      <w:start w:val="1"/>
      <w:numFmt w:val="bullet"/>
      <w:lvlText w:val="•"/>
      <w:lvlJc w:val="left"/>
      <w:pPr>
        <w:ind w:left="8244" w:hanging="437"/>
      </w:pPr>
      <w:rPr>
        <w:rFonts w:hint="default"/>
      </w:rPr>
    </w:lvl>
  </w:abstractNum>
  <w:abstractNum w:abstractNumId="24" w15:restartNumberingAfterBreak="0">
    <w:nsid w:val="28FD3D4D"/>
    <w:multiLevelType w:val="hybridMultilevel"/>
    <w:tmpl w:val="C26C56D2"/>
    <w:lvl w:ilvl="0" w:tplc="74E4AFC6">
      <w:start w:val="101"/>
      <w:numFmt w:val="decimal"/>
      <w:lvlText w:val="%1"/>
      <w:lvlJc w:val="left"/>
      <w:pPr>
        <w:ind w:left="659" w:hanging="544"/>
      </w:pPr>
      <w:rPr>
        <w:rFonts w:ascii="Courier New" w:eastAsia="Courier New" w:hAnsi="Courier New" w:cs="Courier New" w:hint="default"/>
        <w:b/>
        <w:bCs/>
        <w:w w:val="99"/>
        <w:sz w:val="18"/>
        <w:szCs w:val="18"/>
      </w:rPr>
    </w:lvl>
    <w:lvl w:ilvl="1" w:tplc="04090001">
      <w:start w:val="1"/>
      <w:numFmt w:val="bullet"/>
      <w:lvlText w:val=""/>
      <w:lvlJc w:val="left"/>
      <w:pPr>
        <w:ind w:left="360" w:hanging="360"/>
      </w:pPr>
      <w:rPr>
        <w:rFonts w:ascii="Symbol" w:hAnsi="Symbol" w:hint="default"/>
      </w:rPr>
    </w:lvl>
    <w:lvl w:ilvl="2" w:tplc="668C8376">
      <w:start w:val="1"/>
      <w:numFmt w:val="bullet"/>
      <w:lvlText w:val="•"/>
      <w:lvlJc w:val="left"/>
      <w:pPr>
        <w:ind w:left="2716" w:hanging="544"/>
      </w:pPr>
      <w:rPr>
        <w:rFonts w:hint="default"/>
      </w:rPr>
    </w:lvl>
    <w:lvl w:ilvl="3" w:tplc="DB2CC24A">
      <w:start w:val="1"/>
      <w:numFmt w:val="bullet"/>
      <w:lvlText w:val="•"/>
      <w:lvlJc w:val="left"/>
      <w:pPr>
        <w:ind w:left="3744" w:hanging="544"/>
      </w:pPr>
      <w:rPr>
        <w:rFonts w:hint="default"/>
      </w:rPr>
    </w:lvl>
    <w:lvl w:ilvl="4" w:tplc="08C01AC0">
      <w:start w:val="1"/>
      <w:numFmt w:val="bullet"/>
      <w:lvlText w:val="•"/>
      <w:lvlJc w:val="left"/>
      <w:pPr>
        <w:ind w:left="4772" w:hanging="544"/>
      </w:pPr>
      <w:rPr>
        <w:rFonts w:hint="default"/>
      </w:rPr>
    </w:lvl>
    <w:lvl w:ilvl="5" w:tplc="B6AC69A6">
      <w:start w:val="1"/>
      <w:numFmt w:val="bullet"/>
      <w:lvlText w:val="•"/>
      <w:lvlJc w:val="left"/>
      <w:pPr>
        <w:ind w:left="5800" w:hanging="544"/>
      </w:pPr>
      <w:rPr>
        <w:rFonts w:hint="default"/>
      </w:rPr>
    </w:lvl>
    <w:lvl w:ilvl="6" w:tplc="680C105A">
      <w:start w:val="1"/>
      <w:numFmt w:val="bullet"/>
      <w:lvlText w:val="•"/>
      <w:lvlJc w:val="left"/>
      <w:pPr>
        <w:ind w:left="6828" w:hanging="544"/>
      </w:pPr>
      <w:rPr>
        <w:rFonts w:hint="default"/>
      </w:rPr>
    </w:lvl>
    <w:lvl w:ilvl="7" w:tplc="9266B9B2">
      <w:start w:val="1"/>
      <w:numFmt w:val="bullet"/>
      <w:lvlText w:val="•"/>
      <w:lvlJc w:val="left"/>
      <w:pPr>
        <w:ind w:left="7856" w:hanging="544"/>
      </w:pPr>
      <w:rPr>
        <w:rFonts w:hint="default"/>
      </w:rPr>
    </w:lvl>
    <w:lvl w:ilvl="8" w:tplc="61464E88">
      <w:start w:val="1"/>
      <w:numFmt w:val="bullet"/>
      <w:lvlText w:val="•"/>
      <w:lvlJc w:val="left"/>
      <w:pPr>
        <w:ind w:left="8884" w:hanging="544"/>
      </w:pPr>
      <w:rPr>
        <w:rFonts w:hint="default"/>
      </w:rPr>
    </w:lvl>
  </w:abstractNum>
  <w:abstractNum w:abstractNumId="25" w15:restartNumberingAfterBreak="0">
    <w:nsid w:val="2A7B59CC"/>
    <w:multiLevelType w:val="hybridMultilevel"/>
    <w:tmpl w:val="55B09980"/>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26" w15:restartNumberingAfterBreak="0">
    <w:nsid w:val="2B1B6F15"/>
    <w:multiLevelType w:val="hybridMultilevel"/>
    <w:tmpl w:val="B866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1E7685"/>
    <w:multiLevelType w:val="multilevel"/>
    <w:tmpl w:val="2E46ACF6"/>
    <w:lvl w:ilvl="0">
      <w:start w:val="5"/>
      <w:numFmt w:val="decimal"/>
      <w:lvlText w:val="%1"/>
      <w:lvlJc w:val="left"/>
      <w:pPr>
        <w:ind w:left="658" w:hanging="538"/>
      </w:pPr>
      <w:rPr>
        <w:rFonts w:hint="default"/>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1760" w:hanging="538"/>
      </w:pPr>
      <w:rPr>
        <w:rFonts w:hint="default"/>
      </w:rPr>
    </w:lvl>
    <w:lvl w:ilvl="3">
      <w:start w:val="1"/>
      <w:numFmt w:val="bullet"/>
      <w:lvlText w:val="•"/>
      <w:lvlJc w:val="left"/>
      <w:pPr>
        <w:ind w:left="2740" w:hanging="538"/>
      </w:pPr>
      <w:rPr>
        <w:rFonts w:hint="default"/>
      </w:rPr>
    </w:lvl>
    <w:lvl w:ilvl="4">
      <w:start w:val="1"/>
      <w:numFmt w:val="bullet"/>
      <w:lvlText w:val="•"/>
      <w:lvlJc w:val="left"/>
      <w:pPr>
        <w:ind w:left="3720" w:hanging="538"/>
      </w:pPr>
      <w:rPr>
        <w:rFonts w:hint="default"/>
      </w:rPr>
    </w:lvl>
    <w:lvl w:ilvl="5">
      <w:start w:val="1"/>
      <w:numFmt w:val="bullet"/>
      <w:lvlText w:val="•"/>
      <w:lvlJc w:val="left"/>
      <w:pPr>
        <w:ind w:left="4700" w:hanging="538"/>
      </w:pPr>
      <w:rPr>
        <w:rFonts w:hint="default"/>
      </w:rPr>
    </w:lvl>
    <w:lvl w:ilvl="6">
      <w:start w:val="1"/>
      <w:numFmt w:val="bullet"/>
      <w:lvlText w:val="•"/>
      <w:lvlJc w:val="left"/>
      <w:pPr>
        <w:ind w:left="5680" w:hanging="538"/>
      </w:pPr>
      <w:rPr>
        <w:rFonts w:hint="default"/>
      </w:rPr>
    </w:lvl>
    <w:lvl w:ilvl="7">
      <w:start w:val="1"/>
      <w:numFmt w:val="bullet"/>
      <w:lvlText w:val="•"/>
      <w:lvlJc w:val="left"/>
      <w:pPr>
        <w:ind w:left="6660" w:hanging="538"/>
      </w:pPr>
      <w:rPr>
        <w:rFonts w:hint="default"/>
      </w:rPr>
    </w:lvl>
    <w:lvl w:ilvl="8">
      <w:start w:val="1"/>
      <w:numFmt w:val="bullet"/>
      <w:lvlText w:val="•"/>
      <w:lvlJc w:val="left"/>
      <w:pPr>
        <w:ind w:left="7640" w:hanging="538"/>
      </w:pPr>
      <w:rPr>
        <w:rFonts w:hint="default"/>
      </w:rPr>
    </w:lvl>
  </w:abstractNum>
  <w:abstractNum w:abstractNumId="28" w15:restartNumberingAfterBreak="0">
    <w:nsid w:val="2E46695A"/>
    <w:multiLevelType w:val="hybridMultilevel"/>
    <w:tmpl w:val="D2020FF2"/>
    <w:lvl w:ilvl="0" w:tplc="F2D8F7D8">
      <w:start w:val="62"/>
      <w:numFmt w:val="decimal"/>
      <w:lvlText w:val="%1"/>
      <w:lvlJc w:val="left"/>
      <w:pPr>
        <w:ind w:left="1185" w:hanging="1082"/>
      </w:pPr>
      <w:rPr>
        <w:rFonts w:ascii="Courier New" w:eastAsia="Courier New" w:hAnsi="Courier New" w:cs="Courier New" w:hint="default"/>
        <w:b/>
        <w:bCs/>
        <w:w w:val="99"/>
        <w:sz w:val="18"/>
        <w:szCs w:val="18"/>
      </w:rPr>
    </w:lvl>
    <w:lvl w:ilvl="1" w:tplc="C5E0B4A0">
      <w:start w:val="1"/>
      <w:numFmt w:val="bullet"/>
      <w:lvlText w:val="•"/>
      <w:lvlJc w:val="left"/>
      <w:pPr>
        <w:ind w:left="2128" w:hanging="1082"/>
      </w:pPr>
      <w:rPr>
        <w:rFonts w:hint="default"/>
      </w:rPr>
    </w:lvl>
    <w:lvl w:ilvl="2" w:tplc="D11005EC">
      <w:start w:val="1"/>
      <w:numFmt w:val="bullet"/>
      <w:lvlText w:val="•"/>
      <w:lvlJc w:val="left"/>
      <w:pPr>
        <w:ind w:left="3076" w:hanging="1082"/>
      </w:pPr>
      <w:rPr>
        <w:rFonts w:hint="default"/>
      </w:rPr>
    </w:lvl>
    <w:lvl w:ilvl="3" w:tplc="92E02BB2">
      <w:start w:val="1"/>
      <w:numFmt w:val="bullet"/>
      <w:lvlText w:val="•"/>
      <w:lvlJc w:val="left"/>
      <w:pPr>
        <w:ind w:left="4024" w:hanging="1082"/>
      </w:pPr>
      <w:rPr>
        <w:rFonts w:hint="default"/>
      </w:rPr>
    </w:lvl>
    <w:lvl w:ilvl="4" w:tplc="DB5CD30C">
      <w:start w:val="1"/>
      <w:numFmt w:val="bullet"/>
      <w:lvlText w:val="•"/>
      <w:lvlJc w:val="left"/>
      <w:pPr>
        <w:ind w:left="4972" w:hanging="1082"/>
      </w:pPr>
      <w:rPr>
        <w:rFonts w:hint="default"/>
      </w:rPr>
    </w:lvl>
    <w:lvl w:ilvl="5" w:tplc="24BE1094">
      <w:start w:val="1"/>
      <w:numFmt w:val="bullet"/>
      <w:lvlText w:val="•"/>
      <w:lvlJc w:val="left"/>
      <w:pPr>
        <w:ind w:left="5920" w:hanging="1082"/>
      </w:pPr>
      <w:rPr>
        <w:rFonts w:hint="default"/>
      </w:rPr>
    </w:lvl>
    <w:lvl w:ilvl="6" w:tplc="66D681DA">
      <w:start w:val="1"/>
      <w:numFmt w:val="bullet"/>
      <w:lvlText w:val="•"/>
      <w:lvlJc w:val="left"/>
      <w:pPr>
        <w:ind w:left="6868" w:hanging="1082"/>
      </w:pPr>
      <w:rPr>
        <w:rFonts w:hint="default"/>
      </w:rPr>
    </w:lvl>
    <w:lvl w:ilvl="7" w:tplc="096E31D4">
      <w:start w:val="1"/>
      <w:numFmt w:val="bullet"/>
      <w:lvlText w:val="•"/>
      <w:lvlJc w:val="left"/>
      <w:pPr>
        <w:ind w:left="7816" w:hanging="1082"/>
      </w:pPr>
      <w:rPr>
        <w:rFonts w:hint="default"/>
      </w:rPr>
    </w:lvl>
    <w:lvl w:ilvl="8" w:tplc="0CB25296">
      <w:start w:val="1"/>
      <w:numFmt w:val="bullet"/>
      <w:lvlText w:val="•"/>
      <w:lvlJc w:val="left"/>
      <w:pPr>
        <w:ind w:left="8764" w:hanging="1082"/>
      </w:pPr>
      <w:rPr>
        <w:rFonts w:hint="default"/>
      </w:rPr>
    </w:lvl>
  </w:abstractNum>
  <w:abstractNum w:abstractNumId="29" w15:restartNumberingAfterBreak="0">
    <w:nsid w:val="2FC25E18"/>
    <w:multiLevelType w:val="hybridMultilevel"/>
    <w:tmpl w:val="161CB010"/>
    <w:lvl w:ilvl="0" w:tplc="CAD03A5A">
      <w:start w:val="17"/>
      <w:numFmt w:val="decimal"/>
      <w:lvlText w:val="%1"/>
      <w:lvlJc w:val="left"/>
      <w:pPr>
        <w:ind w:left="659" w:hanging="437"/>
      </w:pPr>
      <w:rPr>
        <w:rFonts w:ascii="Courier New" w:eastAsia="Courier New" w:hAnsi="Courier New" w:cs="Courier New" w:hint="default"/>
        <w:b/>
        <w:bCs/>
        <w:w w:val="99"/>
        <w:sz w:val="18"/>
        <w:szCs w:val="18"/>
      </w:rPr>
    </w:lvl>
    <w:lvl w:ilvl="1" w:tplc="E7AA181A">
      <w:start w:val="1"/>
      <w:numFmt w:val="bullet"/>
      <w:lvlText w:val="•"/>
      <w:lvlJc w:val="left"/>
      <w:pPr>
        <w:ind w:left="1608" w:hanging="437"/>
      </w:pPr>
      <w:rPr>
        <w:rFonts w:hint="default"/>
      </w:rPr>
    </w:lvl>
    <w:lvl w:ilvl="2" w:tplc="1AC42A32">
      <w:start w:val="1"/>
      <w:numFmt w:val="bullet"/>
      <w:lvlText w:val="•"/>
      <w:lvlJc w:val="left"/>
      <w:pPr>
        <w:ind w:left="2556" w:hanging="437"/>
      </w:pPr>
      <w:rPr>
        <w:rFonts w:hint="default"/>
      </w:rPr>
    </w:lvl>
    <w:lvl w:ilvl="3" w:tplc="287C9184">
      <w:start w:val="1"/>
      <w:numFmt w:val="bullet"/>
      <w:lvlText w:val="•"/>
      <w:lvlJc w:val="left"/>
      <w:pPr>
        <w:ind w:left="3504" w:hanging="437"/>
      </w:pPr>
      <w:rPr>
        <w:rFonts w:hint="default"/>
      </w:rPr>
    </w:lvl>
    <w:lvl w:ilvl="4" w:tplc="0BDE8846">
      <w:start w:val="1"/>
      <w:numFmt w:val="bullet"/>
      <w:lvlText w:val="•"/>
      <w:lvlJc w:val="left"/>
      <w:pPr>
        <w:ind w:left="4452" w:hanging="437"/>
      </w:pPr>
      <w:rPr>
        <w:rFonts w:hint="default"/>
      </w:rPr>
    </w:lvl>
    <w:lvl w:ilvl="5" w:tplc="7B96A89A">
      <w:start w:val="1"/>
      <w:numFmt w:val="bullet"/>
      <w:lvlText w:val="•"/>
      <w:lvlJc w:val="left"/>
      <w:pPr>
        <w:ind w:left="5400" w:hanging="437"/>
      </w:pPr>
      <w:rPr>
        <w:rFonts w:hint="default"/>
      </w:rPr>
    </w:lvl>
    <w:lvl w:ilvl="6" w:tplc="A70C05A4">
      <w:start w:val="1"/>
      <w:numFmt w:val="bullet"/>
      <w:lvlText w:val="•"/>
      <w:lvlJc w:val="left"/>
      <w:pPr>
        <w:ind w:left="6348" w:hanging="437"/>
      </w:pPr>
      <w:rPr>
        <w:rFonts w:hint="default"/>
      </w:rPr>
    </w:lvl>
    <w:lvl w:ilvl="7" w:tplc="D80E3DF2">
      <w:start w:val="1"/>
      <w:numFmt w:val="bullet"/>
      <w:lvlText w:val="•"/>
      <w:lvlJc w:val="left"/>
      <w:pPr>
        <w:ind w:left="7296" w:hanging="437"/>
      </w:pPr>
      <w:rPr>
        <w:rFonts w:hint="default"/>
      </w:rPr>
    </w:lvl>
    <w:lvl w:ilvl="8" w:tplc="B7E415BE">
      <w:start w:val="1"/>
      <w:numFmt w:val="bullet"/>
      <w:lvlText w:val="•"/>
      <w:lvlJc w:val="left"/>
      <w:pPr>
        <w:ind w:left="8244" w:hanging="437"/>
      </w:pPr>
      <w:rPr>
        <w:rFonts w:hint="default"/>
      </w:rPr>
    </w:lvl>
  </w:abstractNum>
  <w:abstractNum w:abstractNumId="30" w15:restartNumberingAfterBreak="0">
    <w:nsid w:val="2FCF62A6"/>
    <w:multiLevelType w:val="hybridMultilevel"/>
    <w:tmpl w:val="A0A681C8"/>
    <w:lvl w:ilvl="0" w:tplc="6546C04C">
      <w:start w:val="51"/>
      <w:numFmt w:val="decimal"/>
      <w:lvlText w:val="%1"/>
      <w:lvlJc w:val="left"/>
      <w:pPr>
        <w:ind w:left="103" w:hanging="1405"/>
      </w:pPr>
      <w:rPr>
        <w:rFonts w:ascii="Courier New" w:eastAsia="Courier New" w:hAnsi="Courier New" w:cs="Courier New" w:hint="default"/>
        <w:b/>
        <w:bCs/>
        <w:w w:val="99"/>
        <w:sz w:val="18"/>
        <w:szCs w:val="18"/>
      </w:rPr>
    </w:lvl>
    <w:lvl w:ilvl="1" w:tplc="DD9687EA">
      <w:start w:val="1"/>
      <w:numFmt w:val="bullet"/>
      <w:lvlText w:val="•"/>
      <w:lvlJc w:val="left"/>
      <w:pPr>
        <w:ind w:left="1096" w:hanging="1405"/>
      </w:pPr>
      <w:rPr>
        <w:rFonts w:hint="default"/>
      </w:rPr>
    </w:lvl>
    <w:lvl w:ilvl="2" w:tplc="9DB2351C">
      <w:start w:val="1"/>
      <w:numFmt w:val="bullet"/>
      <w:lvlText w:val="•"/>
      <w:lvlJc w:val="left"/>
      <w:pPr>
        <w:ind w:left="2092" w:hanging="1405"/>
      </w:pPr>
      <w:rPr>
        <w:rFonts w:hint="default"/>
      </w:rPr>
    </w:lvl>
    <w:lvl w:ilvl="3" w:tplc="F2C660E2">
      <w:start w:val="1"/>
      <w:numFmt w:val="bullet"/>
      <w:lvlText w:val="•"/>
      <w:lvlJc w:val="left"/>
      <w:pPr>
        <w:ind w:left="3088" w:hanging="1405"/>
      </w:pPr>
      <w:rPr>
        <w:rFonts w:hint="default"/>
      </w:rPr>
    </w:lvl>
    <w:lvl w:ilvl="4" w:tplc="35709698">
      <w:start w:val="1"/>
      <w:numFmt w:val="bullet"/>
      <w:lvlText w:val="•"/>
      <w:lvlJc w:val="left"/>
      <w:pPr>
        <w:ind w:left="4084" w:hanging="1405"/>
      </w:pPr>
      <w:rPr>
        <w:rFonts w:hint="default"/>
      </w:rPr>
    </w:lvl>
    <w:lvl w:ilvl="5" w:tplc="CFA460F2">
      <w:start w:val="1"/>
      <w:numFmt w:val="bullet"/>
      <w:lvlText w:val="•"/>
      <w:lvlJc w:val="left"/>
      <w:pPr>
        <w:ind w:left="5080" w:hanging="1405"/>
      </w:pPr>
      <w:rPr>
        <w:rFonts w:hint="default"/>
      </w:rPr>
    </w:lvl>
    <w:lvl w:ilvl="6" w:tplc="A21CB0E6">
      <w:start w:val="1"/>
      <w:numFmt w:val="bullet"/>
      <w:lvlText w:val="•"/>
      <w:lvlJc w:val="left"/>
      <w:pPr>
        <w:ind w:left="6076" w:hanging="1405"/>
      </w:pPr>
      <w:rPr>
        <w:rFonts w:hint="default"/>
      </w:rPr>
    </w:lvl>
    <w:lvl w:ilvl="7" w:tplc="1B6E9936">
      <w:start w:val="1"/>
      <w:numFmt w:val="bullet"/>
      <w:lvlText w:val="•"/>
      <w:lvlJc w:val="left"/>
      <w:pPr>
        <w:ind w:left="7072" w:hanging="1405"/>
      </w:pPr>
      <w:rPr>
        <w:rFonts w:hint="default"/>
      </w:rPr>
    </w:lvl>
    <w:lvl w:ilvl="8" w:tplc="310ADCD4">
      <w:start w:val="1"/>
      <w:numFmt w:val="bullet"/>
      <w:lvlText w:val="•"/>
      <w:lvlJc w:val="left"/>
      <w:pPr>
        <w:ind w:left="8068" w:hanging="1405"/>
      </w:pPr>
      <w:rPr>
        <w:rFonts w:hint="default"/>
      </w:rPr>
    </w:lvl>
  </w:abstractNum>
  <w:abstractNum w:abstractNumId="31" w15:restartNumberingAfterBreak="0">
    <w:nsid w:val="30D34D5F"/>
    <w:multiLevelType w:val="hybridMultilevel"/>
    <w:tmpl w:val="FE54954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2" w15:restartNumberingAfterBreak="0">
    <w:nsid w:val="31D56365"/>
    <w:multiLevelType w:val="hybridMultilevel"/>
    <w:tmpl w:val="DD3842AE"/>
    <w:lvl w:ilvl="0" w:tplc="4B903944">
      <w:start w:val="1"/>
      <w:numFmt w:val="bullet"/>
      <w:lvlText w:val="–"/>
      <w:lvlJc w:val="left"/>
      <w:pPr>
        <w:ind w:left="720" w:hanging="360"/>
      </w:pPr>
      <w:rPr>
        <w:rFonts w:ascii="Times New Roman" w:eastAsia="Times New Roman" w:hAnsi="Times New Roman" w:cs="Times New Roman" w:hint="default"/>
        <w:b/>
        <w:bCs/>
        <w:w w:val="99"/>
        <w:sz w:val="22"/>
        <w:szCs w:val="22"/>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E66F3F"/>
    <w:multiLevelType w:val="hybridMultilevel"/>
    <w:tmpl w:val="3098C200"/>
    <w:lvl w:ilvl="0" w:tplc="04090001">
      <w:start w:val="1"/>
      <w:numFmt w:val="bullet"/>
      <w:lvlText w:val=""/>
      <w:lvlJc w:val="left"/>
      <w:pPr>
        <w:ind w:left="1587" w:hanging="360"/>
      </w:pPr>
      <w:rPr>
        <w:rFonts w:ascii="Symbol" w:hAnsi="Symbol" w:hint="default"/>
      </w:rPr>
    </w:lvl>
    <w:lvl w:ilvl="1" w:tplc="04090003" w:tentative="1">
      <w:start w:val="1"/>
      <w:numFmt w:val="bullet"/>
      <w:lvlText w:val="o"/>
      <w:lvlJc w:val="left"/>
      <w:pPr>
        <w:ind w:left="2307" w:hanging="360"/>
      </w:pPr>
      <w:rPr>
        <w:rFonts w:ascii="Courier New" w:hAnsi="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34" w15:restartNumberingAfterBreak="0">
    <w:nsid w:val="33EB7726"/>
    <w:multiLevelType w:val="hybridMultilevel"/>
    <w:tmpl w:val="582638D0"/>
    <w:lvl w:ilvl="0" w:tplc="F7C87AA6">
      <w:start w:val="26"/>
      <w:numFmt w:val="decimal"/>
      <w:lvlText w:val="%1"/>
      <w:lvlJc w:val="left"/>
      <w:pPr>
        <w:ind w:left="659" w:hanging="437"/>
      </w:pPr>
      <w:rPr>
        <w:rFonts w:ascii="Courier New" w:eastAsia="Courier New" w:hAnsi="Courier New" w:cs="Courier New" w:hint="default"/>
        <w:b/>
        <w:bCs/>
        <w:w w:val="99"/>
        <w:sz w:val="18"/>
        <w:szCs w:val="18"/>
      </w:rPr>
    </w:lvl>
    <w:lvl w:ilvl="1" w:tplc="BBFEB5C4">
      <w:start w:val="1"/>
      <w:numFmt w:val="bullet"/>
      <w:lvlText w:val="•"/>
      <w:lvlJc w:val="left"/>
      <w:pPr>
        <w:ind w:left="1610" w:hanging="437"/>
      </w:pPr>
      <w:rPr>
        <w:rFonts w:hint="default"/>
      </w:rPr>
    </w:lvl>
    <w:lvl w:ilvl="2" w:tplc="A6E8A1F4">
      <w:start w:val="1"/>
      <w:numFmt w:val="bullet"/>
      <w:lvlText w:val="•"/>
      <w:lvlJc w:val="left"/>
      <w:pPr>
        <w:ind w:left="2560" w:hanging="437"/>
      </w:pPr>
      <w:rPr>
        <w:rFonts w:hint="default"/>
      </w:rPr>
    </w:lvl>
    <w:lvl w:ilvl="3" w:tplc="90C6A2B2">
      <w:start w:val="1"/>
      <w:numFmt w:val="bullet"/>
      <w:lvlText w:val="•"/>
      <w:lvlJc w:val="left"/>
      <w:pPr>
        <w:ind w:left="3510" w:hanging="437"/>
      </w:pPr>
      <w:rPr>
        <w:rFonts w:hint="default"/>
      </w:rPr>
    </w:lvl>
    <w:lvl w:ilvl="4" w:tplc="0A9AF832">
      <w:start w:val="1"/>
      <w:numFmt w:val="bullet"/>
      <w:lvlText w:val="•"/>
      <w:lvlJc w:val="left"/>
      <w:pPr>
        <w:ind w:left="4460" w:hanging="437"/>
      </w:pPr>
      <w:rPr>
        <w:rFonts w:hint="default"/>
      </w:rPr>
    </w:lvl>
    <w:lvl w:ilvl="5" w:tplc="2C0424A2">
      <w:start w:val="1"/>
      <w:numFmt w:val="bullet"/>
      <w:lvlText w:val="•"/>
      <w:lvlJc w:val="left"/>
      <w:pPr>
        <w:ind w:left="5410" w:hanging="437"/>
      </w:pPr>
      <w:rPr>
        <w:rFonts w:hint="default"/>
      </w:rPr>
    </w:lvl>
    <w:lvl w:ilvl="6" w:tplc="BBF6569A">
      <w:start w:val="1"/>
      <w:numFmt w:val="bullet"/>
      <w:lvlText w:val="•"/>
      <w:lvlJc w:val="left"/>
      <w:pPr>
        <w:ind w:left="6360" w:hanging="437"/>
      </w:pPr>
      <w:rPr>
        <w:rFonts w:hint="default"/>
      </w:rPr>
    </w:lvl>
    <w:lvl w:ilvl="7" w:tplc="D4101F34">
      <w:start w:val="1"/>
      <w:numFmt w:val="bullet"/>
      <w:lvlText w:val="•"/>
      <w:lvlJc w:val="left"/>
      <w:pPr>
        <w:ind w:left="7310" w:hanging="437"/>
      </w:pPr>
      <w:rPr>
        <w:rFonts w:hint="default"/>
      </w:rPr>
    </w:lvl>
    <w:lvl w:ilvl="8" w:tplc="65BEA9EA">
      <w:start w:val="1"/>
      <w:numFmt w:val="bullet"/>
      <w:lvlText w:val="•"/>
      <w:lvlJc w:val="left"/>
      <w:pPr>
        <w:ind w:left="8260" w:hanging="437"/>
      </w:pPr>
      <w:rPr>
        <w:rFonts w:hint="default"/>
      </w:rPr>
    </w:lvl>
  </w:abstractNum>
  <w:abstractNum w:abstractNumId="35" w15:restartNumberingAfterBreak="0">
    <w:nsid w:val="33EF231A"/>
    <w:multiLevelType w:val="hybridMultilevel"/>
    <w:tmpl w:val="9014ED56"/>
    <w:lvl w:ilvl="0" w:tplc="A0568396">
      <w:start w:val="36"/>
      <w:numFmt w:val="decimal"/>
      <w:lvlText w:val="%1"/>
      <w:lvlJc w:val="left"/>
      <w:pPr>
        <w:ind w:left="659" w:hanging="437"/>
      </w:pPr>
      <w:rPr>
        <w:rFonts w:ascii="Courier New" w:eastAsia="Courier New" w:hAnsi="Courier New" w:cs="Courier New" w:hint="default"/>
        <w:b/>
        <w:bCs/>
        <w:w w:val="99"/>
        <w:sz w:val="18"/>
        <w:szCs w:val="18"/>
      </w:rPr>
    </w:lvl>
    <w:lvl w:ilvl="1" w:tplc="A030F98E">
      <w:start w:val="1"/>
      <w:numFmt w:val="bullet"/>
      <w:lvlText w:val="•"/>
      <w:lvlJc w:val="left"/>
      <w:pPr>
        <w:ind w:left="1610" w:hanging="437"/>
      </w:pPr>
      <w:rPr>
        <w:rFonts w:hint="default"/>
      </w:rPr>
    </w:lvl>
    <w:lvl w:ilvl="2" w:tplc="83607780">
      <w:start w:val="1"/>
      <w:numFmt w:val="bullet"/>
      <w:lvlText w:val="•"/>
      <w:lvlJc w:val="left"/>
      <w:pPr>
        <w:ind w:left="2560" w:hanging="437"/>
      </w:pPr>
      <w:rPr>
        <w:rFonts w:hint="default"/>
      </w:rPr>
    </w:lvl>
    <w:lvl w:ilvl="3" w:tplc="E8242F6C">
      <w:start w:val="1"/>
      <w:numFmt w:val="bullet"/>
      <w:lvlText w:val="•"/>
      <w:lvlJc w:val="left"/>
      <w:pPr>
        <w:ind w:left="3510" w:hanging="437"/>
      </w:pPr>
      <w:rPr>
        <w:rFonts w:hint="default"/>
      </w:rPr>
    </w:lvl>
    <w:lvl w:ilvl="4" w:tplc="D108997C">
      <w:start w:val="1"/>
      <w:numFmt w:val="bullet"/>
      <w:lvlText w:val="•"/>
      <w:lvlJc w:val="left"/>
      <w:pPr>
        <w:ind w:left="4460" w:hanging="437"/>
      </w:pPr>
      <w:rPr>
        <w:rFonts w:hint="default"/>
      </w:rPr>
    </w:lvl>
    <w:lvl w:ilvl="5" w:tplc="8FB6E200">
      <w:start w:val="1"/>
      <w:numFmt w:val="bullet"/>
      <w:lvlText w:val="•"/>
      <w:lvlJc w:val="left"/>
      <w:pPr>
        <w:ind w:left="5410" w:hanging="437"/>
      </w:pPr>
      <w:rPr>
        <w:rFonts w:hint="default"/>
      </w:rPr>
    </w:lvl>
    <w:lvl w:ilvl="6" w:tplc="D04EEBDA">
      <w:start w:val="1"/>
      <w:numFmt w:val="bullet"/>
      <w:lvlText w:val="•"/>
      <w:lvlJc w:val="left"/>
      <w:pPr>
        <w:ind w:left="6360" w:hanging="437"/>
      </w:pPr>
      <w:rPr>
        <w:rFonts w:hint="default"/>
      </w:rPr>
    </w:lvl>
    <w:lvl w:ilvl="7" w:tplc="BE00B31E">
      <w:start w:val="1"/>
      <w:numFmt w:val="bullet"/>
      <w:lvlText w:val="•"/>
      <w:lvlJc w:val="left"/>
      <w:pPr>
        <w:ind w:left="7310" w:hanging="437"/>
      </w:pPr>
      <w:rPr>
        <w:rFonts w:hint="default"/>
      </w:rPr>
    </w:lvl>
    <w:lvl w:ilvl="8" w:tplc="0C3CB5E4">
      <w:start w:val="1"/>
      <w:numFmt w:val="bullet"/>
      <w:lvlText w:val="•"/>
      <w:lvlJc w:val="left"/>
      <w:pPr>
        <w:ind w:left="8260" w:hanging="437"/>
      </w:pPr>
      <w:rPr>
        <w:rFonts w:hint="default"/>
      </w:rPr>
    </w:lvl>
  </w:abstractNum>
  <w:abstractNum w:abstractNumId="36" w15:restartNumberingAfterBreak="0">
    <w:nsid w:val="342D6081"/>
    <w:multiLevelType w:val="hybridMultilevel"/>
    <w:tmpl w:val="1FA2F704"/>
    <w:lvl w:ilvl="0" w:tplc="1F847684">
      <w:start w:val="57"/>
      <w:numFmt w:val="decimal"/>
      <w:lvlText w:val="%1"/>
      <w:lvlJc w:val="left"/>
      <w:pPr>
        <w:ind w:left="1831" w:hanging="1728"/>
      </w:pPr>
      <w:rPr>
        <w:rFonts w:ascii="Courier New" w:eastAsia="Courier New" w:hAnsi="Courier New" w:cs="Courier New" w:hint="default"/>
        <w:b/>
        <w:bCs/>
        <w:w w:val="99"/>
        <w:sz w:val="18"/>
        <w:szCs w:val="18"/>
      </w:rPr>
    </w:lvl>
    <w:lvl w:ilvl="1" w:tplc="14402D2E">
      <w:start w:val="1"/>
      <w:numFmt w:val="bullet"/>
      <w:lvlText w:val="•"/>
      <w:lvlJc w:val="left"/>
      <w:pPr>
        <w:ind w:left="2662" w:hanging="1728"/>
      </w:pPr>
      <w:rPr>
        <w:rFonts w:hint="default"/>
      </w:rPr>
    </w:lvl>
    <w:lvl w:ilvl="2" w:tplc="9C46CF52">
      <w:start w:val="1"/>
      <w:numFmt w:val="bullet"/>
      <w:lvlText w:val="•"/>
      <w:lvlJc w:val="left"/>
      <w:pPr>
        <w:ind w:left="3484" w:hanging="1728"/>
      </w:pPr>
      <w:rPr>
        <w:rFonts w:hint="default"/>
      </w:rPr>
    </w:lvl>
    <w:lvl w:ilvl="3" w:tplc="294A3FFA">
      <w:start w:val="1"/>
      <w:numFmt w:val="bullet"/>
      <w:lvlText w:val="•"/>
      <w:lvlJc w:val="left"/>
      <w:pPr>
        <w:ind w:left="4306" w:hanging="1728"/>
      </w:pPr>
      <w:rPr>
        <w:rFonts w:hint="default"/>
      </w:rPr>
    </w:lvl>
    <w:lvl w:ilvl="4" w:tplc="D9E0E4B4">
      <w:start w:val="1"/>
      <w:numFmt w:val="bullet"/>
      <w:lvlText w:val="•"/>
      <w:lvlJc w:val="left"/>
      <w:pPr>
        <w:ind w:left="5128" w:hanging="1728"/>
      </w:pPr>
      <w:rPr>
        <w:rFonts w:hint="default"/>
      </w:rPr>
    </w:lvl>
    <w:lvl w:ilvl="5" w:tplc="7D92CFF0">
      <w:start w:val="1"/>
      <w:numFmt w:val="bullet"/>
      <w:lvlText w:val="•"/>
      <w:lvlJc w:val="left"/>
      <w:pPr>
        <w:ind w:left="5950" w:hanging="1728"/>
      </w:pPr>
      <w:rPr>
        <w:rFonts w:hint="default"/>
      </w:rPr>
    </w:lvl>
    <w:lvl w:ilvl="6" w:tplc="A680E99E">
      <w:start w:val="1"/>
      <w:numFmt w:val="bullet"/>
      <w:lvlText w:val="•"/>
      <w:lvlJc w:val="left"/>
      <w:pPr>
        <w:ind w:left="6772" w:hanging="1728"/>
      </w:pPr>
      <w:rPr>
        <w:rFonts w:hint="default"/>
      </w:rPr>
    </w:lvl>
    <w:lvl w:ilvl="7" w:tplc="FA0E88B2">
      <w:start w:val="1"/>
      <w:numFmt w:val="bullet"/>
      <w:lvlText w:val="•"/>
      <w:lvlJc w:val="left"/>
      <w:pPr>
        <w:ind w:left="7594" w:hanging="1728"/>
      </w:pPr>
      <w:rPr>
        <w:rFonts w:hint="default"/>
      </w:rPr>
    </w:lvl>
    <w:lvl w:ilvl="8" w:tplc="AFD4E4A0">
      <w:start w:val="1"/>
      <w:numFmt w:val="bullet"/>
      <w:lvlText w:val="•"/>
      <w:lvlJc w:val="left"/>
      <w:pPr>
        <w:ind w:left="8416" w:hanging="1728"/>
      </w:pPr>
      <w:rPr>
        <w:rFonts w:hint="default"/>
      </w:rPr>
    </w:lvl>
  </w:abstractNum>
  <w:abstractNum w:abstractNumId="37" w15:restartNumberingAfterBreak="0">
    <w:nsid w:val="3C0B2CB1"/>
    <w:multiLevelType w:val="hybridMultilevel"/>
    <w:tmpl w:val="68F057D8"/>
    <w:lvl w:ilvl="0" w:tplc="5C1ACEE6">
      <w:start w:val="1"/>
      <w:numFmt w:val="decimal"/>
      <w:lvlText w:val="%1"/>
      <w:lvlJc w:val="left"/>
      <w:pPr>
        <w:ind w:left="949" w:hanging="502"/>
      </w:pPr>
      <w:rPr>
        <w:rFonts w:ascii="Times New Roman" w:eastAsia="Times New Roman" w:hAnsi="Times New Roman" w:cs="Times New Roman" w:hint="default"/>
        <w:w w:val="99"/>
        <w:sz w:val="22"/>
        <w:szCs w:val="22"/>
      </w:rPr>
    </w:lvl>
    <w:lvl w:ilvl="1" w:tplc="E06E85F2">
      <w:start w:val="1"/>
      <w:numFmt w:val="bullet"/>
      <w:lvlText w:val="•"/>
      <w:lvlJc w:val="left"/>
      <w:pPr>
        <w:ind w:left="1806" w:hanging="502"/>
      </w:pPr>
      <w:rPr>
        <w:rFonts w:hint="default"/>
      </w:rPr>
    </w:lvl>
    <w:lvl w:ilvl="2" w:tplc="12DE2F94">
      <w:start w:val="1"/>
      <w:numFmt w:val="bullet"/>
      <w:lvlText w:val="•"/>
      <w:lvlJc w:val="left"/>
      <w:pPr>
        <w:ind w:left="2672" w:hanging="502"/>
      </w:pPr>
      <w:rPr>
        <w:rFonts w:hint="default"/>
      </w:rPr>
    </w:lvl>
    <w:lvl w:ilvl="3" w:tplc="971EF804">
      <w:start w:val="1"/>
      <w:numFmt w:val="bullet"/>
      <w:lvlText w:val="•"/>
      <w:lvlJc w:val="left"/>
      <w:pPr>
        <w:ind w:left="3538" w:hanging="502"/>
      </w:pPr>
      <w:rPr>
        <w:rFonts w:hint="default"/>
      </w:rPr>
    </w:lvl>
    <w:lvl w:ilvl="4" w:tplc="769224A0">
      <w:start w:val="1"/>
      <w:numFmt w:val="bullet"/>
      <w:lvlText w:val="•"/>
      <w:lvlJc w:val="left"/>
      <w:pPr>
        <w:ind w:left="4404" w:hanging="502"/>
      </w:pPr>
      <w:rPr>
        <w:rFonts w:hint="default"/>
      </w:rPr>
    </w:lvl>
    <w:lvl w:ilvl="5" w:tplc="7BD284B8">
      <w:start w:val="1"/>
      <w:numFmt w:val="bullet"/>
      <w:lvlText w:val="•"/>
      <w:lvlJc w:val="left"/>
      <w:pPr>
        <w:ind w:left="5270" w:hanging="502"/>
      </w:pPr>
      <w:rPr>
        <w:rFonts w:hint="default"/>
      </w:rPr>
    </w:lvl>
    <w:lvl w:ilvl="6" w:tplc="038ED6F6">
      <w:start w:val="1"/>
      <w:numFmt w:val="bullet"/>
      <w:lvlText w:val="•"/>
      <w:lvlJc w:val="left"/>
      <w:pPr>
        <w:ind w:left="6136" w:hanging="502"/>
      </w:pPr>
      <w:rPr>
        <w:rFonts w:hint="default"/>
      </w:rPr>
    </w:lvl>
    <w:lvl w:ilvl="7" w:tplc="53FA3852">
      <w:start w:val="1"/>
      <w:numFmt w:val="bullet"/>
      <w:lvlText w:val="•"/>
      <w:lvlJc w:val="left"/>
      <w:pPr>
        <w:ind w:left="7002" w:hanging="502"/>
      </w:pPr>
      <w:rPr>
        <w:rFonts w:hint="default"/>
      </w:rPr>
    </w:lvl>
    <w:lvl w:ilvl="8" w:tplc="03727EB0">
      <w:start w:val="1"/>
      <w:numFmt w:val="bullet"/>
      <w:lvlText w:val="•"/>
      <w:lvlJc w:val="left"/>
      <w:pPr>
        <w:ind w:left="7868" w:hanging="502"/>
      </w:pPr>
      <w:rPr>
        <w:rFonts w:hint="default"/>
      </w:rPr>
    </w:lvl>
  </w:abstractNum>
  <w:abstractNum w:abstractNumId="38" w15:restartNumberingAfterBreak="0">
    <w:nsid w:val="3C165918"/>
    <w:multiLevelType w:val="hybridMultilevel"/>
    <w:tmpl w:val="908A9118"/>
    <w:lvl w:ilvl="0" w:tplc="DB40C892">
      <w:start w:val="66"/>
      <w:numFmt w:val="decimal"/>
      <w:lvlText w:val="%1"/>
      <w:lvlJc w:val="left"/>
      <w:pPr>
        <w:ind w:left="659" w:hanging="437"/>
      </w:pPr>
      <w:rPr>
        <w:rFonts w:ascii="Courier New" w:eastAsia="Courier New" w:hAnsi="Courier New" w:cs="Courier New" w:hint="default"/>
        <w:b/>
        <w:bCs/>
        <w:w w:val="99"/>
        <w:sz w:val="18"/>
        <w:szCs w:val="18"/>
      </w:rPr>
    </w:lvl>
    <w:lvl w:ilvl="1" w:tplc="2A34706E">
      <w:start w:val="1"/>
      <w:numFmt w:val="bullet"/>
      <w:lvlText w:val="•"/>
      <w:lvlJc w:val="left"/>
      <w:pPr>
        <w:ind w:left="1640" w:hanging="437"/>
      </w:pPr>
      <w:rPr>
        <w:rFonts w:hint="default"/>
      </w:rPr>
    </w:lvl>
    <w:lvl w:ilvl="2" w:tplc="8C52A0D0">
      <w:start w:val="1"/>
      <w:numFmt w:val="bullet"/>
      <w:lvlText w:val="•"/>
      <w:lvlJc w:val="left"/>
      <w:pPr>
        <w:ind w:left="2620" w:hanging="437"/>
      </w:pPr>
      <w:rPr>
        <w:rFonts w:hint="default"/>
      </w:rPr>
    </w:lvl>
    <w:lvl w:ilvl="3" w:tplc="C6FC69E4">
      <w:start w:val="1"/>
      <w:numFmt w:val="bullet"/>
      <w:lvlText w:val="•"/>
      <w:lvlJc w:val="left"/>
      <w:pPr>
        <w:ind w:left="3600" w:hanging="437"/>
      </w:pPr>
      <w:rPr>
        <w:rFonts w:hint="default"/>
      </w:rPr>
    </w:lvl>
    <w:lvl w:ilvl="4" w:tplc="A6A6AC0C">
      <w:start w:val="1"/>
      <w:numFmt w:val="bullet"/>
      <w:lvlText w:val="•"/>
      <w:lvlJc w:val="left"/>
      <w:pPr>
        <w:ind w:left="4580" w:hanging="437"/>
      </w:pPr>
      <w:rPr>
        <w:rFonts w:hint="default"/>
      </w:rPr>
    </w:lvl>
    <w:lvl w:ilvl="5" w:tplc="BA84CA56">
      <w:start w:val="1"/>
      <w:numFmt w:val="bullet"/>
      <w:lvlText w:val="•"/>
      <w:lvlJc w:val="left"/>
      <w:pPr>
        <w:ind w:left="5560" w:hanging="437"/>
      </w:pPr>
      <w:rPr>
        <w:rFonts w:hint="default"/>
      </w:rPr>
    </w:lvl>
    <w:lvl w:ilvl="6" w:tplc="F438B8B2">
      <w:start w:val="1"/>
      <w:numFmt w:val="bullet"/>
      <w:lvlText w:val="•"/>
      <w:lvlJc w:val="left"/>
      <w:pPr>
        <w:ind w:left="6540" w:hanging="437"/>
      </w:pPr>
      <w:rPr>
        <w:rFonts w:hint="default"/>
      </w:rPr>
    </w:lvl>
    <w:lvl w:ilvl="7" w:tplc="087E4234">
      <w:start w:val="1"/>
      <w:numFmt w:val="bullet"/>
      <w:lvlText w:val="•"/>
      <w:lvlJc w:val="left"/>
      <w:pPr>
        <w:ind w:left="7520" w:hanging="437"/>
      </w:pPr>
      <w:rPr>
        <w:rFonts w:hint="default"/>
      </w:rPr>
    </w:lvl>
    <w:lvl w:ilvl="8" w:tplc="302ECB56">
      <w:start w:val="1"/>
      <w:numFmt w:val="bullet"/>
      <w:lvlText w:val="•"/>
      <w:lvlJc w:val="left"/>
      <w:pPr>
        <w:ind w:left="8500" w:hanging="437"/>
      </w:pPr>
      <w:rPr>
        <w:rFonts w:hint="default"/>
      </w:rPr>
    </w:lvl>
  </w:abstractNum>
  <w:abstractNum w:abstractNumId="39" w15:restartNumberingAfterBreak="0">
    <w:nsid w:val="3DFF260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0" w15:restartNumberingAfterBreak="0">
    <w:nsid w:val="404E3CB1"/>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1" w15:restartNumberingAfterBreak="0">
    <w:nsid w:val="41290074"/>
    <w:multiLevelType w:val="hybridMultilevel"/>
    <w:tmpl w:val="379CA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42" w15:restartNumberingAfterBreak="0">
    <w:nsid w:val="437F2360"/>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43" w15:restartNumberingAfterBreak="0">
    <w:nsid w:val="445F3F65"/>
    <w:multiLevelType w:val="hybridMultilevel"/>
    <w:tmpl w:val="7B5264F8"/>
    <w:lvl w:ilvl="0" w:tplc="E272E0DA">
      <w:start w:val="495"/>
      <w:numFmt w:val="decimal"/>
      <w:lvlText w:val="%1"/>
      <w:lvlJc w:val="left"/>
      <w:pPr>
        <w:ind w:left="1628" w:hanging="1513"/>
      </w:pPr>
      <w:rPr>
        <w:rFonts w:ascii="Courier New" w:eastAsia="Courier New" w:hAnsi="Courier New" w:cs="Courier New" w:hint="default"/>
        <w:b/>
        <w:bCs/>
        <w:w w:val="99"/>
        <w:sz w:val="18"/>
        <w:szCs w:val="18"/>
      </w:rPr>
    </w:lvl>
    <w:lvl w:ilvl="1" w:tplc="B03A206E">
      <w:start w:val="1"/>
      <w:numFmt w:val="bullet"/>
      <w:lvlText w:val="•"/>
      <w:lvlJc w:val="left"/>
      <w:pPr>
        <w:ind w:left="2504" w:hanging="1513"/>
      </w:pPr>
      <w:rPr>
        <w:rFonts w:hint="default"/>
      </w:rPr>
    </w:lvl>
    <w:lvl w:ilvl="2" w:tplc="7CD8C656">
      <w:start w:val="1"/>
      <w:numFmt w:val="bullet"/>
      <w:lvlText w:val="•"/>
      <w:lvlJc w:val="left"/>
      <w:pPr>
        <w:ind w:left="3388" w:hanging="1513"/>
      </w:pPr>
      <w:rPr>
        <w:rFonts w:hint="default"/>
      </w:rPr>
    </w:lvl>
    <w:lvl w:ilvl="3" w:tplc="6DFA99BE">
      <w:start w:val="1"/>
      <w:numFmt w:val="bullet"/>
      <w:lvlText w:val="•"/>
      <w:lvlJc w:val="left"/>
      <w:pPr>
        <w:ind w:left="4272" w:hanging="1513"/>
      </w:pPr>
      <w:rPr>
        <w:rFonts w:hint="default"/>
      </w:rPr>
    </w:lvl>
    <w:lvl w:ilvl="4" w:tplc="A050B998">
      <w:start w:val="1"/>
      <w:numFmt w:val="bullet"/>
      <w:lvlText w:val="•"/>
      <w:lvlJc w:val="left"/>
      <w:pPr>
        <w:ind w:left="5156" w:hanging="1513"/>
      </w:pPr>
      <w:rPr>
        <w:rFonts w:hint="default"/>
      </w:rPr>
    </w:lvl>
    <w:lvl w:ilvl="5" w:tplc="8D86C01E">
      <w:start w:val="1"/>
      <w:numFmt w:val="bullet"/>
      <w:lvlText w:val="•"/>
      <w:lvlJc w:val="left"/>
      <w:pPr>
        <w:ind w:left="6040" w:hanging="1513"/>
      </w:pPr>
      <w:rPr>
        <w:rFonts w:hint="default"/>
      </w:rPr>
    </w:lvl>
    <w:lvl w:ilvl="6" w:tplc="DD6CF386">
      <w:start w:val="1"/>
      <w:numFmt w:val="bullet"/>
      <w:lvlText w:val="•"/>
      <w:lvlJc w:val="left"/>
      <w:pPr>
        <w:ind w:left="6924" w:hanging="1513"/>
      </w:pPr>
      <w:rPr>
        <w:rFonts w:hint="default"/>
      </w:rPr>
    </w:lvl>
    <w:lvl w:ilvl="7" w:tplc="0700FF5E">
      <w:start w:val="1"/>
      <w:numFmt w:val="bullet"/>
      <w:lvlText w:val="•"/>
      <w:lvlJc w:val="left"/>
      <w:pPr>
        <w:ind w:left="7808" w:hanging="1513"/>
      </w:pPr>
      <w:rPr>
        <w:rFonts w:hint="default"/>
      </w:rPr>
    </w:lvl>
    <w:lvl w:ilvl="8" w:tplc="45D69106">
      <w:start w:val="1"/>
      <w:numFmt w:val="bullet"/>
      <w:lvlText w:val="•"/>
      <w:lvlJc w:val="left"/>
      <w:pPr>
        <w:ind w:left="8692" w:hanging="1513"/>
      </w:pPr>
      <w:rPr>
        <w:rFonts w:hint="default"/>
      </w:rPr>
    </w:lvl>
  </w:abstractNum>
  <w:abstractNum w:abstractNumId="44" w15:restartNumberingAfterBreak="0">
    <w:nsid w:val="45047B59"/>
    <w:multiLevelType w:val="hybridMultilevel"/>
    <w:tmpl w:val="D75C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03532D"/>
    <w:multiLevelType w:val="hybridMultilevel"/>
    <w:tmpl w:val="5DD64FE0"/>
    <w:lvl w:ilvl="0" w:tplc="CC4E411A">
      <w:start w:val="34"/>
      <w:numFmt w:val="decimal"/>
      <w:lvlText w:val="%1"/>
      <w:lvlJc w:val="left"/>
      <w:pPr>
        <w:ind w:left="659" w:hanging="437"/>
      </w:pPr>
      <w:rPr>
        <w:rFonts w:ascii="Courier New" w:eastAsia="Courier New" w:hAnsi="Courier New" w:cs="Courier New" w:hint="default"/>
        <w:b/>
        <w:bCs/>
        <w:w w:val="99"/>
        <w:sz w:val="18"/>
        <w:szCs w:val="18"/>
      </w:rPr>
    </w:lvl>
    <w:lvl w:ilvl="1" w:tplc="E8BC1948">
      <w:start w:val="1"/>
      <w:numFmt w:val="bullet"/>
      <w:lvlText w:val="•"/>
      <w:lvlJc w:val="left"/>
      <w:pPr>
        <w:ind w:left="1640" w:hanging="437"/>
      </w:pPr>
      <w:rPr>
        <w:rFonts w:hint="default"/>
      </w:rPr>
    </w:lvl>
    <w:lvl w:ilvl="2" w:tplc="3632879C">
      <w:start w:val="1"/>
      <w:numFmt w:val="bullet"/>
      <w:lvlText w:val="•"/>
      <w:lvlJc w:val="left"/>
      <w:pPr>
        <w:ind w:left="2620" w:hanging="437"/>
      </w:pPr>
      <w:rPr>
        <w:rFonts w:hint="default"/>
      </w:rPr>
    </w:lvl>
    <w:lvl w:ilvl="3" w:tplc="D1122854">
      <w:start w:val="1"/>
      <w:numFmt w:val="bullet"/>
      <w:lvlText w:val="•"/>
      <w:lvlJc w:val="left"/>
      <w:pPr>
        <w:ind w:left="3600" w:hanging="437"/>
      </w:pPr>
      <w:rPr>
        <w:rFonts w:hint="default"/>
      </w:rPr>
    </w:lvl>
    <w:lvl w:ilvl="4" w:tplc="6DB63ABA">
      <w:start w:val="1"/>
      <w:numFmt w:val="bullet"/>
      <w:lvlText w:val="•"/>
      <w:lvlJc w:val="left"/>
      <w:pPr>
        <w:ind w:left="4580" w:hanging="437"/>
      </w:pPr>
      <w:rPr>
        <w:rFonts w:hint="default"/>
      </w:rPr>
    </w:lvl>
    <w:lvl w:ilvl="5" w:tplc="44387BDE">
      <w:start w:val="1"/>
      <w:numFmt w:val="bullet"/>
      <w:lvlText w:val="•"/>
      <w:lvlJc w:val="left"/>
      <w:pPr>
        <w:ind w:left="5560" w:hanging="437"/>
      </w:pPr>
      <w:rPr>
        <w:rFonts w:hint="default"/>
      </w:rPr>
    </w:lvl>
    <w:lvl w:ilvl="6" w:tplc="7A9E6DA6">
      <w:start w:val="1"/>
      <w:numFmt w:val="bullet"/>
      <w:lvlText w:val="•"/>
      <w:lvlJc w:val="left"/>
      <w:pPr>
        <w:ind w:left="6540" w:hanging="437"/>
      </w:pPr>
      <w:rPr>
        <w:rFonts w:hint="default"/>
      </w:rPr>
    </w:lvl>
    <w:lvl w:ilvl="7" w:tplc="DB4C9D7A">
      <w:start w:val="1"/>
      <w:numFmt w:val="bullet"/>
      <w:lvlText w:val="•"/>
      <w:lvlJc w:val="left"/>
      <w:pPr>
        <w:ind w:left="7520" w:hanging="437"/>
      </w:pPr>
      <w:rPr>
        <w:rFonts w:hint="default"/>
      </w:rPr>
    </w:lvl>
    <w:lvl w:ilvl="8" w:tplc="DB609152">
      <w:start w:val="1"/>
      <w:numFmt w:val="bullet"/>
      <w:lvlText w:val="•"/>
      <w:lvlJc w:val="left"/>
      <w:pPr>
        <w:ind w:left="8500" w:hanging="437"/>
      </w:pPr>
      <w:rPr>
        <w:rFonts w:hint="default"/>
      </w:rPr>
    </w:lvl>
  </w:abstractNum>
  <w:abstractNum w:abstractNumId="46" w15:restartNumberingAfterBreak="0">
    <w:nsid w:val="481C11FD"/>
    <w:multiLevelType w:val="hybridMultilevel"/>
    <w:tmpl w:val="7F988AA0"/>
    <w:lvl w:ilvl="0" w:tplc="C4FEB6D0">
      <w:start w:val="1"/>
      <w:numFmt w:val="decimal"/>
      <w:lvlText w:val="%1"/>
      <w:lvlJc w:val="left"/>
      <w:pPr>
        <w:ind w:left="949" w:hanging="502"/>
      </w:pPr>
      <w:rPr>
        <w:rFonts w:ascii="Times New Roman" w:eastAsia="Times New Roman" w:hAnsi="Times New Roman" w:cs="Times New Roman" w:hint="default"/>
        <w:w w:val="99"/>
        <w:sz w:val="22"/>
        <w:szCs w:val="22"/>
      </w:rPr>
    </w:lvl>
    <w:lvl w:ilvl="1" w:tplc="C354E9E0">
      <w:start w:val="1"/>
      <w:numFmt w:val="bullet"/>
      <w:lvlText w:val="•"/>
      <w:lvlJc w:val="left"/>
      <w:pPr>
        <w:ind w:left="1806" w:hanging="502"/>
      </w:pPr>
      <w:rPr>
        <w:rFonts w:hint="default"/>
      </w:rPr>
    </w:lvl>
    <w:lvl w:ilvl="2" w:tplc="DAB4B85A">
      <w:start w:val="1"/>
      <w:numFmt w:val="bullet"/>
      <w:lvlText w:val="•"/>
      <w:lvlJc w:val="left"/>
      <w:pPr>
        <w:ind w:left="2672" w:hanging="502"/>
      </w:pPr>
      <w:rPr>
        <w:rFonts w:hint="default"/>
      </w:rPr>
    </w:lvl>
    <w:lvl w:ilvl="3" w:tplc="04DE2860">
      <w:start w:val="1"/>
      <w:numFmt w:val="bullet"/>
      <w:lvlText w:val="•"/>
      <w:lvlJc w:val="left"/>
      <w:pPr>
        <w:ind w:left="3538" w:hanging="502"/>
      </w:pPr>
      <w:rPr>
        <w:rFonts w:hint="default"/>
      </w:rPr>
    </w:lvl>
    <w:lvl w:ilvl="4" w:tplc="520C27F2">
      <w:start w:val="1"/>
      <w:numFmt w:val="bullet"/>
      <w:lvlText w:val="•"/>
      <w:lvlJc w:val="left"/>
      <w:pPr>
        <w:ind w:left="4404" w:hanging="502"/>
      </w:pPr>
      <w:rPr>
        <w:rFonts w:hint="default"/>
      </w:rPr>
    </w:lvl>
    <w:lvl w:ilvl="5" w:tplc="C516851A">
      <w:start w:val="1"/>
      <w:numFmt w:val="bullet"/>
      <w:lvlText w:val="•"/>
      <w:lvlJc w:val="left"/>
      <w:pPr>
        <w:ind w:left="5270" w:hanging="502"/>
      </w:pPr>
      <w:rPr>
        <w:rFonts w:hint="default"/>
      </w:rPr>
    </w:lvl>
    <w:lvl w:ilvl="6" w:tplc="DCBA6C46">
      <w:start w:val="1"/>
      <w:numFmt w:val="bullet"/>
      <w:lvlText w:val="•"/>
      <w:lvlJc w:val="left"/>
      <w:pPr>
        <w:ind w:left="6136" w:hanging="502"/>
      </w:pPr>
      <w:rPr>
        <w:rFonts w:hint="default"/>
      </w:rPr>
    </w:lvl>
    <w:lvl w:ilvl="7" w:tplc="3E026068">
      <w:start w:val="1"/>
      <w:numFmt w:val="bullet"/>
      <w:lvlText w:val="•"/>
      <w:lvlJc w:val="left"/>
      <w:pPr>
        <w:ind w:left="7002" w:hanging="502"/>
      </w:pPr>
      <w:rPr>
        <w:rFonts w:hint="default"/>
      </w:rPr>
    </w:lvl>
    <w:lvl w:ilvl="8" w:tplc="FA1C8C66">
      <w:start w:val="1"/>
      <w:numFmt w:val="bullet"/>
      <w:lvlText w:val="•"/>
      <w:lvlJc w:val="left"/>
      <w:pPr>
        <w:ind w:left="7868" w:hanging="502"/>
      </w:pPr>
      <w:rPr>
        <w:rFonts w:hint="default"/>
      </w:rPr>
    </w:lvl>
  </w:abstractNum>
  <w:abstractNum w:abstractNumId="47" w15:restartNumberingAfterBreak="0">
    <w:nsid w:val="4AEC011A"/>
    <w:multiLevelType w:val="hybridMultilevel"/>
    <w:tmpl w:val="DF623F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4B7B798F"/>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49" w15:restartNumberingAfterBreak="0">
    <w:nsid w:val="4BE54560"/>
    <w:multiLevelType w:val="multilevel"/>
    <w:tmpl w:val="ED2678F4"/>
    <w:lvl w:ilvl="0">
      <w:start w:val="5"/>
      <w:numFmt w:val="decimal"/>
      <w:lvlText w:val="%1"/>
      <w:lvlJc w:val="left"/>
      <w:pPr>
        <w:ind w:left="658" w:hanging="538"/>
      </w:pPr>
      <w:rPr>
        <w:rFonts w:hint="default"/>
      </w:rPr>
    </w:lvl>
    <w:lvl w:ilvl="1">
      <w:start w:val="6"/>
      <w:numFmt w:val="decimal"/>
      <w:lvlText w:val="%1.%2"/>
      <w:lvlJc w:val="left"/>
      <w:pPr>
        <w:ind w:left="658" w:hanging="538"/>
        <w:jc w:val="right"/>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50" w15:restartNumberingAfterBreak="0">
    <w:nsid w:val="4C1F144E"/>
    <w:multiLevelType w:val="multilevel"/>
    <w:tmpl w:val="6B5E75F4"/>
    <w:lvl w:ilvl="0">
      <w:start w:val="65"/>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2"/>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51" w15:restartNumberingAfterBreak="0">
    <w:nsid w:val="4F45439C"/>
    <w:multiLevelType w:val="hybridMultilevel"/>
    <w:tmpl w:val="FD8A4ACA"/>
    <w:lvl w:ilvl="0" w:tplc="945AB2D8">
      <w:start w:val="41"/>
      <w:numFmt w:val="decimal"/>
      <w:lvlText w:val="%1"/>
      <w:lvlJc w:val="left"/>
      <w:pPr>
        <w:ind w:left="659" w:hanging="437"/>
      </w:pPr>
      <w:rPr>
        <w:rFonts w:ascii="Courier New" w:eastAsia="Courier New" w:hAnsi="Courier New" w:cs="Courier New" w:hint="default"/>
        <w:b/>
        <w:bCs/>
        <w:w w:val="99"/>
        <w:sz w:val="18"/>
        <w:szCs w:val="18"/>
      </w:rPr>
    </w:lvl>
    <w:lvl w:ilvl="1" w:tplc="B9128F56">
      <w:start w:val="1"/>
      <w:numFmt w:val="bullet"/>
      <w:lvlText w:val="•"/>
      <w:lvlJc w:val="left"/>
      <w:pPr>
        <w:ind w:left="1610" w:hanging="437"/>
      </w:pPr>
      <w:rPr>
        <w:rFonts w:hint="default"/>
      </w:rPr>
    </w:lvl>
    <w:lvl w:ilvl="2" w:tplc="684C88CA">
      <w:start w:val="1"/>
      <w:numFmt w:val="bullet"/>
      <w:lvlText w:val="•"/>
      <w:lvlJc w:val="left"/>
      <w:pPr>
        <w:ind w:left="2560" w:hanging="437"/>
      </w:pPr>
      <w:rPr>
        <w:rFonts w:hint="default"/>
      </w:rPr>
    </w:lvl>
    <w:lvl w:ilvl="3" w:tplc="44D2B848">
      <w:start w:val="1"/>
      <w:numFmt w:val="bullet"/>
      <w:lvlText w:val="•"/>
      <w:lvlJc w:val="left"/>
      <w:pPr>
        <w:ind w:left="3510" w:hanging="437"/>
      </w:pPr>
      <w:rPr>
        <w:rFonts w:hint="default"/>
      </w:rPr>
    </w:lvl>
    <w:lvl w:ilvl="4" w:tplc="122ED240">
      <w:start w:val="1"/>
      <w:numFmt w:val="bullet"/>
      <w:lvlText w:val="•"/>
      <w:lvlJc w:val="left"/>
      <w:pPr>
        <w:ind w:left="4460" w:hanging="437"/>
      </w:pPr>
      <w:rPr>
        <w:rFonts w:hint="default"/>
      </w:rPr>
    </w:lvl>
    <w:lvl w:ilvl="5" w:tplc="68C6F814">
      <w:start w:val="1"/>
      <w:numFmt w:val="bullet"/>
      <w:lvlText w:val="•"/>
      <w:lvlJc w:val="left"/>
      <w:pPr>
        <w:ind w:left="5410" w:hanging="437"/>
      </w:pPr>
      <w:rPr>
        <w:rFonts w:hint="default"/>
      </w:rPr>
    </w:lvl>
    <w:lvl w:ilvl="6" w:tplc="AFDC13CC">
      <w:start w:val="1"/>
      <w:numFmt w:val="bullet"/>
      <w:lvlText w:val="•"/>
      <w:lvlJc w:val="left"/>
      <w:pPr>
        <w:ind w:left="6360" w:hanging="437"/>
      </w:pPr>
      <w:rPr>
        <w:rFonts w:hint="default"/>
      </w:rPr>
    </w:lvl>
    <w:lvl w:ilvl="7" w:tplc="DF64B0D4">
      <w:start w:val="1"/>
      <w:numFmt w:val="bullet"/>
      <w:lvlText w:val="•"/>
      <w:lvlJc w:val="left"/>
      <w:pPr>
        <w:ind w:left="7310" w:hanging="437"/>
      </w:pPr>
      <w:rPr>
        <w:rFonts w:hint="default"/>
      </w:rPr>
    </w:lvl>
    <w:lvl w:ilvl="8" w:tplc="4AEA7E6C">
      <w:start w:val="1"/>
      <w:numFmt w:val="bullet"/>
      <w:lvlText w:val="•"/>
      <w:lvlJc w:val="left"/>
      <w:pPr>
        <w:ind w:left="8260" w:hanging="437"/>
      </w:pPr>
      <w:rPr>
        <w:rFonts w:hint="default"/>
      </w:rPr>
    </w:lvl>
  </w:abstractNum>
  <w:abstractNum w:abstractNumId="52" w15:restartNumberingAfterBreak="0">
    <w:nsid w:val="4FCC199A"/>
    <w:multiLevelType w:val="hybridMultilevel"/>
    <w:tmpl w:val="C0565C76"/>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3" w15:restartNumberingAfterBreak="0">
    <w:nsid w:val="5061643C"/>
    <w:multiLevelType w:val="hybridMultilevel"/>
    <w:tmpl w:val="23BC2930"/>
    <w:lvl w:ilvl="0" w:tplc="5FB88AD6">
      <w:start w:val="373"/>
      <w:numFmt w:val="decimal"/>
      <w:lvlText w:val="%1"/>
      <w:lvlJc w:val="left"/>
      <w:pPr>
        <w:ind w:left="659" w:hanging="544"/>
      </w:pPr>
      <w:rPr>
        <w:rFonts w:ascii="Courier New" w:eastAsia="Courier New" w:hAnsi="Courier New" w:cs="Courier New" w:hint="default"/>
        <w:b/>
        <w:bCs/>
        <w:w w:val="99"/>
        <w:sz w:val="18"/>
        <w:szCs w:val="18"/>
      </w:rPr>
    </w:lvl>
    <w:lvl w:ilvl="1" w:tplc="AD507BFE">
      <w:start w:val="1"/>
      <w:numFmt w:val="bullet"/>
      <w:lvlText w:val="•"/>
      <w:lvlJc w:val="left"/>
      <w:pPr>
        <w:ind w:left="1622" w:hanging="544"/>
      </w:pPr>
      <w:rPr>
        <w:rFonts w:hint="default"/>
      </w:rPr>
    </w:lvl>
    <w:lvl w:ilvl="2" w:tplc="4DB8169A">
      <w:start w:val="1"/>
      <w:numFmt w:val="bullet"/>
      <w:lvlText w:val="•"/>
      <w:lvlJc w:val="left"/>
      <w:pPr>
        <w:ind w:left="2584" w:hanging="544"/>
      </w:pPr>
      <w:rPr>
        <w:rFonts w:hint="default"/>
      </w:rPr>
    </w:lvl>
    <w:lvl w:ilvl="3" w:tplc="7A2C57B4">
      <w:start w:val="1"/>
      <w:numFmt w:val="bullet"/>
      <w:lvlText w:val="•"/>
      <w:lvlJc w:val="left"/>
      <w:pPr>
        <w:ind w:left="3546" w:hanging="544"/>
      </w:pPr>
      <w:rPr>
        <w:rFonts w:hint="default"/>
      </w:rPr>
    </w:lvl>
    <w:lvl w:ilvl="4" w:tplc="FA7E3A3A">
      <w:start w:val="1"/>
      <w:numFmt w:val="bullet"/>
      <w:lvlText w:val="•"/>
      <w:lvlJc w:val="left"/>
      <w:pPr>
        <w:ind w:left="4508" w:hanging="544"/>
      </w:pPr>
      <w:rPr>
        <w:rFonts w:hint="default"/>
      </w:rPr>
    </w:lvl>
    <w:lvl w:ilvl="5" w:tplc="0F6C1B8A">
      <w:start w:val="1"/>
      <w:numFmt w:val="bullet"/>
      <w:lvlText w:val="•"/>
      <w:lvlJc w:val="left"/>
      <w:pPr>
        <w:ind w:left="5470" w:hanging="544"/>
      </w:pPr>
      <w:rPr>
        <w:rFonts w:hint="default"/>
      </w:rPr>
    </w:lvl>
    <w:lvl w:ilvl="6" w:tplc="FD5E8672">
      <w:start w:val="1"/>
      <w:numFmt w:val="bullet"/>
      <w:lvlText w:val="•"/>
      <w:lvlJc w:val="left"/>
      <w:pPr>
        <w:ind w:left="6432" w:hanging="544"/>
      </w:pPr>
      <w:rPr>
        <w:rFonts w:hint="default"/>
      </w:rPr>
    </w:lvl>
    <w:lvl w:ilvl="7" w:tplc="4B5A0EC4">
      <w:start w:val="1"/>
      <w:numFmt w:val="bullet"/>
      <w:lvlText w:val="•"/>
      <w:lvlJc w:val="left"/>
      <w:pPr>
        <w:ind w:left="7394" w:hanging="544"/>
      </w:pPr>
      <w:rPr>
        <w:rFonts w:hint="default"/>
      </w:rPr>
    </w:lvl>
    <w:lvl w:ilvl="8" w:tplc="B798C2C8">
      <w:start w:val="1"/>
      <w:numFmt w:val="bullet"/>
      <w:lvlText w:val="•"/>
      <w:lvlJc w:val="left"/>
      <w:pPr>
        <w:ind w:left="8356" w:hanging="544"/>
      </w:pPr>
      <w:rPr>
        <w:rFonts w:hint="default"/>
      </w:rPr>
    </w:lvl>
  </w:abstractNum>
  <w:abstractNum w:abstractNumId="54" w15:restartNumberingAfterBreak="0">
    <w:nsid w:val="551122FE"/>
    <w:multiLevelType w:val="hybridMultilevel"/>
    <w:tmpl w:val="2E1068A4"/>
    <w:lvl w:ilvl="0" w:tplc="CE448F9E">
      <w:start w:val="351"/>
      <w:numFmt w:val="decimal"/>
      <w:lvlText w:val="%1"/>
      <w:lvlJc w:val="left"/>
      <w:pPr>
        <w:ind w:left="659" w:hanging="544"/>
      </w:pPr>
      <w:rPr>
        <w:rFonts w:ascii="Courier New" w:eastAsia="Courier New" w:hAnsi="Courier New" w:cs="Courier New" w:hint="default"/>
        <w:b/>
        <w:bCs/>
        <w:w w:val="99"/>
        <w:sz w:val="18"/>
        <w:szCs w:val="18"/>
      </w:rPr>
    </w:lvl>
    <w:lvl w:ilvl="1" w:tplc="259C43D4">
      <w:start w:val="1"/>
      <w:numFmt w:val="bullet"/>
      <w:lvlText w:val="•"/>
      <w:lvlJc w:val="left"/>
      <w:pPr>
        <w:ind w:left="1608" w:hanging="544"/>
      </w:pPr>
      <w:rPr>
        <w:rFonts w:hint="default"/>
      </w:rPr>
    </w:lvl>
    <w:lvl w:ilvl="2" w:tplc="9BA0F102">
      <w:start w:val="1"/>
      <w:numFmt w:val="bullet"/>
      <w:lvlText w:val="•"/>
      <w:lvlJc w:val="left"/>
      <w:pPr>
        <w:ind w:left="2556" w:hanging="544"/>
      </w:pPr>
      <w:rPr>
        <w:rFonts w:hint="default"/>
      </w:rPr>
    </w:lvl>
    <w:lvl w:ilvl="3" w:tplc="5F7C6EC2">
      <w:start w:val="1"/>
      <w:numFmt w:val="bullet"/>
      <w:lvlText w:val="•"/>
      <w:lvlJc w:val="left"/>
      <w:pPr>
        <w:ind w:left="3504" w:hanging="544"/>
      </w:pPr>
      <w:rPr>
        <w:rFonts w:hint="default"/>
      </w:rPr>
    </w:lvl>
    <w:lvl w:ilvl="4" w:tplc="9EFA4402">
      <w:start w:val="1"/>
      <w:numFmt w:val="bullet"/>
      <w:lvlText w:val="•"/>
      <w:lvlJc w:val="left"/>
      <w:pPr>
        <w:ind w:left="4452" w:hanging="544"/>
      </w:pPr>
      <w:rPr>
        <w:rFonts w:hint="default"/>
      </w:rPr>
    </w:lvl>
    <w:lvl w:ilvl="5" w:tplc="63201A50">
      <w:start w:val="1"/>
      <w:numFmt w:val="bullet"/>
      <w:lvlText w:val="•"/>
      <w:lvlJc w:val="left"/>
      <w:pPr>
        <w:ind w:left="5400" w:hanging="544"/>
      </w:pPr>
      <w:rPr>
        <w:rFonts w:hint="default"/>
      </w:rPr>
    </w:lvl>
    <w:lvl w:ilvl="6" w:tplc="BF28E25E">
      <w:start w:val="1"/>
      <w:numFmt w:val="bullet"/>
      <w:lvlText w:val="•"/>
      <w:lvlJc w:val="left"/>
      <w:pPr>
        <w:ind w:left="6348" w:hanging="544"/>
      </w:pPr>
      <w:rPr>
        <w:rFonts w:hint="default"/>
      </w:rPr>
    </w:lvl>
    <w:lvl w:ilvl="7" w:tplc="C0040080">
      <w:start w:val="1"/>
      <w:numFmt w:val="bullet"/>
      <w:lvlText w:val="•"/>
      <w:lvlJc w:val="left"/>
      <w:pPr>
        <w:ind w:left="7296" w:hanging="544"/>
      </w:pPr>
      <w:rPr>
        <w:rFonts w:hint="default"/>
      </w:rPr>
    </w:lvl>
    <w:lvl w:ilvl="8" w:tplc="9EF81978">
      <w:start w:val="1"/>
      <w:numFmt w:val="bullet"/>
      <w:lvlText w:val="•"/>
      <w:lvlJc w:val="left"/>
      <w:pPr>
        <w:ind w:left="8244" w:hanging="544"/>
      </w:pPr>
      <w:rPr>
        <w:rFonts w:hint="default"/>
      </w:rPr>
    </w:lvl>
  </w:abstractNum>
  <w:abstractNum w:abstractNumId="55" w15:restartNumberingAfterBreak="0">
    <w:nsid w:val="555D1471"/>
    <w:multiLevelType w:val="hybridMultilevel"/>
    <w:tmpl w:val="C6703E9A"/>
    <w:lvl w:ilvl="0" w:tplc="04090001">
      <w:start w:val="1"/>
      <w:numFmt w:val="bullet"/>
      <w:lvlText w:val=""/>
      <w:lvlJc w:val="left"/>
      <w:pPr>
        <w:ind w:left="1707" w:hanging="360"/>
      </w:pPr>
      <w:rPr>
        <w:rFonts w:ascii="Symbol" w:hAnsi="Symbol" w:hint="default"/>
      </w:rPr>
    </w:lvl>
    <w:lvl w:ilvl="1" w:tplc="04090003" w:tentative="1">
      <w:start w:val="1"/>
      <w:numFmt w:val="bullet"/>
      <w:lvlText w:val="o"/>
      <w:lvlJc w:val="left"/>
      <w:pPr>
        <w:ind w:left="2427" w:hanging="360"/>
      </w:pPr>
      <w:rPr>
        <w:rFonts w:ascii="Courier New" w:hAnsi="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56" w15:restartNumberingAfterBreak="0">
    <w:nsid w:val="55766664"/>
    <w:multiLevelType w:val="hybridMultilevel"/>
    <w:tmpl w:val="921A8D6E"/>
    <w:lvl w:ilvl="0" w:tplc="49F0C8D4">
      <w:start w:val="58"/>
      <w:numFmt w:val="decimal"/>
      <w:lvlText w:val="%1"/>
      <w:lvlJc w:val="left"/>
      <w:pPr>
        <w:ind w:left="539" w:hanging="437"/>
      </w:pPr>
      <w:rPr>
        <w:rFonts w:ascii="Courier New" w:eastAsia="Courier New" w:hAnsi="Courier New" w:cs="Courier New" w:hint="default"/>
        <w:b/>
        <w:bCs/>
        <w:w w:val="99"/>
        <w:sz w:val="18"/>
        <w:szCs w:val="18"/>
      </w:rPr>
    </w:lvl>
    <w:lvl w:ilvl="1" w:tplc="F8EE5D20">
      <w:start w:val="1"/>
      <w:numFmt w:val="bullet"/>
      <w:lvlText w:val="•"/>
      <w:lvlJc w:val="left"/>
      <w:pPr>
        <w:ind w:left="1552" w:hanging="437"/>
      </w:pPr>
      <w:rPr>
        <w:rFonts w:hint="default"/>
      </w:rPr>
    </w:lvl>
    <w:lvl w:ilvl="2" w:tplc="2C0294E6">
      <w:start w:val="1"/>
      <w:numFmt w:val="bullet"/>
      <w:lvlText w:val="•"/>
      <w:lvlJc w:val="left"/>
      <w:pPr>
        <w:ind w:left="2564" w:hanging="437"/>
      </w:pPr>
      <w:rPr>
        <w:rFonts w:hint="default"/>
      </w:rPr>
    </w:lvl>
    <w:lvl w:ilvl="3" w:tplc="C01A5168">
      <w:start w:val="1"/>
      <w:numFmt w:val="bullet"/>
      <w:lvlText w:val="•"/>
      <w:lvlJc w:val="left"/>
      <w:pPr>
        <w:ind w:left="3576" w:hanging="437"/>
      </w:pPr>
      <w:rPr>
        <w:rFonts w:hint="default"/>
      </w:rPr>
    </w:lvl>
    <w:lvl w:ilvl="4" w:tplc="8506B310">
      <w:start w:val="1"/>
      <w:numFmt w:val="bullet"/>
      <w:lvlText w:val="•"/>
      <w:lvlJc w:val="left"/>
      <w:pPr>
        <w:ind w:left="4588" w:hanging="437"/>
      </w:pPr>
      <w:rPr>
        <w:rFonts w:hint="default"/>
      </w:rPr>
    </w:lvl>
    <w:lvl w:ilvl="5" w:tplc="EF10DCF8">
      <w:start w:val="1"/>
      <w:numFmt w:val="bullet"/>
      <w:lvlText w:val="•"/>
      <w:lvlJc w:val="left"/>
      <w:pPr>
        <w:ind w:left="5600" w:hanging="437"/>
      </w:pPr>
      <w:rPr>
        <w:rFonts w:hint="default"/>
      </w:rPr>
    </w:lvl>
    <w:lvl w:ilvl="6" w:tplc="A1666D50">
      <w:start w:val="1"/>
      <w:numFmt w:val="bullet"/>
      <w:lvlText w:val="•"/>
      <w:lvlJc w:val="left"/>
      <w:pPr>
        <w:ind w:left="6612" w:hanging="437"/>
      </w:pPr>
      <w:rPr>
        <w:rFonts w:hint="default"/>
      </w:rPr>
    </w:lvl>
    <w:lvl w:ilvl="7" w:tplc="34B435A2">
      <w:start w:val="1"/>
      <w:numFmt w:val="bullet"/>
      <w:lvlText w:val="•"/>
      <w:lvlJc w:val="left"/>
      <w:pPr>
        <w:ind w:left="7624" w:hanging="437"/>
      </w:pPr>
      <w:rPr>
        <w:rFonts w:hint="default"/>
      </w:rPr>
    </w:lvl>
    <w:lvl w:ilvl="8" w:tplc="DEAACB08">
      <w:start w:val="1"/>
      <w:numFmt w:val="bullet"/>
      <w:lvlText w:val="•"/>
      <w:lvlJc w:val="left"/>
      <w:pPr>
        <w:ind w:left="8636" w:hanging="437"/>
      </w:pPr>
      <w:rPr>
        <w:rFonts w:hint="default"/>
      </w:rPr>
    </w:lvl>
  </w:abstractNum>
  <w:abstractNum w:abstractNumId="57" w15:restartNumberingAfterBreak="0">
    <w:nsid w:val="56251C56"/>
    <w:multiLevelType w:val="hybridMultilevel"/>
    <w:tmpl w:val="9B9C4A5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58" w15:restartNumberingAfterBreak="0">
    <w:nsid w:val="56F713DB"/>
    <w:multiLevelType w:val="hybridMultilevel"/>
    <w:tmpl w:val="C87A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132FCD"/>
    <w:multiLevelType w:val="hybridMultilevel"/>
    <w:tmpl w:val="1990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2E448F"/>
    <w:multiLevelType w:val="hybridMultilevel"/>
    <w:tmpl w:val="BF06CEB2"/>
    <w:lvl w:ilvl="0" w:tplc="FE661F9A">
      <w:start w:val="37"/>
      <w:numFmt w:val="decimal"/>
      <w:lvlText w:val="%1"/>
      <w:lvlJc w:val="left"/>
      <w:pPr>
        <w:ind w:left="1185" w:hanging="1082"/>
      </w:pPr>
      <w:rPr>
        <w:rFonts w:ascii="Courier New" w:eastAsia="Courier New" w:hAnsi="Courier New" w:cs="Courier New" w:hint="default"/>
        <w:b/>
        <w:bCs/>
        <w:w w:val="99"/>
        <w:sz w:val="18"/>
        <w:szCs w:val="18"/>
      </w:rPr>
    </w:lvl>
    <w:lvl w:ilvl="1" w:tplc="C908BDE2">
      <w:start w:val="1"/>
      <w:numFmt w:val="bullet"/>
      <w:lvlText w:val="•"/>
      <w:lvlJc w:val="left"/>
      <w:pPr>
        <w:ind w:left="2064" w:hanging="1082"/>
      </w:pPr>
      <w:rPr>
        <w:rFonts w:hint="default"/>
      </w:rPr>
    </w:lvl>
    <w:lvl w:ilvl="2" w:tplc="136EAA18">
      <w:start w:val="1"/>
      <w:numFmt w:val="bullet"/>
      <w:lvlText w:val="•"/>
      <w:lvlJc w:val="left"/>
      <w:pPr>
        <w:ind w:left="2948" w:hanging="1082"/>
      </w:pPr>
      <w:rPr>
        <w:rFonts w:hint="default"/>
      </w:rPr>
    </w:lvl>
    <w:lvl w:ilvl="3" w:tplc="C42A34F0">
      <w:start w:val="1"/>
      <w:numFmt w:val="bullet"/>
      <w:lvlText w:val="•"/>
      <w:lvlJc w:val="left"/>
      <w:pPr>
        <w:ind w:left="3832" w:hanging="1082"/>
      </w:pPr>
      <w:rPr>
        <w:rFonts w:hint="default"/>
      </w:rPr>
    </w:lvl>
    <w:lvl w:ilvl="4" w:tplc="37C61FAA">
      <w:start w:val="1"/>
      <w:numFmt w:val="bullet"/>
      <w:lvlText w:val="•"/>
      <w:lvlJc w:val="left"/>
      <w:pPr>
        <w:ind w:left="4716" w:hanging="1082"/>
      </w:pPr>
      <w:rPr>
        <w:rFonts w:hint="default"/>
      </w:rPr>
    </w:lvl>
    <w:lvl w:ilvl="5" w:tplc="21BA5934">
      <w:start w:val="1"/>
      <w:numFmt w:val="bullet"/>
      <w:lvlText w:val="•"/>
      <w:lvlJc w:val="left"/>
      <w:pPr>
        <w:ind w:left="5600" w:hanging="1082"/>
      </w:pPr>
      <w:rPr>
        <w:rFonts w:hint="default"/>
      </w:rPr>
    </w:lvl>
    <w:lvl w:ilvl="6" w:tplc="B8343856">
      <w:start w:val="1"/>
      <w:numFmt w:val="bullet"/>
      <w:lvlText w:val="•"/>
      <w:lvlJc w:val="left"/>
      <w:pPr>
        <w:ind w:left="6484" w:hanging="1082"/>
      </w:pPr>
      <w:rPr>
        <w:rFonts w:hint="default"/>
      </w:rPr>
    </w:lvl>
    <w:lvl w:ilvl="7" w:tplc="830E362A">
      <w:start w:val="1"/>
      <w:numFmt w:val="bullet"/>
      <w:lvlText w:val="•"/>
      <w:lvlJc w:val="left"/>
      <w:pPr>
        <w:ind w:left="7368" w:hanging="1082"/>
      </w:pPr>
      <w:rPr>
        <w:rFonts w:hint="default"/>
      </w:rPr>
    </w:lvl>
    <w:lvl w:ilvl="8" w:tplc="6AB8737E">
      <w:start w:val="1"/>
      <w:numFmt w:val="bullet"/>
      <w:lvlText w:val="•"/>
      <w:lvlJc w:val="left"/>
      <w:pPr>
        <w:ind w:left="8252" w:hanging="1082"/>
      </w:pPr>
      <w:rPr>
        <w:rFonts w:hint="default"/>
      </w:rPr>
    </w:lvl>
  </w:abstractNum>
  <w:abstractNum w:abstractNumId="61" w15:restartNumberingAfterBreak="0">
    <w:nsid w:val="58B31B34"/>
    <w:multiLevelType w:val="multilevel"/>
    <w:tmpl w:val="98769384"/>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62" w15:restartNumberingAfterBreak="0">
    <w:nsid w:val="591363D5"/>
    <w:multiLevelType w:val="hybridMultilevel"/>
    <w:tmpl w:val="412824B0"/>
    <w:lvl w:ilvl="0" w:tplc="F5E02680">
      <w:start w:val="70"/>
      <w:numFmt w:val="decimal"/>
      <w:lvlText w:val="%1"/>
      <w:lvlJc w:val="left"/>
      <w:pPr>
        <w:ind w:left="862" w:hanging="759"/>
      </w:pPr>
      <w:rPr>
        <w:rFonts w:ascii="Courier New" w:eastAsia="Courier New" w:hAnsi="Courier New" w:cs="Courier New" w:hint="default"/>
        <w:b/>
        <w:bCs/>
        <w:w w:val="99"/>
        <w:sz w:val="18"/>
        <w:szCs w:val="18"/>
      </w:rPr>
    </w:lvl>
    <w:lvl w:ilvl="1" w:tplc="6CFED48C">
      <w:start w:val="1"/>
      <w:numFmt w:val="bullet"/>
      <w:lvlText w:val="•"/>
      <w:lvlJc w:val="left"/>
      <w:pPr>
        <w:ind w:left="980" w:hanging="759"/>
      </w:pPr>
      <w:rPr>
        <w:rFonts w:hint="default"/>
      </w:rPr>
    </w:lvl>
    <w:lvl w:ilvl="2" w:tplc="B57AA54C">
      <w:start w:val="1"/>
      <w:numFmt w:val="bullet"/>
      <w:lvlText w:val="•"/>
      <w:lvlJc w:val="left"/>
      <w:pPr>
        <w:ind w:left="2055" w:hanging="759"/>
      </w:pPr>
      <w:rPr>
        <w:rFonts w:hint="default"/>
      </w:rPr>
    </w:lvl>
    <w:lvl w:ilvl="3" w:tplc="F9CCB10A">
      <w:start w:val="1"/>
      <w:numFmt w:val="bullet"/>
      <w:lvlText w:val="•"/>
      <w:lvlJc w:val="left"/>
      <w:pPr>
        <w:ind w:left="3131" w:hanging="759"/>
      </w:pPr>
      <w:rPr>
        <w:rFonts w:hint="default"/>
      </w:rPr>
    </w:lvl>
    <w:lvl w:ilvl="4" w:tplc="7BECAEAA">
      <w:start w:val="1"/>
      <w:numFmt w:val="bullet"/>
      <w:lvlText w:val="•"/>
      <w:lvlJc w:val="left"/>
      <w:pPr>
        <w:ind w:left="4206" w:hanging="759"/>
      </w:pPr>
      <w:rPr>
        <w:rFonts w:hint="default"/>
      </w:rPr>
    </w:lvl>
    <w:lvl w:ilvl="5" w:tplc="5C9AD324">
      <w:start w:val="1"/>
      <w:numFmt w:val="bullet"/>
      <w:lvlText w:val="•"/>
      <w:lvlJc w:val="left"/>
      <w:pPr>
        <w:ind w:left="5282" w:hanging="759"/>
      </w:pPr>
      <w:rPr>
        <w:rFonts w:hint="default"/>
      </w:rPr>
    </w:lvl>
    <w:lvl w:ilvl="6" w:tplc="A654712E">
      <w:start w:val="1"/>
      <w:numFmt w:val="bullet"/>
      <w:lvlText w:val="•"/>
      <w:lvlJc w:val="left"/>
      <w:pPr>
        <w:ind w:left="6357" w:hanging="759"/>
      </w:pPr>
      <w:rPr>
        <w:rFonts w:hint="default"/>
      </w:rPr>
    </w:lvl>
    <w:lvl w:ilvl="7" w:tplc="58448E58">
      <w:start w:val="1"/>
      <w:numFmt w:val="bullet"/>
      <w:lvlText w:val="•"/>
      <w:lvlJc w:val="left"/>
      <w:pPr>
        <w:ind w:left="7433" w:hanging="759"/>
      </w:pPr>
      <w:rPr>
        <w:rFonts w:hint="default"/>
      </w:rPr>
    </w:lvl>
    <w:lvl w:ilvl="8" w:tplc="55DC4B5C">
      <w:start w:val="1"/>
      <w:numFmt w:val="bullet"/>
      <w:lvlText w:val="•"/>
      <w:lvlJc w:val="left"/>
      <w:pPr>
        <w:ind w:left="8508" w:hanging="759"/>
      </w:pPr>
      <w:rPr>
        <w:rFonts w:hint="default"/>
      </w:rPr>
    </w:lvl>
  </w:abstractNum>
  <w:abstractNum w:abstractNumId="63" w15:restartNumberingAfterBreak="0">
    <w:nsid w:val="5A136272"/>
    <w:multiLevelType w:val="hybridMultilevel"/>
    <w:tmpl w:val="FCF4D01C"/>
    <w:lvl w:ilvl="0" w:tplc="64D24F0A">
      <w:start w:val="1"/>
      <w:numFmt w:val="bullet"/>
      <w:lvlText w:val="∙"/>
      <w:lvlJc w:val="left"/>
      <w:pPr>
        <w:ind w:left="819" w:hanging="209"/>
      </w:pPr>
      <w:rPr>
        <w:rFonts w:ascii="Calibri" w:eastAsia="Calibri" w:hAnsi="Calibri" w:cs="Calibri" w:hint="default"/>
        <w:i/>
        <w:w w:val="197"/>
        <w:sz w:val="20"/>
        <w:szCs w:val="20"/>
      </w:rPr>
    </w:lvl>
    <w:lvl w:ilvl="1" w:tplc="AE847B3E">
      <w:start w:val="1"/>
      <w:numFmt w:val="bullet"/>
      <w:lvlText w:val="–"/>
      <w:lvlJc w:val="left"/>
      <w:pPr>
        <w:ind w:left="1299" w:hanging="209"/>
      </w:pPr>
      <w:rPr>
        <w:rFonts w:ascii="Times New Roman" w:eastAsia="Times New Roman" w:hAnsi="Times New Roman" w:cs="Times New Roman" w:hint="default"/>
        <w:b/>
        <w:bCs/>
        <w:w w:val="99"/>
        <w:sz w:val="20"/>
        <w:szCs w:val="20"/>
      </w:rPr>
    </w:lvl>
    <w:lvl w:ilvl="2" w:tplc="897A78E8">
      <w:start w:val="1"/>
      <w:numFmt w:val="bullet"/>
      <w:lvlText w:val="•"/>
      <w:lvlJc w:val="left"/>
      <w:pPr>
        <w:ind w:left="2195" w:hanging="209"/>
      </w:pPr>
      <w:rPr>
        <w:rFonts w:hint="default"/>
      </w:rPr>
    </w:lvl>
    <w:lvl w:ilvl="3" w:tplc="F1502E82">
      <w:start w:val="1"/>
      <w:numFmt w:val="bullet"/>
      <w:lvlText w:val="•"/>
      <w:lvlJc w:val="left"/>
      <w:pPr>
        <w:ind w:left="3091" w:hanging="209"/>
      </w:pPr>
      <w:rPr>
        <w:rFonts w:hint="default"/>
      </w:rPr>
    </w:lvl>
    <w:lvl w:ilvl="4" w:tplc="A594AB86">
      <w:start w:val="1"/>
      <w:numFmt w:val="bullet"/>
      <w:lvlText w:val="•"/>
      <w:lvlJc w:val="left"/>
      <w:pPr>
        <w:ind w:left="3986" w:hanging="209"/>
      </w:pPr>
      <w:rPr>
        <w:rFonts w:hint="default"/>
      </w:rPr>
    </w:lvl>
    <w:lvl w:ilvl="5" w:tplc="B156AA78">
      <w:start w:val="1"/>
      <w:numFmt w:val="bullet"/>
      <w:lvlText w:val="•"/>
      <w:lvlJc w:val="left"/>
      <w:pPr>
        <w:ind w:left="4882" w:hanging="209"/>
      </w:pPr>
      <w:rPr>
        <w:rFonts w:hint="default"/>
      </w:rPr>
    </w:lvl>
    <w:lvl w:ilvl="6" w:tplc="621AF4D4">
      <w:start w:val="1"/>
      <w:numFmt w:val="bullet"/>
      <w:lvlText w:val="•"/>
      <w:lvlJc w:val="left"/>
      <w:pPr>
        <w:ind w:left="5777" w:hanging="209"/>
      </w:pPr>
      <w:rPr>
        <w:rFonts w:hint="default"/>
      </w:rPr>
    </w:lvl>
    <w:lvl w:ilvl="7" w:tplc="32AC684A">
      <w:start w:val="1"/>
      <w:numFmt w:val="bullet"/>
      <w:lvlText w:val="•"/>
      <w:lvlJc w:val="left"/>
      <w:pPr>
        <w:ind w:left="6673" w:hanging="209"/>
      </w:pPr>
      <w:rPr>
        <w:rFonts w:hint="default"/>
      </w:rPr>
    </w:lvl>
    <w:lvl w:ilvl="8" w:tplc="3C3AF518">
      <w:start w:val="1"/>
      <w:numFmt w:val="bullet"/>
      <w:lvlText w:val="•"/>
      <w:lvlJc w:val="left"/>
      <w:pPr>
        <w:ind w:left="7569" w:hanging="209"/>
      </w:pPr>
      <w:rPr>
        <w:rFonts w:hint="default"/>
      </w:rPr>
    </w:lvl>
  </w:abstractNum>
  <w:abstractNum w:abstractNumId="64" w15:restartNumberingAfterBreak="0">
    <w:nsid w:val="5A636160"/>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5" w15:restartNumberingAfterBreak="0">
    <w:nsid w:val="5A9C5F3F"/>
    <w:multiLevelType w:val="multilevel"/>
    <w:tmpl w:val="CF1C1262"/>
    <w:lvl w:ilvl="0">
      <w:start w:val="43"/>
      <w:numFmt w:val="decimal"/>
      <w:lvlText w:val="%1"/>
      <w:lvlJc w:val="left"/>
      <w:pPr>
        <w:ind w:left="660" w:hanging="437"/>
      </w:pPr>
      <w:rPr>
        <w:rFonts w:ascii="Courier New" w:eastAsia="Courier New" w:hAnsi="Courier New" w:cs="Courier New" w:hint="default"/>
        <w:b/>
        <w:bCs/>
        <w:w w:val="99"/>
        <w:sz w:val="18"/>
        <w:szCs w:val="18"/>
      </w:rPr>
    </w:lvl>
    <w:lvl w:ilvl="1">
      <w:start w:val="6"/>
      <w:numFmt w:val="decimal"/>
      <w:lvlText w:val="%2"/>
      <w:lvlJc w:val="left"/>
      <w:pPr>
        <w:ind w:left="1091"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9" w:hanging="538"/>
      </w:pPr>
      <w:rPr>
        <w:rFonts w:ascii="Times New Roman" w:eastAsia="Times New Roman" w:hAnsi="Times New Roman" w:cs="Times New Roman" w:hint="default"/>
        <w:b/>
        <w:bCs/>
        <w:w w:val="99"/>
        <w:sz w:val="24"/>
        <w:szCs w:val="24"/>
      </w:rPr>
    </w:lvl>
    <w:lvl w:ilvl="3">
      <w:start w:val="1"/>
      <w:numFmt w:val="bullet"/>
      <w:lvlText w:val="•"/>
      <w:lvlJc w:val="left"/>
      <w:pPr>
        <w:ind w:left="2318" w:hanging="538"/>
      </w:pPr>
      <w:rPr>
        <w:rFonts w:hint="default"/>
      </w:rPr>
    </w:lvl>
    <w:lvl w:ilvl="4">
      <w:start w:val="1"/>
      <w:numFmt w:val="bullet"/>
      <w:lvlText w:val="•"/>
      <w:lvlJc w:val="left"/>
      <w:pPr>
        <w:ind w:left="3436" w:hanging="538"/>
      </w:pPr>
      <w:rPr>
        <w:rFonts w:hint="default"/>
      </w:rPr>
    </w:lvl>
    <w:lvl w:ilvl="5">
      <w:start w:val="1"/>
      <w:numFmt w:val="bullet"/>
      <w:lvlText w:val="•"/>
      <w:lvlJc w:val="left"/>
      <w:pPr>
        <w:ind w:left="4553" w:hanging="538"/>
      </w:pPr>
      <w:rPr>
        <w:rFonts w:hint="default"/>
      </w:rPr>
    </w:lvl>
    <w:lvl w:ilvl="6">
      <w:start w:val="1"/>
      <w:numFmt w:val="bullet"/>
      <w:lvlText w:val="•"/>
      <w:lvlJc w:val="left"/>
      <w:pPr>
        <w:ind w:left="5671" w:hanging="538"/>
      </w:pPr>
      <w:rPr>
        <w:rFonts w:hint="default"/>
      </w:rPr>
    </w:lvl>
    <w:lvl w:ilvl="7">
      <w:start w:val="1"/>
      <w:numFmt w:val="bullet"/>
      <w:lvlText w:val="•"/>
      <w:lvlJc w:val="left"/>
      <w:pPr>
        <w:ind w:left="6788" w:hanging="538"/>
      </w:pPr>
      <w:rPr>
        <w:rFonts w:hint="default"/>
      </w:rPr>
    </w:lvl>
    <w:lvl w:ilvl="8">
      <w:start w:val="1"/>
      <w:numFmt w:val="bullet"/>
      <w:lvlText w:val="•"/>
      <w:lvlJc w:val="left"/>
      <w:pPr>
        <w:ind w:left="7906" w:hanging="538"/>
      </w:pPr>
      <w:rPr>
        <w:rFonts w:hint="default"/>
      </w:rPr>
    </w:lvl>
  </w:abstractNum>
  <w:abstractNum w:abstractNumId="66" w15:restartNumberingAfterBreak="0">
    <w:nsid w:val="5C6A1315"/>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7" w15:restartNumberingAfterBreak="0">
    <w:nsid w:val="5E9C6184"/>
    <w:multiLevelType w:val="multilevel"/>
    <w:tmpl w:val="C8367C4C"/>
    <w:lvl w:ilvl="0">
      <w:start w:val="1"/>
      <w:numFmt w:val="decimal"/>
      <w:lvlText w:val="%1"/>
      <w:lvlJc w:val="left"/>
      <w:pPr>
        <w:ind w:left="774" w:hanging="655"/>
      </w:pPr>
      <w:rPr>
        <w:rFonts w:hint="default"/>
      </w:rPr>
    </w:lvl>
    <w:lvl w:ilvl="1">
      <w:start w:val="8"/>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68" w15:restartNumberingAfterBreak="0">
    <w:nsid w:val="62E07E84"/>
    <w:multiLevelType w:val="multilevel"/>
    <w:tmpl w:val="CF1C1262"/>
    <w:lvl w:ilvl="0">
      <w:start w:val="43"/>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1"/>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69" w15:restartNumberingAfterBreak="0">
    <w:nsid w:val="6321479B"/>
    <w:multiLevelType w:val="hybridMultilevel"/>
    <w:tmpl w:val="CC94F3BE"/>
    <w:lvl w:ilvl="0" w:tplc="04090001">
      <w:start w:val="1"/>
      <w:numFmt w:val="bullet"/>
      <w:lvlText w:val=""/>
      <w:lvlJc w:val="left"/>
      <w:pPr>
        <w:ind w:left="720" w:hanging="360"/>
      </w:pPr>
      <w:rPr>
        <w:rFonts w:ascii="Symbol" w:hAnsi="Symbol" w:hint="default"/>
      </w:rPr>
    </w:lvl>
    <w:lvl w:ilvl="1" w:tplc="7F62470A">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B73E95"/>
    <w:multiLevelType w:val="hybridMultilevel"/>
    <w:tmpl w:val="1C6248BC"/>
    <w:lvl w:ilvl="0" w:tplc="9FB4565A">
      <w:start w:val="1"/>
      <w:numFmt w:val="decimal"/>
      <w:lvlText w:val="%1"/>
      <w:lvlJc w:val="left"/>
      <w:pPr>
        <w:ind w:left="539" w:hanging="329"/>
      </w:pPr>
      <w:rPr>
        <w:rFonts w:ascii="Courier New" w:eastAsia="Courier New" w:hAnsi="Courier New" w:cs="Courier New" w:hint="default"/>
        <w:b/>
        <w:bCs/>
        <w:w w:val="99"/>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3F916D0"/>
    <w:multiLevelType w:val="multilevel"/>
    <w:tmpl w:val="2F1E02B2"/>
    <w:lvl w:ilvl="0">
      <w:start w:val="54"/>
      <w:numFmt w:val="decimal"/>
      <w:lvlText w:val="%1"/>
      <w:lvlJc w:val="left"/>
      <w:pPr>
        <w:ind w:left="659" w:hanging="437"/>
      </w:pPr>
      <w:rPr>
        <w:rFonts w:ascii="Courier New" w:eastAsia="Courier New" w:hAnsi="Courier New" w:cs="Courier New" w:hint="default"/>
        <w:b/>
        <w:bCs/>
        <w:w w:val="99"/>
        <w:sz w:val="18"/>
        <w:szCs w:val="18"/>
      </w:rPr>
    </w:lvl>
    <w:lvl w:ilvl="1">
      <w:start w:val="6"/>
      <w:numFmt w:val="decimal"/>
      <w:lvlText w:val="%2"/>
      <w:lvlJc w:val="left"/>
      <w:pPr>
        <w:ind w:left="1090" w:hanging="431"/>
      </w:pPr>
      <w:rPr>
        <w:rFonts w:ascii="Times New Roman" w:eastAsia="Times New Roman" w:hAnsi="Times New Roman" w:cs="Times New Roman" w:hint="default"/>
        <w:b/>
        <w:bCs/>
        <w:w w:val="102"/>
        <w:sz w:val="28"/>
        <w:szCs w:val="28"/>
      </w:rPr>
    </w:lvl>
    <w:lvl w:ilvl="2">
      <w:start w:val="4"/>
      <w:numFmt w:val="decimal"/>
      <w:lvlText w:val="%2.%3"/>
      <w:lvlJc w:val="left"/>
      <w:pPr>
        <w:ind w:left="1198" w:hanging="538"/>
      </w:pPr>
      <w:rPr>
        <w:rFonts w:ascii="Times New Roman" w:eastAsia="Times New Roman" w:hAnsi="Times New Roman" w:cs="Times New Roman" w:hint="default"/>
        <w:b/>
        <w:bCs/>
        <w:w w:val="99"/>
        <w:sz w:val="24"/>
        <w:szCs w:val="24"/>
      </w:rPr>
    </w:lvl>
    <w:lvl w:ilvl="3">
      <w:start w:val="1"/>
      <w:numFmt w:val="bullet"/>
      <w:lvlText w:val="•"/>
      <w:lvlJc w:val="left"/>
      <w:pPr>
        <w:ind w:left="2317" w:hanging="538"/>
      </w:pPr>
      <w:rPr>
        <w:rFonts w:hint="default"/>
      </w:rPr>
    </w:lvl>
    <w:lvl w:ilvl="4">
      <w:start w:val="1"/>
      <w:numFmt w:val="bullet"/>
      <w:lvlText w:val="•"/>
      <w:lvlJc w:val="left"/>
      <w:pPr>
        <w:ind w:left="3435" w:hanging="538"/>
      </w:pPr>
      <w:rPr>
        <w:rFonts w:hint="default"/>
      </w:rPr>
    </w:lvl>
    <w:lvl w:ilvl="5">
      <w:start w:val="1"/>
      <w:numFmt w:val="bullet"/>
      <w:lvlText w:val="•"/>
      <w:lvlJc w:val="left"/>
      <w:pPr>
        <w:ind w:left="4552" w:hanging="538"/>
      </w:pPr>
      <w:rPr>
        <w:rFonts w:hint="default"/>
      </w:rPr>
    </w:lvl>
    <w:lvl w:ilvl="6">
      <w:start w:val="1"/>
      <w:numFmt w:val="bullet"/>
      <w:lvlText w:val="•"/>
      <w:lvlJc w:val="left"/>
      <w:pPr>
        <w:ind w:left="5670" w:hanging="538"/>
      </w:pPr>
      <w:rPr>
        <w:rFonts w:hint="default"/>
      </w:rPr>
    </w:lvl>
    <w:lvl w:ilvl="7">
      <w:start w:val="1"/>
      <w:numFmt w:val="bullet"/>
      <w:lvlText w:val="•"/>
      <w:lvlJc w:val="left"/>
      <w:pPr>
        <w:ind w:left="6787" w:hanging="538"/>
      </w:pPr>
      <w:rPr>
        <w:rFonts w:hint="default"/>
      </w:rPr>
    </w:lvl>
    <w:lvl w:ilvl="8">
      <w:start w:val="1"/>
      <w:numFmt w:val="bullet"/>
      <w:lvlText w:val="•"/>
      <w:lvlJc w:val="left"/>
      <w:pPr>
        <w:ind w:left="7905" w:hanging="538"/>
      </w:pPr>
      <w:rPr>
        <w:rFonts w:hint="default"/>
      </w:rPr>
    </w:lvl>
  </w:abstractNum>
  <w:abstractNum w:abstractNumId="72" w15:restartNumberingAfterBreak="0">
    <w:nsid w:val="64920693"/>
    <w:multiLevelType w:val="hybridMultilevel"/>
    <w:tmpl w:val="CBF2A92A"/>
    <w:lvl w:ilvl="0" w:tplc="42F056A8">
      <w:start w:val="65"/>
      <w:numFmt w:val="decimal"/>
      <w:lvlText w:val="%1"/>
      <w:lvlJc w:val="left"/>
      <w:pPr>
        <w:ind w:left="982" w:hanging="437"/>
      </w:pPr>
      <w:rPr>
        <w:rFonts w:ascii="Courier New" w:eastAsia="Courier New" w:hAnsi="Courier New" w:cs="Courier New" w:hint="default"/>
        <w:b/>
        <w:bCs/>
        <w:w w:val="99"/>
        <w:sz w:val="18"/>
        <w:szCs w:val="18"/>
      </w:rPr>
    </w:lvl>
    <w:lvl w:ilvl="1" w:tplc="E47649DA">
      <w:start w:val="1"/>
      <w:numFmt w:val="bullet"/>
      <w:lvlText w:val="•"/>
      <w:lvlJc w:val="left"/>
      <w:pPr>
        <w:ind w:left="1896" w:hanging="437"/>
      </w:pPr>
      <w:rPr>
        <w:rFonts w:hint="default"/>
      </w:rPr>
    </w:lvl>
    <w:lvl w:ilvl="2" w:tplc="A7944D1E">
      <w:start w:val="1"/>
      <w:numFmt w:val="bullet"/>
      <w:lvlText w:val="•"/>
      <w:lvlJc w:val="left"/>
      <w:pPr>
        <w:ind w:left="2812" w:hanging="437"/>
      </w:pPr>
      <w:rPr>
        <w:rFonts w:hint="default"/>
      </w:rPr>
    </w:lvl>
    <w:lvl w:ilvl="3" w:tplc="D7DA613A">
      <w:start w:val="1"/>
      <w:numFmt w:val="bullet"/>
      <w:lvlText w:val="•"/>
      <w:lvlJc w:val="left"/>
      <w:pPr>
        <w:ind w:left="3728" w:hanging="437"/>
      </w:pPr>
      <w:rPr>
        <w:rFonts w:hint="default"/>
      </w:rPr>
    </w:lvl>
    <w:lvl w:ilvl="4" w:tplc="58C260F2">
      <w:start w:val="1"/>
      <w:numFmt w:val="bullet"/>
      <w:lvlText w:val="•"/>
      <w:lvlJc w:val="left"/>
      <w:pPr>
        <w:ind w:left="4644" w:hanging="437"/>
      </w:pPr>
      <w:rPr>
        <w:rFonts w:hint="default"/>
      </w:rPr>
    </w:lvl>
    <w:lvl w:ilvl="5" w:tplc="B6DA66EC">
      <w:start w:val="1"/>
      <w:numFmt w:val="bullet"/>
      <w:lvlText w:val="•"/>
      <w:lvlJc w:val="left"/>
      <w:pPr>
        <w:ind w:left="5560" w:hanging="437"/>
      </w:pPr>
      <w:rPr>
        <w:rFonts w:hint="default"/>
      </w:rPr>
    </w:lvl>
    <w:lvl w:ilvl="6" w:tplc="F0CC73B2">
      <w:start w:val="1"/>
      <w:numFmt w:val="bullet"/>
      <w:lvlText w:val="•"/>
      <w:lvlJc w:val="left"/>
      <w:pPr>
        <w:ind w:left="6476" w:hanging="437"/>
      </w:pPr>
      <w:rPr>
        <w:rFonts w:hint="default"/>
      </w:rPr>
    </w:lvl>
    <w:lvl w:ilvl="7" w:tplc="DF7C3D3A">
      <w:start w:val="1"/>
      <w:numFmt w:val="bullet"/>
      <w:lvlText w:val="•"/>
      <w:lvlJc w:val="left"/>
      <w:pPr>
        <w:ind w:left="7392" w:hanging="437"/>
      </w:pPr>
      <w:rPr>
        <w:rFonts w:hint="default"/>
      </w:rPr>
    </w:lvl>
    <w:lvl w:ilvl="8" w:tplc="69F2ED12">
      <w:start w:val="1"/>
      <w:numFmt w:val="bullet"/>
      <w:lvlText w:val="•"/>
      <w:lvlJc w:val="left"/>
      <w:pPr>
        <w:ind w:left="8308" w:hanging="437"/>
      </w:pPr>
      <w:rPr>
        <w:rFonts w:hint="default"/>
      </w:rPr>
    </w:lvl>
  </w:abstractNum>
  <w:abstractNum w:abstractNumId="73" w15:restartNumberingAfterBreak="0">
    <w:nsid w:val="64B11BC3"/>
    <w:multiLevelType w:val="hybridMultilevel"/>
    <w:tmpl w:val="9C2230CC"/>
    <w:lvl w:ilvl="0" w:tplc="523AD7D8">
      <w:start w:val="1"/>
      <w:numFmt w:val="decimal"/>
      <w:lvlText w:val="%1"/>
      <w:lvlJc w:val="left"/>
      <w:pPr>
        <w:ind w:left="961" w:hanging="502"/>
      </w:pPr>
      <w:rPr>
        <w:rFonts w:ascii="Times New Roman" w:eastAsia="Times New Roman" w:hAnsi="Times New Roman" w:cs="Times New Roman" w:hint="default"/>
        <w:w w:val="99"/>
        <w:sz w:val="22"/>
        <w:szCs w:val="22"/>
      </w:rPr>
    </w:lvl>
    <w:lvl w:ilvl="1" w:tplc="1390F942">
      <w:start w:val="1"/>
      <w:numFmt w:val="bullet"/>
      <w:lvlText w:val="•"/>
      <w:lvlJc w:val="left"/>
      <w:pPr>
        <w:ind w:left="1824" w:hanging="502"/>
      </w:pPr>
      <w:rPr>
        <w:rFonts w:hint="default"/>
      </w:rPr>
    </w:lvl>
    <w:lvl w:ilvl="2" w:tplc="1D96456A">
      <w:start w:val="1"/>
      <w:numFmt w:val="bullet"/>
      <w:lvlText w:val="•"/>
      <w:lvlJc w:val="left"/>
      <w:pPr>
        <w:ind w:left="2688" w:hanging="502"/>
      </w:pPr>
      <w:rPr>
        <w:rFonts w:hint="default"/>
      </w:rPr>
    </w:lvl>
    <w:lvl w:ilvl="3" w:tplc="7D603F28">
      <w:start w:val="1"/>
      <w:numFmt w:val="bullet"/>
      <w:lvlText w:val="•"/>
      <w:lvlJc w:val="left"/>
      <w:pPr>
        <w:ind w:left="3552" w:hanging="502"/>
      </w:pPr>
      <w:rPr>
        <w:rFonts w:hint="default"/>
      </w:rPr>
    </w:lvl>
    <w:lvl w:ilvl="4" w:tplc="76BCAFF2">
      <w:start w:val="1"/>
      <w:numFmt w:val="bullet"/>
      <w:lvlText w:val="•"/>
      <w:lvlJc w:val="left"/>
      <w:pPr>
        <w:ind w:left="4416" w:hanging="502"/>
      </w:pPr>
      <w:rPr>
        <w:rFonts w:hint="default"/>
      </w:rPr>
    </w:lvl>
    <w:lvl w:ilvl="5" w:tplc="7B4A652A">
      <w:start w:val="1"/>
      <w:numFmt w:val="bullet"/>
      <w:lvlText w:val="•"/>
      <w:lvlJc w:val="left"/>
      <w:pPr>
        <w:ind w:left="5280" w:hanging="502"/>
      </w:pPr>
      <w:rPr>
        <w:rFonts w:hint="default"/>
      </w:rPr>
    </w:lvl>
    <w:lvl w:ilvl="6" w:tplc="54B87472">
      <w:start w:val="1"/>
      <w:numFmt w:val="bullet"/>
      <w:lvlText w:val="•"/>
      <w:lvlJc w:val="left"/>
      <w:pPr>
        <w:ind w:left="6144" w:hanging="502"/>
      </w:pPr>
      <w:rPr>
        <w:rFonts w:hint="default"/>
      </w:rPr>
    </w:lvl>
    <w:lvl w:ilvl="7" w:tplc="C96840C2">
      <w:start w:val="1"/>
      <w:numFmt w:val="bullet"/>
      <w:lvlText w:val="•"/>
      <w:lvlJc w:val="left"/>
      <w:pPr>
        <w:ind w:left="7008" w:hanging="502"/>
      </w:pPr>
      <w:rPr>
        <w:rFonts w:hint="default"/>
      </w:rPr>
    </w:lvl>
    <w:lvl w:ilvl="8" w:tplc="CF14B6EA">
      <w:start w:val="1"/>
      <w:numFmt w:val="bullet"/>
      <w:lvlText w:val="•"/>
      <w:lvlJc w:val="left"/>
      <w:pPr>
        <w:ind w:left="7872" w:hanging="502"/>
      </w:pPr>
      <w:rPr>
        <w:rFonts w:hint="default"/>
      </w:rPr>
    </w:lvl>
  </w:abstractNum>
  <w:abstractNum w:abstractNumId="74" w15:restartNumberingAfterBreak="0">
    <w:nsid w:val="64D34583"/>
    <w:multiLevelType w:val="hybridMultilevel"/>
    <w:tmpl w:val="070478CC"/>
    <w:lvl w:ilvl="0" w:tplc="8CDC7F70">
      <w:start w:val="370"/>
      <w:numFmt w:val="decimal"/>
      <w:lvlText w:val="%1"/>
      <w:lvlJc w:val="left"/>
      <w:pPr>
        <w:ind w:left="1628" w:hanging="1513"/>
      </w:pPr>
      <w:rPr>
        <w:rFonts w:ascii="Courier New" w:eastAsia="Courier New" w:hAnsi="Courier New" w:cs="Courier New" w:hint="default"/>
        <w:b/>
        <w:bCs/>
        <w:w w:val="99"/>
        <w:sz w:val="18"/>
        <w:szCs w:val="18"/>
      </w:rPr>
    </w:lvl>
    <w:lvl w:ilvl="1" w:tplc="5DE0F27A">
      <w:start w:val="1"/>
      <w:numFmt w:val="bullet"/>
      <w:lvlText w:val="•"/>
      <w:lvlJc w:val="left"/>
      <w:pPr>
        <w:ind w:left="2472" w:hanging="1513"/>
      </w:pPr>
      <w:rPr>
        <w:rFonts w:hint="default"/>
      </w:rPr>
    </w:lvl>
    <w:lvl w:ilvl="2" w:tplc="D4123DA6">
      <w:start w:val="1"/>
      <w:numFmt w:val="bullet"/>
      <w:lvlText w:val="•"/>
      <w:lvlJc w:val="left"/>
      <w:pPr>
        <w:ind w:left="3324" w:hanging="1513"/>
      </w:pPr>
      <w:rPr>
        <w:rFonts w:hint="default"/>
      </w:rPr>
    </w:lvl>
    <w:lvl w:ilvl="3" w:tplc="73448240">
      <w:start w:val="1"/>
      <w:numFmt w:val="bullet"/>
      <w:lvlText w:val="•"/>
      <w:lvlJc w:val="left"/>
      <w:pPr>
        <w:ind w:left="4176" w:hanging="1513"/>
      </w:pPr>
      <w:rPr>
        <w:rFonts w:hint="default"/>
      </w:rPr>
    </w:lvl>
    <w:lvl w:ilvl="4" w:tplc="3B9E7178">
      <w:start w:val="1"/>
      <w:numFmt w:val="bullet"/>
      <w:lvlText w:val="•"/>
      <w:lvlJc w:val="left"/>
      <w:pPr>
        <w:ind w:left="5028" w:hanging="1513"/>
      </w:pPr>
      <w:rPr>
        <w:rFonts w:hint="default"/>
      </w:rPr>
    </w:lvl>
    <w:lvl w:ilvl="5" w:tplc="8264CBE6">
      <w:start w:val="1"/>
      <w:numFmt w:val="bullet"/>
      <w:lvlText w:val="•"/>
      <w:lvlJc w:val="left"/>
      <w:pPr>
        <w:ind w:left="5880" w:hanging="1513"/>
      </w:pPr>
      <w:rPr>
        <w:rFonts w:hint="default"/>
      </w:rPr>
    </w:lvl>
    <w:lvl w:ilvl="6" w:tplc="D382C2AE">
      <w:start w:val="1"/>
      <w:numFmt w:val="bullet"/>
      <w:lvlText w:val="•"/>
      <w:lvlJc w:val="left"/>
      <w:pPr>
        <w:ind w:left="6732" w:hanging="1513"/>
      </w:pPr>
      <w:rPr>
        <w:rFonts w:hint="default"/>
      </w:rPr>
    </w:lvl>
    <w:lvl w:ilvl="7" w:tplc="05D4FD62">
      <w:start w:val="1"/>
      <w:numFmt w:val="bullet"/>
      <w:lvlText w:val="•"/>
      <w:lvlJc w:val="left"/>
      <w:pPr>
        <w:ind w:left="7584" w:hanging="1513"/>
      </w:pPr>
      <w:rPr>
        <w:rFonts w:hint="default"/>
      </w:rPr>
    </w:lvl>
    <w:lvl w:ilvl="8" w:tplc="4230B8E0">
      <w:start w:val="1"/>
      <w:numFmt w:val="bullet"/>
      <w:lvlText w:val="•"/>
      <w:lvlJc w:val="left"/>
      <w:pPr>
        <w:ind w:left="8436" w:hanging="1513"/>
      </w:pPr>
      <w:rPr>
        <w:rFonts w:hint="default"/>
      </w:rPr>
    </w:lvl>
  </w:abstractNum>
  <w:abstractNum w:abstractNumId="75" w15:restartNumberingAfterBreak="0">
    <w:nsid w:val="65EB2F57"/>
    <w:multiLevelType w:val="hybridMultilevel"/>
    <w:tmpl w:val="C77EB0A6"/>
    <w:lvl w:ilvl="0" w:tplc="4DAEA05E">
      <w:start w:val="1"/>
      <w:numFmt w:val="decimal"/>
      <w:lvlText w:val="%1"/>
      <w:lvlJc w:val="left"/>
      <w:pPr>
        <w:ind w:left="949" w:hanging="502"/>
      </w:pPr>
      <w:rPr>
        <w:rFonts w:ascii="Times New Roman" w:eastAsia="Times New Roman" w:hAnsi="Times New Roman" w:cs="Times New Roman" w:hint="default"/>
        <w:w w:val="99"/>
        <w:sz w:val="22"/>
        <w:szCs w:val="22"/>
      </w:rPr>
    </w:lvl>
    <w:lvl w:ilvl="1" w:tplc="D5188F74">
      <w:start w:val="1"/>
      <w:numFmt w:val="bullet"/>
      <w:lvlText w:val="•"/>
      <w:lvlJc w:val="left"/>
      <w:pPr>
        <w:ind w:left="1806" w:hanging="502"/>
      </w:pPr>
      <w:rPr>
        <w:rFonts w:hint="default"/>
      </w:rPr>
    </w:lvl>
    <w:lvl w:ilvl="2" w:tplc="FCBAF9FC">
      <w:start w:val="1"/>
      <w:numFmt w:val="bullet"/>
      <w:lvlText w:val="•"/>
      <w:lvlJc w:val="left"/>
      <w:pPr>
        <w:ind w:left="2672" w:hanging="502"/>
      </w:pPr>
      <w:rPr>
        <w:rFonts w:hint="default"/>
      </w:rPr>
    </w:lvl>
    <w:lvl w:ilvl="3" w:tplc="DD5CA63C">
      <w:start w:val="1"/>
      <w:numFmt w:val="bullet"/>
      <w:lvlText w:val="•"/>
      <w:lvlJc w:val="left"/>
      <w:pPr>
        <w:ind w:left="3538" w:hanging="502"/>
      </w:pPr>
      <w:rPr>
        <w:rFonts w:hint="default"/>
      </w:rPr>
    </w:lvl>
    <w:lvl w:ilvl="4" w:tplc="B5B68104">
      <w:start w:val="1"/>
      <w:numFmt w:val="bullet"/>
      <w:lvlText w:val="•"/>
      <w:lvlJc w:val="left"/>
      <w:pPr>
        <w:ind w:left="4404" w:hanging="502"/>
      </w:pPr>
      <w:rPr>
        <w:rFonts w:hint="default"/>
      </w:rPr>
    </w:lvl>
    <w:lvl w:ilvl="5" w:tplc="D5BAE018">
      <w:start w:val="1"/>
      <w:numFmt w:val="bullet"/>
      <w:lvlText w:val="•"/>
      <w:lvlJc w:val="left"/>
      <w:pPr>
        <w:ind w:left="5270" w:hanging="502"/>
      </w:pPr>
      <w:rPr>
        <w:rFonts w:hint="default"/>
      </w:rPr>
    </w:lvl>
    <w:lvl w:ilvl="6" w:tplc="8E6688CE">
      <w:start w:val="1"/>
      <w:numFmt w:val="bullet"/>
      <w:lvlText w:val="•"/>
      <w:lvlJc w:val="left"/>
      <w:pPr>
        <w:ind w:left="6136" w:hanging="502"/>
      </w:pPr>
      <w:rPr>
        <w:rFonts w:hint="default"/>
      </w:rPr>
    </w:lvl>
    <w:lvl w:ilvl="7" w:tplc="B178F37C">
      <w:start w:val="1"/>
      <w:numFmt w:val="bullet"/>
      <w:lvlText w:val="•"/>
      <w:lvlJc w:val="left"/>
      <w:pPr>
        <w:ind w:left="7002" w:hanging="502"/>
      </w:pPr>
      <w:rPr>
        <w:rFonts w:hint="default"/>
      </w:rPr>
    </w:lvl>
    <w:lvl w:ilvl="8" w:tplc="6040E332">
      <w:start w:val="1"/>
      <w:numFmt w:val="bullet"/>
      <w:lvlText w:val="•"/>
      <w:lvlJc w:val="left"/>
      <w:pPr>
        <w:ind w:left="7868" w:hanging="502"/>
      </w:pPr>
      <w:rPr>
        <w:rFonts w:hint="default"/>
      </w:rPr>
    </w:lvl>
  </w:abstractNum>
  <w:abstractNum w:abstractNumId="76" w15:restartNumberingAfterBreak="0">
    <w:nsid w:val="67E92A59"/>
    <w:multiLevelType w:val="hybridMultilevel"/>
    <w:tmpl w:val="CC8E0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AEA5C13"/>
    <w:multiLevelType w:val="hybridMultilevel"/>
    <w:tmpl w:val="2C228A00"/>
    <w:lvl w:ilvl="0" w:tplc="A28689DE">
      <w:start w:val="358"/>
      <w:numFmt w:val="decimal"/>
      <w:lvlText w:val="%1"/>
      <w:lvlJc w:val="left"/>
      <w:pPr>
        <w:ind w:left="1628" w:hanging="1513"/>
      </w:pPr>
      <w:rPr>
        <w:rFonts w:ascii="Courier New" w:eastAsia="Courier New" w:hAnsi="Courier New" w:cs="Courier New" w:hint="default"/>
        <w:b/>
        <w:bCs/>
        <w:w w:val="99"/>
        <w:sz w:val="18"/>
        <w:szCs w:val="18"/>
      </w:rPr>
    </w:lvl>
    <w:lvl w:ilvl="1" w:tplc="A036C70C">
      <w:start w:val="1"/>
      <w:numFmt w:val="bullet"/>
      <w:lvlText w:val="∙"/>
      <w:lvlJc w:val="left"/>
      <w:pPr>
        <w:ind w:left="1205" w:hanging="219"/>
      </w:pPr>
      <w:rPr>
        <w:rFonts w:ascii="Calibri" w:eastAsia="Calibri" w:hAnsi="Calibri" w:cs="Calibri" w:hint="default"/>
        <w:i/>
        <w:w w:val="196"/>
        <w:sz w:val="22"/>
        <w:szCs w:val="22"/>
      </w:rPr>
    </w:lvl>
    <w:lvl w:ilvl="2" w:tplc="AC84F26C">
      <w:start w:val="1"/>
      <w:numFmt w:val="bullet"/>
      <w:lvlText w:val="•"/>
      <w:lvlJc w:val="left"/>
      <w:pPr>
        <w:ind w:left="2566" w:hanging="219"/>
      </w:pPr>
      <w:rPr>
        <w:rFonts w:hint="default"/>
      </w:rPr>
    </w:lvl>
    <w:lvl w:ilvl="3" w:tplc="99C0FC8E">
      <w:start w:val="1"/>
      <w:numFmt w:val="bullet"/>
      <w:lvlText w:val="•"/>
      <w:lvlJc w:val="left"/>
      <w:pPr>
        <w:ind w:left="3513" w:hanging="219"/>
      </w:pPr>
      <w:rPr>
        <w:rFonts w:hint="default"/>
      </w:rPr>
    </w:lvl>
    <w:lvl w:ilvl="4" w:tplc="5CEAE670">
      <w:start w:val="1"/>
      <w:numFmt w:val="bullet"/>
      <w:lvlText w:val="•"/>
      <w:lvlJc w:val="left"/>
      <w:pPr>
        <w:ind w:left="4460" w:hanging="219"/>
      </w:pPr>
      <w:rPr>
        <w:rFonts w:hint="default"/>
      </w:rPr>
    </w:lvl>
    <w:lvl w:ilvl="5" w:tplc="0422CD1A">
      <w:start w:val="1"/>
      <w:numFmt w:val="bullet"/>
      <w:lvlText w:val="•"/>
      <w:lvlJc w:val="left"/>
      <w:pPr>
        <w:ind w:left="5406" w:hanging="219"/>
      </w:pPr>
      <w:rPr>
        <w:rFonts w:hint="default"/>
      </w:rPr>
    </w:lvl>
    <w:lvl w:ilvl="6" w:tplc="1688C7EA">
      <w:start w:val="1"/>
      <w:numFmt w:val="bullet"/>
      <w:lvlText w:val="•"/>
      <w:lvlJc w:val="left"/>
      <w:pPr>
        <w:ind w:left="6353" w:hanging="219"/>
      </w:pPr>
      <w:rPr>
        <w:rFonts w:hint="default"/>
      </w:rPr>
    </w:lvl>
    <w:lvl w:ilvl="7" w:tplc="0B9A799C">
      <w:start w:val="1"/>
      <w:numFmt w:val="bullet"/>
      <w:lvlText w:val="•"/>
      <w:lvlJc w:val="left"/>
      <w:pPr>
        <w:ind w:left="7300" w:hanging="219"/>
      </w:pPr>
      <w:rPr>
        <w:rFonts w:hint="default"/>
      </w:rPr>
    </w:lvl>
    <w:lvl w:ilvl="8" w:tplc="B748EC30">
      <w:start w:val="1"/>
      <w:numFmt w:val="bullet"/>
      <w:lvlText w:val="•"/>
      <w:lvlJc w:val="left"/>
      <w:pPr>
        <w:ind w:left="8246" w:hanging="219"/>
      </w:pPr>
      <w:rPr>
        <w:rFonts w:hint="default"/>
      </w:rPr>
    </w:lvl>
  </w:abstractNum>
  <w:abstractNum w:abstractNumId="78" w15:restartNumberingAfterBreak="0">
    <w:nsid w:val="6B7240CD"/>
    <w:multiLevelType w:val="hybridMultilevel"/>
    <w:tmpl w:val="7A4C1582"/>
    <w:lvl w:ilvl="0" w:tplc="761CAE72">
      <w:start w:val="104"/>
      <w:numFmt w:val="decimal"/>
      <w:lvlText w:val="%1"/>
      <w:lvlJc w:val="left"/>
      <w:pPr>
        <w:ind w:left="1628" w:hanging="1513"/>
      </w:pPr>
      <w:rPr>
        <w:rFonts w:ascii="Courier New" w:eastAsia="Courier New" w:hAnsi="Courier New" w:cs="Courier New" w:hint="default"/>
        <w:b/>
        <w:bCs/>
        <w:w w:val="99"/>
        <w:sz w:val="18"/>
        <w:szCs w:val="18"/>
      </w:rPr>
    </w:lvl>
    <w:lvl w:ilvl="1" w:tplc="CB3AEBD4">
      <w:start w:val="1"/>
      <w:numFmt w:val="bullet"/>
      <w:lvlText w:val="•"/>
      <w:lvlJc w:val="left"/>
      <w:pPr>
        <w:ind w:left="2552" w:hanging="1513"/>
      </w:pPr>
      <w:rPr>
        <w:rFonts w:hint="default"/>
      </w:rPr>
    </w:lvl>
    <w:lvl w:ilvl="2" w:tplc="E2AA4BA6">
      <w:start w:val="1"/>
      <w:numFmt w:val="bullet"/>
      <w:lvlText w:val="•"/>
      <w:lvlJc w:val="left"/>
      <w:pPr>
        <w:ind w:left="3484" w:hanging="1513"/>
      </w:pPr>
      <w:rPr>
        <w:rFonts w:hint="default"/>
      </w:rPr>
    </w:lvl>
    <w:lvl w:ilvl="3" w:tplc="A1EAF86A">
      <w:start w:val="1"/>
      <w:numFmt w:val="bullet"/>
      <w:lvlText w:val="•"/>
      <w:lvlJc w:val="left"/>
      <w:pPr>
        <w:ind w:left="4416" w:hanging="1513"/>
      </w:pPr>
      <w:rPr>
        <w:rFonts w:hint="default"/>
      </w:rPr>
    </w:lvl>
    <w:lvl w:ilvl="4" w:tplc="7E66A128">
      <w:start w:val="1"/>
      <w:numFmt w:val="bullet"/>
      <w:lvlText w:val="•"/>
      <w:lvlJc w:val="left"/>
      <w:pPr>
        <w:ind w:left="5348" w:hanging="1513"/>
      </w:pPr>
      <w:rPr>
        <w:rFonts w:hint="default"/>
      </w:rPr>
    </w:lvl>
    <w:lvl w:ilvl="5" w:tplc="EFA06E6E">
      <w:start w:val="1"/>
      <w:numFmt w:val="bullet"/>
      <w:lvlText w:val="•"/>
      <w:lvlJc w:val="left"/>
      <w:pPr>
        <w:ind w:left="6280" w:hanging="1513"/>
      </w:pPr>
      <w:rPr>
        <w:rFonts w:hint="default"/>
      </w:rPr>
    </w:lvl>
    <w:lvl w:ilvl="6" w:tplc="D2828574">
      <w:start w:val="1"/>
      <w:numFmt w:val="bullet"/>
      <w:lvlText w:val="•"/>
      <w:lvlJc w:val="left"/>
      <w:pPr>
        <w:ind w:left="7212" w:hanging="1513"/>
      </w:pPr>
      <w:rPr>
        <w:rFonts w:hint="default"/>
      </w:rPr>
    </w:lvl>
    <w:lvl w:ilvl="7" w:tplc="300EFC60">
      <w:start w:val="1"/>
      <w:numFmt w:val="bullet"/>
      <w:lvlText w:val="•"/>
      <w:lvlJc w:val="left"/>
      <w:pPr>
        <w:ind w:left="8144" w:hanging="1513"/>
      </w:pPr>
      <w:rPr>
        <w:rFonts w:hint="default"/>
      </w:rPr>
    </w:lvl>
    <w:lvl w:ilvl="8" w:tplc="89D67DE4">
      <w:start w:val="1"/>
      <w:numFmt w:val="bullet"/>
      <w:lvlText w:val="•"/>
      <w:lvlJc w:val="left"/>
      <w:pPr>
        <w:ind w:left="9076" w:hanging="1513"/>
      </w:pPr>
      <w:rPr>
        <w:rFonts w:hint="default"/>
      </w:rPr>
    </w:lvl>
  </w:abstractNum>
  <w:abstractNum w:abstractNumId="79" w15:restartNumberingAfterBreak="0">
    <w:nsid w:val="6D78632C"/>
    <w:multiLevelType w:val="hybridMultilevel"/>
    <w:tmpl w:val="8794A9B6"/>
    <w:lvl w:ilvl="0" w:tplc="64F81A6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0" w15:restartNumberingAfterBreak="0">
    <w:nsid w:val="72421D8D"/>
    <w:multiLevelType w:val="hybridMultilevel"/>
    <w:tmpl w:val="B97C3F60"/>
    <w:lvl w:ilvl="0" w:tplc="C1D4997C">
      <w:start w:val="108"/>
      <w:numFmt w:val="decimal"/>
      <w:lvlText w:val="%1"/>
      <w:lvlJc w:val="left"/>
      <w:pPr>
        <w:ind w:left="1628" w:hanging="1513"/>
      </w:pPr>
      <w:rPr>
        <w:rFonts w:ascii="Courier New" w:eastAsia="Courier New" w:hAnsi="Courier New" w:cs="Courier New" w:hint="default"/>
        <w:b/>
        <w:bCs/>
        <w:w w:val="99"/>
        <w:sz w:val="18"/>
        <w:szCs w:val="18"/>
      </w:rPr>
    </w:lvl>
    <w:lvl w:ilvl="1" w:tplc="9FB4565A">
      <w:start w:val="1"/>
      <w:numFmt w:val="decimal"/>
      <w:lvlText w:val="%2"/>
      <w:lvlJc w:val="left"/>
      <w:pPr>
        <w:ind w:left="539" w:hanging="329"/>
      </w:pPr>
      <w:rPr>
        <w:rFonts w:ascii="Courier New" w:eastAsia="Courier New" w:hAnsi="Courier New" w:cs="Courier New" w:hint="default"/>
        <w:b/>
        <w:bCs/>
        <w:w w:val="99"/>
        <w:sz w:val="18"/>
        <w:szCs w:val="18"/>
      </w:rPr>
    </w:lvl>
    <w:lvl w:ilvl="2" w:tplc="0F1052CC">
      <w:start w:val="1"/>
      <w:numFmt w:val="bullet"/>
      <w:lvlText w:val="•"/>
      <w:lvlJc w:val="left"/>
      <w:pPr>
        <w:ind w:left="2553" w:hanging="329"/>
      </w:pPr>
      <w:rPr>
        <w:rFonts w:hint="default"/>
      </w:rPr>
    </w:lvl>
    <w:lvl w:ilvl="3" w:tplc="AB847C94">
      <w:start w:val="1"/>
      <w:numFmt w:val="bullet"/>
      <w:lvlText w:val="•"/>
      <w:lvlJc w:val="left"/>
      <w:pPr>
        <w:ind w:left="3486" w:hanging="329"/>
      </w:pPr>
      <w:rPr>
        <w:rFonts w:hint="default"/>
      </w:rPr>
    </w:lvl>
    <w:lvl w:ilvl="4" w:tplc="E042EA72">
      <w:start w:val="1"/>
      <w:numFmt w:val="bullet"/>
      <w:lvlText w:val="•"/>
      <w:lvlJc w:val="left"/>
      <w:pPr>
        <w:ind w:left="4420" w:hanging="329"/>
      </w:pPr>
      <w:rPr>
        <w:rFonts w:hint="default"/>
      </w:rPr>
    </w:lvl>
    <w:lvl w:ilvl="5" w:tplc="A6FE0640">
      <w:start w:val="1"/>
      <w:numFmt w:val="bullet"/>
      <w:lvlText w:val="•"/>
      <w:lvlJc w:val="left"/>
      <w:pPr>
        <w:ind w:left="5353" w:hanging="329"/>
      </w:pPr>
      <w:rPr>
        <w:rFonts w:hint="default"/>
      </w:rPr>
    </w:lvl>
    <w:lvl w:ilvl="6" w:tplc="0CC66D12">
      <w:start w:val="1"/>
      <w:numFmt w:val="bullet"/>
      <w:lvlText w:val="•"/>
      <w:lvlJc w:val="left"/>
      <w:pPr>
        <w:ind w:left="6286" w:hanging="329"/>
      </w:pPr>
      <w:rPr>
        <w:rFonts w:hint="default"/>
      </w:rPr>
    </w:lvl>
    <w:lvl w:ilvl="7" w:tplc="B81CB412">
      <w:start w:val="1"/>
      <w:numFmt w:val="bullet"/>
      <w:lvlText w:val="•"/>
      <w:lvlJc w:val="left"/>
      <w:pPr>
        <w:ind w:left="7220" w:hanging="329"/>
      </w:pPr>
      <w:rPr>
        <w:rFonts w:hint="default"/>
      </w:rPr>
    </w:lvl>
    <w:lvl w:ilvl="8" w:tplc="C068D34E">
      <w:start w:val="1"/>
      <w:numFmt w:val="bullet"/>
      <w:lvlText w:val="•"/>
      <w:lvlJc w:val="left"/>
      <w:pPr>
        <w:ind w:left="8153" w:hanging="329"/>
      </w:pPr>
      <w:rPr>
        <w:rFonts w:hint="default"/>
      </w:rPr>
    </w:lvl>
  </w:abstractNum>
  <w:abstractNum w:abstractNumId="81" w15:restartNumberingAfterBreak="0">
    <w:nsid w:val="725154C1"/>
    <w:multiLevelType w:val="hybridMultilevel"/>
    <w:tmpl w:val="6ECCF522"/>
    <w:lvl w:ilvl="0" w:tplc="E5860AD8">
      <w:start w:val="48"/>
      <w:numFmt w:val="decimal"/>
      <w:lvlText w:val="%1"/>
      <w:lvlJc w:val="left"/>
      <w:pPr>
        <w:ind w:left="659" w:hanging="437"/>
      </w:pPr>
      <w:rPr>
        <w:rFonts w:ascii="Courier New" w:eastAsia="Courier New" w:hAnsi="Courier New" w:cs="Courier New" w:hint="default"/>
        <w:b/>
        <w:bCs/>
        <w:w w:val="99"/>
        <w:sz w:val="18"/>
        <w:szCs w:val="18"/>
      </w:rPr>
    </w:lvl>
    <w:lvl w:ilvl="1" w:tplc="49D02082">
      <w:start w:val="1"/>
      <w:numFmt w:val="bullet"/>
      <w:lvlText w:val="•"/>
      <w:lvlJc w:val="left"/>
      <w:pPr>
        <w:ind w:left="1610" w:hanging="437"/>
      </w:pPr>
      <w:rPr>
        <w:rFonts w:hint="default"/>
      </w:rPr>
    </w:lvl>
    <w:lvl w:ilvl="2" w:tplc="85E2C7E0">
      <w:start w:val="1"/>
      <w:numFmt w:val="bullet"/>
      <w:lvlText w:val="•"/>
      <w:lvlJc w:val="left"/>
      <w:pPr>
        <w:ind w:left="2560" w:hanging="437"/>
      </w:pPr>
      <w:rPr>
        <w:rFonts w:hint="default"/>
      </w:rPr>
    </w:lvl>
    <w:lvl w:ilvl="3" w:tplc="556C790A">
      <w:start w:val="1"/>
      <w:numFmt w:val="bullet"/>
      <w:lvlText w:val="•"/>
      <w:lvlJc w:val="left"/>
      <w:pPr>
        <w:ind w:left="3510" w:hanging="437"/>
      </w:pPr>
      <w:rPr>
        <w:rFonts w:hint="default"/>
      </w:rPr>
    </w:lvl>
    <w:lvl w:ilvl="4" w:tplc="178A9220">
      <w:start w:val="1"/>
      <w:numFmt w:val="bullet"/>
      <w:lvlText w:val="•"/>
      <w:lvlJc w:val="left"/>
      <w:pPr>
        <w:ind w:left="4460" w:hanging="437"/>
      </w:pPr>
      <w:rPr>
        <w:rFonts w:hint="default"/>
      </w:rPr>
    </w:lvl>
    <w:lvl w:ilvl="5" w:tplc="83806D60">
      <w:start w:val="1"/>
      <w:numFmt w:val="bullet"/>
      <w:lvlText w:val="•"/>
      <w:lvlJc w:val="left"/>
      <w:pPr>
        <w:ind w:left="5410" w:hanging="437"/>
      </w:pPr>
      <w:rPr>
        <w:rFonts w:hint="default"/>
      </w:rPr>
    </w:lvl>
    <w:lvl w:ilvl="6" w:tplc="972E3286">
      <w:start w:val="1"/>
      <w:numFmt w:val="bullet"/>
      <w:lvlText w:val="•"/>
      <w:lvlJc w:val="left"/>
      <w:pPr>
        <w:ind w:left="6360" w:hanging="437"/>
      </w:pPr>
      <w:rPr>
        <w:rFonts w:hint="default"/>
      </w:rPr>
    </w:lvl>
    <w:lvl w:ilvl="7" w:tplc="BDF279E2">
      <w:start w:val="1"/>
      <w:numFmt w:val="bullet"/>
      <w:lvlText w:val="•"/>
      <w:lvlJc w:val="left"/>
      <w:pPr>
        <w:ind w:left="7310" w:hanging="437"/>
      </w:pPr>
      <w:rPr>
        <w:rFonts w:hint="default"/>
      </w:rPr>
    </w:lvl>
    <w:lvl w:ilvl="8" w:tplc="3FDE90DA">
      <w:start w:val="1"/>
      <w:numFmt w:val="bullet"/>
      <w:lvlText w:val="•"/>
      <w:lvlJc w:val="left"/>
      <w:pPr>
        <w:ind w:left="8260" w:hanging="437"/>
      </w:pPr>
      <w:rPr>
        <w:rFonts w:hint="default"/>
      </w:rPr>
    </w:lvl>
  </w:abstractNum>
  <w:abstractNum w:abstractNumId="82" w15:restartNumberingAfterBreak="0">
    <w:nsid w:val="72E5115F"/>
    <w:multiLevelType w:val="multilevel"/>
    <w:tmpl w:val="9C96A782"/>
    <w:lvl w:ilvl="0">
      <w:start w:val="1"/>
      <w:numFmt w:val="decimal"/>
      <w:lvlText w:val="%1"/>
      <w:lvlJc w:val="left"/>
      <w:pPr>
        <w:ind w:left="658" w:hanging="538"/>
        <w:jc w:val="right"/>
      </w:pPr>
      <w:rPr>
        <w:rFonts w:hint="default"/>
      </w:rPr>
    </w:lvl>
    <w:lvl w:ilvl="1">
      <w:start w:val="9"/>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decimal"/>
      <w:lvlText w:val="%4"/>
      <w:lvlJc w:val="left"/>
      <w:pPr>
        <w:ind w:left="539" w:hanging="329"/>
        <w:jc w:val="right"/>
      </w:pPr>
      <w:rPr>
        <w:rFonts w:ascii="Courier New" w:eastAsia="Courier New" w:hAnsi="Courier New" w:cs="Courier New" w:hint="default"/>
        <w:b/>
        <w:bCs/>
        <w:w w:val="99"/>
        <w:sz w:val="18"/>
        <w:szCs w:val="18"/>
      </w:rPr>
    </w:lvl>
    <w:lvl w:ilvl="4">
      <w:start w:val="1"/>
      <w:numFmt w:val="decimal"/>
      <w:lvlText w:val="%4.%5"/>
      <w:lvlJc w:val="left"/>
      <w:pPr>
        <w:ind w:left="978" w:hanging="538"/>
      </w:pPr>
      <w:rPr>
        <w:rFonts w:ascii="Times New Roman" w:eastAsia="Times New Roman" w:hAnsi="Times New Roman" w:cs="Times New Roman" w:hint="default"/>
        <w:b/>
        <w:bCs/>
        <w:w w:val="99"/>
        <w:sz w:val="24"/>
        <w:szCs w:val="24"/>
      </w:rPr>
    </w:lvl>
    <w:lvl w:ilvl="5">
      <w:start w:val="1"/>
      <w:numFmt w:val="bullet"/>
      <w:lvlText w:val="•"/>
      <w:lvlJc w:val="left"/>
      <w:pPr>
        <w:ind w:left="3442" w:hanging="538"/>
      </w:pPr>
      <w:rPr>
        <w:rFonts w:hint="default"/>
      </w:rPr>
    </w:lvl>
    <w:lvl w:ilvl="6">
      <w:start w:val="1"/>
      <w:numFmt w:val="bullet"/>
      <w:lvlText w:val="•"/>
      <w:lvlJc w:val="left"/>
      <w:pPr>
        <w:ind w:left="4674" w:hanging="538"/>
      </w:pPr>
      <w:rPr>
        <w:rFonts w:hint="default"/>
      </w:rPr>
    </w:lvl>
    <w:lvl w:ilvl="7">
      <w:start w:val="1"/>
      <w:numFmt w:val="bullet"/>
      <w:lvlText w:val="•"/>
      <w:lvlJc w:val="left"/>
      <w:pPr>
        <w:ind w:left="5905" w:hanging="538"/>
      </w:pPr>
      <w:rPr>
        <w:rFonts w:hint="default"/>
      </w:rPr>
    </w:lvl>
    <w:lvl w:ilvl="8">
      <w:start w:val="1"/>
      <w:numFmt w:val="bullet"/>
      <w:lvlText w:val="•"/>
      <w:lvlJc w:val="left"/>
      <w:pPr>
        <w:ind w:left="7137" w:hanging="538"/>
      </w:pPr>
      <w:rPr>
        <w:rFonts w:hint="default"/>
      </w:rPr>
    </w:lvl>
  </w:abstractNum>
  <w:abstractNum w:abstractNumId="83" w15:restartNumberingAfterBreak="0">
    <w:nsid w:val="73194FEC"/>
    <w:multiLevelType w:val="hybridMultilevel"/>
    <w:tmpl w:val="BE00B5D8"/>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4" w15:restartNumberingAfterBreak="0">
    <w:nsid w:val="732F14B9"/>
    <w:multiLevelType w:val="hybridMultilevel"/>
    <w:tmpl w:val="7AA4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3CB1110"/>
    <w:multiLevelType w:val="hybridMultilevel"/>
    <w:tmpl w:val="6E96FBE8"/>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86" w15:restartNumberingAfterBreak="0">
    <w:nsid w:val="74327978"/>
    <w:multiLevelType w:val="hybridMultilevel"/>
    <w:tmpl w:val="7BFCFE94"/>
    <w:lvl w:ilvl="0" w:tplc="FC701390">
      <w:start w:val="363"/>
      <w:numFmt w:val="decimal"/>
      <w:lvlText w:val="%1"/>
      <w:lvlJc w:val="left"/>
      <w:pPr>
        <w:ind w:left="659" w:hanging="544"/>
      </w:pPr>
      <w:rPr>
        <w:rFonts w:ascii="Courier New" w:eastAsia="Courier New" w:hAnsi="Courier New" w:cs="Courier New" w:hint="default"/>
        <w:b/>
        <w:bCs/>
        <w:w w:val="99"/>
        <w:sz w:val="18"/>
        <w:szCs w:val="18"/>
      </w:rPr>
    </w:lvl>
    <w:lvl w:ilvl="1" w:tplc="CD885BBC">
      <w:start w:val="1"/>
      <w:numFmt w:val="bullet"/>
      <w:lvlText w:val="•"/>
      <w:lvlJc w:val="left"/>
      <w:pPr>
        <w:ind w:left="1608" w:hanging="544"/>
      </w:pPr>
      <w:rPr>
        <w:rFonts w:hint="default"/>
      </w:rPr>
    </w:lvl>
    <w:lvl w:ilvl="2" w:tplc="9C9EE83A">
      <w:start w:val="1"/>
      <w:numFmt w:val="bullet"/>
      <w:lvlText w:val="•"/>
      <w:lvlJc w:val="left"/>
      <w:pPr>
        <w:ind w:left="2556" w:hanging="544"/>
      </w:pPr>
      <w:rPr>
        <w:rFonts w:hint="default"/>
      </w:rPr>
    </w:lvl>
    <w:lvl w:ilvl="3" w:tplc="AE92BFAE">
      <w:start w:val="1"/>
      <w:numFmt w:val="bullet"/>
      <w:lvlText w:val="•"/>
      <w:lvlJc w:val="left"/>
      <w:pPr>
        <w:ind w:left="3504" w:hanging="544"/>
      </w:pPr>
      <w:rPr>
        <w:rFonts w:hint="default"/>
      </w:rPr>
    </w:lvl>
    <w:lvl w:ilvl="4" w:tplc="0ABE5E42">
      <w:start w:val="1"/>
      <w:numFmt w:val="bullet"/>
      <w:lvlText w:val="•"/>
      <w:lvlJc w:val="left"/>
      <w:pPr>
        <w:ind w:left="4452" w:hanging="544"/>
      </w:pPr>
      <w:rPr>
        <w:rFonts w:hint="default"/>
      </w:rPr>
    </w:lvl>
    <w:lvl w:ilvl="5" w:tplc="A6A4707A">
      <w:start w:val="1"/>
      <w:numFmt w:val="bullet"/>
      <w:lvlText w:val="•"/>
      <w:lvlJc w:val="left"/>
      <w:pPr>
        <w:ind w:left="5400" w:hanging="544"/>
      </w:pPr>
      <w:rPr>
        <w:rFonts w:hint="default"/>
      </w:rPr>
    </w:lvl>
    <w:lvl w:ilvl="6" w:tplc="5E461C8C">
      <w:start w:val="1"/>
      <w:numFmt w:val="bullet"/>
      <w:lvlText w:val="•"/>
      <w:lvlJc w:val="left"/>
      <w:pPr>
        <w:ind w:left="6348" w:hanging="544"/>
      </w:pPr>
      <w:rPr>
        <w:rFonts w:hint="default"/>
      </w:rPr>
    </w:lvl>
    <w:lvl w:ilvl="7" w:tplc="AA5C10D6">
      <w:start w:val="1"/>
      <w:numFmt w:val="bullet"/>
      <w:lvlText w:val="•"/>
      <w:lvlJc w:val="left"/>
      <w:pPr>
        <w:ind w:left="7296" w:hanging="544"/>
      </w:pPr>
      <w:rPr>
        <w:rFonts w:hint="default"/>
      </w:rPr>
    </w:lvl>
    <w:lvl w:ilvl="8" w:tplc="52C48458">
      <w:start w:val="1"/>
      <w:numFmt w:val="bullet"/>
      <w:lvlText w:val="•"/>
      <w:lvlJc w:val="left"/>
      <w:pPr>
        <w:ind w:left="8244" w:hanging="544"/>
      </w:pPr>
      <w:rPr>
        <w:rFonts w:hint="default"/>
      </w:rPr>
    </w:lvl>
  </w:abstractNum>
  <w:abstractNum w:abstractNumId="87" w15:restartNumberingAfterBreak="0">
    <w:nsid w:val="748C66D7"/>
    <w:multiLevelType w:val="hybridMultilevel"/>
    <w:tmpl w:val="172EC6CE"/>
    <w:lvl w:ilvl="0" w:tplc="04090001">
      <w:start w:val="1"/>
      <w:numFmt w:val="bullet"/>
      <w:lvlText w:val=""/>
      <w:lvlJc w:val="left"/>
      <w:pPr>
        <w:ind w:left="720" w:hanging="360"/>
      </w:pPr>
      <w:rPr>
        <w:rFonts w:ascii="Symbol" w:hAnsi="Symbol" w:hint="default"/>
      </w:rPr>
    </w:lvl>
    <w:lvl w:ilvl="1" w:tplc="4B903944">
      <w:start w:val="1"/>
      <w:numFmt w:val="bullet"/>
      <w:lvlText w:val="–"/>
      <w:lvlJc w:val="left"/>
      <w:pPr>
        <w:ind w:left="1440" w:hanging="360"/>
      </w:pPr>
      <w:rPr>
        <w:rFonts w:ascii="Times New Roman" w:eastAsia="Times New Roman" w:hAnsi="Times New Roman" w:cs="Times New Roman" w:hint="default"/>
        <w:b/>
        <w:bCs/>
        <w:w w:val="99"/>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8A17811"/>
    <w:multiLevelType w:val="hybridMultilevel"/>
    <w:tmpl w:val="0BBEE9C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9" w15:restartNumberingAfterBreak="0">
    <w:nsid w:val="7D7D71D1"/>
    <w:multiLevelType w:val="hybridMultilevel"/>
    <w:tmpl w:val="6AD29A86"/>
    <w:lvl w:ilvl="0" w:tplc="863040E4">
      <w:start w:val="418"/>
      <w:numFmt w:val="decimal"/>
      <w:lvlText w:val="%1"/>
      <w:lvlJc w:val="left"/>
      <w:pPr>
        <w:ind w:left="116" w:hanging="544"/>
      </w:pPr>
      <w:rPr>
        <w:rFonts w:ascii="Courier New" w:eastAsia="Courier New" w:hAnsi="Courier New" w:cs="Courier New" w:hint="default"/>
        <w:b/>
        <w:bCs/>
        <w:w w:val="99"/>
        <w:sz w:val="18"/>
        <w:szCs w:val="18"/>
      </w:rPr>
    </w:lvl>
    <w:lvl w:ilvl="1" w:tplc="F24A95B2">
      <w:start w:val="1"/>
      <w:numFmt w:val="bullet"/>
      <w:lvlText w:val="•"/>
      <w:lvlJc w:val="left"/>
      <w:pPr>
        <w:ind w:left="1124" w:hanging="544"/>
      </w:pPr>
      <w:rPr>
        <w:rFonts w:hint="default"/>
      </w:rPr>
    </w:lvl>
    <w:lvl w:ilvl="2" w:tplc="312E3C38">
      <w:start w:val="1"/>
      <w:numFmt w:val="bullet"/>
      <w:lvlText w:val="•"/>
      <w:lvlJc w:val="left"/>
      <w:pPr>
        <w:ind w:left="2128" w:hanging="544"/>
      </w:pPr>
      <w:rPr>
        <w:rFonts w:hint="default"/>
      </w:rPr>
    </w:lvl>
    <w:lvl w:ilvl="3" w:tplc="A03A7CE6">
      <w:start w:val="1"/>
      <w:numFmt w:val="bullet"/>
      <w:lvlText w:val="•"/>
      <w:lvlJc w:val="left"/>
      <w:pPr>
        <w:ind w:left="3132" w:hanging="544"/>
      </w:pPr>
      <w:rPr>
        <w:rFonts w:hint="default"/>
      </w:rPr>
    </w:lvl>
    <w:lvl w:ilvl="4" w:tplc="E04094A0">
      <w:start w:val="1"/>
      <w:numFmt w:val="bullet"/>
      <w:lvlText w:val="•"/>
      <w:lvlJc w:val="left"/>
      <w:pPr>
        <w:ind w:left="4136" w:hanging="544"/>
      </w:pPr>
      <w:rPr>
        <w:rFonts w:hint="default"/>
      </w:rPr>
    </w:lvl>
    <w:lvl w:ilvl="5" w:tplc="2400955C">
      <w:start w:val="1"/>
      <w:numFmt w:val="bullet"/>
      <w:lvlText w:val="•"/>
      <w:lvlJc w:val="left"/>
      <w:pPr>
        <w:ind w:left="5140" w:hanging="544"/>
      </w:pPr>
      <w:rPr>
        <w:rFonts w:hint="default"/>
      </w:rPr>
    </w:lvl>
    <w:lvl w:ilvl="6" w:tplc="6A0EFCF8">
      <w:start w:val="1"/>
      <w:numFmt w:val="bullet"/>
      <w:lvlText w:val="•"/>
      <w:lvlJc w:val="left"/>
      <w:pPr>
        <w:ind w:left="6144" w:hanging="544"/>
      </w:pPr>
      <w:rPr>
        <w:rFonts w:hint="default"/>
      </w:rPr>
    </w:lvl>
    <w:lvl w:ilvl="7" w:tplc="770C8178">
      <w:start w:val="1"/>
      <w:numFmt w:val="bullet"/>
      <w:lvlText w:val="•"/>
      <w:lvlJc w:val="left"/>
      <w:pPr>
        <w:ind w:left="7148" w:hanging="544"/>
      </w:pPr>
      <w:rPr>
        <w:rFonts w:hint="default"/>
      </w:rPr>
    </w:lvl>
    <w:lvl w:ilvl="8" w:tplc="58FE7068">
      <w:start w:val="1"/>
      <w:numFmt w:val="bullet"/>
      <w:lvlText w:val="•"/>
      <w:lvlJc w:val="left"/>
      <w:pPr>
        <w:ind w:left="8152" w:hanging="544"/>
      </w:pPr>
      <w:rPr>
        <w:rFonts w:hint="default"/>
      </w:rPr>
    </w:lvl>
  </w:abstractNum>
  <w:num w:numId="1">
    <w:abstractNumId w:val="4"/>
  </w:num>
  <w:num w:numId="2">
    <w:abstractNumId w:val="7"/>
  </w:num>
  <w:num w:numId="3">
    <w:abstractNumId w:val="20"/>
  </w:num>
  <w:num w:numId="4">
    <w:abstractNumId w:val="80"/>
  </w:num>
  <w:num w:numId="5">
    <w:abstractNumId w:val="78"/>
  </w:num>
  <w:num w:numId="6">
    <w:abstractNumId w:val="0"/>
  </w:num>
  <w:num w:numId="7">
    <w:abstractNumId w:val="9"/>
  </w:num>
  <w:num w:numId="8">
    <w:abstractNumId w:val="16"/>
  </w:num>
  <w:num w:numId="9">
    <w:abstractNumId w:val="29"/>
  </w:num>
  <w:num w:numId="10">
    <w:abstractNumId w:val="23"/>
  </w:num>
  <w:num w:numId="11">
    <w:abstractNumId w:val="53"/>
  </w:num>
  <w:num w:numId="12">
    <w:abstractNumId w:val="49"/>
  </w:num>
  <w:num w:numId="13">
    <w:abstractNumId w:val="38"/>
  </w:num>
  <w:num w:numId="14">
    <w:abstractNumId w:val="8"/>
  </w:num>
  <w:num w:numId="15">
    <w:abstractNumId w:val="45"/>
  </w:num>
  <w:num w:numId="16">
    <w:abstractNumId w:val="43"/>
  </w:num>
  <w:num w:numId="17">
    <w:abstractNumId w:val="6"/>
  </w:num>
  <w:num w:numId="18">
    <w:abstractNumId w:val="63"/>
  </w:num>
  <w:num w:numId="19">
    <w:abstractNumId w:val="27"/>
  </w:num>
  <w:num w:numId="20">
    <w:abstractNumId w:val="81"/>
  </w:num>
  <w:num w:numId="21">
    <w:abstractNumId w:val="51"/>
  </w:num>
  <w:num w:numId="22">
    <w:abstractNumId w:val="35"/>
  </w:num>
  <w:num w:numId="23">
    <w:abstractNumId w:val="34"/>
  </w:num>
  <w:num w:numId="24">
    <w:abstractNumId w:val="89"/>
  </w:num>
  <w:num w:numId="25">
    <w:abstractNumId w:val="18"/>
  </w:num>
  <w:num w:numId="26">
    <w:abstractNumId w:val="74"/>
  </w:num>
  <w:num w:numId="27">
    <w:abstractNumId w:val="86"/>
  </w:num>
  <w:num w:numId="28">
    <w:abstractNumId w:val="72"/>
  </w:num>
  <w:num w:numId="29">
    <w:abstractNumId w:val="22"/>
  </w:num>
  <w:num w:numId="30">
    <w:abstractNumId w:val="77"/>
  </w:num>
  <w:num w:numId="31">
    <w:abstractNumId w:val="54"/>
  </w:num>
  <w:num w:numId="32">
    <w:abstractNumId w:val="62"/>
  </w:num>
  <w:num w:numId="33">
    <w:abstractNumId w:val="28"/>
  </w:num>
  <w:num w:numId="34">
    <w:abstractNumId w:val="56"/>
  </w:num>
  <w:num w:numId="35">
    <w:abstractNumId w:val="36"/>
  </w:num>
  <w:num w:numId="36">
    <w:abstractNumId w:val="30"/>
  </w:num>
  <w:num w:numId="37">
    <w:abstractNumId w:val="14"/>
  </w:num>
  <w:num w:numId="38">
    <w:abstractNumId w:val="60"/>
  </w:num>
  <w:num w:numId="39">
    <w:abstractNumId w:val="2"/>
  </w:num>
  <w:num w:numId="40">
    <w:abstractNumId w:val="13"/>
  </w:num>
  <w:num w:numId="41">
    <w:abstractNumId w:val="1"/>
  </w:num>
  <w:num w:numId="42">
    <w:abstractNumId w:val="67"/>
  </w:num>
  <w:num w:numId="43">
    <w:abstractNumId w:val="3"/>
  </w:num>
  <w:num w:numId="44">
    <w:abstractNumId w:val="73"/>
  </w:num>
  <w:num w:numId="45">
    <w:abstractNumId w:val="75"/>
  </w:num>
  <w:num w:numId="46">
    <w:abstractNumId w:val="37"/>
  </w:num>
  <w:num w:numId="47">
    <w:abstractNumId w:val="46"/>
  </w:num>
  <w:num w:numId="48">
    <w:abstractNumId w:val="61"/>
  </w:num>
  <w:num w:numId="49">
    <w:abstractNumId w:val="17"/>
  </w:num>
  <w:num w:numId="50">
    <w:abstractNumId w:val="11"/>
  </w:num>
  <w:num w:numId="51">
    <w:abstractNumId w:val="76"/>
  </w:num>
  <w:num w:numId="52">
    <w:abstractNumId w:val="87"/>
  </w:num>
  <w:num w:numId="53">
    <w:abstractNumId w:val="31"/>
  </w:num>
  <w:num w:numId="54">
    <w:abstractNumId w:val="24"/>
  </w:num>
  <w:num w:numId="55">
    <w:abstractNumId w:val="33"/>
  </w:num>
  <w:num w:numId="56">
    <w:abstractNumId w:val="59"/>
  </w:num>
  <w:num w:numId="57">
    <w:abstractNumId w:val="5"/>
  </w:num>
  <w:num w:numId="58">
    <w:abstractNumId w:val="25"/>
  </w:num>
  <w:num w:numId="59">
    <w:abstractNumId w:val="57"/>
  </w:num>
  <w:num w:numId="60">
    <w:abstractNumId w:val="12"/>
  </w:num>
  <w:num w:numId="61">
    <w:abstractNumId w:val="58"/>
  </w:num>
  <w:num w:numId="62">
    <w:abstractNumId w:val="88"/>
  </w:num>
  <w:num w:numId="63">
    <w:abstractNumId w:val="52"/>
  </w:num>
  <w:num w:numId="64">
    <w:abstractNumId w:val="55"/>
  </w:num>
  <w:num w:numId="65">
    <w:abstractNumId w:val="84"/>
  </w:num>
  <w:num w:numId="66">
    <w:abstractNumId w:val="83"/>
  </w:num>
  <w:num w:numId="67">
    <w:abstractNumId w:val="41"/>
  </w:num>
  <w:num w:numId="68">
    <w:abstractNumId w:val="21"/>
  </w:num>
  <w:num w:numId="69">
    <w:abstractNumId w:val="69"/>
  </w:num>
  <w:num w:numId="70">
    <w:abstractNumId w:val="15"/>
  </w:num>
  <w:num w:numId="71">
    <w:abstractNumId w:val="10"/>
  </w:num>
  <w:num w:numId="72">
    <w:abstractNumId w:val="44"/>
  </w:num>
  <w:num w:numId="73">
    <w:abstractNumId w:val="32"/>
  </w:num>
  <w:num w:numId="74">
    <w:abstractNumId w:val="47"/>
  </w:num>
  <w:num w:numId="75">
    <w:abstractNumId w:val="85"/>
  </w:num>
  <w:num w:numId="76">
    <w:abstractNumId w:val="82"/>
  </w:num>
  <w:num w:numId="77">
    <w:abstractNumId w:val="42"/>
  </w:num>
  <w:num w:numId="78">
    <w:abstractNumId w:val="48"/>
  </w:num>
  <w:num w:numId="79">
    <w:abstractNumId w:val="26"/>
  </w:num>
  <w:num w:numId="80">
    <w:abstractNumId w:val="79"/>
  </w:num>
  <w:num w:numId="81">
    <w:abstractNumId w:val="70"/>
  </w:num>
  <w:num w:numId="82">
    <w:abstractNumId w:val="64"/>
  </w:num>
  <w:num w:numId="83">
    <w:abstractNumId w:val="65"/>
  </w:num>
  <w:num w:numId="84">
    <w:abstractNumId w:val="39"/>
  </w:num>
  <w:num w:numId="85">
    <w:abstractNumId w:val="40"/>
  </w:num>
  <w:num w:numId="86">
    <w:abstractNumId w:val="68"/>
  </w:num>
  <w:num w:numId="87">
    <w:abstractNumId w:val="66"/>
  </w:num>
  <w:num w:numId="88">
    <w:abstractNumId w:val="50"/>
  </w:num>
  <w:num w:numId="89">
    <w:abstractNumId w:val="19"/>
  </w:num>
  <w:num w:numId="90">
    <w:abstractNumId w:val="7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MTczNTM3NzIyszRV0lEKTi0uzszPAykwrAUAw2BdwSwAAAA="/>
  </w:docVars>
  <w:rsids>
    <w:rsidRoot w:val="00A0534D"/>
    <w:rsid w:val="00012C7F"/>
    <w:rsid w:val="000154E9"/>
    <w:rsid w:val="00021E1D"/>
    <w:rsid w:val="00022410"/>
    <w:rsid w:val="00023907"/>
    <w:rsid w:val="000279F3"/>
    <w:rsid w:val="000357F5"/>
    <w:rsid w:val="0004046D"/>
    <w:rsid w:val="00060767"/>
    <w:rsid w:val="00065086"/>
    <w:rsid w:val="00071DE9"/>
    <w:rsid w:val="0007350C"/>
    <w:rsid w:val="00082C37"/>
    <w:rsid w:val="00090BC7"/>
    <w:rsid w:val="000A1F0E"/>
    <w:rsid w:val="000A4290"/>
    <w:rsid w:val="000B1EBF"/>
    <w:rsid w:val="000B2670"/>
    <w:rsid w:val="000B4CDF"/>
    <w:rsid w:val="000C5BB7"/>
    <w:rsid w:val="000D5823"/>
    <w:rsid w:val="000E115B"/>
    <w:rsid w:val="000E1580"/>
    <w:rsid w:val="000F5BEA"/>
    <w:rsid w:val="0010514F"/>
    <w:rsid w:val="00105A65"/>
    <w:rsid w:val="00107A2D"/>
    <w:rsid w:val="001112E4"/>
    <w:rsid w:val="00120443"/>
    <w:rsid w:val="001217D3"/>
    <w:rsid w:val="001223E7"/>
    <w:rsid w:val="001258DF"/>
    <w:rsid w:val="00126EC4"/>
    <w:rsid w:val="00130482"/>
    <w:rsid w:val="00132A91"/>
    <w:rsid w:val="00140D9A"/>
    <w:rsid w:val="001468F0"/>
    <w:rsid w:val="00150974"/>
    <w:rsid w:val="00150A59"/>
    <w:rsid w:val="001522AA"/>
    <w:rsid w:val="00154E01"/>
    <w:rsid w:val="00163A8F"/>
    <w:rsid w:val="00171280"/>
    <w:rsid w:val="00172333"/>
    <w:rsid w:val="001761D0"/>
    <w:rsid w:val="001851D8"/>
    <w:rsid w:val="00197A28"/>
    <w:rsid w:val="001A0421"/>
    <w:rsid w:val="001B28A6"/>
    <w:rsid w:val="001C20F7"/>
    <w:rsid w:val="001C638B"/>
    <w:rsid w:val="001C71F3"/>
    <w:rsid w:val="001D0038"/>
    <w:rsid w:val="001D17B6"/>
    <w:rsid w:val="001D7C0F"/>
    <w:rsid w:val="001E0D5F"/>
    <w:rsid w:val="001F411C"/>
    <w:rsid w:val="001F4A1A"/>
    <w:rsid w:val="001F73B3"/>
    <w:rsid w:val="00204101"/>
    <w:rsid w:val="00204EE5"/>
    <w:rsid w:val="0021677A"/>
    <w:rsid w:val="00217E84"/>
    <w:rsid w:val="00221D52"/>
    <w:rsid w:val="00224481"/>
    <w:rsid w:val="00224AD8"/>
    <w:rsid w:val="0023427F"/>
    <w:rsid w:val="00242DA1"/>
    <w:rsid w:val="00244A2D"/>
    <w:rsid w:val="00246D78"/>
    <w:rsid w:val="00254851"/>
    <w:rsid w:val="0025700E"/>
    <w:rsid w:val="00265FC9"/>
    <w:rsid w:val="00266344"/>
    <w:rsid w:val="00271DD2"/>
    <w:rsid w:val="0027228D"/>
    <w:rsid w:val="00273BAE"/>
    <w:rsid w:val="002754D1"/>
    <w:rsid w:val="00276293"/>
    <w:rsid w:val="0028059E"/>
    <w:rsid w:val="00286405"/>
    <w:rsid w:val="002A7DD6"/>
    <w:rsid w:val="002B46BC"/>
    <w:rsid w:val="002B577E"/>
    <w:rsid w:val="002B591F"/>
    <w:rsid w:val="002C17A5"/>
    <w:rsid w:val="002C2E21"/>
    <w:rsid w:val="002C43B4"/>
    <w:rsid w:val="002C4A4B"/>
    <w:rsid w:val="002C58F6"/>
    <w:rsid w:val="002D3530"/>
    <w:rsid w:val="002D5EE7"/>
    <w:rsid w:val="002E5925"/>
    <w:rsid w:val="002F352C"/>
    <w:rsid w:val="002F5BE1"/>
    <w:rsid w:val="00303962"/>
    <w:rsid w:val="003105D8"/>
    <w:rsid w:val="00312E70"/>
    <w:rsid w:val="00316140"/>
    <w:rsid w:val="00323B2B"/>
    <w:rsid w:val="0033003C"/>
    <w:rsid w:val="00331220"/>
    <w:rsid w:val="00331BA0"/>
    <w:rsid w:val="00335658"/>
    <w:rsid w:val="00335914"/>
    <w:rsid w:val="003564C4"/>
    <w:rsid w:val="00364219"/>
    <w:rsid w:val="00367C65"/>
    <w:rsid w:val="0037090C"/>
    <w:rsid w:val="003713C8"/>
    <w:rsid w:val="00371C5B"/>
    <w:rsid w:val="00377EC6"/>
    <w:rsid w:val="00386207"/>
    <w:rsid w:val="00391606"/>
    <w:rsid w:val="0039275C"/>
    <w:rsid w:val="003973C7"/>
    <w:rsid w:val="003A0EE4"/>
    <w:rsid w:val="003A5E73"/>
    <w:rsid w:val="003B1CFB"/>
    <w:rsid w:val="003B3D48"/>
    <w:rsid w:val="003B7329"/>
    <w:rsid w:val="003C659D"/>
    <w:rsid w:val="003D3137"/>
    <w:rsid w:val="003F05B9"/>
    <w:rsid w:val="0040094C"/>
    <w:rsid w:val="00403751"/>
    <w:rsid w:val="0040431D"/>
    <w:rsid w:val="00404631"/>
    <w:rsid w:val="00407167"/>
    <w:rsid w:val="00407992"/>
    <w:rsid w:val="00422DDA"/>
    <w:rsid w:val="00425120"/>
    <w:rsid w:val="00434E5B"/>
    <w:rsid w:val="00436AD3"/>
    <w:rsid w:val="00437C3B"/>
    <w:rsid w:val="00442CE4"/>
    <w:rsid w:val="00443FE6"/>
    <w:rsid w:val="004458A9"/>
    <w:rsid w:val="004532BB"/>
    <w:rsid w:val="00462913"/>
    <w:rsid w:val="004639C1"/>
    <w:rsid w:val="00466A7F"/>
    <w:rsid w:val="0046788F"/>
    <w:rsid w:val="0047002F"/>
    <w:rsid w:val="004728DA"/>
    <w:rsid w:val="00474130"/>
    <w:rsid w:val="00474531"/>
    <w:rsid w:val="00480126"/>
    <w:rsid w:val="0048634D"/>
    <w:rsid w:val="004A3101"/>
    <w:rsid w:val="004B21EF"/>
    <w:rsid w:val="004B4B8D"/>
    <w:rsid w:val="004B56E2"/>
    <w:rsid w:val="004B5AD1"/>
    <w:rsid w:val="004B670E"/>
    <w:rsid w:val="004C1E6D"/>
    <w:rsid w:val="004C2376"/>
    <w:rsid w:val="004C7CC0"/>
    <w:rsid w:val="004D1A75"/>
    <w:rsid w:val="004D5BAB"/>
    <w:rsid w:val="004F0802"/>
    <w:rsid w:val="004F1AE5"/>
    <w:rsid w:val="004F21E7"/>
    <w:rsid w:val="004F23B7"/>
    <w:rsid w:val="004F45B7"/>
    <w:rsid w:val="004F50EA"/>
    <w:rsid w:val="004F753F"/>
    <w:rsid w:val="00502A26"/>
    <w:rsid w:val="00502F24"/>
    <w:rsid w:val="00503BE2"/>
    <w:rsid w:val="005057CE"/>
    <w:rsid w:val="00515823"/>
    <w:rsid w:val="00516A0F"/>
    <w:rsid w:val="00517533"/>
    <w:rsid w:val="00520788"/>
    <w:rsid w:val="00520A3E"/>
    <w:rsid w:val="00526B39"/>
    <w:rsid w:val="00527D89"/>
    <w:rsid w:val="00540D94"/>
    <w:rsid w:val="00544C69"/>
    <w:rsid w:val="005462AC"/>
    <w:rsid w:val="00551F9F"/>
    <w:rsid w:val="00552028"/>
    <w:rsid w:val="00552DE5"/>
    <w:rsid w:val="00575AFB"/>
    <w:rsid w:val="0057628D"/>
    <w:rsid w:val="0057776E"/>
    <w:rsid w:val="005826F9"/>
    <w:rsid w:val="00593351"/>
    <w:rsid w:val="00593E45"/>
    <w:rsid w:val="005A5790"/>
    <w:rsid w:val="005B4201"/>
    <w:rsid w:val="005B7FE2"/>
    <w:rsid w:val="005C645C"/>
    <w:rsid w:val="005C6798"/>
    <w:rsid w:val="005D02D0"/>
    <w:rsid w:val="005D7044"/>
    <w:rsid w:val="00601764"/>
    <w:rsid w:val="00606320"/>
    <w:rsid w:val="00612CEF"/>
    <w:rsid w:val="00613261"/>
    <w:rsid w:val="00635E07"/>
    <w:rsid w:val="00640DC9"/>
    <w:rsid w:val="00651148"/>
    <w:rsid w:val="006611C6"/>
    <w:rsid w:val="006635C0"/>
    <w:rsid w:val="00676E5B"/>
    <w:rsid w:val="00683363"/>
    <w:rsid w:val="00685363"/>
    <w:rsid w:val="00690E44"/>
    <w:rsid w:val="00693397"/>
    <w:rsid w:val="00693CDF"/>
    <w:rsid w:val="006A2998"/>
    <w:rsid w:val="006A4D0F"/>
    <w:rsid w:val="006A4FF9"/>
    <w:rsid w:val="006A7AE5"/>
    <w:rsid w:val="006C065A"/>
    <w:rsid w:val="006C0BCD"/>
    <w:rsid w:val="006E079F"/>
    <w:rsid w:val="006E2898"/>
    <w:rsid w:val="00700825"/>
    <w:rsid w:val="007037B4"/>
    <w:rsid w:val="007200B5"/>
    <w:rsid w:val="00721BE9"/>
    <w:rsid w:val="00723383"/>
    <w:rsid w:val="00736A2C"/>
    <w:rsid w:val="0074120D"/>
    <w:rsid w:val="00744240"/>
    <w:rsid w:val="00751F05"/>
    <w:rsid w:val="0075256F"/>
    <w:rsid w:val="00756577"/>
    <w:rsid w:val="00756BA3"/>
    <w:rsid w:val="00761D8F"/>
    <w:rsid w:val="00772661"/>
    <w:rsid w:val="00780391"/>
    <w:rsid w:val="00783D5C"/>
    <w:rsid w:val="00784F30"/>
    <w:rsid w:val="007914CE"/>
    <w:rsid w:val="00792F84"/>
    <w:rsid w:val="00794A50"/>
    <w:rsid w:val="00796EAE"/>
    <w:rsid w:val="007A1CCF"/>
    <w:rsid w:val="007A2192"/>
    <w:rsid w:val="007A788D"/>
    <w:rsid w:val="007B19DF"/>
    <w:rsid w:val="007B4554"/>
    <w:rsid w:val="007C08E2"/>
    <w:rsid w:val="007C1DBB"/>
    <w:rsid w:val="007C244F"/>
    <w:rsid w:val="007C4600"/>
    <w:rsid w:val="007C6D5F"/>
    <w:rsid w:val="007C76B1"/>
    <w:rsid w:val="007D469A"/>
    <w:rsid w:val="007D5962"/>
    <w:rsid w:val="007D773C"/>
    <w:rsid w:val="007E14D7"/>
    <w:rsid w:val="007E6595"/>
    <w:rsid w:val="007F224D"/>
    <w:rsid w:val="007F2F07"/>
    <w:rsid w:val="0080258A"/>
    <w:rsid w:val="008050C0"/>
    <w:rsid w:val="00812BCD"/>
    <w:rsid w:val="00813753"/>
    <w:rsid w:val="00814B95"/>
    <w:rsid w:val="00824FFA"/>
    <w:rsid w:val="00826DA7"/>
    <w:rsid w:val="0083059C"/>
    <w:rsid w:val="00831B5A"/>
    <w:rsid w:val="00831BE3"/>
    <w:rsid w:val="00834EB5"/>
    <w:rsid w:val="00835260"/>
    <w:rsid w:val="00837132"/>
    <w:rsid w:val="00837B3B"/>
    <w:rsid w:val="00840033"/>
    <w:rsid w:val="00841D49"/>
    <w:rsid w:val="008453F6"/>
    <w:rsid w:val="00850BE0"/>
    <w:rsid w:val="00851A10"/>
    <w:rsid w:val="00856A7D"/>
    <w:rsid w:val="00866910"/>
    <w:rsid w:val="00870FC0"/>
    <w:rsid w:val="00873D94"/>
    <w:rsid w:val="008743AD"/>
    <w:rsid w:val="00877AA1"/>
    <w:rsid w:val="00895EB1"/>
    <w:rsid w:val="00896DFE"/>
    <w:rsid w:val="00897927"/>
    <w:rsid w:val="008B0536"/>
    <w:rsid w:val="008C5A36"/>
    <w:rsid w:val="008C7E8C"/>
    <w:rsid w:val="008D192D"/>
    <w:rsid w:val="008D3FDD"/>
    <w:rsid w:val="008D59E0"/>
    <w:rsid w:val="008E0526"/>
    <w:rsid w:val="008E75B5"/>
    <w:rsid w:val="008F1C22"/>
    <w:rsid w:val="0090035B"/>
    <w:rsid w:val="00902FEC"/>
    <w:rsid w:val="0090351C"/>
    <w:rsid w:val="00920442"/>
    <w:rsid w:val="009227BC"/>
    <w:rsid w:val="0092332D"/>
    <w:rsid w:val="009234B0"/>
    <w:rsid w:val="00927CF3"/>
    <w:rsid w:val="009304F7"/>
    <w:rsid w:val="00931C4B"/>
    <w:rsid w:val="00933023"/>
    <w:rsid w:val="009428F8"/>
    <w:rsid w:val="00951171"/>
    <w:rsid w:val="00956D61"/>
    <w:rsid w:val="009612D2"/>
    <w:rsid w:val="00970A6D"/>
    <w:rsid w:val="009729A7"/>
    <w:rsid w:val="00972FE0"/>
    <w:rsid w:val="00974445"/>
    <w:rsid w:val="009759E7"/>
    <w:rsid w:val="009768FC"/>
    <w:rsid w:val="0098702D"/>
    <w:rsid w:val="009923CB"/>
    <w:rsid w:val="00992536"/>
    <w:rsid w:val="009930C5"/>
    <w:rsid w:val="00993BDF"/>
    <w:rsid w:val="009A0B3E"/>
    <w:rsid w:val="009A0E9C"/>
    <w:rsid w:val="009B2A9F"/>
    <w:rsid w:val="009B2C7E"/>
    <w:rsid w:val="009C44A4"/>
    <w:rsid w:val="009C5079"/>
    <w:rsid w:val="009D038B"/>
    <w:rsid w:val="009D0496"/>
    <w:rsid w:val="009E1EA3"/>
    <w:rsid w:val="009F0AC7"/>
    <w:rsid w:val="009F1EAC"/>
    <w:rsid w:val="00A0534D"/>
    <w:rsid w:val="00A348CA"/>
    <w:rsid w:val="00A36FF4"/>
    <w:rsid w:val="00A43005"/>
    <w:rsid w:val="00A46FD7"/>
    <w:rsid w:val="00A503BE"/>
    <w:rsid w:val="00A5268F"/>
    <w:rsid w:val="00A54E7C"/>
    <w:rsid w:val="00A66063"/>
    <w:rsid w:val="00A67931"/>
    <w:rsid w:val="00A76440"/>
    <w:rsid w:val="00A76F43"/>
    <w:rsid w:val="00A8012F"/>
    <w:rsid w:val="00A803B3"/>
    <w:rsid w:val="00A80431"/>
    <w:rsid w:val="00A85F1C"/>
    <w:rsid w:val="00A86129"/>
    <w:rsid w:val="00A86628"/>
    <w:rsid w:val="00A91315"/>
    <w:rsid w:val="00A934E4"/>
    <w:rsid w:val="00A95CC8"/>
    <w:rsid w:val="00AA066D"/>
    <w:rsid w:val="00AA1AC1"/>
    <w:rsid w:val="00AC5908"/>
    <w:rsid w:val="00AC760E"/>
    <w:rsid w:val="00AD0D2A"/>
    <w:rsid w:val="00AD4A79"/>
    <w:rsid w:val="00AE3EF8"/>
    <w:rsid w:val="00AE423E"/>
    <w:rsid w:val="00AF099B"/>
    <w:rsid w:val="00AF31ED"/>
    <w:rsid w:val="00AF73DB"/>
    <w:rsid w:val="00B00D24"/>
    <w:rsid w:val="00B06FA4"/>
    <w:rsid w:val="00B30CAB"/>
    <w:rsid w:val="00B326F1"/>
    <w:rsid w:val="00B356A7"/>
    <w:rsid w:val="00B356BE"/>
    <w:rsid w:val="00B45243"/>
    <w:rsid w:val="00B46E3F"/>
    <w:rsid w:val="00B50E72"/>
    <w:rsid w:val="00B51CCB"/>
    <w:rsid w:val="00B7066F"/>
    <w:rsid w:val="00B71657"/>
    <w:rsid w:val="00B72523"/>
    <w:rsid w:val="00B73634"/>
    <w:rsid w:val="00B77951"/>
    <w:rsid w:val="00B820A7"/>
    <w:rsid w:val="00B878E3"/>
    <w:rsid w:val="00B904DE"/>
    <w:rsid w:val="00B95324"/>
    <w:rsid w:val="00BA235E"/>
    <w:rsid w:val="00BA2A3A"/>
    <w:rsid w:val="00BA41AA"/>
    <w:rsid w:val="00BB2783"/>
    <w:rsid w:val="00BC638E"/>
    <w:rsid w:val="00BD25A6"/>
    <w:rsid w:val="00BD3D57"/>
    <w:rsid w:val="00BE0903"/>
    <w:rsid w:val="00BE2ED8"/>
    <w:rsid w:val="00BE3520"/>
    <w:rsid w:val="00BE7235"/>
    <w:rsid w:val="00BF03EB"/>
    <w:rsid w:val="00BF1094"/>
    <w:rsid w:val="00BF277A"/>
    <w:rsid w:val="00BF305B"/>
    <w:rsid w:val="00C068A5"/>
    <w:rsid w:val="00C258F2"/>
    <w:rsid w:val="00C268F0"/>
    <w:rsid w:val="00C36A59"/>
    <w:rsid w:val="00C37D40"/>
    <w:rsid w:val="00C42986"/>
    <w:rsid w:val="00C4481E"/>
    <w:rsid w:val="00C54F9B"/>
    <w:rsid w:val="00C55657"/>
    <w:rsid w:val="00C57582"/>
    <w:rsid w:val="00C63A9F"/>
    <w:rsid w:val="00C7142B"/>
    <w:rsid w:val="00C71450"/>
    <w:rsid w:val="00C73815"/>
    <w:rsid w:val="00C75E0D"/>
    <w:rsid w:val="00C768AC"/>
    <w:rsid w:val="00C84986"/>
    <w:rsid w:val="00C874D2"/>
    <w:rsid w:val="00C904B0"/>
    <w:rsid w:val="00CA229D"/>
    <w:rsid w:val="00CB0A8E"/>
    <w:rsid w:val="00CB2466"/>
    <w:rsid w:val="00CB7D41"/>
    <w:rsid w:val="00CC0F27"/>
    <w:rsid w:val="00CC739E"/>
    <w:rsid w:val="00CD54F1"/>
    <w:rsid w:val="00CD6C8B"/>
    <w:rsid w:val="00CD6D30"/>
    <w:rsid w:val="00CE29A8"/>
    <w:rsid w:val="00CF01F3"/>
    <w:rsid w:val="00CF33CF"/>
    <w:rsid w:val="00D07E13"/>
    <w:rsid w:val="00D108F0"/>
    <w:rsid w:val="00D1199F"/>
    <w:rsid w:val="00D11F80"/>
    <w:rsid w:val="00D15970"/>
    <w:rsid w:val="00D24E30"/>
    <w:rsid w:val="00D322BA"/>
    <w:rsid w:val="00D41D29"/>
    <w:rsid w:val="00D47E6C"/>
    <w:rsid w:val="00D50246"/>
    <w:rsid w:val="00D53961"/>
    <w:rsid w:val="00D54B9A"/>
    <w:rsid w:val="00D54FA3"/>
    <w:rsid w:val="00D62360"/>
    <w:rsid w:val="00D64303"/>
    <w:rsid w:val="00D82997"/>
    <w:rsid w:val="00D82A24"/>
    <w:rsid w:val="00D84EA5"/>
    <w:rsid w:val="00D919C0"/>
    <w:rsid w:val="00D92057"/>
    <w:rsid w:val="00DA26AA"/>
    <w:rsid w:val="00DA42E5"/>
    <w:rsid w:val="00DA5F59"/>
    <w:rsid w:val="00DB016C"/>
    <w:rsid w:val="00DB5393"/>
    <w:rsid w:val="00DD114E"/>
    <w:rsid w:val="00DE0BCE"/>
    <w:rsid w:val="00DE3F14"/>
    <w:rsid w:val="00DE77D9"/>
    <w:rsid w:val="00DF65D3"/>
    <w:rsid w:val="00DF6EA5"/>
    <w:rsid w:val="00E1161A"/>
    <w:rsid w:val="00E169E0"/>
    <w:rsid w:val="00E2312E"/>
    <w:rsid w:val="00E264E8"/>
    <w:rsid w:val="00E27460"/>
    <w:rsid w:val="00E32B90"/>
    <w:rsid w:val="00E35D72"/>
    <w:rsid w:val="00E40D54"/>
    <w:rsid w:val="00E4776D"/>
    <w:rsid w:val="00E553DE"/>
    <w:rsid w:val="00E61F7B"/>
    <w:rsid w:val="00E62EB7"/>
    <w:rsid w:val="00E663F6"/>
    <w:rsid w:val="00E67E23"/>
    <w:rsid w:val="00E722F8"/>
    <w:rsid w:val="00E72B23"/>
    <w:rsid w:val="00E74CFD"/>
    <w:rsid w:val="00E75E8B"/>
    <w:rsid w:val="00E80711"/>
    <w:rsid w:val="00E81CE0"/>
    <w:rsid w:val="00E8432F"/>
    <w:rsid w:val="00E96DAF"/>
    <w:rsid w:val="00EA622E"/>
    <w:rsid w:val="00EA6495"/>
    <w:rsid w:val="00EA778B"/>
    <w:rsid w:val="00EE13BE"/>
    <w:rsid w:val="00F01AEE"/>
    <w:rsid w:val="00F0547B"/>
    <w:rsid w:val="00F15295"/>
    <w:rsid w:val="00F22E19"/>
    <w:rsid w:val="00F26120"/>
    <w:rsid w:val="00F30241"/>
    <w:rsid w:val="00F45778"/>
    <w:rsid w:val="00F45897"/>
    <w:rsid w:val="00F53931"/>
    <w:rsid w:val="00F719B7"/>
    <w:rsid w:val="00F75853"/>
    <w:rsid w:val="00F84567"/>
    <w:rsid w:val="00F87782"/>
    <w:rsid w:val="00F9735A"/>
    <w:rsid w:val="00FA2BD3"/>
    <w:rsid w:val="00FA77D3"/>
    <w:rsid w:val="00FB0104"/>
    <w:rsid w:val="00FB2482"/>
    <w:rsid w:val="00FB24BD"/>
    <w:rsid w:val="00FB549D"/>
    <w:rsid w:val="00FC4DCF"/>
    <w:rsid w:val="00FD1C09"/>
    <w:rsid w:val="00FD2AB9"/>
    <w:rsid w:val="00FD64C8"/>
    <w:rsid w:val="00FD719B"/>
    <w:rsid w:val="00FE273B"/>
    <w:rsid w:val="00FE66D6"/>
    <w:rsid w:val="00FE707D"/>
    <w:rsid w:val="00FF0459"/>
    <w:rsid w:val="00FF0F60"/>
    <w:rsid w:val="00FF2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948AA"/>
  <w15:docId w15:val="{AEA6282A-10A1-484F-929A-11934878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5"/>
      <w:ind w:left="120"/>
      <w:jc w:val="both"/>
      <w:outlineLvl w:val="0"/>
    </w:pPr>
    <w:rPr>
      <w:b/>
      <w:bCs/>
      <w:sz w:val="28"/>
      <w:szCs w:val="28"/>
    </w:rPr>
  </w:style>
  <w:style w:type="paragraph" w:styleId="Heading2">
    <w:name w:val="heading 2"/>
    <w:basedOn w:val="Normal"/>
    <w:uiPriority w:val="1"/>
    <w:qFormat/>
    <w:pPr>
      <w:ind w:left="658" w:hanging="538"/>
      <w:jc w:val="both"/>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80"/>
      <w:ind w:left="120" w:hanging="327"/>
    </w:pPr>
    <w:rPr>
      <w:b/>
      <w:bCs/>
    </w:rPr>
  </w:style>
  <w:style w:type="paragraph" w:styleId="TOC2">
    <w:name w:val="toc 2"/>
    <w:basedOn w:val="Normal"/>
    <w:uiPriority w:val="39"/>
    <w:qFormat/>
    <w:pPr>
      <w:spacing w:before="143"/>
      <w:ind w:left="949" w:hanging="502"/>
    </w:pPr>
  </w:style>
  <w:style w:type="paragraph" w:styleId="TOC3">
    <w:name w:val="toc 3"/>
    <w:basedOn w:val="Normal"/>
    <w:uiPriority w:val="39"/>
    <w:qFormat/>
    <w:pPr>
      <w:spacing w:before="142"/>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5"/>
      <w:ind w:left="949" w:hanging="502"/>
    </w:pPr>
  </w:style>
  <w:style w:type="paragraph" w:customStyle="1" w:styleId="TableParagraph">
    <w:name w:val="Table Paragraph"/>
    <w:basedOn w:val="Normal"/>
    <w:uiPriority w:val="1"/>
    <w:qFormat/>
    <w:pPr>
      <w:ind w:left="119"/>
    </w:pPr>
  </w:style>
  <w:style w:type="character" w:styleId="Hyperlink">
    <w:name w:val="Hyperlink"/>
    <w:basedOn w:val="DefaultParagraphFont"/>
    <w:uiPriority w:val="99"/>
    <w:unhideWhenUsed/>
    <w:rsid w:val="00204EE5"/>
    <w:rPr>
      <w:color w:val="0000FF" w:themeColor="hyperlink"/>
      <w:u w:val="single"/>
    </w:rPr>
  </w:style>
  <w:style w:type="character" w:styleId="FollowedHyperlink">
    <w:name w:val="FollowedHyperlink"/>
    <w:basedOn w:val="DefaultParagraphFont"/>
    <w:uiPriority w:val="99"/>
    <w:semiHidden/>
    <w:unhideWhenUsed/>
    <w:rsid w:val="00204EE5"/>
    <w:rPr>
      <w:color w:val="800080" w:themeColor="followedHyperlink"/>
      <w:u w:val="single"/>
    </w:rPr>
  </w:style>
  <w:style w:type="paragraph" w:styleId="Header">
    <w:name w:val="header"/>
    <w:basedOn w:val="Normal"/>
    <w:link w:val="HeaderChar"/>
    <w:uiPriority w:val="99"/>
    <w:unhideWhenUsed/>
    <w:rsid w:val="00F45897"/>
    <w:pPr>
      <w:tabs>
        <w:tab w:val="center" w:pos="4320"/>
        <w:tab w:val="right" w:pos="8640"/>
      </w:tabs>
    </w:pPr>
  </w:style>
  <w:style w:type="character" w:customStyle="1" w:styleId="HeaderChar">
    <w:name w:val="Header Char"/>
    <w:basedOn w:val="DefaultParagraphFont"/>
    <w:link w:val="Header"/>
    <w:uiPriority w:val="99"/>
    <w:rsid w:val="00F45897"/>
    <w:rPr>
      <w:rFonts w:ascii="Times New Roman" w:eastAsia="Times New Roman" w:hAnsi="Times New Roman" w:cs="Times New Roman"/>
    </w:rPr>
  </w:style>
  <w:style w:type="paragraph" w:styleId="Footer">
    <w:name w:val="footer"/>
    <w:basedOn w:val="Normal"/>
    <w:link w:val="FooterChar"/>
    <w:uiPriority w:val="99"/>
    <w:unhideWhenUsed/>
    <w:rsid w:val="00F45897"/>
    <w:pPr>
      <w:tabs>
        <w:tab w:val="center" w:pos="4320"/>
        <w:tab w:val="right" w:pos="8640"/>
      </w:tabs>
    </w:pPr>
  </w:style>
  <w:style w:type="character" w:customStyle="1" w:styleId="FooterChar">
    <w:name w:val="Footer Char"/>
    <w:basedOn w:val="DefaultParagraphFont"/>
    <w:link w:val="Footer"/>
    <w:uiPriority w:val="99"/>
    <w:rsid w:val="00F45897"/>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45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897"/>
    <w:rPr>
      <w:rFonts w:ascii="Lucida Grande" w:eastAsia="Times New Roman" w:hAnsi="Lucida Grande" w:cs="Lucida Grande"/>
      <w:sz w:val="18"/>
      <w:szCs w:val="18"/>
    </w:rPr>
  </w:style>
  <w:style w:type="table" w:styleId="TableGrid">
    <w:name w:val="Table Grid"/>
    <w:basedOn w:val="TableNormal"/>
    <w:uiPriority w:val="59"/>
    <w:rsid w:val="00CD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A1F0E"/>
    <w:rPr>
      <w:color w:val="605E5C"/>
      <w:shd w:val="clear" w:color="auto" w:fill="E1DFDD"/>
    </w:rPr>
  </w:style>
  <w:style w:type="character" w:styleId="CommentReference">
    <w:name w:val="annotation reference"/>
    <w:basedOn w:val="DefaultParagraphFont"/>
    <w:uiPriority w:val="99"/>
    <w:semiHidden/>
    <w:unhideWhenUsed/>
    <w:rsid w:val="00BA235E"/>
    <w:rPr>
      <w:sz w:val="18"/>
      <w:szCs w:val="18"/>
    </w:rPr>
  </w:style>
  <w:style w:type="paragraph" w:styleId="CommentText">
    <w:name w:val="annotation text"/>
    <w:basedOn w:val="Normal"/>
    <w:link w:val="CommentTextChar"/>
    <w:uiPriority w:val="99"/>
    <w:semiHidden/>
    <w:unhideWhenUsed/>
    <w:rsid w:val="00BA235E"/>
    <w:rPr>
      <w:sz w:val="24"/>
      <w:szCs w:val="24"/>
    </w:rPr>
  </w:style>
  <w:style w:type="character" w:customStyle="1" w:styleId="CommentTextChar">
    <w:name w:val="Comment Text Char"/>
    <w:basedOn w:val="DefaultParagraphFont"/>
    <w:link w:val="CommentText"/>
    <w:uiPriority w:val="99"/>
    <w:semiHidden/>
    <w:rsid w:val="00BA23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A235E"/>
    <w:rPr>
      <w:b/>
      <w:bCs/>
      <w:sz w:val="20"/>
      <w:szCs w:val="20"/>
    </w:rPr>
  </w:style>
  <w:style w:type="character" w:customStyle="1" w:styleId="CommentSubjectChar">
    <w:name w:val="Comment Subject Char"/>
    <w:basedOn w:val="CommentTextChar"/>
    <w:link w:val="CommentSubject"/>
    <w:uiPriority w:val="99"/>
    <w:semiHidden/>
    <w:rsid w:val="00BA235E"/>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082C37"/>
    <w:pPr>
      <w:keepNext/>
      <w:keepLines/>
      <w:widowControl/>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UnresolvedMention">
    <w:name w:val="Unresolved Mention"/>
    <w:basedOn w:val="DefaultParagraphFont"/>
    <w:uiPriority w:val="99"/>
    <w:semiHidden/>
    <w:unhideWhenUsed/>
    <w:rsid w:val="000D5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802">
      <w:bodyDiv w:val="1"/>
      <w:marLeft w:val="0"/>
      <w:marRight w:val="0"/>
      <w:marTop w:val="0"/>
      <w:marBottom w:val="0"/>
      <w:divBdr>
        <w:top w:val="none" w:sz="0" w:space="0" w:color="auto"/>
        <w:left w:val="none" w:sz="0" w:space="0" w:color="auto"/>
        <w:bottom w:val="none" w:sz="0" w:space="0" w:color="auto"/>
        <w:right w:val="none" w:sz="0" w:space="0" w:color="auto"/>
      </w:divBdr>
    </w:div>
    <w:div w:id="513150091">
      <w:bodyDiv w:val="1"/>
      <w:marLeft w:val="0"/>
      <w:marRight w:val="0"/>
      <w:marTop w:val="0"/>
      <w:marBottom w:val="0"/>
      <w:divBdr>
        <w:top w:val="none" w:sz="0" w:space="0" w:color="auto"/>
        <w:left w:val="none" w:sz="0" w:space="0" w:color="auto"/>
        <w:bottom w:val="none" w:sz="0" w:space="0" w:color="auto"/>
        <w:right w:val="none" w:sz="0" w:space="0" w:color="auto"/>
      </w:divBdr>
    </w:div>
    <w:div w:id="720180287">
      <w:bodyDiv w:val="1"/>
      <w:marLeft w:val="0"/>
      <w:marRight w:val="0"/>
      <w:marTop w:val="0"/>
      <w:marBottom w:val="0"/>
      <w:divBdr>
        <w:top w:val="none" w:sz="0" w:space="0" w:color="auto"/>
        <w:left w:val="none" w:sz="0" w:space="0" w:color="auto"/>
        <w:bottom w:val="none" w:sz="0" w:space="0" w:color="auto"/>
        <w:right w:val="none" w:sz="0" w:space="0" w:color="auto"/>
      </w:divBdr>
    </w:div>
    <w:div w:id="1767143793">
      <w:bodyDiv w:val="1"/>
      <w:marLeft w:val="0"/>
      <w:marRight w:val="0"/>
      <w:marTop w:val="0"/>
      <w:marBottom w:val="0"/>
      <w:divBdr>
        <w:top w:val="none" w:sz="0" w:space="0" w:color="auto"/>
        <w:left w:val="none" w:sz="0" w:space="0" w:color="auto"/>
        <w:bottom w:val="none" w:sz="0" w:space="0" w:color="auto"/>
        <w:right w:val="none" w:sz="0" w:space="0" w:color="auto"/>
      </w:divBdr>
    </w:div>
    <w:div w:id="1992902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nomed.org/snomed-ct/get-snomed-ct" TargetMode="External"/><Relationship Id="rId18" Type="http://schemas.openxmlformats.org/officeDocument/2006/relationships/hyperlink" Target="mailto:bryn@databaseconsultinggroup.com" TargetMode="External"/><Relationship Id="rId26" Type="http://schemas.openxmlformats.org/officeDocument/2006/relationships/header" Target="header2.xml"/><Relationship Id="rId39" Type="http://schemas.openxmlformats.org/officeDocument/2006/relationships/header" Target="header9.xml"/><Relationship Id="rId21" Type="http://schemas.openxmlformats.org/officeDocument/2006/relationships/hyperlink" Target="mailto:cmoesel@mitre.org" TargetMode="External"/><Relationship Id="rId34" Type="http://schemas.openxmlformats.org/officeDocument/2006/relationships/header" Target="header5.xml"/><Relationship Id="rId42" Type="http://schemas.openxmlformats.org/officeDocument/2006/relationships/hyperlink" Target="http://www.hl7.org/implement/standards/product_brief.cfm?product_id=400" TargetMode="External"/><Relationship Id="rId47" Type="http://schemas.openxmlformats.org/officeDocument/2006/relationships/hyperlink" Target="https://www.emeasuretool.cms.gov/" TargetMode="External"/><Relationship Id="rId50" Type="http://schemas.openxmlformats.org/officeDocument/2006/relationships/hyperlink" Target="http://www.hl7.org/v3ballotarchive_temp_52E32C7C-1C23-BA17-0CA99EC07A928F9D/v3ballot/html/infrastructure/conformance/conformance.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ma-assn.org/ama/pub/physician-resources/solutions-managing-your-practice/coding-billing-insurance/cpt/cpt-products-services/licensing.page" TargetMode="External"/><Relationship Id="rId17" Type="http://schemas.openxmlformats.org/officeDocument/2006/relationships/hyperlink" Target="mailto:chris.markle@esacinc.com" TargetMode="External"/><Relationship Id="rId25" Type="http://schemas.openxmlformats.org/officeDocument/2006/relationships/header" Target="header1.xml"/><Relationship Id="rId33" Type="http://schemas.openxmlformats.org/officeDocument/2006/relationships/image" Target="media/image4.png"/><Relationship Id="rId38" Type="http://schemas.openxmlformats.org/officeDocument/2006/relationships/header" Target="header8.xml"/><Relationship Id="rId46" Type="http://schemas.openxmlformats.org/officeDocument/2006/relationships/hyperlink" Target="http://www.hl7.org/implement/standards/product_brief.cfm?product_id=35"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jwalonoski@mitre.org" TargetMode="External"/><Relationship Id="rId29" Type="http://schemas.openxmlformats.org/officeDocument/2006/relationships/image" Target="media/image2.png"/><Relationship Id="rId41" Type="http://schemas.openxmlformats.org/officeDocument/2006/relationships/hyperlink" Target="https://ecqi.healthit.gov/qdm" TargetMode="External"/><Relationship Id="rId54" Type="http://schemas.openxmlformats.org/officeDocument/2006/relationships/hyperlink" Target="https://vsac.nlm.nih.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 TargetMode="External"/><Relationship Id="rId24" Type="http://schemas.openxmlformats.org/officeDocument/2006/relationships/hyperlink" Target="mailto:FEisenberg@iParsimony.com" TargetMode="External"/><Relationship Id="rId32" Type="http://schemas.openxmlformats.org/officeDocument/2006/relationships/image" Target="media/image3.png"/><Relationship Id="rId37" Type="http://schemas.openxmlformats.org/officeDocument/2006/relationships/header" Target="header7.xml"/><Relationship Id="rId40" Type="http://schemas.openxmlformats.org/officeDocument/2006/relationships/header" Target="header10.xml"/><Relationship Id="rId45" Type="http://schemas.openxmlformats.org/officeDocument/2006/relationships/hyperlink" Target="http://www.hl7.org/implement/standards/product_brief.cfm?product_id=346" TargetMode="External"/><Relationship Id="rId53" Type="http://schemas.openxmlformats.org/officeDocument/2006/relationships/hyperlink" Target="https://vsac.nlm.nih.gov/"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mailto:pcraig@jointcommission.org" TargetMode="External"/><Relationship Id="rId28" Type="http://schemas.openxmlformats.org/officeDocument/2006/relationships/hyperlink" Target="http://loinc.org/terms-of-use" TargetMode="External"/><Relationship Id="rId36" Type="http://schemas.openxmlformats.org/officeDocument/2006/relationships/image" Target="media/image5.jpeg"/><Relationship Id="rId49" Type="http://schemas.openxmlformats.org/officeDocument/2006/relationships/hyperlink" Target="https://www.cms.gov/Medicare/Quality-Initiatives-Patient-Assessment-Instruments/MMS/MMS-Blueprint.html" TargetMode="External"/><Relationship Id="rId10" Type="http://schemas.openxmlformats.org/officeDocument/2006/relationships/hyperlink" Target="http://www.HL7.org/implement/standards/index.cfm" TargetMode="External"/><Relationship Id="rId19" Type="http://schemas.openxmlformats.org/officeDocument/2006/relationships/hyperlink" Target="mailto:mhadley@mitre.org" TargetMode="External"/><Relationship Id="rId31" Type="http://schemas.openxmlformats.org/officeDocument/2006/relationships/header" Target="header4.xml"/><Relationship Id="rId44" Type="http://schemas.openxmlformats.org/officeDocument/2006/relationships/hyperlink" Target="http://www.hl7.org/implement/standards/product_brief.cfm?product_id=97" TargetMode="External"/><Relationship Id="rId52" Type="http://schemas.openxmlformats.org/officeDocument/2006/relationships/hyperlink" Target="http://www.hl7.org/v3ballotarchive_temp_52E32C7C-1C23-BA17-0CA99EC07A928F9D/v3ballot/html/infrastructure/conformance/conformance.html" TargetMode="Externa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hyperlink" Target="mailto:FEisenberg@iParsimony.com" TargetMode="External"/><Relationship Id="rId27" Type="http://schemas.openxmlformats.org/officeDocument/2006/relationships/hyperlink" Target="http://www.ihtsdo.org/snomed-ct/" TargetMode="External"/><Relationship Id="rId30" Type="http://schemas.openxmlformats.org/officeDocument/2006/relationships/header" Target="header3.xml"/><Relationship Id="rId35" Type="http://schemas.openxmlformats.org/officeDocument/2006/relationships/header" Target="header6.xml"/><Relationship Id="rId43" Type="http://schemas.openxmlformats.org/officeDocument/2006/relationships/hyperlink" Target="http://www.hl7.org/implement/standards/product_brief.cfm?product_id=400" TargetMode="External"/><Relationship Id="rId48" Type="http://schemas.openxmlformats.org/officeDocument/2006/relationships/hyperlink" Target="https://www.cms.gov/Medicare/Quality-Initiatives-Patient-Assessment-Instruments/MMS/MMS-Blueprint.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hl7.org/v3ballotarchive_temp_52E32C7C-1C23-BA17-0CA99EC07A928F9D/v3ballot/html/infrastructure/conformance/conformanc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08542-076F-4DD3-B4EC-FC9247DB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46</Pages>
  <Words>14474</Words>
  <Characters>82507</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96788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Yan Heras</cp:lastModifiedBy>
  <cp:revision>15</cp:revision>
  <dcterms:created xsi:type="dcterms:W3CDTF">2021-02-26T21:16:00Z</dcterms:created>
  <dcterms:modified xsi:type="dcterms:W3CDTF">2021-03-16T02:38:00Z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2017-06-01T00:00:00Z</vt:filetime>
  </property>
  <property fmtid="{D5CDD505-2E9C-101B-9397-08002B2CF9AE}" pid="3" name="Creator">
    <vt:lpwstr>LaTeX with hyperref package</vt:lpwstr>
  </property>
  <property fmtid="{D5CDD505-2E9C-101B-9397-08002B2CF9AE}" pid="4" name="LastSaved">
    <vt:filetime>2017-06-01T00:00:00Z</vt:filetime>
  </property>
</Properties>
</file>