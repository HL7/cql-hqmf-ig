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B2131" w14:textId="310B0CD4" w:rsidR="00F81C47" w:rsidRPr="007E6595" w:rsidRDefault="00F81C47" w:rsidP="00F81C47">
      <w:pPr>
        <w:pStyle w:val="BodyText"/>
        <w:jc w:val="right"/>
        <w:rPr>
          <w:rFonts w:ascii="Arial Narrow" w:hAnsi="Arial Narrow"/>
          <w:sz w:val="32"/>
          <w:szCs w:val="32"/>
        </w:rPr>
      </w:pPr>
      <w:r>
        <w:rPr>
          <w:rFonts w:ascii="Arial Narrow" w:hAnsi="Arial Narrow"/>
          <w:sz w:val="32"/>
          <w:szCs w:val="32"/>
        </w:rPr>
        <w:t>V3_IG_CQL_HQMF_R1_D</w:t>
      </w:r>
      <w:r w:rsidR="00E8223B">
        <w:rPr>
          <w:rFonts w:ascii="Arial Narrow" w:hAnsi="Arial Narrow"/>
          <w:sz w:val="32"/>
          <w:szCs w:val="32"/>
        </w:rPr>
        <w:t>5</w:t>
      </w:r>
      <w:r w:rsidRPr="007E6595">
        <w:rPr>
          <w:rFonts w:ascii="Arial Narrow" w:hAnsi="Arial Narrow"/>
          <w:sz w:val="32"/>
          <w:szCs w:val="32"/>
        </w:rPr>
        <w:t>_Vol</w:t>
      </w:r>
      <w:r>
        <w:rPr>
          <w:rFonts w:ascii="Arial Narrow" w:hAnsi="Arial Narrow"/>
          <w:sz w:val="32"/>
          <w:szCs w:val="32"/>
        </w:rPr>
        <w:t>2</w:t>
      </w:r>
    </w:p>
    <w:p w14:paraId="2E786ED0" w14:textId="77777777" w:rsidR="00083E73" w:rsidRDefault="00083E73">
      <w:pPr>
        <w:pStyle w:val="BodyText"/>
        <w:rPr>
          <w:rFonts w:ascii="Arial"/>
          <w:sz w:val="20"/>
        </w:rPr>
      </w:pPr>
    </w:p>
    <w:p w14:paraId="5D3FFA20" w14:textId="77777777" w:rsidR="00083E73" w:rsidRDefault="009D1A4A">
      <w:pPr>
        <w:pStyle w:val="BodyText"/>
        <w:spacing w:before="9"/>
        <w:rPr>
          <w:rFonts w:ascii="Arial"/>
          <w:sz w:val="19"/>
        </w:rPr>
      </w:pPr>
      <w:r>
        <w:rPr>
          <w:noProof/>
        </w:rPr>
        <w:drawing>
          <wp:anchor distT="0" distB="0" distL="0" distR="0" simplePos="0" relativeHeight="251657728" behindDoc="0" locked="0" layoutInCell="1" allowOverlap="1" wp14:anchorId="5F33A573" wp14:editId="0A6481AF">
            <wp:simplePos x="0" y="0"/>
            <wp:positionH relativeFrom="page">
              <wp:posOffset>914400</wp:posOffset>
            </wp:positionH>
            <wp:positionV relativeFrom="paragraph">
              <wp:posOffset>169774</wp:posOffset>
            </wp:positionV>
            <wp:extent cx="1571625" cy="161877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71625" cy="1618773"/>
                    </a:xfrm>
                    <a:prstGeom prst="rect">
                      <a:avLst/>
                    </a:prstGeom>
                  </pic:spPr>
                </pic:pic>
              </a:graphicData>
            </a:graphic>
          </wp:anchor>
        </w:drawing>
      </w:r>
    </w:p>
    <w:p w14:paraId="7A6B9249" w14:textId="77777777" w:rsidR="00083E73" w:rsidRDefault="00083E73">
      <w:pPr>
        <w:pStyle w:val="BodyText"/>
        <w:rPr>
          <w:rFonts w:ascii="Arial"/>
          <w:sz w:val="20"/>
        </w:rPr>
      </w:pPr>
    </w:p>
    <w:p w14:paraId="0BD7F39B" w14:textId="77777777" w:rsidR="00083E73" w:rsidRDefault="00083E73">
      <w:pPr>
        <w:pStyle w:val="BodyText"/>
        <w:rPr>
          <w:rFonts w:ascii="Arial"/>
          <w:sz w:val="20"/>
        </w:rPr>
      </w:pPr>
    </w:p>
    <w:p w14:paraId="76A94929" w14:textId="77777777" w:rsidR="00083E73" w:rsidRDefault="00083E73">
      <w:pPr>
        <w:pStyle w:val="BodyText"/>
        <w:rPr>
          <w:rFonts w:ascii="Arial"/>
          <w:sz w:val="20"/>
        </w:rPr>
      </w:pPr>
    </w:p>
    <w:p w14:paraId="5768B183" w14:textId="77777777" w:rsidR="00083E73" w:rsidRDefault="00083E73">
      <w:pPr>
        <w:pStyle w:val="BodyText"/>
        <w:rPr>
          <w:rFonts w:ascii="Arial"/>
          <w:sz w:val="20"/>
        </w:rPr>
      </w:pPr>
    </w:p>
    <w:p w14:paraId="666EE619" w14:textId="0FF7F58A" w:rsidR="00083E73" w:rsidRDefault="009D1A4A">
      <w:pPr>
        <w:spacing w:before="178" w:line="283" w:lineRule="auto"/>
        <w:ind w:left="1549" w:right="117" w:firstLine="527"/>
        <w:jc w:val="right"/>
        <w:rPr>
          <w:rFonts w:ascii="Arial"/>
          <w:sz w:val="44"/>
        </w:rPr>
      </w:pPr>
      <w:r>
        <w:rPr>
          <w:rFonts w:ascii="Arial"/>
          <w:sz w:val="44"/>
        </w:rPr>
        <w:t xml:space="preserve">HL7 </w:t>
      </w:r>
      <w:r>
        <w:rPr>
          <w:rFonts w:ascii="Arial"/>
          <w:spacing w:val="-6"/>
          <w:sz w:val="44"/>
        </w:rPr>
        <w:t xml:space="preserve">Version </w:t>
      </w:r>
      <w:r>
        <w:rPr>
          <w:rFonts w:ascii="Arial"/>
          <w:sz w:val="44"/>
        </w:rPr>
        <w:t>3</w:t>
      </w:r>
      <w:r>
        <w:rPr>
          <w:rFonts w:ascii="Arial"/>
          <w:spacing w:val="84"/>
          <w:sz w:val="44"/>
        </w:rPr>
        <w:t xml:space="preserve"> </w:t>
      </w:r>
      <w:r>
        <w:rPr>
          <w:rFonts w:ascii="Arial"/>
          <w:sz w:val="44"/>
        </w:rPr>
        <w:t>Implementation Guide:</w:t>
      </w:r>
      <w:r>
        <w:rPr>
          <w:rFonts w:ascii="Arial"/>
          <w:w w:val="101"/>
          <w:sz w:val="44"/>
        </w:rPr>
        <w:t xml:space="preserve"> </w:t>
      </w:r>
      <w:r>
        <w:rPr>
          <w:rFonts w:ascii="Arial"/>
          <w:sz w:val="44"/>
        </w:rPr>
        <w:t>Clinical Quality Language</w:t>
      </w:r>
      <w:r w:rsidR="003D1931">
        <w:rPr>
          <w:rFonts w:ascii="Arial"/>
          <w:spacing w:val="103"/>
          <w:sz w:val="44"/>
        </w:rPr>
        <w:t xml:space="preserve"> </w:t>
      </w:r>
      <w:r>
        <w:rPr>
          <w:rFonts w:ascii="Arial"/>
          <w:sz w:val="44"/>
        </w:rPr>
        <w:t>(CQL)-based</w:t>
      </w:r>
    </w:p>
    <w:p w14:paraId="477E426B" w14:textId="36935E6A" w:rsidR="00083E73" w:rsidRDefault="009D1A4A">
      <w:pPr>
        <w:spacing w:before="61" w:line="444" w:lineRule="exact"/>
        <w:ind w:left="3405" w:right="117" w:hanging="1857"/>
        <w:jc w:val="right"/>
        <w:rPr>
          <w:rFonts w:ascii="Arial"/>
          <w:sz w:val="44"/>
        </w:rPr>
      </w:pPr>
      <w:r>
        <w:rPr>
          <w:rFonts w:ascii="Arial"/>
          <w:sz w:val="44"/>
        </w:rPr>
        <w:t>Health Quality Measure</w:t>
      </w:r>
      <w:r>
        <w:rPr>
          <w:rFonts w:ascii="Arial"/>
          <w:spacing w:val="77"/>
          <w:sz w:val="44"/>
        </w:rPr>
        <w:t xml:space="preserve"> </w:t>
      </w:r>
      <w:r>
        <w:rPr>
          <w:rFonts w:ascii="Arial"/>
          <w:sz w:val="44"/>
        </w:rPr>
        <w:t>Format (HQMF)</w:t>
      </w:r>
      <w:r>
        <w:rPr>
          <w:rFonts w:ascii="Arial"/>
          <w:w w:val="101"/>
          <w:sz w:val="44"/>
        </w:rPr>
        <w:t xml:space="preserve"> </w:t>
      </w:r>
      <w:r>
        <w:rPr>
          <w:rFonts w:ascii="Arial"/>
          <w:sz w:val="44"/>
        </w:rPr>
        <w:t xml:space="preserve">Release 1, STU </w:t>
      </w:r>
      <w:r w:rsidR="003D1931">
        <w:rPr>
          <w:rFonts w:ascii="Arial"/>
          <w:sz w:val="44"/>
        </w:rPr>
        <w:t>5</w:t>
      </w:r>
      <w:r>
        <w:rPr>
          <w:rFonts w:ascii="Arial"/>
          <w:sz w:val="44"/>
        </w:rPr>
        <w:t xml:space="preserve"> - US</w:t>
      </w:r>
      <w:r>
        <w:rPr>
          <w:rFonts w:ascii="Arial"/>
          <w:spacing w:val="77"/>
          <w:sz w:val="44"/>
        </w:rPr>
        <w:t xml:space="preserve"> </w:t>
      </w:r>
      <w:r>
        <w:rPr>
          <w:rFonts w:ascii="Arial"/>
          <w:sz w:val="44"/>
        </w:rPr>
        <w:t>Realm</w:t>
      </w:r>
    </w:p>
    <w:p w14:paraId="51C6EDF1" w14:textId="13494EA4" w:rsidR="00083E73" w:rsidRDefault="008F37D6">
      <w:pPr>
        <w:spacing w:before="77"/>
        <w:ind w:right="177"/>
        <w:jc w:val="right"/>
        <w:rPr>
          <w:sz w:val="24"/>
        </w:rPr>
      </w:pPr>
      <w:r>
        <w:rPr>
          <w:sz w:val="24"/>
        </w:rPr>
        <w:t>March</w:t>
      </w:r>
      <w:r w:rsidR="00E22BD3">
        <w:rPr>
          <w:sz w:val="24"/>
        </w:rPr>
        <w:t xml:space="preserve"> 20</w:t>
      </w:r>
      <w:r w:rsidR="003D1931">
        <w:rPr>
          <w:sz w:val="24"/>
        </w:rPr>
        <w:t>21</w:t>
      </w:r>
    </w:p>
    <w:p w14:paraId="57A3260B" w14:textId="77777777" w:rsidR="00083E73" w:rsidRDefault="00083E73">
      <w:pPr>
        <w:pStyle w:val="BodyText"/>
        <w:rPr>
          <w:sz w:val="24"/>
        </w:rPr>
      </w:pPr>
    </w:p>
    <w:p w14:paraId="28F758A0" w14:textId="77777777" w:rsidR="00083E73" w:rsidRDefault="009D1A4A">
      <w:pPr>
        <w:spacing w:before="211" w:line="331" w:lineRule="exact"/>
        <w:ind w:right="119"/>
        <w:jc w:val="right"/>
        <w:rPr>
          <w:sz w:val="34"/>
        </w:rPr>
      </w:pPr>
      <w:r>
        <w:rPr>
          <w:sz w:val="34"/>
        </w:rPr>
        <w:t>HL7 STU</w:t>
      </w:r>
    </w:p>
    <w:p w14:paraId="340FC9CB" w14:textId="3A51A2DC" w:rsidR="00083E73" w:rsidRDefault="009D1A4A">
      <w:pPr>
        <w:spacing w:line="331" w:lineRule="exact"/>
        <w:ind w:right="204"/>
        <w:jc w:val="right"/>
        <w:rPr>
          <w:sz w:val="34"/>
        </w:rPr>
      </w:pPr>
      <w:r>
        <w:rPr>
          <w:sz w:val="34"/>
        </w:rPr>
        <w:t>Vol</w:t>
      </w:r>
      <w:r w:rsidR="000B0592">
        <w:rPr>
          <w:sz w:val="34"/>
        </w:rPr>
        <w:t>ume 2 - Using QDM in CQL</w:t>
      </w:r>
      <w:r w:rsidR="00403FC4">
        <w:rPr>
          <w:sz w:val="34"/>
        </w:rPr>
        <w:t>-</w:t>
      </w:r>
      <w:r w:rsidR="000B0592">
        <w:rPr>
          <w:sz w:val="34"/>
        </w:rPr>
        <w:t xml:space="preserve">based </w:t>
      </w:r>
      <w:r>
        <w:rPr>
          <w:sz w:val="34"/>
        </w:rPr>
        <w:t>Measures</w:t>
      </w:r>
    </w:p>
    <w:p w14:paraId="5CBD3827" w14:textId="77777777" w:rsidR="00083E73" w:rsidRDefault="00083E73">
      <w:pPr>
        <w:pStyle w:val="BodyText"/>
        <w:rPr>
          <w:sz w:val="34"/>
        </w:rPr>
      </w:pPr>
    </w:p>
    <w:p w14:paraId="62200DFA" w14:textId="77777777" w:rsidR="00083E73" w:rsidRDefault="00083E73">
      <w:pPr>
        <w:pStyle w:val="BodyText"/>
        <w:spacing w:before="9"/>
        <w:rPr>
          <w:sz w:val="44"/>
        </w:rPr>
      </w:pPr>
    </w:p>
    <w:p w14:paraId="02C5198C" w14:textId="77777777" w:rsidR="00083E73" w:rsidRDefault="009D1A4A">
      <w:pPr>
        <w:spacing w:line="270" w:lineRule="exact"/>
        <w:ind w:left="5386" w:right="119" w:firstLine="2676"/>
        <w:jc w:val="right"/>
        <w:rPr>
          <w:sz w:val="24"/>
        </w:rPr>
      </w:pPr>
      <w:r>
        <w:rPr>
          <w:sz w:val="24"/>
        </w:rPr>
        <w:t>Sponsored by:</w:t>
      </w:r>
      <w:r>
        <w:rPr>
          <w:w w:val="99"/>
          <w:sz w:val="24"/>
        </w:rPr>
        <w:t xml:space="preserve"> </w:t>
      </w:r>
      <w:r>
        <w:rPr>
          <w:sz w:val="24"/>
        </w:rPr>
        <w:t>Clinical Quality Information Work Group</w:t>
      </w:r>
    </w:p>
    <w:p w14:paraId="5E71CEA6" w14:textId="77777777" w:rsidR="00083E73" w:rsidRDefault="00083E73">
      <w:pPr>
        <w:pStyle w:val="BodyText"/>
        <w:rPr>
          <w:sz w:val="20"/>
        </w:rPr>
      </w:pPr>
    </w:p>
    <w:p w14:paraId="4F119863" w14:textId="77777777" w:rsidR="00083E73" w:rsidRDefault="00083E73">
      <w:pPr>
        <w:pStyle w:val="BodyText"/>
        <w:rPr>
          <w:sz w:val="20"/>
        </w:rPr>
      </w:pPr>
    </w:p>
    <w:p w14:paraId="710FF5E3" w14:textId="77777777" w:rsidR="00083E73" w:rsidRDefault="00083E73">
      <w:pPr>
        <w:pStyle w:val="BodyText"/>
        <w:rPr>
          <w:sz w:val="20"/>
        </w:rPr>
      </w:pPr>
    </w:p>
    <w:p w14:paraId="0C590333" w14:textId="77777777" w:rsidR="00083E73" w:rsidRDefault="00083E73">
      <w:pPr>
        <w:pStyle w:val="BodyText"/>
        <w:rPr>
          <w:sz w:val="20"/>
        </w:rPr>
      </w:pPr>
    </w:p>
    <w:p w14:paraId="4DDC6736" w14:textId="77777777" w:rsidR="00083E73" w:rsidRDefault="00083E73">
      <w:pPr>
        <w:pStyle w:val="BodyText"/>
        <w:rPr>
          <w:sz w:val="20"/>
        </w:rPr>
      </w:pPr>
    </w:p>
    <w:p w14:paraId="1B70587D" w14:textId="77777777" w:rsidR="00083E73" w:rsidRDefault="00083E73">
      <w:pPr>
        <w:pStyle w:val="BodyText"/>
        <w:rPr>
          <w:sz w:val="20"/>
        </w:rPr>
      </w:pPr>
    </w:p>
    <w:p w14:paraId="3FFF6D08" w14:textId="77777777" w:rsidR="00083E73" w:rsidRDefault="00083E73">
      <w:pPr>
        <w:pStyle w:val="BodyText"/>
        <w:spacing w:before="7"/>
      </w:pPr>
    </w:p>
    <w:p w14:paraId="45069988" w14:textId="49A57765" w:rsidR="004B037C" w:rsidRDefault="004B037C" w:rsidP="004B037C">
      <w:pPr>
        <w:spacing w:before="62"/>
        <w:ind w:left="119" w:right="110"/>
        <w:rPr>
          <w:sz w:val="20"/>
        </w:rPr>
      </w:pPr>
      <w:r>
        <w:rPr>
          <w:w w:val="99"/>
          <w:sz w:val="20"/>
        </w:rPr>
        <w:t>Co</w:t>
      </w:r>
      <w:r>
        <w:rPr>
          <w:spacing w:val="-2"/>
          <w:w w:val="99"/>
          <w:sz w:val="20"/>
        </w:rPr>
        <w:t>p</w:t>
      </w:r>
      <w:r>
        <w:rPr>
          <w:w w:val="99"/>
          <w:sz w:val="20"/>
        </w:rPr>
        <w:t>yright</w:t>
      </w:r>
      <w:r>
        <w:rPr>
          <w:spacing w:val="-1"/>
          <w:sz w:val="20"/>
        </w:rPr>
        <w:t xml:space="preserve"> </w:t>
      </w:r>
      <w:r w:rsidRPr="00607132">
        <w:rPr>
          <w:rFonts w:ascii="Lucida Grande" w:hAnsi="Lucida Grande" w:cs="Lucida Grande"/>
          <w:b/>
          <w:color w:val="000000"/>
        </w:rPr>
        <w:t>©</w:t>
      </w:r>
      <w:r>
        <w:rPr>
          <w:rFonts w:ascii="Lucida Grande" w:hAnsi="Lucida Grande" w:cs="Lucida Grande"/>
          <w:b/>
          <w:color w:val="000000"/>
        </w:rPr>
        <w:t xml:space="preserve"> </w:t>
      </w:r>
      <w:r>
        <w:rPr>
          <w:w w:val="99"/>
          <w:sz w:val="20"/>
        </w:rPr>
        <w:t>2016-20</w:t>
      </w:r>
      <w:r w:rsidR="003D1931">
        <w:rPr>
          <w:w w:val="99"/>
          <w:sz w:val="20"/>
        </w:rPr>
        <w:t>21</w:t>
      </w:r>
      <w:r>
        <w:rPr>
          <w:spacing w:val="-1"/>
          <w:sz w:val="20"/>
        </w:rPr>
        <w:t xml:space="preserve"> </w:t>
      </w:r>
      <w:r>
        <w:rPr>
          <w:w w:val="99"/>
          <w:sz w:val="20"/>
        </w:rPr>
        <w:t>Health</w:t>
      </w:r>
      <w:r>
        <w:rPr>
          <w:spacing w:val="-1"/>
          <w:sz w:val="20"/>
        </w:rPr>
        <w:t xml:space="preserve"> </w:t>
      </w:r>
      <w:r>
        <w:rPr>
          <w:w w:val="99"/>
          <w:sz w:val="20"/>
        </w:rPr>
        <w:t>L</w:t>
      </w:r>
      <w:r>
        <w:rPr>
          <w:spacing w:val="-5"/>
          <w:w w:val="99"/>
          <w:sz w:val="20"/>
        </w:rPr>
        <w:t>e</w:t>
      </w:r>
      <w:r>
        <w:rPr>
          <w:spacing w:val="-3"/>
          <w:w w:val="99"/>
          <w:sz w:val="20"/>
        </w:rPr>
        <w:t>v</w:t>
      </w:r>
      <w:r>
        <w:rPr>
          <w:w w:val="99"/>
          <w:sz w:val="20"/>
        </w:rPr>
        <w:t>el</w:t>
      </w:r>
      <w:r>
        <w:rPr>
          <w:spacing w:val="-1"/>
          <w:sz w:val="20"/>
        </w:rPr>
        <w:t xml:space="preserve"> </w:t>
      </w:r>
      <w:r>
        <w:rPr>
          <w:w w:val="99"/>
          <w:sz w:val="20"/>
        </w:rPr>
        <w:t>S</w:t>
      </w:r>
      <w:r>
        <w:rPr>
          <w:spacing w:val="-5"/>
          <w:w w:val="99"/>
          <w:sz w:val="20"/>
        </w:rPr>
        <w:t>e</w:t>
      </w:r>
      <w:r>
        <w:rPr>
          <w:spacing w:val="-3"/>
          <w:w w:val="99"/>
          <w:sz w:val="20"/>
        </w:rPr>
        <w:t>v</w:t>
      </w:r>
      <w:r>
        <w:rPr>
          <w:w w:val="99"/>
          <w:sz w:val="20"/>
        </w:rPr>
        <w:t>en</w:t>
      </w:r>
      <w:r>
        <w:rPr>
          <w:spacing w:val="-1"/>
          <w:sz w:val="20"/>
        </w:rPr>
        <w:t xml:space="preserve"> </w:t>
      </w:r>
      <w:r>
        <w:rPr>
          <w:w w:val="99"/>
          <w:sz w:val="20"/>
        </w:rPr>
        <w:t>International</w:t>
      </w:r>
      <w:r>
        <w:rPr>
          <w:spacing w:val="-1"/>
          <w:sz w:val="20"/>
        </w:rPr>
        <w:t xml:space="preserve"> </w:t>
      </w:r>
      <w:r w:rsidRPr="00C97EE0">
        <w:rPr>
          <w:rFonts w:ascii="Lucida Grande" w:hAnsi="Lucida Grande" w:cs="Lucida Grande"/>
          <w:b/>
          <w:color w:val="000000"/>
        </w:rPr>
        <w:t>®</w:t>
      </w:r>
      <w:r>
        <w:rPr>
          <w:rFonts w:ascii="Lucida Grande" w:hAnsi="Lucida Grande" w:cs="Lucida Grande"/>
          <w:b/>
          <w:color w:val="000000"/>
        </w:rPr>
        <w:t xml:space="preserve"> </w:t>
      </w:r>
      <w:r>
        <w:rPr>
          <w:w w:val="99"/>
          <w:sz w:val="20"/>
        </w:rPr>
        <w:t>ALL</w:t>
      </w:r>
      <w:r>
        <w:rPr>
          <w:spacing w:val="-1"/>
          <w:sz w:val="20"/>
        </w:rPr>
        <w:t xml:space="preserve"> </w:t>
      </w:r>
      <w:r>
        <w:rPr>
          <w:w w:val="99"/>
          <w:sz w:val="20"/>
        </w:rPr>
        <w:t>RIGHTS</w:t>
      </w:r>
      <w:r>
        <w:rPr>
          <w:spacing w:val="-1"/>
          <w:sz w:val="20"/>
        </w:rPr>
        <w:t xml:space="preserve"> </w:t>
      </w:r>
      <w:r>
        <w:rPr>
          <w:w w:val="99"/>
          <w:sz w:val="20"/>
        </w:rPr>
        <w:t>RESE</w:t>
      </w:r>
      <w:r>
        <w:rPr>
          <w:spacing w:val="-16"/>
          <w:w w:val="99"/>
          <w:sz w:val="20"/>
        </w:rPr>
        <w:t>R</w:t>
      </w:r>
      <w:r>
        <w:rPr>
          <w:w w:val="99"/>
          <w:sz w:val="20"/>
        </w:rPr>
        <w:t>VED.</w:t>
      </w:r>
      <w:r>
        <w:rPr>
          <w:spacing w:val="-1"/>
          <w:sz w:val="20"/>
        </w:rPr>
        <w:t xml:space="preserve"> </w:t>
      </w:r>
      <w:r>
        <w:rPr>
          <w:w w:val="99"/>
          <w:sz w:val="20"/>
        </w:rPr>
        <w:t>The</w:t>
      </w:r>
      <w:r>
        <w:rPr>
          <w:spacing w:val="-1"/>
          <w:sz w:val="20"/>
        </w:rPr>
        <w:t xml:space="preserve"> </w:t>
      </w:r>
      <w:r>
        <w:rPr>
          <w:w w:val="99"/>
          <w:sz w:val="20"/>
        </w:rPr>
        <w:t>reproduction</w:t>
      </w:r>
      <w:r>
        <w:rPr>
          <w:spacing w:val="-1"/>
          <w:sz w:val="20"/>
        </w:rPr>
        <w:t xml:space="preserve"> </w:t>
      </w:r>
      <w:r>
        <w:rPr>
          <w:w w:val="99"/>
          <w:sz w:val="20"/>
        </w:rPr>
        <w:t>of</w:t>
      </w:r>
      <w:r>
        <w:rPr>
          <w:spacing w:val="-1"/>
          <w:sz w:val="20"/>
        </w:rPr>
        <w:t xml:space="preserve"> </w:t>
      </w:r>
      <w:r>
        <w:rPr>
          <w:w w:val="99"/>
          <w:sz w:val="20"/>
        </w:rPr>
        <w:t>this</w:t>
      </w:r>
    </w:p>
    <w:p w14:paraId="293CD724" w14:textId="77777777" w:rsidR="004B037C" w:rsidRDefault="004B037C" w:rsidP="004B037C">
      <w:pPr>
        <w:spacing w:line="249" w:lineRule="auto"/>
        <w:ind w:left="119" w:right="110"/>
        <w:rPr>
          <w:sz w:val="20"/>
        </w:rPr>
      </w:pPr>
      <w:r>
        <w:rPr>
          <w:sz w:val="20"/>
        </w:rPr>
        <w:t>material in any form is strictly forbidden without the written permission of the publisher. HL7 and Health Level Seven are registered trademarks of Health Level Seven International. Reg. U.S. Pat &amp; TM Off.</w:t>
      </w:r>
    </w:p>
    <w:p w14:paraId="1E1646AA" w14:textId="77777777" w:rsidR="00083E73" w:rsidRDefault="004B037C" w:rsidP="004B037C">
      <w:pPr>
        <w:spacing w:before="32"/>
        <w:ind w:left="119" w:right="110"/>
        <w:rPr>
          <w:sz w:val="20"/>
        </w:rPr>
        <w:sectPr w:rsidR="00083E73">
          <w:headerReference w:type="even" r:id="rId8"/>
          <w:headerReference w:type="default" r:id="rId9"/>
          <w:footerReference w:type="even" r:id="rId10"/>
          <w:footerReference w:type="default" r:id="rId11"/>
          <w:headerReference w:type="first" r:id="rId12"/>
          <w:footerReference w:type="first" r:id="rId13"/>
          <w:type w:val="continuous"/>
          <w:pgSz w:w="12240" w:h="15840"/>
          <w:pgMar w:top="1080" w:right="1320" w:bottom="280" w:left="1320" w:header="720" w:footer="720" w:gutter="0"/>
          <w:cols w:space="720"/>
        </w:sectPr>
      </w:pPr>
      <w:r>
        <w:rPr>
          <w:sz w:val="20"/>
        </w:rPr>
        <w:t xml:space="preserve">Use of this material is governed by HL7’s </w:t>
      </w:r>
      <w:hyperlink r:id="rId14">
        <w:r>
          <w:rPr>
            <w:color w:val="0000FF"/>
            <w:sz w:val="20"/>
          </w:rPr>
          <w:t>IP Compliance Policy</w:t>
        </w:r>
      </w:hyperlink>
      <w:r>
        <w:rPr>
          <w:sz w:val="20"/>
        </w:rPr>
        <w:t>.</w:t>
      </w:r>
    </w:p>
    <w:p w14:paraId="57A19F47" w14:textId="77777777" w:rsidR="00083E73" w:rsidRDefault="009D1A4A" w:rsidP="00AA0ED3">
      <w:pPr>
        <w:spacing w:before="46"/>
        <w:ind w:left="120" w:right="110"/>
        <w:jc w:val="both"/>
        <w:rPr>
          <w:b/>
          <w:sz w:val="20"/>
        </w:rPr>
      </w:pPr>
      <w:r>
        <w:rPr>
          <w:b/>
          <w:sz w:val="20"/>
        </w:rPr>
        <w:lastRenderedPageBreak/>
        <w:t>IMPORTANT NOTES:</w:t>
      </w:r>
    </w:p>
    <w:p w14:paraId="6E68577C" w14:textId="77777777" w:rsidR="00083E73" w:rsidRDefault="009D1A4A" w:rsidP="00AA0ED3">
      <w:pPr>
        <w:spacing w:before="9" w:line="249" w:lineRule="auto"/>
        <w:ind w:left="120" w:right="110"/>
        <w:jc w:val="both"/>
        <w:rPr>
          <w:sz w:val="20"/>
        </w:rPr>
      </w:pPr>
      <w:r>
        <w:rPr>
          <w:sz w:val="20"/>
        </w:rPr>
        <w:t xml:space="preserve">HL7 licenses its standards and select IP free of charge. If you did not acquire a free license from HL7 for this document, you are not authorized to access or make any use of it. To obtain a free license, please visit </w:t>
      </w:r>
      <w:hyperlink r:id="rId15">
        <w:r>
          <w:rPr>
            <w:rFonts w:ascii="Courier New"/>
            <w:color w:val="0000FF"/>
            <w:sz w:val="20"/>
          </w:rPr>
          <w:t>http://www.HL7.org/implement/standards/index.cfm</w:t>
        </w:r>
      </w:hyperlink>
      <w:r>
        <w:rPr>
          <w:sz w:val="20"/>
        </w:rPr>
        <w:t>.</w:t>
      </w:r>
    </w:p>
    <w:p w14:paraId="42290ECC" w14:textId="4D88EC89" w:rsidR="00083E73" w:rsidRDefault="009D1A4A" w:rsidP="00AA0ED3">
      <w:pPr>
        <w:spacing w:line="213" w:lineRule="exact"/>
        <w:ind w:left="120" w:right="110"/>
        <w:jc w:val="both"/>
        <w:rPr>
          <w:sz w:val="20"/>
        </w:rPr>
      </w:pPr>
      <w:r>
        <w:rPr>
          <w:b/>
          <w:sz w:val="20"/>
        </w:rPr>
        <w:t>If you are the individual that obtained the license for this HL7 Standard, specification or other freely licensed</w:t>
      </w:r>
      <w:r w:rsidR="00D1664A">
        <w:rPr>
          <w:b/>
          <w:sz w:val="20"/>
        </w:rPr>
        <w:t xml:space="preserve"> </w:t>
      </w:r>
      <w:r>
        <w:rPr>
          <w:b/>
          <w:sz w:val="20"/>
        </w:rPr>
        <w:t xml:space="preserve">work (in each and every instance Specified Material), </w:t>
      </w:r>
      <w:r>
        <w:rPr>
          <w:sz w:val="20"/>
        </w:rPr>
        <w:t>the following describes the permitted uses of the Material.</w:t>
      </w:r>
    </w:p>
    <w:p w14:paraId="3C297C7B" w14:textId="77777777" w:rsidR="00083E73" w:rsidRDefault="009D1A4A" w:rsidP="00AA0ED3">
      <w:pPr>
        <w:pStyle w:val="ListParagraph"/>
        <w:numPr>
          <w:ilvl w:val="0"/>
          <w:numId w:val="17"/>
        </w:numPr>
        <w:tabs>
          <w:tab w:val="left" w:pos="363"/>
        </w:tabs>
        <w:spacing w:before="9" w:line="249" w:lineRule="auto"/>
        <w:ind w:right="118" w:firstLine="0"/>
        <w:jc w:val="both"/>
        <w:rPr>
          <w:sz w:val="20"/>
        </w:rPr>
      </w:pPr>
      <w:r>
        <w:rPr>
          <w:b/>
          <w:sz w:val="20"/>
        </w:rPr>
        <w:t>HL7</w:t>
      </w:r>
      <w:r>
        <w:rPr>
          <w:b/>
          <w:spacing w:val="-7"/>
          <w:sz w:val="20"/>
        </w:rPr>
        <w:t xml:space="preserve"> </w:t>
      </w:r>
      <w:r>
        <w:rPr>
          <w:b/>
          <w:sz w:val="20"/>
        </w:rPr>
        <w:t>INDIVIDUAL,</w:t>
      </w:r>
      <w:r>
        <w:rPr>
          <w:b/>
          <w:spacing w:val="-7"/>
          <w:sz w:val="20"/>
        </w:rPr>
        <w:t xml:space="preserve"> </w:t>
      </w:r>
      <w:r>
        <w:rPr>
          <w:b/>
          <w:sz w:val="20"/>
        </w:rPr>
        <w:t>STUDENT</w:t>
      </w:r>
      <w:r>
        <w:rPr>
          <w:b/>
          <w:spacing w:val="-7"/>
          <w:sz w:val="20"/>
        </w:rPr>
        <w:t xml:space="preserve"> </w:t>
      </w:r>
      <w:r>
        <w:rPr>
          <w:b/>
          <w:sz w:val="20"/>
        </w:rPr>
        <w:t>AND</w:t>
      </w:r>
      <w:r>
        <w:rPr>
          <w:b/>
          <w:spacing w:val="-7"/>
          <w:sz w:val="20"/>
        </w:rPr>
        <w:t xml:space="preserve"> </w:t>
      </w:r>
      <w:r>
        <w:rPr>
          <w:b/>
          <w:spacing w:val="-4"/>
          <w:sz w:val="20"/>
        </w:rPr>
        <w:t>HEALTH</w:t>
      </w:r>
      <w:r>
        <w:rPr>
          <w:b/>
          <w:spacing w:val="-7"/>
          <w:sz w:val="20"/>
        </w:rPr>
        <w:t xml:space="preserve"> </w:t>
      </w:r>
      <w:r>
        <w:rPr>
          <w:b/>
          <w:sz w:val="20"/>
        </w:rPr>
        <w:t>PROFESSIONAL</w:t>
      </w:r>
      <w:r>
        <w:rPr>
          <w:b/>
          <w:spacing w:val="-7"/>
          <w:sz w:val="20"/>
        </w:rPr>
        <w:t xml:space="preserve"> </w:t>
      </w:r>
      <w:r>
        <w:rPr>
          <w:b/>
          <w:sz w:val="20"/>
        </w:rPr>
        <w:t>MEMBERS</w:t>
      </w:r>
      <w:r>
        <w:rPr>
          <w:sz w:val="20"/>
        </w:rPr>
        <w:t>,</w:t>
      </w:r>
      <w:r>
        <w:rPr>
          <w:spacing w:val="-7"/>
          <w:sz w:val="20"/>
        </w:rPr>
        <w:t xml:space="preserve"> </w:t>
      </w:r>
      <w:r>
        <w:rPr>
          <w:sz w:val="20"/>
        </w:rPr>
        <w:t>who</w:t>
      </w:r>
      <w:r>
        <w:rPr>
          <w:spacing w:val="-7"/>
          <w:sz w:val="20"/>
        </w:rPr>
        <w:t xml:space="preserve"> </w:t>
      </w:r>
      <w:r>
        <w:rPr>
          <w:sz w:val="20"/>
        </w:rPr>
        <w:t>register</w:t>
      </w:r>
      <w:r>
        <w:rPr>
          <w:spacing w:val="-7"/>
          <w:sz w:val="20"/>
        </w:rPr>
        <w:t xml:space="preserve"> </w:t>
      </w:r>
      <w:r>
        <w:rPr>
          <w:sz w:val="20"/>
        </w:rPr>
        <w:t>and</w:t>
      </w:r>
      <w:r>
        <w:rPr>
          <w:spacing w:val="-7"/>
          <w:sz w:val="20"/>
        </w:rPr>
        <w:t xml:space="preserve"> </w:t>
      </w:r>
      <w:r>
        <w:rPr>
          <w:sz w:val="20"/>
        </w:rPr>
        <w:t>agree</w:t>
      </w:r>
      <w:r>
        <w:rPr>
          <w:spacing w:val="-7"/>
          <w:sz w:val="20"/>
        </w:rPr>
        <w:t xml:space="preserve"> </w:t>
      </w:r>
      <w:r>
        <w:rPr>
          <w:sz w:val="20"/>
        </w:rPr>
        <w:t>to</w:t>
      </w:r>
      <w:r>
        <w:rPr>
          <w:spacing w:val="-7"/>
          <w:sz w:val="20"/>
        </w:rPr>
        <w:t xml:space="preserve"> </w:t>
      </w:r>
      <w:r>
        <w:rPr>
          <w:sz w:val="20"/>
        </w:rPr>
        <w:t xml:space="preserve">the terms of </w:t>
      </w:r>
      <w:r>
        <w:rPr>
          <w:spacing w:val="-3"/>
          <w:sz w:val="20"/>
        </w:rPr>
        <w:t xml:space="preserve">HL7’s </w:t>
      </w:r>
      <w:r>
        <w:rPr>
          <w:sz w:val="20"/>
        </w:rPr>
        <w:t xml:space="preserve">license, are authorized, without additional charge, to read, and to use Specified Material to develop and sell products and services that implement, but do not directly incorporate, the Specified Material in whole or in part without paying license fees to HL7. INDIVIDUAL, STUDENT AND </w:t>
      </w:r>
      <w:r>
        <w:rPr>
          <w:spacing w:val="-4"/>
          <w:sz w:val="20"/>
        </w:rPr>
        <w:t xml:space="preserve">HEALTH </w:t>
      </w:r>
      <w:r>
        <w:rPr>
          <w:sz w:val="20"/>
        </w:rPr>
        <w:t xml:space="preserve">PROFESSIONAL MEMBERS wishing to incorporate additional items of Special Material in whole or part, into products and services, or to enjoy additional authorizations granted to HL7 </w:t>
      </w:r>
      <w:r>
        <w:rPr>
          <w:spacing w:val="-3"/>
          <w:sz w:val="20"/>
        </w:rPr>
        <w:t xml:space="preserve">ORGANIZATIONAL </w:t>
      </w:r>
      <w:r>
        <w:rPr>
          <w:sz w:val="20"/>
        </w:rPr>
        <w:t xml:space="preserve">MEMBERS as noted </w:t>
      </w:r>
      <w:r>
        <w:rPr>
          <w:spacing w:val="-3"/>
          <w:sz w:val="20"/>
        </w:rPr>
        <w:t xml:space="preserve">below, </w:t>
      </w:r>
      <w:r>
        <w:rPr>
          <w:sz w:val="20"/>
        </w:rPr>
        <w:t xml:space="preserve">must become </w:t>
      </w:r>
      <w:r>
        <w:rPr>
          <w:spacing w:val="-3"/>
          <w:sz w:val="20"/>
        </w:rPr>
        <w:t xml:space="preserve">ORGANIZATIONAL </w:t>
      </w:r>
      <w:r>
        <w:rPr>
          <w:sz w:val="20"/>
        </w:rPr>
        <w:t>MEMBERS of</w:t>
      </w:r>
      <w:r>
        <w:rPr>
          <w:spacing w:val="-1"/>
          <w:sz w:val="20"/>
        </w:rPr>
        <w:t xml:space="preserve"> </w:t>
      </w:r>
      <w:r>
        <w:rPr>
          <w:sz w:val="20"/>
        </w:rPr>
        <w:t>HL7.</w:t>
      </w:r>
    </w:p>
    <w:p w14:paraId="1E994264" w14:textId="77777777" w:rsidR="00083E73" w:rsidRDefault="009D1A4A" w:rsidP="00AA0ED3">
      <w:pPr>
        <w:pStyle w:val="ListParagraph"/>
        <w:numPr>
          <w:ilvl w:val="0"/>
          <w:numId w:val="17"/>
        </w:numPr>
        <w:tabs>
          <w:tab w:val="left" w:pos="353"/>
        </w:tabs>
        <w:spacing w:before="0" w:line="249" w:lineRule="auto"/>
        <w:ind w:right="184" w:firstLine="0"/>
        <w:jc w:val="both"/>
        <w:rPr>
          <w:sz w:val="20"/>
        </w:rPr>
      </w:pPr>
      <w:r>
        <w:rPr>
          <w:b/>
          <w:sz w:val="20"/>
        </w:rPr>
        <w:t xml:space="preserve">HL7 ORGANIZATION MEMBERS, </w:t>
      </w:r>
      <w:r>
        <w:rPr>
          <w:sz w:val="20"/>
        </w:rPr>
        <w:t xml:space="preserve">who register and agree to the terms of </w:t>
      </w:r>
      <w:r>
        <w:rPr>
          <w:spacing w:val="-3"/>
          <w:sz w:val="20"/>
        </w:rPr>
        <w:t xml:space="preserve">HL7’s </w:t>
      </w:r>
      <w:r>
        <w:rPr>
          <w:sz w:val="20"/>
        </w:rPr>
        <w:t>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w:t>
      </w:r>
      <w:r>
        <w:rPr>
          <w:spacing w:val="-3"/>
          <w:sz w:val="20"/>
        </w:rPr>
        <w:t xml:space="preserve"> </w:t>
      </w:r>
      <w:r>
        <w:rPr>
          <w:sz w:val="20"/>
        </w:rPr>
        <w:t>to</w:t>
      </w:r>
      <w:r>
        <w:rPr>
          <w:spacing w:val="-3"/>
          <w:sz w:val="20"/>
        </w:rPr>
        <w:t xml:space="preserve"> </w:t>
      </w:r>
      <w:r>
        <w:rPr>
          <w:sz w:val="20"/>
        </w:rPr>
        <w:t>otherwise</w:t>
      </w:r>
      <w:r>
        <w:rPr>
          <w:spacing w:val="-3"/>
          <w:sz w:val="20"/>
        </w:rPr>
        <w:t xml:space="preserve"> </w:t>
      </w:r>
      <w:r>
        <w:rPr>
          <w:sz w:val="20"/>
        </w:rPr>
        <w:t>distribute,</w:t>
      </w:r>
      <w:r>
        <w:rPr>
          <w:spacing w:val="-3"/>
          <w:sz w:val="20"/>
        </w:rPr>
        <w:t xml:space="preserve"> </w:t>
      </w:r>
      <w:r>
        <w:rPr>
          <w:sz w:val="20"/>
        </w:rPr>
        <w:t>Compliant</w:t>
      </w:r>
      <w:r>
        <w:rPr>
          <w:spacing w:val="-3"/>
          <w:sz w:val="20"/>
        </w:rPr>
        <w:t xml:space="preserve"> </w:t>
      </w:r>
      <w:r>
        <w:rPr>
          <w:sz w:val="20"/>
        </w:rPr>
        <w:t>Products,</w:t>
      </w:r>
      <w:r>
        <w:rPr>
          <w:spacing w:val="-3"/>
          <w:sz w:val="20"/>
        </w:rPr>
        <w:t xml:space="preserve"> </w:t>
      </w:r>
      <w:r>
        <w:rPr>
          <w:sz w:val="20"/>
        </w:rPr>
        <w:t>in</w:t>
      </w:r>
      <w:r>
        <w:rPr>
          <w:spacing w:val="-3"/>
          <w:sz w:val="20"/>
        </w:rPr>
        <w:t xml:space="preserve"> </w:t>
      </w:r>
      <w:r>
        <w:rPr>
          <w:sz w:val="20"/>
        </w:rPr>
        <w:t>all</w:t>
      </w:r>
      <w:r>
        <w:rPr>
          <w:spacing w:val="-3"/>
          <w:sz w:val="20"/>
        </w:rPr>
        <w:t xml:space="preserve"> </w:t>
      </w:r>
      <w:r>
        <w:rPr>
          <w:sz w:val="20"/>
        </w:rPr>
        <w:t>cases</w:t>
      </w:r>
      <w:r>
        <w:rPr>
          <w:spacing w:val="-3"/>
          <w:sz w:val="20"/>
        </w:rPr>
        <w:t xml:space="preserve"> </w:t>
      </w:r>
      <w:r>
        <w:rPr>
          <w:sz w:val="20"/>
        </w:rPr>
        <w:t>subject</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conditions</w:t>
      </w:r>
      <w:r>
        <w:rPr>
          <w:spacing w:val="-3"/>
          <w:sz w:val="20"/>
        </w:rPr>
        <w:t xml:space="preserve"> </w:t>
      </w:r>
      <w:r>
        <w:rPr>
          <w:sz w:val="20"/>
        </w:rPr>
        <w:t>set</w:t>
      </w:r>
      <w:r>
        <w:rPr>
          <w:spacing w:val="-3"/>
          <w:sz w:val="20"/>
        </w:rPr>
        <w:t xml:space="preserve"> </w:t>
      </w:r>
      <w:r>
        <w:rPr>
          <w:sz w:val="20"/>
        </w:rPr>
        <w:t>forth</w:t>
      </w:r>
      <w:r>
        <w:rPr>
          <w:spacing w:val="-3"/>
          <w:sz w:val="20"/>
        </w:rPr>
        <w:t xml:space="preserve"> </w:t>
      </w:r>
      <w:r>
        <w:rPr>
          <w:sz w:val="20"/>
        </w:rPr>
        <w:t>in</w:t>
      </w:r>
      <w:r>
        <w:rPr>
          <w:spacing w:val="-3"/>
          <w:sz w:val="20"/>
        </w:rPr>
        <w:t xml:space="preserve"> </w:t>
      </w:r>
      <w:r>
        <w:rPr>
          <w:sz w:val="20"/>
        </w:rPr>
        <w:t>this</w:t>
      </w:r>
      <w:r>
        <w:rPr>
          <w:spacing w:val="-3"/>
          <w:sz w:val="20"/>
        </w:rPr>
        <w:t xml:space="preserve"> </w:t>
      </w:r>
      <w:r>
        <w:rPr>
          <w:sz w:val="20"/>
        </w:rPr>
        <w:t>Agreement</w:t>
      </w:r>
      <w:r>
        <w:rPr>
          <w:spacing w:val="-3"/>
          <w:sz w:val="20"/>
        </w:rPr>
        <w:t xml:space="preserve"> </w:t>
      </w:r>
      <w:r>
        <w:rPr>
          <w:sz w:val="20"/>
        </w:rPr>
        <w:t>and any relevant patent and other intellectual property rights of third parties (which may include members of HL7). No other</w:t>
      </w:r>
      <w:r>
        <w:rPr>
          <w:spacing w:val="-3"/>
          <w:sz w:val="20"/>
        </w:rPr>
        <w:t xml:space="preserve"> </w:t>
      </w:r>
      <w:r>
        <w:rPr>
          <w:sz w:val="20"/>
        </w:rPr>
        <w:t>license,</w:t>
      </w:r>
      <w:r>
        <w:rPr>
          <w:spacing w:val="-3"/>
          <w:sz w:val="20"/>
        </w:rPr>
        <w:t xml:space="preserve"> </w:t>
      </w:r>
      <w:r>
        <w:rPr>
          <w:sz w:val="20"/>
        </w:rPr>
        <w:t>sublicense,</w:t>
      </w:r>
      <w:r>
        <w:rPr>
          <w:spacing w:val="-3"/>
          <w:sz w:val="20"/>
        </w:rPr>
        <w:t xml:space="preserve"> </w:t>
      </w:r>
      <w:r>
        <w:rPr>
          <w:sz w:val="20"/>
        </w:rPr>
        <w:t>or</w:t>
      </w:r>
      <w:r>
        <w:rPr>
          <w:spacing w:val="-3"/>
          <w:sz w:val="20"/>
        </w:rPr>
        <w:t xml:space="preserve"> </w:t>
      </w:r>
      <w:r>
        <w:rPr>
          <w:sz w:val="20"/>
        </w:rPr>
        <w:t>other</w:t>
      </w:r>
      <w:r>
        <w:rPr>
          <w:spacing w:val="-3"/>
          <w:sz w:val="20"/>
        </w:rPr>
        <w:t xml:space="preserve"> </w:t>
      </w:r>
      <w:r>
        <w:rPr>
          <w:sz w:val="20"/>
        </w:rPr>
        <w:t>rights</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kind</w:t>
      </w:r>
      <w:r>
        <w:rPr>
          <w:spacing w:val="-3"/>
          <w:sz w:val="20"/>
        </w:rPr>
        <w:t xml:space="preserve"> </w:t>
      </w:r>
      <w:r>
        <w:rPr>
          <w:sz w:val="20"/>
        </w:rPr>
        <w:t>are</w:t>
      </w:r>
      <w:r>
        <w:rPr>
          <w:spacing w:val="-3"/>
          <w:sz w:val="20"/>
        </w:rPr>
        <w:t xml:space="preserve"> </w:t>
      </w:r>
      <w:r>
        <w:rPr>
          <w:sz w:val="20"/>
        </w:rPr>
        <w:t>granted</w:t>
      </w:r>
      <w:r>
        <w:rPr>
          <w:spacing w:val="-3"/>
          <w:sz w:val="20"/>
        </w:rPr>
        <w:t xml:space="preserve"> </w:t>
      </w:r>
      <w:r>
        <w:rPr>
          <w:sz w:val="20"/>
        </w:rPr>
        <w:t>under</w:t>
      </w:r>
      <w:r>
        <w:rPr>
          <w:spacing w:val="-3"/>
          <w:sz w:val="20"/>
        </w:rPr>
        <w:t xml:space="preserve"> </w:t>
      </w:r>
      <w:r>
        <w:rPr>
          <w:sz w:val="20"/>
        </w:rPr>
        <w:t>this</w:t>
      </w:r>
      <w:r>
        <w:rPr>
          <w:spacing w:val="-3"/>
          <w:sz w:val="20"/>
        </w:rPr>
        <w:t xml:space="preserve"> </w:t>
      </w:r>
      <w:r>
        <w:rPr>
          <w:sz w:val="20"/>
        </w:rPr>
        <w:t>Agreement.</w:t>
      </w:r>
    </w:p>
    <w:p w14:paraId="7894C9A5" w14:textId="77777777" w:rsidR="00083E73" w:rsidRDefault="009D1A4A" w:rsidP="00AA0ED3">
      <w:pPr>
        <w:pStyle w:val="ListParagraph"/>
        <w:numPr>
          <w:ilvl w:val="0"/>
          <w:numId w:val="17"/>
        </w:numPr>
        <w:tabs>
          <w:tab w:val="left" w:pos="364"/>
        </w:tabs>
        <w:spacing w:before="0" w:line="247" w:lineRule="auto"/>
        <w:ind w:right="181" w:firstLine="0"/>
        <w:jc w:val="both"/>
        <w:rPr>
          <w:sz w:val="20"/>
        </w:rPr>
      </w:pPr>
      <w:r>
        <w:rPr>
          <w:b/>
          <w:sz w:val="20"/>
        </w:rPr>
        <w:t>NON-MEMBERS,</w:t>
      </w:r>
      <w:r>
        <w:rPr>
          <w:b/>
          <w:spacing w:val="-4"/>
          <w:sz w:val="20"/>
        </w:rPr>
        <w:t xml:space="preserve"> </w:t>
      </w:r>
      <w:r>
        <w:rPr>
          <w:sz w:val="20"/>
        </w:rPr>
        <w:t>who</w:t>
      </w:r>
      <w:r>
        <w:rPr>
          <w:spacing w:val="-4"/>
          <w:sz w:val="20"/>
        </w:rPr>
        <w:t xml:space="preserve"> </w:t>
      </w:r>
      <w:r>
        <w:rPr>
          <w:sz w:val="20"/>
        </w:rPr>
        <w:t>register</w:t>
      </w:r>
      <w:r>
        <w:rPr>
          <w:spacing w:val="-4"/>
          <w:sz w:val="20"/>
        </w:rPr>
        <w:t xml:space="preserve"> </w:t>
      </w:r>
      <w:r>
        <w:rPr>
          <w:sz w:val="20"/>
        </w:rPr>
        <w:t>and</w:t>
      </w:r>
      <w:r>
        <w:rPr>
          <w:spacing w:val="-4"/>
          <w:sz w:val="20"/>
        </w:rPr>
        <w:t xml:space="preserve"> </w:t>
      </w:r>
      <w:r>
        <w:rPr>
          <w:sz w:val="20"/>
        </w:rPr>
        <w:t>agree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terms</w:t>
      </w:r>
      <w:r>
        <w:rPr>
          <w:spacing w:val="-4"/>
          <w:sz w:val="20"/>
        </w:rPr>
        <w:t xml:space="preserve"> </w:t>
      </w:r>
      <w:r>
        <w:rPr>
          <w:sz w:val="20"/>
        </w:rPr>
        <w:t>of</w:t>
      </w:r>
      <w:r>
        <w:rPr>
          <w:spacing w:val="-4"/>
          <w:sz w:val="20"/>
        </w:rPr>
        <w:t xml:space="preserve"> </w:t>
      </w:r>
      <w:r>
        <w:rPr>
          <w:spacing w:val="-3"/>
          <w:sz w:val="20"/>
        </w:rPr>
        <w:t>HL7’s</w:t>
      </w:r>
      <w:r>
        <w:rPr>
          <w:spacing w:val="-4"/>
          <w:sz w:val="20"/>
        </w:rPr>
        <w:t xml:space="preserve"> </w:t>
      </w:r>
      <w:r>
        <w:rPr>
          <w:sz w:val="20"/>
        </w:rPr>
        <w:t>IP</w:t>
      </w:r>
      <w:r>
        <w:rPr>
          <w:spacing w:val="-4"/>
          <w:sz w:val="20"/>
        </w:rPr>
        <w:t xml:space="preserve"> </w:t>
      </w:r>
      <w:r>
        <w:rPr>
          <w:sz w:val="20"/>
        </w:rPr>
        <w:t>policy</w:t>
      </w:r>
      <w:r>
        <w:rPr>
          <w:spacing w:val="-4"/>
          <w:sz w:val="20"/>
        </w:rPr>
        <w:t xml:space="preserve"> </w:t>
      </w:r>
      <w:r>
        <w:rPr>
          <w:sz w:val="20"/>
        </w:rPr>
        <w:t>for</w:t>
      </w:r>
      <w:r>
        <w:rPr>
          <w:spacing w:val="-4"/>
          <w:sz w:val="20"/>
        </w:rPr>
        <w:t xml:space="preserve"> </w:t>
      </w:r>
      <w:r>
        <w:rPr>
          <w:sz w:val="20"/>
        </w:rPr>
        <w:t>Specified</w:t>
      </w:r>
      <w:r>
        <w:rPr>
          <w:spacing w:val="-4"/>
          <w:sz w:val="20"/>
        </w:rPr>
        <w:t xml:space="preserve"> </w:t>
      </w:r>
      <w:r>
        <w:rPr>
          <w:sz w:val="20"/>
        </w:rPr>
        <w:t>Material,</w:t>
      </w:r>
      <w:r>
        <w:rPr>
          <w:spacing w:val="-4"/>
          <w:sz w:val="20"/>
        </w:rPr>
        <w:t xml:space="preserve"> </w:t>
      </w:r>
      <w:r>
        <w:rPr>
          <w:sz w:val="20"/>
        </w:rPr>
        <w:t>are</w:t>
      </w:r>
      <w:r>
        <w:rPr>
          <w:spacing w:val="-4"/>
          <w:sz w:val="20"/>
        </w:rPr>
        <w:t xml:space="preserve"> </w:t>
      </w:r>
      <w:r>
        <w:rPr>
          <w:sz w:val="20"/>
        </w:rPr>
        <w:t xml:space="preserve">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NON-MEMBERS wishing to incorporate additional items of Specified Material in whole or part, into products and services, or to enjoy the additional authorizations granted to HL7 </w:t>
      </w:r>
      <w:r>
        <w:rPr>
          <w:spacing w:val="-3"/>
          <w:sz w:val="20"/>
        </w:rPr>
        <w:t xml:space="preserve">ORGANIZATIONAL </w:t>
      </w:r>
      <w:r>
        <w:rPr>
          <w:sz w:val="20"/>
        </w:rPr>
        <w:t xml:space="preserve">MEMBERS, as noted above, must become </w:t>
      </w:r>
      <w:r>
        <w:rPr>
          <w:spacing w:val="-3"/>
          <w:sz w:val="20"/>
        </w:rPr>
        <w:t xml:space="preserve">ORGANIZATIONAL </w:t>
      </w:r>
      <w:r>
        <w:rPr>
          <w:sz w:val="20"/>
        </w:rPr>
        <w:t xml:space="preserve">MEMBERS of HL7. Please see </w:t>
      </w:r>
      <w:hyperlink r:id="rId16">
        <w:r>
          <w:rPr>
            <w:rFonts w:ascii="Courier New" w:hAnsi="Courier New"/>
            <w:color w:val="0000FF"/>
            <w:sz w:val="20"/>
          </w:rPr>
          <w:t>http://www.HL7.org/legal/ippolicy.cfm</w:t>
        </w:r>
      </w:hyperlink>
      <w:r>
        <w:rPr>
          <w:rFonts w:ascii="Courier New" w:hAnsi="Courier New"/>
          <w:color w:val="0000FF"/>
          <w:sz w:val="20"/>
        </w:rPr>
        <w:t xml:space="preserve"> </w:t>
      </w:r>
      <w:r>
        <w:rPr>
          <w:sz w:val="20"/>
        </w:rPr>
        <w:t>for the full license terms governing the</w:t>
      </w:r>
      <w:r>
        <w:rPr>
          <w:spacing w:val="-24"/>
          <w:sz w:val="20"/>
        </w:rPr>
        <w:t xml:space="preserve"> </w:t>
      </w:r>
      <w:r>
        <w:rPr>
          <w:sz w:val="20"/>
        </w:rPr>
        <w:t>Material.</w:t>
      </w:r>
    </w:p>
    <w:p w14:paraId="7F08BE8A" w14:textId="77777777" w:rsidR="00083E73" w:rsidRDefault="009D1A4A" w:rsidP="00AA0ED3">
      <w:pPr>
        <w:spacing w:before="122"/>
        <w:ind w:left="120" w:right="110"/>
        <w:jc w:val="both"/>
        <w:rPr>
          <w:sz w:val="20"/>
        </w:rPr>
      </w:pPr>
      <w:r>
        <w:rPr>
          <w:b/>
          <w:sz w:val="20"/>
        </w:rPr>
        <w:t xml:space="preserve">Ownership. </w:t>
      </w:r>
      <w:r>
        <w:rPr>
          <w:sz w:val="20"/>
        </w:rPr>
        <w:t xml:space="preserve">Licensee agrees and acknowledges that </w:t>
      </w:r>
      <w:r>
        <w:rPr>
          <w:b/>
          <w:sz w:val="20"/>
        </w:rPr>
        <w:t xml:space="preserve">HL7 owns </w:t>
      </w:r>
      <w:r>
        <w:rPr>
          <w:sz w:val="20"/>
        </w:rPr>
        <w:t>all right, title, and interest, in and to the Materials.</w:t>
      </w:r>
    </w:p>
    <w:p w14:paraId="0D82C13A" w14:textId="77777777" w:rsidR="00083E73" w:rsidRDefault="009D1A4A" w:rsidP="00AA0ED3">
      <w:pPr>
        <w:spacing w:before="9"/>
        <w:ind w:left="120" w:right="110"/>
        <w:jc w:val="both"/>
        <w:rPr>
          <w:sz w:val="20"/>
        </w:rPr>
      </w:pPr>
      <w:r>
        <w:rPr>
          <w:b/>
          <w:sz w:val="20"/>
        </w:rPr>
        <w:t xml:space="preserve">Licensee shall take no action contrary to, or inconsistent with, </w:t>
      </w:r>
      <w:r>
        <w:rPr>
          <w:sz w:val="20"/>
        </w:rPr>
        <w:t>the foregoing.</w:t>
      </w:r>
    </w:p>
    <w:p w14:paraId="6C3B82BE" w14:textId="24479AE2" w:rsidR="00083E73" w:rsidRDefault="009D1A4A" w:rsidP="00AA0ED3">
      <w:pPr>
        <w:spacing w:before="128" w:line="249" w:lineRule="auto"/>
        <w:ind w:left="120" w:right="110"/>
        <w:jc w:val="both"/>
        <w:rPr>
          <w:b/>
          <w:sz w:val="20"/>
        </w:rPr>
      </w:pPr>
      <w:r>
        <w:rPr>
          <w:b/>
          <w:sz w:val="20"/>
        </w:rPr>
        <w:t xml:space="preserve">Licensee agrees and acknowledges that HL7 may not own all right, title, and interest, in and to the Materials and that the Materials may contain and/or reference intellectual property owned by third parties </w:t>
      </w:r>
      <w:r w:rsidR="00AF795E">
        <w:rPr>
          <w:b/>
          <w:sz w:val="20"/>
        </w:rPr>
        <w:t>(“</w:t>
      </w:r>
      <w:r>
        <w:rPr>
          <w:b/>
          <w:sz w:val="20"/>
        </w:rPr>
        <w:t xml:space="preserve">Third Party IP”). Acceptance of these License </w:t>
      </w:r>
      <w:r>
        <w:rPr>
          <w:b/>
          <w:spacing w:val="-4"/>
          <w:sz w:val="20"/>
        </w:rPr>
        <w:t xml:space="preserve">Terms </w:t>
      </w:r>
      <w:r>
        <w:rPr>
          <w:b/>
          <w:sz w:val="20"/>
        </w:rPr>
        <w:t xml:space="preserve">does not grant Licensee any rights with respect to Third Party </w:t>
      </w:r>
      <w:r>
        <w:rPr>
          <w:b/>
          <w:spacing w:val="-8"/>
          <w:sz w:val="20"/>
        </w:rPr>
        <w:t xml:space="preserve">IP. </w:t>
      </w:r>
      <w:r>
        <w:rPr>
          <w:b/>
          <w:sz w:val="20"/>
        </w:rPr>
        <w:t>Licensee alone is responsible for identifying and obtaining any necessary licenses or authorizations to utilize Third Party IP in connection with the Materials or otherwise. Any actions, claims or suits brought by a third</w:t>
      </w:r>
      <w:r>
        <w:rPr>
          <w:b/>
          <w:spacing w:val="-8"/>
          <w:sz w:val="20"/>
        </w:rPr>
        <w:t xml:space="preserve"> </w:t>
      </w:r>
      <w:r>
        <w:rPr>
          <w:b/>
          <w:sz w:val="20"/>
        </w:rPr>
        <w:t>party</w:t>
      </w:r>
      <w:r>
        <w:rPr>
          <w:b/>
          <w:spacing w:val="-8"/>
          <w:sz w:val="20"/>
        </w:rPr>
        <w:t xml:space="preserve"> </w:t>
      </w:r>
      <w:r>
        <w:rPr>
          <w:b/>
          <w:sz w:val="20"/>
        </w:rPr>
        <w:t>resulting</w:t>
      </w:r>
      <w:r>
        <w:rPr>
          <w:b/>
          <w:spacing w:val="-8"/>
          <w:sz w:val="20"/>
        </w:rPr>
        <w:t xml:space="preserve"> </w:t>
      </w:r>
      <w:r>
        <w:rPr>
          <w:b/>
          <w:sz w:val="20"/>
        </w:rPr>
        <w:t>from</w:t>
      </w:r>
      <w:r>
        <w:rPr>
          <w:b/>
          <w:spacing w:val="-8"/>
          <w:sz w:val="20"/>
        </w:rPr>
        <w:t xml:space="preserve"> </w:t>
      </w:r>
      <w:r>
        <w:rPr>
          <w:b/>
          <w:sz w:val="20"/>
        </w:rPr>
        <w:t>a</w:t>
      </w:r>
      <w:r>
        <w:rPr>
          <w:b/>
          <w:spacing w:val="-8"/>
          <w:sz w:val="20"/>
        </w:rPr>
        <w:t xml:space="preserve"> </w:t>
      </w:r>
      <w:r>
        <w:rPr>
          <w:b/>
          <w:sz w:val="20"/>
        </w:rPr>
        <w:t>breach</w:t>
      </w:r>
      <w:r>
        <w:rPr>
          <w:b/>
          <w:spacing w:val="-8"/>
          <w:sz w:val="20"/>
        </w:rPr>
        <w:t xml:space="preserve"> </w:t>
      </w:r>
      <w:r>
        <w:rPr>
          <w:b/>
          <w:sz w:val="20"/>
        </w:rPr>
        <w:t>of</w:t>
      </w:r>
      <w:r>
        <w:rPr>
          <w:b/>
          <w:spacing w:val="-8"/>
          <w:sz w:val="20"/>
        </w:rPr>
        <w:t xml:space="preserve"> </w:t>
      </w:r>
      <w:r>
        <w:rPr>
          <w:b/>
          <w:sz w:val="20"/>
        </w:rPr>
        <w:t>any</w:t>
      </w:r>
      <w:r>
        <w:rPr>
          <w:b/>
          <w:spacing w:val="-8"/>
          <w:sz w:val="20"/>
        </w:rPr>
        <w:t xml:space="preserve"> </w:t>
      </w:r>
      <w:r>
        <w:rPr>
          <w:b/>
          <w:sz w:val="20"/>
        </w:rPr>
        <w:t>Third</w:t>
      </w:r>
      <w:r>
        <w:rPr>
          <w:b/>
          <w:spacing w:val="-8"/>
          <w:sz w:val="20"/>
        </w:rPr>
        <w:t xml:space="preserve"> </w:t>
      </w:r>
      <w:r>
        <w:rPr>
          <w:b/>
          <w:sz w:val="20"/>
        </w:rPr>
        <w:t>Party</w:t>
      </w:r>
      <w:r>
        <w:rPr>
          <w:b/>
          <w:spacing w:val="-8"/>
          <w:sz w:val="20"/>
        </w:rPr>
        <w:t xml:space="preserve"> </w:t>
      </w:r>
      <w:r>
        <w:rPr>
          <w:b/>
          <w:sz w:val="20"/>
        </w:rPr>
        <w:t>IP</w:t>
      </w:r>
      <w:r>
        <w:rPr>
          <w:b/>
          <w:spacing w:val="-8"/>
          <w:sz w:val="20"/>
        </w:rPr>
        <w:t xml:space="preserve"> </w:t>
      </w:r>
      <w:r>
        <w:rPr>
          <w:b/>
          <w:sz w:val="20"/>
        </w:rPr>
        <w:t>right</w:t>
      </w:r>
      <w:r>
        <w:rPr>
          <w:b/>
          <w:spacing w:val="-8"/>
          <w:sz w:val="20"/>
        </w:rPr>
        <w:t xml:space="preserve"> </w:t>
      </w:r>
      <w:r>
        <w:rPr>
          <w:b/>
          <w:sz w:val="20"/>
        </w:rPr>
        <w:t>by</w:t>
      </w:r>
      <w:r>
        <w:rPr>
          <w:b/>
          <w:spacing w:val="-8"/>
          <w:sz w:val="20"/>
        </w:rPr>
        <w:t xml:space="preserve"> </w:t>
      </w:r>
      <w:r>
        <w:rPr>
          <w:b/>
          <w:sz w:val="20"/>
        </w:rPr>
        <w:t>the</w:t>
      </w:r>
      <w:r>
        <w:rPr>
          <w:b/>
          <w:spacing w:val="-8"/>
          <w:sz w:val="20"/>
        </w:rPr>
        <w:t xml:space="preserve"> </w:t>
      </w:r>
      <w:r>
        <w:rPr>
          <w:b/>
          <w:sz w:val="20"/>
        </w:rPr>
        <w:t>Licensee</w:t>
      </w:r>
      <w:r>
        <w:rPr>
          <w:b/>
          <w:spacing w:val="-8"/>
          <w:sz w:val="20"/>
        </w:rPr>
        <w:t xml:space="preserve"> </w:t>
      </w:r>
      <w:r>
        <w:rPr>
          <w:b/>
          <w:sz w:val="20"/>
        </w:rPr>
        <w:t>remains</w:t>
      </w:r>
      <w:r>
        <w:rPr>
          <w:b/>
          <w:spacing w:val="-8"/>
          <w:sz w:val="20"/>
        </w:rPr>
        <w:t xml:space="preserve"> </w:t>
      </w:r>
      <w:r>
        <w:rPr>
          <w:b/>
          <w:sz w:val="20"/>
        </w:rPr>
        <w:t>the</w:t>
      </w:r>
      <w:r>
        <w:rPr>
          <w:b/>
          <w:spacing w:val="-8"/>
          <w:sz w:val="20"/>
        </w:rPr>
        <w:t xml:space="preserve"> </w:t>
      </w:r>
      <w:r>
        <w:rPr>
          <w:b/>
          <w:sz w:val="20"/>
        </w:rPr>
        <w:t>Licensee’s</w:t>
      </w:r>
      <w:r>
        <w:rPr>
          <w:b/>
          <w:spacing w:val="-8"/>
          <w:sz w:val="20"/>
        </w:rPr>
        <w:t xml:space="preserve"> </w:t>
      </w:r>
      <w:r>
        <w:rPr>
          <w:b/>
          <w:sz w:val="20"/>
        </w:rPr>
        <w:t>liability.</w:t>
      </w:r>
    </w:p>
    <w:p w14:paraId="4213A776" w14:textId="77777777" w:rsidR="00083E73" w:rsidRDefault="009D1A4A" w:rsidP="00AA0ED3">
      <w:pPr>
        <w:spacing w:before="120" w:after="20"/>
        <w:ind w:left="120" w:right="110"/>
        <w:jc w:val="both"/>
        <w:rPr>
          <w:sz w:val="20"/>
        </w:rPr>
      </w:pPr>
      <w:r>
        <w:rPr>
          <w:sz w:val="20"/>
        </w:rPr>
        <w:t>Following is a non-exhaustive list of third-party terminologies that may require a separate license:</w:t>
      </w:r>
    </w:p>
    <w:tbl>
      <w:tblPr>
        <w:tblW w:w="0" w:type="auto"/>
        <w:tblInd w:w="12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868"/>
        <w:gridCol w:w="6471"/>
      </w:tblGrid>
      <w:tr w:rsidR="00083E73" w14:paraId="4C22AFAE" w14:textId="77777777">
        <w:trPr>
          <w:trHeight w:hRule="exact" w:val="247"/>
        </w:trPr>
        <w:tc>
          <w:tcPr>
            <w:tcW w:w="2868" w:type="dxa"/>
          </w:tcPr>
          <w:p w14:paraId="070C3E33" w14:textId="77777777" w:rsidR="00083E73" w:rsidRDefault="009D1A4A">
            <w:pPr>
              <w:pStyle w:val="TableParagraph"/>
              <w:spacing w:before="0" w:line="211" w:lineRule="exact"/>
              <w:ind w:right="0"/>
              <w:rPr>
                <w:rFonts w:ascii="Times New Roman"/>
                <w:b/>
                <w:sz w:val="20"/>
              </w:rPr>
            </w:pPr>
            <w:r>
              <w:rPr>
                <w:rFonts w:ascii="Times New Roman"/>
                <w:b/>
                <w:sz w:val="20"/>
              </w:rPr>
              <w:t>Terminology</w:t>
            </w:r>
          </w:p>
        </w:tc>
        <w:tc>
          <w:tcPr>
            <w:tcW w:w="6471" w:type="dxa"/>
          </w:tcPr>
          <w:p w14:paraId="7BBAE651" w14:textId="77777777" w:rsidR="00083E73" w:rsidRDefault="009D1A4A">
            <w:pPr>
              <w:pStyle w:val="TableParagraph"/>
              <w:spacing w:before="0" w:line="211" w:lineRule="exact"/>
              <w:ind w:right="0"/>
              <w:rPr>
                <w:rFonts w:ascii="Times New Roman"/>
                <w:b/>
                <w:sz w:val="20"/>
              </w:rPr>
            </w:pPr>
            <w:r>
              <w:rPr>
                <w:rFonts w:ascii="Times New Roman"/>
                <w:b/>
                <w:sz w:val="20"/>
              </w:rPr>
              <w:t>Owner/Contact</w:t>
            </w:r>
          </w:p>
        </w:tc>
      </w:tr>
      <w:tr w:rsidR="00083E73" w14:paraId="31B58AC0" w14:textId="77777777">
        <w:trPr>
          <w:trHeight w:hRule="exact" w:val="486"/>
        </w:trPr>
        <w:tc>
          <w:tcPr>
            <w:tcW w:w="2868" w:type="dxa"/>
          </w:tcPr>
          <w:p w14:paraId="69BA8298" w14:textId="77777777" w:rsidR="00083E73" w:rsidRDefault="009D1A4A">
            <w:pPr>
              <w:pStyle w:val="TableParagraph"/>
              <w:spacing w:before="0" w:line="211" w:lineRule="exact"/>
              <w:ind w:right="0"/>
              <w:rPr>
                <w:rFonts w:ascii="Times New Roman"/>
                <w:sz w:val="20"/>
              </w:rPr>
            </w:pPr>
            <w:r>
              <w:rPr>
                <w:rFonts w:ascii="Times New Roman"/>
                <w:sz w:val="20"/>
              </w:rPr>
              <w:t>Current Procedures Terminology</w:t>
            </w:r>
          </w:p>
          <w:p w14:paraId="33310000" w14:textId="77777777" w:rsidR="00083E73" w:rsidRDefault="009D1A4A">
            <w:pPr>
              <w:pStyle w:val="TableParagraph"/>
              <w:spacing w:before="9"/>
              <w:ind w:right="0"/>
              <w:rPr>
                <w:rFonts w:ascii="Times New Roman"/>
                <w:sz w:val="20"/>
              </w:rPr>
            </w:pPr>
            <w:r>
              <w:rPr>
                <w:rFonts w:ascii="Times New Roman"/>
                <w:sz w:val="20"/>
              </w:rPr>
              <w:t>(CPT) code set</w:t>
            </w:r>
          </w:p>
        </w:tc>
        <w:tc>
          <w:tcPr>
            <w:tcW w:w="6471" w:type="dxa"/>
          </w:tcPr>
          <w:p w14:paraId="79D9C05C" w14:textId="77777777" w:rsidR="00083E73" w:rsidRDefault="00FF5AFD">
            <w:pPr>
              <w:pStyle w:val="TableParagraph"/>
              <w:spacing w:before="0" w:line="211" w:lineRule="exact"/>
              <w:ind w:right="0"/>
              <w:rPr>
                <w:rFonts w:ascii="Times New Roman"/>
                <w:sz w:val="20"/>
              </w:rPr>
            </w:pPr>
            <w:hyperlink r:id="rId17">
              <w:r w:rsidR="009D1A4A">
                <w:rPr>
                  <w:rFonts w:ascii="Times New Roman"/>
                  <w:color w:val="0000FF"/>
                  <w:sz w:val="20"/>
                </w:rPr>
                <w:t>American Medical Association</w:t>
              </w:r>
            </w:hyperlink>
          </w:p>
        </w:tc>
      </w:tr>
      <w:tr w:rsidR="00083E73" w14:paraId="1F23728D" w14:textId="77777777">
        <w:trPr>
          <w:trHeight w:hRule="exact" w:val="247"/>
        </w:trPr>
        <w:tc>
          <w:tcPr>
            <w:tcW w:w="2868" w:type="dxa"/>
          </w:tcPr>
          <w:p w14:paraId="1C98AF02" w14:textId="77777777" w:rsidR="00083E73" w:rsidRDefault="009D1A4A">
            <w:pPr>
              <w:pStyle w:val="TableParagraph"/>
              <w:spacing w:before="0" w:line="211" w:lineRule="exact"/>
              <w:ind w:right="0"/>
              <w:rPr>
                <w:rFonts w:ascii="Times New Roman"/>
                <w:sz w:val="20"/>
              </w:rPr>
            </w:pPr>
            <w:r>
              <w:rPr>
                <w:rFonts w:ascii="Times New Roman"/>
                <w:sz w:val="20"/>
              </w:rPr>
              <w:t>SNOMED CT</w:t>
            </w:r>
          </w:p>
        </w:tc>
        <w:tc>
          <w:tcPr>
            <w:tcW w:w="6471" w:type="dxa"/>
          </w:tcPr>
          <w:p w14:paraId="287EAF9A" w14:textId="77777777" w:rsidR="00083E73" w:rsidRDefault="00FF5AFD">
            <w:pPr>
              <w:pStyle w:val="TableParagraph"/>
              <w:spacing w:before="0" w:line="211" w:lineRule="exact"/>
              <w:ind w:right="0"/>
              <w:rPr>
                <w:rFonts w:ascii="Times New Roman"/>
                <w:sz w:val="20"/>
              </w:rPr>
            </w:pPr>
            <w:hyperlink r:id="rId18">
              <w:r w:rsidR="009D1A4A">
                <w:rPr>
                  <w:rFonts w:ascii="Times New Roman"/>
                  <w:color w:val="0000FF"/>
                  <w:sz w:val="20"/>
                </w:rPr>
                <w:t>SNOMED International</w:t>
              </w:r>
            </w:hyperlink>
          </w:p>
        </w:tc>
      </w:tr>
      <w:tr w:rsidR="00083E73" w14:paraId="3F6179B0" w14:textId="77777777">
        <w:trPr>
          <w:trHeight w:hRule="exact" w:val="486"/>
        </w:trPr>
        <w:tc>
          <w:tcPr>
            <w:tcW w:w="2868" w:type="dxa"/>
          </w:tcPr>
          <w:p w14:paraId="2DEE4944" w14:textId="23FEF09F" w:rsidR="00083E73" w:rsidRPr="00E8223B" w:rsidRDefault="00AF795E">
            <w:pPr>
              <w:pStyle w:val="TableParagraph"/>
              <w:spacing w:before="0" w:line="211" w:lineRule="exact"/>
              <w:ind w:right="0"/>
              <w:rPr>
                <w:rFonts w:ascii="Times New Roman"/>
                <w:sz w:val="20"/>
                <w:lang w:val="fr-FR"/>
              </w:rPr>
            </w:pPr>
            <w:r w:rsidRPr="00E8223B">
              <w:rPr>
                <w:rFonts w:ascii="Times New Roman"/>
                <w:sz w:val="20"/>
                <w:lang w:val="fr-FR"/>
              </w:rPr>
              <w:t>Logical Observation Identifiers</w:t>
            </w:r>
          </w:p>
          <w:p w14:paraId="297D7877" w14:textId="77777777" w:rsidR="00083E73" w:rsidRPr="00E8223B" w:rsidRDefault="009D1A4A">
            <w:pPr>
              <w:pStyle w:val="TableParagraph"/>
              <w:spacing w:before="9"/>
              <w:ind w:right="0"/>
              <w:rPr>
                <w:rFonts w:ascii="Times New Roman"/>
                <w:sz w:val="20"/>
                <w:lang w:val="fr-FR"/>
              </w:rPr>
            </w:pPr>
            <w:r w:rsidRPr="00E8223B">
              <w:rPr>
                <w:rFonts w:ascii="Times New Roman"/>
                <w:sz w:val="20"/>
                <w:lang w:val="fr-FR"/>
              </w:rPr>
              <w:t>Names &amp; Codes (LOINC)</w:t>
            </w:r>
          </w:p>
        </w:tc>
        <w:tc>
          <w:tcPr>
            <w:tcW w:w="6471" w:type="dxa"/>
          </w:tcPr>
          <w:p w14:paraId="4D834100" w14:textId="77777777" w:rsidR="00083E73" w:rsidRDefault="009D1A4A">
            <w:pPr>
              <w:pStyle w:val="TableParagraph"/>
              <w:spacing w:before="0" w:line="211" w:lineRule="exact"/>
              <w:ind w:right="0"/>
              <w:rPr>
                <w:rFonts w:ascii="Times New Roman"/>
                <w:sz w:val="20"/>
              </w:rPr>
            </w:pPr>
            <w:r>
              <w:rPr>
                <w:rFonts w:ascii="Times New Roman"/>
                <w:sz w:val="20"/>
              </w:rPr>
              <w:t>Regenstrief Institute</w:t>
            </w:r>
          </w:p>
        </w:tc>
      </w:tr>
      <w:tr w:rsidR="00083E73" w14:paraId="7FF6CD3E" w14:textId="77777777">
        <w:trPr>
          <w:trHeight w:hRule="exact" w:val="486"/>
        </w:trPr>
        <w:tc>
          <w:tcPr>
            <w:tcW w:w="2868" w:type="dxa"/>
          </w:tcPr>
          <w:p w14:paraId="198622DE" w14:textId="77777777" w:rsidR="00083E73" w:rsidRDefault="009D1A4A">
            <w:pPr>
              <w:pStyle w:val="TableParagraph"/>
              <w:spacing w:before="0" w:line="211" w:lineRule="exact"/>
              <w:ind w:right="0"/>
              <w:rPr>
                <w:rFonts w:ascii="Times New Roman"/>
                <w:sz w:val="20"/>
              </w:rPr>
            </w:pPr>
            <w:r>
              <w:rPr>
                <w:rFonts w:ascii="Times New Roman"/>
                <w:sz w:val="20"/>
              </w:rPr>
              <w:t>International   Classification   of</w:t>
            </w:r>
          </w:p>
          <w:p w14:paraId="49F44E87" w14:textId="77777777" w:rsidR="00083E73" w:rsidRDefault="009D1A4A">
            <w:pPr>
              <w:pStyle w:val="TableParagraph"/>
              <w:spacing w:before="9"/>
              <w:ind w:right="0"/>
              <w:rPr>
                <w:rFonts w:ascii="Times New Roman"/>
                <w:sz w:val="20"/>
              </w:rPr>
            </w:pPr>
            <w:r>
              <w:rPr>
                <w:rFonts w:ascii="Times New Roman"/>
                <w:sz w:val="20"/>
              </w:rPr>
              <w:t>Diseases (ICD) codes</w:t>
            </w:r>
          </w:p>
        </w:tc>
        <w:tc>
          <w:tcPr>
            <w:tcW w:w="6471" w:type="dxa"/>
          </w:tcPr>
          <w:p w14:paraId="3C756D81" w14:textId="77777777" w:rsidR="00083E73" w:rsidRDefault="009D1A4A">
            <w:pPr>
              <w:pStyle w:val="TableParagraph"/>
              <w:spacing w:before="0" w:line="211" w:lineRule="exact"/>
              <w:ind w:right="0"/>
              <w:rPr>
                <w:rFonts w:ascii="Times New Roman"/>
                <w:sz w:val="20"/>
              </w:rPr>
            </w:pPr>
            <w:r>
              <w:rPr>
                <w:rFonts w:ascii="Times New Roman"/>
                <w:sz w:val="20"/>
              </w:rPr>
              <w:t>World Health Organization (WHO)</w:t>
            </w:r>
          </w:p>
        </w:tc>
      </w:tr>
      <w:tr w:rsidR="00083E73" w14:paraId="6D625DB8" w14:textId="77777777">
        <w:trPr>
          <w:trHeight w:hRule="exact" w:val="486"/>
        </w:trPr>
        <w:tc>
          <w:tcPr>
            <w:tcW w:w="2868" w:type="dxa"/>
          </w:tcPr>
          <w:p w14:paraId="3A2CCC7E" w14:textId="77777777" w:rsidR="00083E73" w:rsidRDefault="009D1A4A">
            <w:pPr>
              <w:pStyle w:val="TableParagraph"/>
              <w:spacing w:before="0" w:line="211" w:lineRule="exact"/>
              <w:ind w:right="0"/>
              <w:rPr>
                <w:rFonts w:ascii="Times New Roman"/>
                <w:sz w:val="20"/>
              </w:rPr>
            </w:pPr>
            <w:r>
              <w:rPr>
                <w:rFonts w:ascii="Times New Roman"/>
                <w:sz w:val="20"/>
              </w:rPr>
              <w:t>NUCC   Health   Care   Provider</w:t>
            </w:r>
          </w:p>
          <w:p w14:paraId="63ADD91C" w14:textId="77777777" w:rsidR="00083E73" w:rsidRDefault="009D1A4A">
            <w:pPr>
              <w:pStyle w:val="TableParagraph"/>
              <w:spacing w:before="9"/>
              <w:ind w:right="0"/>
              <w:rPr>
                <w:rFonts w:ascii="Times New Roman"/>
                <w:sz w:val="20"/>
              </w:rPr>
            </w:pPr>
            <w:r>
              <w:rPr>
                <w:rFonts w:ascii="Times New Roman"/>
                <w:sz w:val="20"/>
              </w:rPr>
              <w:t>Taxonomy code set</w:t>
            </w:r>
          </w:p>
        </w:tc>
        <w:tc>
          <w:tcPr>
            <w:tcW w:w="6471" w:type="dxa"/>
          </w:tcPr>
          <w:p w14:paraId="7E2505F4" w14:textId="6EA2869D" w:rsidR="00083E73" w:rsidRDefault="009D1A4A" w:rsidP="00AA0ED3">
            <w:pPr>
              <w:pStyle w:val="TableParagraph"/>
              <w:spacing w:before="0" w:line="224" w:lineRule="exact"/>
              <w:ind w:right="0"/>
              <w:rPr>
                <w:rFonts w:ascii="Times New Roman"/>
                <w:sz w:val="20"/>
              </w:rPr>
            </w:pPr>
            <w:r>
              <w:rPr>
                <w:rFonts w:ascii="Times New Roman"/>
                <w:sz w:val="20"/>
              </w:rPr>
              <w:t xml:space="preserve">American Medical Association. Please see </w:t>
            </w:r>
            <w:hyperlink r:id="rId19" w:history="1">
              <w:r w:rsidRPr="000A35FE">
                <w:rPr>
                  <w:rStyle w:val="Hyperlink"/>
                  <w:sz w:val="20"/>
                </w:rPr>
                <w:t>nucc.org</w:t>
              </w:r>
            </w:hyperlink>
            <w:r>
              <w:rPr>
                <w:rFonts w:ascii="Times New Roman"/>
                <w:sz w:val="20"/>
              </w:rPr>
              <w:t>. AMA licensing  contact: 312-464-5022 (AMA IP services)</w:t>
            </w:r>
          </w:p>
        </w:tc>
      </w:tr>
    </w:tbl>
    <w:p w14:paraId="71B25440" w14:textId="77777777" w:rsidR="00083E73" w:rsidRDefault="00083E73">
      <w:pPr>
        <w:pStyle w:val="BodyText"/>
        <w:rPr>
          <w:sz w:val="20"/>
        </w:rPr>
      </w:pPr>
    </w:p>
    <w:p w14:paraId="6157178E" w14:textId="77777777" w:rsidR="00083E73" w:rsidRDefault="00083E73">
      <w:pPr>
        <w:pStyle w:val="BodyText"/>
        <w:rPr>
          <w:sz w:val="20"/>
        </w:rPr>
      </w:pPr>
    </w:p>
    <w:p w14:paraId="652F899C" w14:textId="77777777" w:rsidR="00083E73" w:rsidRDefault="00083E73">
      <w:pPr>
        <w:pStyle w:val="BodyText"/>
        <w:rPr>
          <w:sz w:val="20"/>
        </w:rPr>
      </w:pPr>
    </w:p>
    <w:p w14:paraId="6BBF1C81" w14:textId="77777777" w:rsidR="00083E73" w:rsidRDefault="00083E73">
      <w:pPr>
        <w:pStyle w:val="BodyText"/>
        <w:rPr>
          <w:sz w:val="20"/>
        </w:rPr>
      </w:pPr>
    </w:p>
    <w:p w14:paraId="1DB58437" w14:textId="77777777" w:rsidR="00083E73" w:rsidRDefault="00083E73">
      <w:pPr>
        <w:pStyle w:val="BodyText"/>
        <w:rPr>
          <w:sz w:val="20"/>
        </w:rPr>
      </w:pPr>
    </w:p>
    <w:p w14:paraId="579DF57D" w14:textId="77777777" w:rsidR="00083E73" w:rsidRDefault="004B037C">
      <w:pPr>
        <w:pStyle w:val="BodyText"/>
        <w:spacing w:before="8"/>
        <w:rPr>
          <w:sz w:val="27"/>
        </w:rPr>
      </w:pPr>
      <w:r>
        <w:rPr>
          <w:noProof/>
        </w:rPr>
        <mc:AlternateContent>
          <mc:Choice Requires="wps">
            <w:drawing>
              <wp:anchor distT="0" distB="0" distL="0" distR="0" simplePos="0" relativeHeight="251625984" behindDoc="0" locked="0" layoutInCell="1" allowOverlap="1" wp14:anchorId="67402790" wp14:editId="4CCFD297">
                <wp:simplePos x="0" y="0"/>
                <wp:positionH relativeFrom="page">
                  <wp:posOffset>914400</wp:posOffset>
                </wp:positionH>
                <wp:positionV relativeFrom="paragraph">
                  <wp:posOffset>229235</wp:posOffset>
                </wp:positionV>
                <wp:extent cx="5943600" cy="0"/>
                <wp:effectExtent l="12700" t="13335" r="25400" b="24765"/>
                <wp:wrapTopAndBottom/>
                <wp:docPr id="133"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70687" id="Line 119" o:spid="_x0000_s1026" style="position:absolute;z-index:251625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" strokeweight=".14039mm">
                <w10:wrap type="topAndBottom" anchorx="page"/>
              </v:line>
            </w:pict>
          </mc:Fallback>
        </mc:AlternateContent>
      </w:r>
    </w:p>
    <w:p w14:paraId="61DFAF80" w14:textId="77777777" w:rsidR="00083E73" w:rsidRDefault="00083E73">
      <w:pPr>
        <w:rPr>
          <w:sz w:val="27"/>
        </w:rPr>
        <w:sectPr w:rsidR="00083E73">
          <w:footerReference w:type="even" r:id="rId20"/>
          <w:footerReference w:type="default" r:id="rId21"/>
          <w:pgSz w:w="12240" w:h="15840"/>
          <w:pgMar w:top="1120" w:right="1320" w:bottom="1180" w:left="1320" w:header="0" w:footer="993" w:gutter="0"/>
          <w:pgNumType w:start="2"/>
          <w:cols w:space="720"/>
        </w:sectPr>
      </w:pPr>
    </w:p>
    <w:p w14:paraId="5D5C9B56" w14:textId="77777777" w:rsidR="00083E73" w:rsidRDefault="00083E73">
      <w:pPr>
        <w:pStyle w:val="BodyText"/>
        <w:rPr>
          <w:sz w:val="20"/>
        </w:rPr>
      </w:pPr>
    </w:p>
    <w:p w14:paraId="44C02A47" w14:textId="77777777" w:rsidR="00083E73" w:rsidRDefault="009D1A4A">
      <w:pPr>
        <w:spacing w:before="195"/>
        <w:ind w:left="120" w:right="110"/>
        <w:rPr>
          <w:b/>
          <w:sz w:val="28"/>
        </w:rPr>
      </w:pPr>
      <w:r>
        <w:rPr>
          <w:b/>
          <w:sz w:val="28"/>
        </w:rPr>
        <w:t>Contents</w:t>
      </w:r>
    </w:p>
    <w:p w14:paraId="1B22BF2F" w14:textId="77777777" w:rsidR="00083E73" w:rsidRDefault="00083E73">
      <w:pPr>
        <w:rPr>
          <w:sz w:val="28"/>
        </w:rPr>
        <w:sectPr w:rsidR="00083E73">
          <w:headerReference w:type="even" r:id="rId22"/>
          <w:headerReference w:type="default" r:id="rId23"/>
          <w:pgSz w:w="12240" w:h="15840"/>
          <w:pgMar w:top="660" w:right="1320" w:bottom="1678" w:left="1320" w:header="467" w:footer="993" w:gutter="0"/>
          <w:cols w:space="720"/>
        </w:sectPr>
      </w:pPr>
    </w:p>
    <w:sdt>
      <w:sdtPr>
        <w:id w:val="432401320"/>
        <w:docPartObj>
          <w:docPartGallery w:val="Table of Contents"/>
          <w:docPartUnique/>
        </w:docPartObj>
      </w:sdtPr>
      <w:sdtContent>
        <w:p w14:paraId="1F0D3C4D" w14:textId="77777777" w:rsidR="00083E73" w:rsidRDefault="009D1A4A">
          <w:pPr>
            <w:pStyle w:val="TOC1"/>
            <w:tabs>
              <w:tab w:val="right" w:pos="9479"/>
            </w:tabs>
            <w:spacing w:before="359"/>
          </w:pPr>
          <w:r>
            <w:t>List</w:t>
          </w:r>
          <w:r>
            <w:rPr>
              <w:spacing w:val="-2"/>
            </w:rPr>
            <w:t xml:space="preserve"> </w:t>
          </w:r>
          <w:r>
            <w:t>of</w:t>
          </w:r>
          <w:r>
            <w:rPr>
              <w:spacing w:val="-2"/>
            </w:rPr>
            <w:t xml:space="preserve"> </w:t>
          </w:r>
          <w:r>
            <w:t>Figures</w:t>
          </w:r>
          <w:r>
            <w:rPr>
              <w:b w:val="0"/>
              <w:color w:val="0000FF"/>
            </w:rPr>
            <w:tab/>
          </w:r>
          <w:hyperlink w:anchor="_bookmark0" w:history="1">
            <w:r>
              <w:rPr>
                <w:color w:val="0000FF"/>
              </w:rPr>
              <w:t>4</w:t>
            </w:r>
          </w:hyperlink>
        </w:p>
        <w:p w14:paraId="59CF21B9" w14:textId="77777777" w:rsidR="00083E73" w:rsidRDefault="009D1A4A">
          <w:pPr>
            <w:pStyle w:val="TOC1"/>
            <w:tabs>
              <w:tab w:val="right" w:pos="9479"/>
            </w:tabs>
          </w:pPr>
          <w:r>
            <w:t>List</w:t>
          </w:r>
          <w:r>
            <w:rPr>
              <w:spacing w:val="-2"/>
            </w:rPr>
            <w:t xml:space="preserve"> </w:t>
          </w:r>
          <w:r>
            <w:t>of</w:t>
          </w:r>
          <w:r>
            <w:rPr>
              <w:spacing w:val="-2"/>
            </w:rPr>
            <w:t xml:space="preserve"> </w:t>
          </w:r>
          <w:r>
            <w:rPr>
              <w:spacing w:val="-4"/>
            </w:rPr>
            <w:t>Tables</w:t>
          </w:r>
          <w:r>
            <w:rPr>
              <w:b w:val="0"/>
              <w:color w:val="0000FF"/>
              <w:spacing w:val="-4"/>
            </w:rPr>
            <w:tab/>
          </w:r>
          <w:hyperlink w:anchor="_bookmark1" w:history="1">
            <w:r>
              <w:rPr>
                <w:color w:val="0000FF"/>
              </w:rPr>
              <w:t>4</w:t>
            </w:r>
          </w:hyperlink>
        </w:p>
        <w:p w14:paraId="7A4DA88B" w14:textId="77777777" w:rsidR="00083E73" w:rsidRDefault="009D1A4A">
          <w:pPr>
            <w:pStyle w:val="TOC1"/>
            <w:tabs>
              <w:tab w:val="right" w:pos="9479"/>
            </w:tabs>
          </w:pPr>
          <w:r>
            <w:t>List</w:t>
          </w:r>
          <w:r>
            <w:rPr>
              <w:spacing w:val="-2"/>
            </w:rPr>
            <w:t xml:space="preserve"> </w:t>
          </w:r>
          <w:r>
            <w:t>of</w:t>
          </w:r>
          <w:r>
            <w:rPr>
              <w:spacing w:val="-2"/>
            </w:rPr>
            <w:t xml:space="preserve"> </w:t>
          </w:r>
          <w:r>
            <w:t>Snippets</w:t>
          </w:r>
          <w:r>
            <w:rPr>
              <w:b w:val="0"/>
              <w:color w:val="0000FF"/>
            </w:rPr>
            <w:tab/>
          </w:r>
          <w:hyperlink w:anchor="_bookmark2" w:history="1">
            <w:r>
              <w:rPr>
                <w:color w:val="0000FF"/>
              </w:rPr>
              <w:t>4</w:t>
            </w:r>
          </w:hyperlink>
        </w:p>
        <w:p w14:paraId="1047E3BF" w14:textId="7096E8B9" w:rsidR="00083E73" w:rsidRDefault="009D1A4A">
          <w:pPr>
            <w:pStyle w:val="TOC1"/>
            <w:tabs>
              <w:tab w:val="right" w:pos="9479"/>
            </w:tabs>
          </w:pPr>
          <w:r w:rsidRPr="00703343">
            <w:t>List of</w:t>
          </w:r>
          <w:r w:rsidRPr="00703343">
            <w:rPr>
              <w:spacing w:val="-3"/>
            </w:rPr>
            <w:t xml:space="preserve"> </w:t>
          </w:r>
          <w:r w:rsidRPr="00703343">
            <w:t>Conformance</w:t>
          </w:r>
          <w:r w:rsidRPr="00703343">
            <w:rPr>
              <w:spacing w:val="-2"/>
            </w:rPr>
            <w:t xml:space="preserve"> </w:t>
          </w:r>
          <w:r w:rsidRPr="00703343">
            <w:t>Requirements</w:t>
          </w:r>
          <w:r>
            <w:rPr>
              <w:b w:val="0"/>
              <w:color w:val="0000FF"/>
            </w:rPr>
            <w:tab/>
          </w:r>
          <w:hyperlink w:anchor="_bookmark2" w:history="1">
            <w:r w:rsidR="00703343">
              <w:rPr>
                <w:color w:val="0000FF"/>
              </w:rPr>
              <w:t>4</w:t>
            </w:r>
          </w:hyperlink>
        </w:p>
        <w:p w14:paraId="30F8C49E" w14:textId="77777777" w:rsidR="00083E73" w:rsidRDefault="009D1A4A">
          <w:pPr>
            <w:pStyle w:val="TOC1"/>
            <w:numPr>
              <w:ilvl w:val="0"/>
              <w:numId w:val="16"/>
            </w:numPr>
            <w:tabs>
              <w:tab w:val="left" w:pos="447"/>
              <w:tab w:val="left" w:pos="448"/>
              <w:tab w:val="right" w:pos="9479"/>
            </w:tabs>
            <w:ind w:hanging="327"/>
          </w:pPr>
          <w:r>
            <w:t>Introduction</w:t>
          </w:r>
          <w:r>
            <w:rPr>
              <w:b w:val="0"/>
              <w:color w:val="0000FF"/>
            </w:rPr>
            <w:tab/>
          </w:r>
          <w:hyperlink w:anchor="_bookmark3" w:history="1">
            <w:r>
              <w:rPr>
                <w:color w:val="0000FF"/>
              </w:rPr>
              <w:t>6</w:t>
            </w:r>
          </w:hyperlink>
        </w:p>
        <w:p w14:paraId="529BBE02" w14:textId="77777777" w:rsidR="00083E73" w:rsidRDefault="009D1A4A">
          <w:pPr>
            <w:pStyle w:val="TOC2"/>
            <w:numPr>
              <w:ilvl w:val="1"/>
              <w:numId w:val="16"/>
            </w:numPr>
            <w:tabs>
              <w:tab w:val="left" w:pos="949"/>
              <w:tab w:val="left" w:pos="950"/>
              <w:tab w:val="right" w:leader="dot" w:pos="9479"/>
            </w:tabs>
          </w:pPr>
          <w:r>
            <w:t>Purpose</w:t>
          </w:r>
          <w:r w:rsidRPr="009D1A4A">
            <w:tab/>
          </w:r>
          <w:hyperlink w:anchor="_bookmark4" w:history="1">
            <w:r>
              <w:rPr>
                <w:color w:val="0000FF"/>
              </w:rPr>
              <w:t>6</w:t>
            </w:r>
          </w:hyperlink>
        </w:p>
        <w:p w14:paraId="3BD5400C"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t>Guide</w:t>
          </w:r>
          <w:r w:rsidRPr="009D1A4A">
            <w:tab/>
          </w:r>
          <w:hyperlink w:anchor="_bookmark5" w:history="1">
            <w:r>
              <w:rPr>
                <w:color w:val="0000FF"/>
              </w:rPr>
              <w:t>6</w:t>
            </w:r>
          </w:hyperlink>
        </w:p>
        <w:p w14:paraId="7F06E6B8" w14:textId="77777777" w:rsidR="00083E73" w:rsidRDefault="009D1A4A">
          <w:pPr>
            <w:pStyle w:val="TOC2"/>
            <w:numPr>
              <w:ilvl w:val="1"/>
              <w:numId w:val="16"/>
            </w:numPr>
            <w:tabs>
              <w:tab w:val="left" w:pos="949"/>
              <w:tab w:val="left" w:pos="950"/>
              <w:tab w:val="right" w:leader="dot" w:pos="9479"/>
            </w:tabs>
          </w:pPr>
          <w:r>
            <w:t>Structure of</w:t>
          </w:r>
          <w:r>
            <w:rPr>
              <w:spacing w:val="-3"/>
            </w:rPr>
            <w:t xml:space="preserve"> </w:t>
          </w:r>
          <w:r>
            <w:t>this</w:t>
          </w:r>
          <w:r>
            <w:rPr>
              <w:spacing w:val="-2"/>
            </w:rPr>
            <w:t xml:space="preserve"> </w:t>
          </w:r>
          <w:r w:rsidRPr="009D1A4A">
            <w:rPr>
              <w:spacing w:val="-5"/>
            </w:rPr>
            <w:t>Volume</w:t>
          </w:r>
          <w:r w:rsidRPr="009D1A4A">
            <w:rPr>
              <w:spacing w:val="-5"/>
            </w:rPr>
            <w:tab/>
          </w:r>
          <w:hyperlink w:anchor="_bookmark7" w:history="1">
            <w:r>
              <w:rPr>
                <w:color w:val="0000FF"/>
              </w:rPr>
              <w:t>7</w:t>
            </w:r>
          </w:hyperlink>
        </w:p>
        <w:p w14:paraId="46CE234B" w14:textId="77777777" w:rsidR="00083E73" w:rsidRDefault="009D1A4A" w:rsidP="00D92B83">
          <w:pPr>
            <w:pStyle w:val="TOC2"/>
            <w:numPr>
              <w:ilvl w:val="1"/>
              <w:numId w:val="16"/>
            </w:numPr>
            <w:tabs>
              <w:tab w:val="left" w:pos="949"/>
              <w:tab w:val="left" w:pos="950"/>
              <w:tab w:val="right" w:leader="dot" w:pos="9479"/>
            </w:tabs>
          </w:pPr>
          <w:r>
            <w:t>Scope</w:t>
          </w:r>
          <w:r w:rsidRPr="009D1A4A">
            <w:tab/>
          </w:r>
          <w:hyperlink w:anchor="_bookmark8" w:history="1">
            <w:r>
              <w:rPr>
                <w:color w:val="0000FF"/>
              </w:rPr>
              <w:t>7</w:t>
            </w:r>
          </w:hyperlink>
        </w:p>
        <w:p w14:paraId="6D2CD739" w14:textId="77777777" w:rsidR="00083E73" w:rsidRDefault="009D1A4A">
          <w:pPr>
            <w:pStyle w:val="TOC2"/>
            <w:numPr>
              <w:ilvl w:val="1"/>
              <w:numId w:val="16"/>
            </w:numPr>
            <w:tabs>
              <w:tab w:val="left" w:pos="949"/>
              <w:tab w:val="left" w:pos="950"/>
              <w:tab w:val="right" w:leader="dot" w:pos="9479"/>
            </w:tabs>
          </w:pPr>
          <w:r w:rsidRPr="009D1A4A">
            <w:t>Conventions</w:t>
          </w:r>
          <w:r w:rsidRPr="009D1A4A">
            <w:tab/>
          </w:r>
          <w:hyperlink w:anchor="_bookmark9" w:history="1">
            <w:r>
              <w:rPr>
                <w:color w:val="0000FF"/>
              </w:rPr>
              <w:t>7</w:t>
            </w:r>
          </w:hyperlink>
        </w:p>
        <w:p w14:paraId="6C49A3E2" w14:textId="77777777" w:rsidR="00083E73" w:rsidRDefault="009D1A4A">
          <w:pPr>
            <w:pStyle w:val="TOC2"/>
            <w:numPr>
              <w:ilvl w:val="1"/>
              <w:numId w:val="16"/>
            </w:numPr>
            <w:tabs>
              <w:tab w:val="left" w:pos="949"/>
              <w:tab w:val="left" w:pos="950"/>
              <w:tab w:val="right" w:leader="dot" w:pos="9479"/>
            </w:tabs>
          </w:pPr>
          <w:r w:rsidRPr="009D1A4A">
            <w:t>Background</w:t>
          </w:r>
          <w:r w:rsidRPr="009D1A4A">
            <w:tab/>
          </w:r>
          <w:hyperlink w:anchor="_bookmark10" w:history="1">
            <w:r>
              <w:rPr>
                <w:color w:val="0000FF"/>
              </w:rPr>
              <w:t>8</w:t>
            </w:r>
          </w:hyperlink>
        </w:p>
        <w:p w14:paraId="602110CE" w14:textId="77777777" w:rsidR="00083E73" w:rsidRDefault="009D1A4A">
          <w:pPr>
            <w:pStyle w:val="TOC3"/>
            <w:numPr>
              <w:ilvl w:val="2"/>
              <w:numId w:val="16"/>
            </w:numPr>
            <w:tabs>
              <w:tab w:val="left" w:pos="1647"/>
              <w:tab w:val="left" w:pos="1648"/>
              <w:tab w:val="right" w:leader="dot" w:pos="9479"/>
            </w:tabs>
            <w:ind w:hanging="698"/>
          </w:pPr>
          <w:r>
            <w:t>Quality</w:t>
          </w:r>
          <w:r>
            <w:rPr>
              <w:spacing w:val="-2"/>
            </w:rPr>
            <w:t xml:space="preserve"> </w:t>
          </w:r>
          <w:r>
            <w:t>Data</w:t>
          </w:r>
          <w:r>
            <w:rPr>
              <w:spacing w:val="-2"/>
            </w:rPr>
            <w:t xml:space="preserve"> </w:t>
          </w:r>
          <w:r w:rsidRPr="009D1A4A">
            <w:t>Model</w:t>
          </w:r>
          <w:r w:rsidRPr="009D1A4A">
            <w:tab/>
          </w:r>
          <w:hyperlink w:anchor="_bookmark11" w:history="1">
            <w:r>
              <w:rPr>
                <w:color w:val="0000FF"/>
              </w:rPr>
              <w:t>8</w:t>
            </w:r>
          </w:hyperlink>
        </w:p>
        <w:p w14:paraId="6F8EAAD7" w14:textId="77777777" w:rsidR="00083E73" w:rsidRDefault="009D1A4A">
          <w:pPr>
            <w:pStyle w:val="TOC3"/>
            <w:numPr>
              <w:ilvl w:val="2"/>
              <w:numId w:val="16"/>
            </w:numPr>
            <w:tabs>
              <w:tab w:val="left" w:pos="1647"/>
              <w:tab w:val="left" w:pos="1648"/>
              <w:tab w:val="right" w:leader="dot" w:pos="9479"/>
            </w:tabs>
            <w:ind w:hanging="698"/>
          </w:pPr>
          <w:r>
            <w:t>Relationship to Quality Reporting</w:t>
          </w:r>
          <w:r>
            <w:rPr>
              <w:spacing w:val="-7"/>
            </w:rPr>
            <w:t xml:space="preserve"> </w:t>
          </w:r>
          <w:r>
            <w:t>Document</w:t>
          </w:r>
          <w:r>
            <w:rPr>
              <w:spacing w:val="-2"/>
            </w:rPr>
            <w:t xml:space="preserve"> </w:t>
          </w:r>
          <w:r w:rsidRPr="009D1A4A">
            <w:t>Architecture</w:t>
          </w:r>
          <w:r w:rsidRPr="009D1A4A">
            <w:tab/>
          </w:r>
          <w:hyperlink w:anchor="_bookmark13" w:history="1">
            <w:r>
              <w:rPr>
                <w:color w:val="0000FF"/>
              </w:rPr>
              <w:t>9</w:t>
            </w:r>
          </w:hyperlink>
        </w:p>
        <w:p w14:paraId="4F3CEB8C" w14:textId="77777777" w:rsidR="00083E73" w:rsidRDefault="009D1A4A">
          <w:pPr>
            <w:pStyle w:val="TOC3"/>
            <w:numPr>
              <w:ilvl w:val="2"/>
              <w:numId w:val="16"/>
            </w:numPr>
            <w:tabs>
              <w:tab w:val="left" w:pos="1647"/>
              <w:tab w:val="left" w:pos="1648"/>
              <w:tab w:val="right" w:leader="dot" w:pos="9479"/>
            </w:tabs>
            <w:ind w:hanging="698"/>
          </w:pPr>
          <w:r>
            <w:t>QDM-HQMF Templates and</w:t>
          </w:r>
          <w:r>
            <w:rPr>
              <w:spacing w:val="-6"/>
            </w:rPr>
            <w:t xml:space="preserve"> </w:t>
          </w:r>
          <w:r>
            <w:rPr>
              <w:spacing w:val="-3"/>
            </w:rPr>
            <w:t>QRDA</w:t>
          </w:r>
          <w:r>
            <w:rPr>
              <w:spacing w:val="-2"/>
            </w:rPr>
            <w:t xml:space="preserve"> </w:t>
          </w:r>
          <w:r w:rsidRPr="009D1A4A">
            <w:t>Templates</w:t>
          </w:r>
          <w:r w:rsidRPr="009D1A4A">
            <w:tab/>
          </w:r>
          <w:hyperlink w:anchor="_bookmark14" w:history="1">
            <w:r>
              <w:rPr>
                <w:color w:val="0000FF"/>
              </w:rPr>
              <w:t>9</w:t>
            </w:r>
          </w:hyperlink>
        </w:p>
        <w:p w14:paraId="6F2533FF" w14:textId="77777777" w:rsidR="00083E73" w:rsidRDefault="009D1A4A">
          <w:pPr>
            <w:pStyle w:val="TOC1"/>
            <w:numPr>
              <w:ilvl w:val="0"/>
              <w:numId w:val="16"/>
            </w:numPr>
            <w:tabs>
              <w:tab w:val="left" w:pos="447"/>
              <w:tab w:val="left" w:pos="448"/>
              <w:tab w:val="right" w:pos="9479"/>
            </w:tabs>
            <w:ind w:hanging="327"/>
          </w:pPr>
          <w:r>
            <w:t>CQL</w:t>
          </w:r>
          <w:r>
            <w:rPr>
              <w:spacing w:val="-2"/>
            </w:rPr>
            <w:t xml:space="preserve"> </w:t>
          </w:r>
          <w:r>
            <w:t>Basics</w:t>
          </w:r>
          <w:r>
            <w:rPr>
              <w:b w:val="0"/>
              <w:color w:val="0000FF"/>
            </w:rPr>
            <w:tab/>
          </w:r>
          <w:hyperlink w:anchor="_bookmark15" w:history="1">
            <w:r>
              <w:rPr>
                <w:color w:val="0000FF"/>
              </w:rPr>
              <w:t>9</w:t>
            </w:r>
          </w:hyperlink>
        </w:p>
        <w:p w14:paraId="0148AB30" w14:textId="77777777" w:rsidR="00083E73" w:rsidRDefault="009D1A4A">
          <w:pPr>
            <w:pStyle w:val="TOC2"/>
            <w:numPr>
              <w:ilvl w:val="1"/>
              <w:numId w:val="16"/>
            </w:numPr>
            <w:tabs>
              <w:tab w:val="left" w:pos="949"/>
              <w:tab w:val="left" w:pos="950"/>
              <w:tab w:val="right" w:leader="dot" w:pos="9479"/>
            </w:tabs>
          </w:pPr>
          <w:r w:rsidRPr="009D1A4A">
            <w:t>Libraries</w:t>
          </w:r>
          <w:r w:rsidRPr="009D1A4A">
            <w:tab/>
          </w:r>
          <w:hyperlink w:anchor="_bookmark16" w:history="1">
            <w:r>
              <w:rPr>
                <w:color w:val="0000FF"/>
              </w:rPr>
              <w:t>9</w:t>
            </w:r>
          </w:hyperlink>
        </w:p>
        <w:p w14:paraId="5BDBF321" w14:textId="77777777" w:rsidR="00083E73" w:rsidRDefault="009D1A4A">
          <w:pPr>
            <w:pStyle w:val="TOC3"/>
            <w:numPr>
              <w:ilvl w:val="2"/>
              <w:numId w:val="16"/>
            </w:numPr>
            <w:tabs>
              <w:tab w:val="left" w:pos="1647"/>
              <w:tab w:val="left" w:pos="1648"/>
              <w:tab w:val="right" w:leader="dot" w:pos="9479"/>
            </w:tabs>
            <w:ind w:hanging="698"/>
          </w:pPr>
          <w:r>
            <w:t>Library</w:t>
          </w:r>
          <w:r>
            <w:rPr>
              <w:spacing w:val="-2"/>
            </w:rPr>
            <w:t xml:space="preserve"> </w:t>
          </w:r>
          <w:r w:rsidRPr="009D1A4A">
            <w:rPr>
              <w:spacing w:val="-3"/>
            </w:rPr>
            <w:t>Versioning</w:t>
          </w:r>
          <w:r w:rsidRPr="009D1A4A">
            <w:rPr>
              <w:spacing w:val="-3"/>
            </w:rPr>
            <w:tab/>
          </w:r>
          <w:hyperlink w:anchor="_bookmark18" w:history="1">
            <w:r>
              <w:rPr>
                <w:color w:val="0000FF"/>
              </w:rPr>
              <w:t>9</w:t>
            </w:r>
          </w:hyperlink>
        </w:p>
        <w:p w14:paraId="200B16A7" w14:textId="77777777" w:rsidR="00083E73" w:rsidRDefault="009D1A4A">
          <w:pPr>
            <w:pStyle w:val="TOC3"/>
            <w:numPr>
              <w:ilvl w:val="2"/>
              <w:numId w:val="16"/>
            </w:numPr>
            <w:tabs>
              <w:tab w:val="left" w:pos="1647"/>
              <w:tab w:val="left" w:pos="1648"/>
              <w:tab w:val="right" w:leader="dot" w:pos="9479"/>
            </w:tabs>
            <w:ind w:hanging="698"/>
          </w:pPr>
          <w:r>
            <w:t>Nested</w:t>
          </w:r>
          <w:r>
            <w:rPr>
              <w:spacing w:val="-2"/>
            </w:rPr>
            <w:t xml:space="preserve"> </w:t>
          </w:r>
          <w:r w:rsidRPr="009D1A4A">
            <w:t>Libraries</w:t>
          </w:r>
          <w:r w:rsidRPr="009D1A4A">
            <w:tab/>
          </w:r>
          <w:hyperlink w:anchor="_bookmark20" w:history="1">
            <w:r>
              <w:rPr>
                <w:color w:val="0000FF"/>
              </w:rPr>
              <w:t>10</w:t>
            </w:r>
          </w:hyperlink>
        </w:p>
        <w:p w14:paraId="6470C58E" w14:textId="77777777" w:rsidR="00083E73" w:rsidRDefault="009D1A4A">
          <w:pPr>
            <w:pStyle w:val="TOC2"/>
            <w:numPr>
              <w:ilvl w:val="1"/>
              <w:numId w:val="16"/>
            </w:numPr>
            <w:tabs>
              <w:tab w:val="left" w:pos="949"/>
              <w:tab w:val="left" w:pos="950"/>
              <w:tab w:val="right" w:leader="dot" w:pos="9479"/>
            </w:tabs>
          </w:pPr>
          <w:r>
            <w:t>Data</w:t>
          </w:r>
          <w:r>
            <w:rPr>
              <w:spacing w:val="-2"/>
            </w:rPr>
            <w:t xml:space="preserve"> </w:t>
          </w:r>
          <w:r w:rsidRPr="009D1A4A">
            <w:t>Model</w:t>
          </w:r>
          <w:r w:rsidRPr="009D1A4A">
            <w:tab/>
          </w:r>
          <w:hyperlink w:anchor="_bookmark23" w:history="1">
            <w:r>
              <w:rPr>
                <w:color w:val="0000FF"/>
              </w:rPr>
              <w:t>11</w:t>
            </w:r>
          </w:hyperlink>
        </w:p>
        <w:p w14:paraId="5557BDF7" w14:textId="738B73B6" w:rsidR="00083E73" w:rsidRDefault="009D1A4A">
          <w:pPr>
            <w:pStyle w:val="TOC2"/>
            <w:numPr>
              <w:ilvl w:val="1"/>
              <w:numId w:val="16"/>
            </w:numPr>
            <w:tabs>
              <w:tab w:val="left" w:pos="949"/>
              <w:tab w:val="left" w:pos="950"/>
              <w:tab w:val="right" w:leader="dot" w:pos="9479"/>
            </w:tabs>
          </w:pPr>
          <w:r>
            <w:t>Code</w:t>
          </w:r>
          <w:r>
            <w:rPr>
              <w:spacing w:val="-2"/>
            </w:rPr>
            <w:t xml:space="preserve"> </w:t>
          </w:r>
          <w:r w:rsidRPr="009D1A4A">
            <w:t>Systems</w:t>
          </w:r>
          <w:r w:rsidRPr="009D1A4A">
            <w:tab/>
          </w:r>
          <w:hyperlink w:anchor="_bookmark26" w:history="1">
            <w:r w:rsidR="00FF5AFD">
              <w:rPr>
                <w:color w:val="0000FF"/>
              </w:rPr>
              <w:t>12</w:t>
            </w:r>
          </w:hyperlink>
        </w:p>
        <w:p w14:paraId="221F7D5B" w14:textId="791B4BDF" w:rsidR="00083E73" w:rsidRDefault="009D1A4A">
          <w:pPr>
            <w:pStyle w:val="TOC2"/>
            <w:numPr>
              <w:ilvl w:val="1"/>
              <w:numId w:val="16"/>
            </w:numPr>
            <w:tabs>
              <w:tab w:val="left" w:pos="949"/>
              <w:tab w:val="left" w:pos="950"/>
              <w:tab w:val="right" w:leader="dot" w:pos="9479"/>
            </w:tabs>
          </w:pPr>
          <w:r>
            <w:rPr>
              <w:spacing w:val="-5"/>
            </w:rPr>
            <w:t>Value</w:t>
          </w:r>
          <w:r>
            <w:rPr>
              <w:spacing w:val="-2"/>
            </w:rPr>
            <w:t xml:space="preserve"> </w:t>
          </w:r>
          <w:r w:rsidRPr="009D1A4A">
            <w:t>Sets</w:t>
          </w:r>
          <w:r w:rsidRPr="009D1A4A">
            <w:tab/>
          </w:r>
          <w:hyperlink w:anchor="_bookmark29" w:history="1">
            <w:r>
              <w:rPr>
                <w:color w:val="0000FF"/>
              </w:rPr>
              <w:t>1</w:t>
            </w:r>
          </w:hyperlink>
          <w:r w:rsidR="00FF5AFD">
            <w:rPr>
              <w:color w:val="0000FF"/>
            </w:rPr>
            <w:t>3</w:t>
          </w:r>
        </w:p>
        <w:p w14:paraId="2D18D09F" w14:textId="0DFD500C"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rsidRPr="009D1A4A">
            <w:rPr>
              <w:spacing w:val="-4"/>
            </w:rPr>
            <w:t>Version</w:t>
          </w:r>
          <w:r w:rsidRPr="009D1A4A">
            <w:rPr>
              <w:spacing w:val="-4"/>
            </w:rPr>
            <w:tab/>
          </w:r>
          <w:hyperlink w:anchor="_bookmark32" w:history="1">
            <w:r>
              <w:rPr>
                <w:color w:val="0000FF"/>
              </w:rPr>
              <w:t>1</w:t>
            </w:r>
          </w:hyperlink>
          <w:r w:rsidR="00FF5AFD">
            <w:rPr>
              <w:color w:val="0000FF"/>
            </w:rPr>
            <w:t>3</w:t>
          </w:r>
        </w:p>
        <w:p w14:paraId="2C081EF5" w14:textId="4794E706" w:rsidR="00083E73" w:rsidRDefault="009D1A4A">
          <w:pPr>
            <w:pStyle w:val="TOC3"/>
            <w:numPr>
              <w:ilvl w:val="2"/>
              <w:numId w:val="16"/>
            </w:numPr>
            <w:tabs>
              <w:tab w:val="left" w:pos="1647"/>
              <w:tab w:val="left" w:pos="1648"/>
              <w:tab w:val="right" w:leader="dot" w:pos="9479"/>
            </w:tabs>
            <w:ind w:hanging="698"/>
          </w:pPr>
          <w:r>
            <w:t>By</w:t>
          </w:r>
          <w:r>
            <w:rPr>
              <w:spacing w:val="-2"/>
            </w:rPr>
            <w:t xml:space="preserve"> </w:t>
          </w:r>
          <w:r>
            <w:t>Profi</w:t>
          </w:r>
          <w:r w:rsidRPr="009D1A4A">
            <w:t>le</w:t>
          </w:r>
          <w:r w:rsidRPr="009D1A4A">
            <w:tab/>
          </w:r>
          <w:hyperlink w:anchor="_bookmark35" w:history="1">
            <w:r>
              <w:rPr>
                <w:color w:val="0000FF"/>
              </w:rPr>
              <w:t>1</w:t>
            </w:r>
          </w:hyperlink>
          <w:r w:rsidR="00FF5AFD">
            <w:rPr>
              <w:color w:val="0000FF"/>
            </w:rPr>
            <w:t>4</w:t>
          </w:r>
        </w:p>
        <w:p w14:paraId="4E986383" w14:textId="762E82E8" w:rsidR="00083E73" w:rsidRDefault="009D1A4A">
          <w:pPr>
            <w:pStyle w:val="TOC3"/>
            <w:numPr>
              <w:ilvl w:val="2"/>
              <w:numId w:val="16"/>
            </w:numPr>
            <w:tabs>
              <w:tab w:val="left" w:pos="1647"/>
              <w:tab w:val="left" w:pos="1648"/>
              <w:tab w:val="right" w:leader="dot" w:pos="9479"/>
            </w:tabs>
            <w:ind w:hanging="698"/>
          </w:pPr>
          <w:r>
            <w:t>Representation</w:t>
          </w:r>
          <w:r>
            <w:rPr>
              <w:spacing w:val="-2"/>
            </w:rPr>
            <w:t xml:space="preserve"> </w:t>
          </w:r>
          <w:r>
            <w:t>in</w:t>
          </w:r>
          <w:r>
            <w:rPr>
              <w:spacing w:val="-2"/>
            </w:rPr>
            <w:t xml:space="preserve"> </w:t>
          </w:r>
          <w:r w:rsidRPr="009D1A4A">
            <w:t>HQMF</w:t>
          </w:r>
          <w:r w:rsidRPr="009D1A4A">
            <w:tab/>
          </w:r>
          <w:hyperlink w:anchor="_bookmark37" w:history="1">
            <w:r>
              <w:rPr>
                <w:color w:val="0000FF"/>
              </w:rPr>
              <w:t>1</w:t>
            </w:r>
          </w:hyperlink>
          <w:r w:rsidR="00FF5AFD">
            <w:rPr>
              <w:color w:val="0000FF"/>
            </w:rPr>
            <w:t>4</w:t>
          </w:r>
        </w:p>
        <w:p w14:paraId="472E6F82" w14:textId="2F636024" w:rsidR="00083E73" w:rsidRDefault="009D1A4A">
          <w:pPr>
            <w:pStyle w:val="TOC2"/>
            <w:numPr>
              <w:ilvl w:val="1"/>
              <w:numId w:val="16"/>
            </w:numPr>
            <w:tabs>
              <w:tab w:val="left" w:pos="949"/>
              <w:tab w:val="left" w:pos="950"/>
              <w:tab w:val="right" w:leader="dot" w:pos="9479"/>
            </w:tabs>
          </w:pPr>
          <w:r w:rsidRPr="009D1A4A">
            <w:t>Codes</w:t>
          </w:r>
          <w:r w:rsidRPr="009D1A4A">
            <w:tab/>
          </w:r>
          <w:hyperlink w:anchor="_bookmark38" w:history="1">
            <w:r>
              <w:rPr>
                <w:color w:val="0000FF"/>
              </w:rPr>
              <w:t>1</w:t>
            </w:r>
          </w:hyperlink>
          <w:r w:rsidR="00FF5AFD">
            <w:rPr>
              <w:color w:val="0000FF"/>
            </w:rPr>
            <w:t>4</w:t>
          </w:r>
        </w:p>
        <w:p w14:paraId="5B789CAD" w14:textId="553C1976" w:rsidR="00083E73" w:rsidRDefault="009D1A4A">
          <w:pPr>
            <w:pStyle w:val="TOC3"/>
            <w:numPr>
              <w:ilvl w:val="2"/>
              <w:numId w:val="16"/>
            </w:numPr>
            <w:tabs>
              <w:tab w:val="left" w:pos="1647"/>
              <w:tab w:val="left" w:pos="1648"/>
              <w:tab w:val="right" w:leader="dot" w:pos="9479"/>
            </w:tabs>
            <w:ind w:hanging="698"/>
          </w:pPr>
          <w:r w:rsidRPr="00E227D6">
            <w:t>Representation</w:t>
          </w:r>
          <w:r w:rsidRPr="00E227D6">
            <w:rPr>
              <w:spacing w:val="-2"/>
            </w:rPr>
            <w:t xml:space="preserve"> </w:t>
          </w:r>
          <w:r w:rsidRPr="00E227D6">
            <w:t>in</w:t>
          </w:r>
          <w:r w:rsidRPr="00E227D6">
            <w:rPr>
              <w:spacing w:val="-2"/>
            </w:rPr>
            <w:t xml:space="preserve"> </w:t>
          </w:r>
          <w:r w:rsidRPr="00E227D6">
            <w:t>HQMF</w:t>
          </w:r>
          <w:r w:rsidRPr="00E227D6">
            <w:tab/>
          </w:r>
          <w:hyperlink w:anchor="_bookmark41" w:history="1">
            <w:r w:rsidR="00703343">
              <w:rPr>
                <w:color w:val="0000FF"/>
              </w:rPr>
              <w:t>1</w:t>
            </w:r>
          </w:hyperlink>
          <w:r w:rsidR="00FF5AFD">
            <w:rPr>
              <w:color w:val="0000FF"/>
            </w:rPr>
            <w:t>5</w:t>
          </w:r>
        </w:p>
        <w:p w14:paraId="3D1F7981" w14:textId="705BABAE" w:rsidR="00083E73" w:rsidRDefault="009D1A4A">
          <w:pPr>
            <w:pStyle w:val="TOC2"/>
            <w:numPr>
              <w:ilvl w:val="1"/>
              <w:numId w:val="16"/>
            </w:numPr>
            <w:tabs>
              <w:tab w:val="left" w:pos="949"/>
              <w:tab w:val="left" w:pos="950"/>
              <w:tab w:val="right" w:leader="dot" w:pos="9479"/>
            </w:tabs>
          </w:pPr>
          <w:r w:rsidRPr="00E227D6">
            <w:t>Concepts</w:t>
          </w:r>
          <w:r w:rsidRPr="00E227D6">
            <w:tab/>
          </w:r>
          <w:hyperlink w:anchor="_bookmark42" w:history="1">
            <w:r>
              <w:rPr>
                <w:color w:val="0000FF"/>
              </w:rPr>
              <w:t>1</w:t>
            </w:r>
          </w:hyperlink>
          <w:r w:rsidR="00FF5AFD">
            <w:rPr>
              <w:color w:val="0000FF"/>
            </w:rPr>
            <w:t>5</w:t>
          </w:r>
        </w:p>
        <w:p w14:paraId="3DDD6F53" w14:textId="443BB336" w:rsidR="00FF5AFD" w:rsidRDefault="00FF5AFD">
          <w:pPr>
            <w:pStyle w:val="TOC2"/>
            <w:numPr>
              <w:ilvl w:val="1"/>
              <w:numId w:val="16"/>
            </w:numPr>
            <w:tabs>
              <w:tab w:val="left" w:pos="949"/>
              <w:tab w:val="left" w:pos="950"/>
              <w:tab w:val="right" w:leader="dot" w:pos="9479"/>
            </w:tabs>
          </w:pPr>
          <w:r>
            <w:t>Terminology Membership Testing</w:t>
          </w:r>
          <w:r w:rsidRPr="00E227D6">
            <w:tab/>
          </w:r>
          <w:hyperlink w:anchor="_bookmark41" w:history="1">
            <w:r>
              <w:rPr>
                <w:color w:val="0000FF"/>
              </w:rPr>
              <w:t>1</w:t>
            </w:r>
          </w:hyperlink>
          <w:r>
            <w:rPr>
              <w:color w:val="0000FF"/>
            </w:rPr>
            <w:t>5</w:t>
          </w:r>
        </w:p>
        <w:p w14:paraId="7B852FD6" w14:textId="15666D92" w:rsidR="00083E73" w:rsidRDefault="009D1A4A">
          <w:pPr>
            <w:pStyle w:val="TOC2"/>
            <w:numPr>
              <w:ilvl w:val="1"/>
              <w:numId w:val="16"/>
            </w:numPr>
            <w:tabs>
              <w:tab w:val="left" w:pos="949"/>
              <w:tab w:val="left" w:pos="950"/>
              <w:tab w:val="right" w:leader="dot" w:pos="9479"/>
            </w:tabs>
          </w:pPr>
          <w:r>
            <w:t>Library-level</w:t>
          </w:r>
          <w:r>
            <w:rPr>
              <w:spacing w:val="-2"/>
            </w:rPr>
            <w:t xml:space="preserve"> </w:t>
          </w:r>
          <w:r w:rsidRPr="00E227D6">
            <w:t>Identifiers</w:t>
          </w:r>
          <w:r w:rsidRPr="00E227D6">
            <w:tab/>
          </w:r>
          <w:hyperlink w:anchor="_bookmark44" w:history="1">
            <w:r w:rsidR="00FF5AFD">
              <w:rPr>
                <w:color w:val="0000FF"/>
              </w:rPr>
              <w:t>15</w:t>
            </w:r>
          </w:hyperlink>
        </w:p>
        <w:p w14:paraId="3F892D1D" w14:textId="1868BA8E" w:rsidR="00083E73" w:rsidRDefault="009D1A4A">
          <w:pPr>
            <w:pStyle w:val="TOC2"/>
            <w:numPr>
              <w:ilvl w:val="1"/>
              <w:numId w:val="16"/>
            </w:numPr>
            <w:tabs>
              <w:tab w:val="left" w:pos="949"/>
              <w:tab w:val="left" w:pos="950"/>
              <w:tab w:val="right" w:leader="dot" w:pos="9479"/>
            </w:tabs>
          </w:pPr>
          <w:r>
            <w:lastRenderedPageBreak/>
            <w:t>QDM Data</w:t>
          </w:r>
          <w:r>
            <w:rPr>
              <w:spacing w:val="-3"/>
            </w:rPr>
            <w:t xml:space="preserve"> </w:t>
          </w:r>
          <w:r>
            <w:rPr>
              <w:spacing w:val="-5"/>
            </w:rPr>
            <w:t>Type</w:t>
          </w:r>
          <w:r>
            <w:rPr>
              <w:spacing w:val="-2"/>
            </w:rPr>
            <w:t xml:space="preserve"> </w:t>
          </w:r>
          <w:r w:rsidRPr="00E227D6">
            <w:t>Names</w:t>
          </w:r>
          <w:r w:rsidRPr="00E227D6">
            <w:tab/>
          </w:r>
          <w:r w:rsidR="00703343">
            <w:rPr>
              <w:color w:val="0000FF"/>
            </w:rPr>
            <w:t>1</w:t>
          </w:r>
          <w:r w:rsidR="002E4FFD">
            <w:rPr>
              <w:color w:val="0000FF"/>
            </w:rPr>
            <w:t>6</w:t>
          </w:r>
        </w:p>
        <w:p w14:paraId="0C947B7E" w14:textId="429A3778" w:rsidR="00083E73" w:rsidRDefault="009D1A4A" w:rsidP="00FF5AFD">
          <w:pPr>
            <w:pStyle w:val="TOC3"/>
            <w:numPr>
              <w:ilvl w:val="2"/>
              <w:numId w:val="16"/>
            </w:numPr>
            <w:tabs>
              <w:tab w:val="left" w:pos="1647"/>
              <w:tab w:val="left" w:pos="1648"/>
              <w:tab w:val="right" w:leader="dot" w:pos="9479"/>
            </w:tabs>
            <w:ind w:hanging="698"/>
          </w:pPr>
          <w:r>
            <w:t>Negation</w:t>
          </w:r>
          <w:r>
            <w:rPr>
              <w:spacing w:val="-2"/>
            </w:rPr>
            <w:t xml:space="preserve"> </w:t>
          </w:r>
          <w:r>
            <w:t>in</w:t>
          </w:r>
          <w:r>
            <w:rPr>
              <w:spacing w:val="-2"/>
            </w:rPr>
            <w:t xml:space="preserve"> </w:t>
          </w:r>
          <w:r>
            <w:t>QDM</w:t>
          </w:r>
          <w:r w:rsidRPr="00E227D6">
            <w:tab/>
          </w:r>
          <w:hyperlink w:anchor="_bookmark49" w:history="1">
            <w:r>
              <w:rPr>
                <w:color w:val="0000FF"/>
              </w:rPr>
              <w:t>1</w:t>
            </w:r>
          </w:hyperlink>
          <w:r w:rsidR="002E4FFD">
            <w:rPr>
              <w:color w:val="0000FF"/>
            </w:rPr>
            <w:t>6</w:t>
          </w:r>
        </w:p>
        <w:p w14:paraId="37524EF7" w14:textId="7FA72284" w:rsidR="00083E73" w:rsidRDefault="009D1A4A">
          <w:pPr>
            <w:pStyle w:val="TOC2"/>
            <w:numPr>
              <w:ilvl w:val="1"/>
              <w:numId w:val="16"/>
            </w:numPr>
            <w:tabs>
              <w:tab w:val="left" w:pos="949"/>
              <w:tab w:val="left" w:pos="950"/>
              <w:tab w:val="right" w:leader="dot" w:pos="9479"/>
            </w:tabs>
          </w:pPr>
          <w:r>
            <w:t>Attribute</w:t>
          </w:r>
          <w:r>
            <w:rPr>
              <w:spacing w:val="-2"/>
            </w:rPr>
            <w:t xml:space="preserve"> </w:t>
          </w:r>
          <w:r w:rsidRPr="00E227D6">
            <w:t>Names</w:t>
          </w:r>
          <w:r w:rsidRPr="00E227D6">
            <w:tab/>
          </w:r>
          <w:hyperlink w:anchor="_bookmark52" w:history="1">
            <w:r w:rsidR="002E4FFD">
              <w:rPr>
                <w:color w:val="0000FF"/>
              </w:rPr>
              <w:t>20</w:t>
            </w:r>
          </w:hyperlink>
        </w:p>
        <w:p w14:paraId="6BAC2A6D" w14:textId="0AE3C92D" w:rsidR="00083E73" w:rsidRDefault="009D1A4A">
          <w:pPr>
            <w:pStyle w:val="TOC2"/>
            <w:numPr>
              <w:ilvl w:val="1"/>
              <w:numId w:val="16"/>
            </w:numPr>
            <w:tabs>
              <w:tab w:val="left" w:pos="950"/>
              <w:tab w:val="right" w:leader="dot" w:pos="9479"/>
            </w:tabs>
          </w:pPr>
          <w:r>
            <w:t>Aliases and</w:t>
          </w:r>
          <w:r>
            <w:rPr>
              <w:spacing w:val="-3"/>
            </w:rPr>
            <w:t xml:space="preserve"> </w:t>
          </w:r>
          <w:r>
            <w:t>Argument</w:t>
          </w:r>
          <w:r>
            <w:rPr>
              <w:spacing w:val="-2"/>
            </w:rPr>
            <w:t xml:space="preserve"> </w:t>
          </w:r>
          <w:r w:rsidRPr="00E227D6">
            <w:t>Names</w:t>
          </w:r>
          <w:r w:rsidRPr="00E227D6">
            <w:tab/>
          </w:r>
          <w:hyperlink w:anchor="_bookmark54" w:history="1">
            <w:r w:rsidR="002E4FFD">
              <w:rPr>
                <w:color w:val="0000FF"/>
              </w:rPr>
              <w:t>20</w:t>
            </w:r>
          </w:hyperlink>
        </w:p>
        <w:p w14:paraId="0528F858" w14:textId="5704998A" w:rsidR="002E4FFD" w:rsidRDefault="002E4FFD">
          <w:pPr>
            <w:pStyle w:val="TOC1"/>
            <w:numPr>
              <w:ilvl w:val="0"/>
              <w:numId w:val="16"/>
            </w:numPr>
            <w:tabs>
              <w:tab w:val="left" w:pos="447"/>
              <w:tab w:val="left" w:pos="448"/>
              <w:tab w:val="right" w:pos="9479"/>
            </w:tabs>
            <w:spacing w:before="362"/>
            <w:ind w:hanging="327"/>
          </w:pPr>
          <w:r>
            <w:t>Translation to ELM</w:t>
          </w:r>
          <w:r w:rsidRPr="00E227D6">
            <w:tab/>
          </w:r>
          <w:hyperlink w:anchor="_bookmark52" w:history="1">
            <w:r>
              <w:rPr>
                <w:color w:val="0000FF"/>
              </w:rPr>
              <w:t>2</w:t>
            </w:r>
          </w:hyperlink>
          <w:r>
            <w:rPr>
              <w:color w:val="0000FF"/>
            </w:rPr>
            <w:t>1</w:t>
          </w:r>
        </w:p>
        <w:p w14:paraId="46E4897D" w14:textId="4FC30381" w:rsidR="00083E73" w:rsidRDefault="009D1A4A">
          <w:pPr>
            <w:pStyle w:val="TOC1"/>
            <w:numPr>
              <w:ilvl w:val="0"/>
              <w:numId w:val="16"/>
            </w:numPr>
            <w:tabs>
              <w:tab w:val="left" w:pos="447"/>
              <w:tab w:val="left" w:pos="448"/>
              <w:tab w:val="right" w:pos="9479"/>
            </w:tabs>
            <w:spacing w:before="362"/>
            <w:ind w:hanging="327"/>
          </w:pPr>
          <w:r>
            <w:t>Reporting</w:t>
          </w:r>
          <w:r>
            <w:rPr>
              <w:spacing w:val="-2"/>
            </w:rPr>
            <w:t xml:space="preserve"> </w:t>
          </w:r>
          <w:r>
            <w:t>Results</w:t>
          </w:r>
          <w:r>
            <w:rPr>
              <w:b w:val="0"/>
              <w:color w:val="0000FF"/>
            </w:rPr>
            <w:tab/>
          </w:r>
          <w:r w:rsidR="002E4FFD">
            <w:rPr>
              <w:b w:val="0"/>
              <w:color w:val="0000FF"/>
            </w:rPr>
            <w:t>22</w:t>
          </w:r>
        </w:p>
        <w:p w14:paraId="7EFBA08D" w14:textId="25091A1F" w:rsidR="002E4FFD" w:rsidRDefault="002E4FFD">
          <w:pPr>
            <w:pStyle w:val="TOC1"/>
            <w:tabs>
              <w:tab w:val="right" w:pos="9479"/>
            </w:tabs>
            <w:spacing w:before="362"/>
          </w:pPr>
          <w:r>
            <w:t xml:space="preserve">Change Log                                                                                                                                                 </w:t>
          </w:r>
          <w:r>
            <w:rPr>
              <w:b w:val="0"/>
              <w:color w:val="0000FF"/>
            </w:rPr>
            <w:t>23</w:t>
          </w:r>
        </w:p>
        <w:p w14:paraId="487B5DD8" w14:textId="54B3561E" w:rsidR="00083E73" w:rsidRDefault="009D1A4A">
          <w:pPr>
            <w:pStyle w:val="TOC1"/>
            <w:tabs>
              <w:tab w:val="right" w:pos="9479"/>
            </w:tabs>
            <w:spacing w:before="362"/>
          </w:pPr>
          <w:r>
            <w:t>References</w:t>
          </w:r>
          <w:r>
            <w:rPr>
              <w:b w:val="0"/>
              <w:color w:val="0000FF"/>
            </w:rPr>
            <w:tab/>
          </w:r>
          <w:r w:rsidR="000D2FAF">
            <w:rPr>
              <w:b w:val="0"/>
              <w:color w:val="0000FF"/>
            </w:rPr>
            <w:t>2</w:t>
          </w:r>
          <w:r w:rsidR="002E4FFD">
            <w:rPr>
              <w:b w:val="0"/>
              <w:color w:val="0000FF"/>
            </w:rPr>
            <w:t>3</w:t>
          </w:r>
        </w:p>
      </w:sdtContent>
    </w:sdt>
    <w:p w14:paraId="3FCC14B7" w14:textId="77777777" w:rsidR="00083E73" w:rsidRDefault="00083E73">
      <w:pPr>
        <w:sectPr w:rsidR="00083E73">
          <w:type w:val="continuous"/>
          <w:pgSz w:w="12240" w:h="15840"/>
          <w:pgMar w:top="666" w:right="1320" w:bottom="1678" w:left="1320" w:header="720" w:footer="720" w:gutter="0"/>
          <w:cols w:space="720"/>
        </w:sectPr>
      </w:pPr>
    </w:p>
    <w:p w14:paraId="134383E1" w14:textId="77777777" w:rsidR="00083E73" w:rsidRDefault="00083E73">
      <w:pPr>
        <w:pStyle w:val="BodyText"/>
        <w:rPr>
          <w:b/>
        </w:rPr>
      </w:pPr>
    </w:p>
    <w:p w14:paraId="20270896" w14:textId="77777777" w:rsidR="00083E73" w:rsidRDefault="00083E73">
      <w:pPr>
        <w:pStyle w:val="BodyText"/>
        <w:spacing w:before="6"/>
        <w:rPr>
          <w:b/>
          <w:sz w:val="25"/>
        </w:rPr>
      </w:pPr>
    </w:p>
    <w:p w14:paraId="14811EAA" w14:textId="77777777" w:rsidR="00083E73" w:rsidRDefault="009D1A4A">
      <w:pPr>
        <w:pStyle w:val="Heading1"/>
      </w:pPr>
      <w:bookmarkStart w:id="0" w:name="List_of_Figures"/>
      <w:bookmarkStart w:id="1" w:name="_bookmark0"/>
      <w:bookmarkEnd w:id="0"/>
      <w:bookmarkEnd w:id="1"/>
      <w:r>
        <w:t>List of Figures</w:t>
      </w:r>
    </w:p>
    <w:p w14:paraId="38820DC4" w14:textId="77777777" w:rsidR="00083E73" w:rsidRDefault="00083E73">
      <w:pPr>
        <w:pStyle w:val="BodyText"/>
        <w:spacing w:before="2"/>
        <w:rPr>
          <w:b/>
          <w:sz w:val="31"/>
        </w:rPr>
      </w:pPr>
    </w:p>
    <w:p w14:paraId="7056DFE8" w14:textId="5D77F96B" w:rsidR="00083E73" w:rsidRDefault="009D1A4A">
      <w:pPr>
        <w:pStyle w:val="ListParagraph"/>
        <w:numPr>
          <w:ilvl w:val="0"/>
          <w:numId w:val="15"/>
        </w:numPr>
        <w:tabs>
          <w:tab w:val="left" w:pos="949"/>
          <w:tab w:val="left" w:pos="950"/>
          <w:tab w:val="left" w:leader="dot" w:pos="9370"/>
        </w:tabs>
        <w:spacing w:before="0"/>
      </w:pPr>
      <w:r>
        <w:t>Relationship</w:t>
      </w:r>
      <w:r>
        <w:rPr>
          <w:spacing w:val="-6"/>
        </w:rPr>
        <w:t xml:space="preserve"> </w:t>
      </w:r>
      <w:r>
        <w:t>between</w:t>
      </w:r>
      <w:r>
        <w:rPr>
          <w:spacing w:val="-6"/>
        </w:rPr>
        <w:t xml:space="preserve"> </w:t>
      </w:r>
      <w:r>
        <w:t>QDM,</w:t>
      </w:r>
      <w:r>
        <w:rPr>
          <w:spacing w:val="-6"/>
        </w:rPr>
        <w:t xml:space="preserve"> </w:t>
      </w:r>
      <w:r>
        <w:t>CQL,</w:t>
      </w:r>
      <w:r>
        <w:rPr>
          <w:spacing w:val="-6"/>
        </w:rPr>
        <w:t xml:space="preserve"> </w:t>
      </w:r>
      <w:r w:rsidR="00764C41">
        <w:t>eCQM</w:t>
      </w:r>
      <w:r>
        <w:t>,</w:t>
      </w:r>
      <w:r>
        <w:rPr>
          <w:spacing w:val="-6"/>
        </w:rPr>
        <w:t xml:space="preserve"> </w:t>
      </w:r>
      <w:r>
        <w:t>and</w:t>
      </w:r>
      <w:r>
        <w:rPr>
          <w:spacing w:val="-6"/>
        </w:rPr>
        <w:t xml:space="preserve"> </w:t>
      </w:r>
      <w:r>
        <w:t>the</w:t>
      </w:r>
      <w:r>
        <w:rPr>
          <w:spacing w:val="-6"/>
        </w:rPr>
        <w:t xml:space="preserve"> </w:t>
      </w:r>
      <w:r>
        <w:t>volumes</w:t>
      </w:r>
      <w:r>
        <w:rPr>
          <w:spacing w:val="-6"/>
        </w:rPr>
        <w:t xml:space="preserve"> </w:t>
      </w:r>
      <w:r>
        <w:t>of</w:t>
      </w:r>
      <w:r>
        <w:rPr>
          <w:spacing w:val="-6"/>
        </w:rPr>
        <w:t xml:space="preserve"> </w:t>
      </w:r>
      <w:r>
        <w:t>this</w:t>
      </w:r>
      <w:r>
        <w:rPr>
          <w:spacing w:val="-6"/>
        </w:rPr>
        <w:t xml:space="preserve"> </w:t>
      </w:r>
      <w:r w:rsidRPr="00E227D6">
        <w:t>IG</w:t>
      </w:r>
      <w:r w:rsidRPr="00E227D6">
        <w:tab/>
      </w:r>
      <w:hyperlink w:anchor="_bookmark6" w:history="1">
        <w:r>
          <w:rPr>
            <w:color w:val="0000FF"/>
          </w:rPr>
          <w:t>6</w:t>
        </w:r>
      </w:hyperlink>
    </w:p>
    <w:p w14:paraId="4FD8C0F7" w14:textId="77777777" w:rsidR="00083E73" w:rsidRDefault="009D1A4A">
      <w:pPr>
        <w:pStyle w:val="ListParagraph"/>
        <w:numPr>
          <w:ilvl w:val="0"/>
          <w:numId w:val="15"/>
        </w:numPr>
        <w:tabs>
          <w:tab w:val="left" w:pos="949"/>
          <w:tab w:val="left" w:pos="950"/>
          <w:tab w:val="left" w:leader="dot" w:pos="9370"/>
        </w:tabs>
      </w:pPr>
      <w:r>
        <w:t>QDM element</w:t>
      </w:r>
      <w:r>
        <w:rPr>
          <w:spacing w:val="-9"/>
        </w:rPr>
        <w:t xml:space="preserve"> </w:t>
      </w:r>
      <w:r>
        <w:t>structure</w:t>
      </w:r>
      <w:r>
        <w:rPr>
          <w:spacing w:val="-5"/>
        </w:rPr>
        <w:t xml:space="preserve"> </w:t>
      </w:r>
      <w:r>
        <w:t>[</w:t>
      </w:r>
      <w:hyperlink w:anchor="_bookmark59" w:history="1">
        <w:r>
          <w:rPr>
            <w:color w:val="0000FF"/>
          </w:rPr>
          <w:t>2</w:t>
        </w:r>
      </w:hyperlink>
      <w:r>
        <w:t>]</w:t>
      </w:r>
      <w:r w:rsidRPr="00E227D6">
        <w:tab/>
      </w:r>
      <w:hyperlink w:anchor="_bookmark12" w:history="1">
        <w:r>
          <w:rPr>
            <w:color w:val="0000FF"/>
          </w:rPr>
          <w:t>8</w:t>
        </w:r>
      </w:hyperlink>
    </w:p>
    <w:p w14:paraId="496F9CF8" w14:textId="77777777" w:rsidR="00083E73" w:rsidRDefault="00083E73">
      <w:pPr>
        <w:pStyle w:val="BodyText"/>
      </w:pPr>
    </w:p>
    <w:p w14:paraId="59E5BCBF" w14:textId="77777777" w:rsidR="00083E73" w:rsidRDefault="00083E73">
      <w:pPr>
        <w:pStyle w:val="BodyText"/>
        <w:spacing w:before="6"/>
        <w:rPr>
          <w:sz w:val="25"/>
        </w:rPr>
      </w:pPr>
    </w:p>
    <w:p w14:paraId="5D86BF61" w14:textId="77777777" w:rsidR="00083E73" w:rsidRDefault="009D1A4A">
      <w:pPr>
        <w:pStyle w:val="Heading1"/>
      </w:pPr>
      <w:bookmarkStart w:id="2" w:name="List_of_Tables"/>
      <w:bookmarkStart w:id="3" w:name="_bookmark1"/>
      <w:bookmarkEnd w:id="2"/>
      <w:bookmarkEnd w:id="3"/>
      <w:r>
        <w:t>List of Tables</w:t>
      </w:r>
    </w:p>
    <w:p w14:paraId="1568DDD5" w14:textId="7888E141" w:rsidR="00083E73" w:rsidRDefault="009D1A4A">
      <w:pPr>
        <w:pStyle w:val="BodyText"/>
        <w:tabs>
          <w:tab w:val="left" w:pos="949"/>
          <w:tab w:val="right" w:leader="dot" w:pos="9479"/>
        </w:tabs>
        <w:spacing w:before="358"/>
        <w:ind w:left="447"/>
      </w:pPr>
      <w:r>
        <w:t>1</w:t>
      </w:r>
      <w:r>
        <w:tab/>
        <w:t>QDM Data</w:t>
      </w:r>
      <w:r>
        <w:rPr>
          <w:spacing w:val="-3"/>
        </w:rPr>
        <w:t xml:space="preserve"> </w:t>
      </w:r>
      <w:r>
        <w:rPr>
          <w:spacing w:val="-5"/>
        </w:rPr>
        <w:t>Type</w:t>
      </w:r>
      <w:r>
        <w:rPr>
          <w:spacing w:val="-2"/>
        </w:rPr>
        <w:t xml:space="preserve"> </w:t>
      </w:r>
      <w:r w:rsidRPr="00E227D6">
        <w:t>names.</w:t>
      </w:r>
      <w:r w:rsidRPr="00E227D6">
        <w:tab/>
      </w:r>
      <w:hyperlink w:anchor="_bookmark51" w:history="1">
        <w:r w:rsidR="00E72FAB">
          <w:rPr>
            <w:color w:val="0000FF"/>
          </w:rPr>
          <w:t>1</w:t>
        </w:r>
      </w:hyperlink>
      <w:r w:rsidR="00961C79">
        <w:rPr>
          <w:color w:val="0000FF"/>
        </w:rPr>
        <w:t>9</w:t>
      </w:r>
    </w:p>
    <w:p w14:paraId="7312F5F0" w14:textId="77777777" w:rsidR="00083E73" w:rsidRDefault="00083E73">
      <w:pPr>
        <w:pStyle w:val="BodyText"/>
      </w:pPr>
    </w:p>
    <w:p w14:paraId="3971F5EB" w14:textId="77777777" w:rsidR="00083E73" w:rsidRDefault="00083E73">
      <w:pPr>
        <w:pStyle w:val="BodyText"/>
        <w:spacing w:before="6"/>
        <w:rPr>
          <w:sz w:val="25"/>
        </w:rPr>
      </w:pPr>
    </w:p>
    <w:p w14:paraId="63F40A6A" w14:textId="77777777" w:rsidR="00083E73" w:rsidRDefault="009D1A4A">
      <w:pPr>
        <w:pStyle w:val="Heading1"/>
      </w:pPr>
      <w:bookmarkStart w:id="4" w:name="List_of_Snippets"/>
      <w:bookmarkStart w:id="5" w:name="List_of_Conformance_Requirements"/>
      <w:bookmarkStart w:id="6" w:name="_bookmark2"/>
      <w:bookmarkEnd w:id="4"/>
      <w:bookmarkEnd w:id="5"/>
      <w:bookmarkEnd w:id="6"/>
      <w:r>
        <w:t>List of Snippets</w:t>
      </w:r>
    </w:p>
    <w:p w14:paraId="244080BE" w14:textId="77777777" w:rsidR="00083E73" w:rsidRDefault="00083E73">
      <w:pPr>
        <w:pStyle w:val="BodyText"/>
        <w:spacing w:before="2"/>
        <w:rPr>
          <w:b/>
          <w:sz w:val="31"/>
        </w:rPr>
      </w:pPr>
    </w:p>
    <w:p w14:paraId="5997B2A4" w14:textId="77777777" w:rsidR="00083E73" w:rsidRDefault="004B037C">
      <w:pPr>
        <w:pStyle w:val="ListParagraph"/>
        <w:numPr>
          <w:ilvl w:val="0"/>
          <w:numId w:val="14"/>
        </w:numPr>
        <w:tabs>
          <w:tab w:val="left" w:pos="949"/>
          <w:tab w:val="left" w:pos="950"/>
          <w:tab w:val="left" w:leader="dot" w:pos="9261"/>
        </w:tabs>
        <w:spacing w:before="0"/>
      </w:pPr>
      <w:r>
        <w:rPr>
          <w:noProof/>
        </w:rPr>
        <mc:AlternateContent>
          <mc:Choice Requires="wps">
            <w:drawing>
              <wp:anchor distT="0" distB="0" distL="114300" distR="114300" simplePos="0" relativeHeight="251670016" behindDoc="1" locked="0" layoutInCell="1" allowOverlap="1" wp14:anchorId="1DD253A6" wp14:editId="5BCED7A6">
                <wp:simplePos x="0" y="0"/>
                <wp:positionH relativeFrom="page">
                  <wp:posOffset>3051810</wp:posOffset>
                </wp:positionH>
                <wp:positionV relativeFrom="paragraph">
                  <wp:posOffset>127635</wp:posOffset>
                </wp:positionV>
                <wp:extent cx="38100" cy="0"/>
                <wp:effectExtent l="16510" t="13335" r="21590" b="24765"/>
                <wp:wrapNone/>
                <wp:docPr id="132"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6286FB" id="Line 118" o:spid="_x0000_s1026" style="position:absolute;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0.3pt,10.05pt" to="243.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" strokeweight=".14039mm">
                <w10:wrap anchorx="page"/>
              </v:line>
            </w:pict>
          </mc:Fallback>
        </mc:AlternateContent>
      </w:r>
      <w:r w:rsidR="009D1A4A">
        <w:t>Library</w:t>
      </w:r>
      <w:r w:rsidR="009D1A4A">
        <w:rPr>
          <w:spacing w:val="-5"/>
        </w:rPr>
        <w:t xml:space="preserve"> </w:t>
      </w:r>
      <w:r w:rsidR="009D1A4A">
        <w:t>line</w:t>
      </w:r>
      <w:r w:rsidR="009D1A4A">
        <w:rPr>
          <w:spacing w:val="-5"/>
        </w:rPr>
        <w:t xml:space="preserve"> </w:t>
      </w:r>
      <w:r w:rsidR="009D1A4A">
        <w:t>from</w:t>
      </w:r>
      <w:r w:rsidR="009D1A4A">
        <w:rPr>
          <w:spacing w:val="-5"/>
        </w:rPr>
        <w:t xml:space="preserve"> </w:t>
      </w:r>
      <w:r w:rsidR="009D1A4A">
        <w:rPr>
          <w:rFonts w:ascii="Courier New"/>
          <w:sz w:val="20"/>
        </w:rPr>
        <w:t>EXM146v4</w:t>
      </w:r>
      <w:r w:rsidR="009D1A4A">
        <w:rPr>
          <w:rFonts w:ascii="Courier New"/>
          <w:spacing w:val="-54"/>
          <w:sz w:val="20"/>
        </w:rPr>
        <w:t xml:space="preserve"> </w:t>
      </w:r>
      <w:r w:rsidR="009D1A4A">
        <w:rPr>
          <w:rFonts w:ascii="Courier New"/>
          <w:sz w:val="20"/>
        </w:rPr>
        <w:t>CQL.cql</w:t>
      </w:r>
      <w:r w:rsidR="009D1A4A">
        <w:rPr>
          <w:rFonts w:ascii="Courier New"/>
          <w:spacing w:val="-70"/>
          <w:sz w:val="20"/>
        </w:rPr>
        <w:t xml:space="preserve"> </w:t>
      </w:r>
      <w:r w:rsidR="009D1A4A">
        <w:t>the</w:t>
      </w:r>
      <w:r w:rsidR="009D1A4A">
        <w:rPr>
          <w:spacing w:val="-5"/>
        </w:rPr>
        <w:t xml:space="preserve"> </w:t>
      </w:r>
      <w:r w:rsidR="009D1A4A">
        <w:t>fourth</w:t>
      </w:r>
      <w:r w:rsidR="009D1A4A">
        <w:rPr>
          <w:spacing w:val="-5"/>
        </w:rPr>
        <w:t xml:space="preserve"> </w:t>
      </w:r>
      <w:r w:rsidR="009D1A4A">
        <w:t>major</w:t>
      </w:r>
      <w:r w:rsidR="009D1A4A">
        <w:rPr>
          <w:spacing w:val="-5"/>
        </w:rPr>
        <w:t xml:space="preserve"> </w:t>
      </w:r>
      <w:r w:rsidR="009D1A4A">
        <w:t>version.</w:t>
      </w:r>
      <w:r w:rsidR="009D1A4A" w:rsidRPr="00E227D6">
        <w:tab/>
      </w:r>
      <w:hyperlink w:anchor="_bookmark19" w:history="1">
        <w:r w:rsidR="009D1A4A">
          <w:rPr>
            <w:color w:val="0000FF"/>
          </w:rPr>
          <w:t>10</w:t>
        </w:r>
      </w:hyperlink>
    </w:p>
    <w:p w14:paraId="2BAD3192" w14:textId="77777777" w:rsidR="00083E73" w:rsidRDefault="004B037C">
      <w:pPr>
        <w:pStyle w:val="ListParagraph"/>
        <w:numPr>
          <w:ilvl w:val="0"/>
          <w:numId w:val="14"/>
        </w:numPr>
        <w:tabs>
          <w:tab w:val="left" w:pos="949"/>
          <w:tab w:val="left" w:pos="950"/>
          <w:tab w:val="left" w:leader="dot" w:pos="9261"/>
        </w:tabs>
        <w:spacing w:before="126"/>
      </w:pPr>
      <w:r>
        <w:rPr>
          <w:noProof/>
        </w:rPr>
        <mc:AlternateContent>
          <mc:Choice Requires="wps">
            <w:drawing>
              <wp:anchor distT="0" distB="0" distL="114300" distR="114300" simplePos="0" relativeHeight="251671040" behindDoc="1" locked="0" layoutInCell="1" allowOverlap="1" wp14:anchorId="2AAE5516" wp14:editId="2933F19E">
                <wp:simplePos x="0" y="0"/>
                <wp:positionH relativeFrom="page">
                  <wp:posOffset>3267710</wp:posOffset>
                </wp:positionH>
                <wp:positionV relativeFrom="paragraph">
                  <wp:posOffset>207645</wp:posOffset>
                </wp:positionV>
                <wp:extent cx="38100" cy="0"/>
                <wp:effectExtent l="16510" t="17145" r="21590" b="20955"/>
                <wp:wrapNone/>
                <wp:docPr id="13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A8F81" id="Line 117" o:spid="_x0000_s1026" style="position:absolute;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7.3pt,16.35pt" to="260.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" strokeweight=".14039mm">
                <w10:wrap anchorx="page"/>
              </v:line>
            </w:pict>
          </mc:Fallback>
        </mc:AlternateContent>
      </w:r>
      <w:r w:rsidR="009D1A4A">
        <w:t>Nested library within</w:t>
      </w:r>
      <w:r w:rsidR="009D1A4A">
        <w:rPr>
          <w:spacing w:val="-13"/>
        </w:rPr>
        <w:t xml:space="preserve"> </w:t>
      </w:r>
      <w:r w:rsidR="009D1A4A">
        <w:rPr>
          <w:rFonts w:ascii="Courier New"/>
          <w:sz w:val="20"/>
        </w:rPr>
        <w:t>EXM146v4</w:t>
      </w:r>
      <w:r w:rsidR="009D1A4A">
        <w:rPr>
          <w:rFonts w:ascii="Courier New"/>
          <w:spacing w:val="-54"/>
          <w:sz w:val="20"/>
        </w:rPr>
        <w:t xml:space="preserve"> </w:t>
      </w:r>
      <w:r w:rsidR="009D1A4A">
        <w:rPr>
          <w:rFonts w:ascii="Courier New"/>
          <w:sz w:val="20"/>
        </w:rPr>
        <w:t>CQL.cql</w:t>
      </w:r>
      <w:r w:rsidR="009D1A4A" w:rsidRPr="00E227D6">
        <w:tab/>
      </w:r>
      <w:hyperlink w:anchor="_bookmark21" w:history="1">
        <w:r w:rsidR="009D1A4A">
          <w:rPr>
            <w:color w:val="0000FF"/>
          </w:rPr>
          <w:t>10</w:t>
        </w:r>
      </w:hyperlink>
    </w:p>
    <w:p w14:paraId="2E536869" w14:textId="3833D7E5"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2064" behindDoc="1" locked="0" layoutInCell="1" allowOverlap="1" wp14:anchorId="7801ACDC" wp14:editId="48C90CF8">
                <wp:simplePos x="0" y="0"/>
                <wp:positionH relativeFrom="page">
                  <wp:posOffset>3294380</wp:posOffset>
                </wp:positionH>
                <wp:positionV relativeFrom="paragraph">
                  <wp:posOffset>207645</wp:posOffset>
                </wp:positionV>
                <wp:extent cx="38100" cy="0"/>
                <wp:effectExtent l="17780" t="17145" r="20320" b="20955"/>
                <wp:wrapNone/>
                <wp:docPr id="13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BAB95" id="Line 116" o:spid="_x0000_s1026" style="position:absolute;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9.4pt,16.35pt" to="262.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" strokeweight=".14039mm">
                <w10:wrap anchorx="page"/>
              </v:line>
            </w:pict>
          </mc:Fallback>
        </mc:AlternateContent>
      </w:r>
      <w:r w:rsidR="009D1A4A">
        <w:t>Data Model line from</w:t>
      </w:r>
      <w:r w:rsidR="009D1A4A">
        <w:rPr>
          <w:spacing w:val="-6"/>
        </w:rPr>
        <w:t xml:space="preserve"> </w:t>
      </w:r>
      <w:r w:rsidR="009D1A4A">
        <w:rPr>
          <w:rFonts w:ascii="Courier New"/>
          <w:sz w:val="20"/>
        </w:rPr>
        <w:t>EXM146v4</w:t>
      </w:r>
      <w:r w:rsidR="009D1A4A">
        <w:rPr>
          <w:rFonts w:ascii="Courier New"/>
          <w:spacing w:val="-50"/>
          <w:sz w:val="20"/>
        </w:rPr>
        <w:t xml:space="preserve"> </w:t>
      </w:r>
      <w:r w:rsidR="009D1A4A" w:rsidRPr="00E227D6">
        <w:rPr>
          <w:rFonts w:ascii="Courier New"/>
          <w:sz w:val="20"/>
        </w:rPr>
        <w:t>CQL.cql</w:t>
      </w:r>
      <w:r w:rsidR="009D1A4A" w:rsidRPr="00E227D6">
        <w:tab/>
      </w:r>
      <w:hyperlink w:anchor="_bookmark25" w:history="1">
        <w:r w:rsidR="00961C79">
          <w:rPr>
            <w:color w:val="0000FF"/>
          </w:rPr>
          <w:t>12</w:t>
        </w:r>
      </w:hyperlink>
    </w:p>
    <w:p w14:paraId="50D94ABA" w14:textId="623DBF3E"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3088" behindDoc="1" locked="0" layoutInCell="1" allowOverlap="1" wp14:anchorId="13F56300" wp14:editId="64036660">
                <wp:simplePos x="0" y="0"/>
                <wp:positionH relativeFrom="page">
                  <wp:posOffset>4076700</wp:posOffset>
                </wp:positionH>
                <wp:positionV relativeFrom="paragraph">
                  <wp:posOffset>207645</wp:posOffset>
                </wp:positionV>
                <wp:extent cx="37465" cy="0"/>
                <wp:effectExtent l="12700" t="17145" r="26035" b="20955"/>
                <wp:wrapNone/>
                <wp:docPr id="129"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13B391" id="Line 115" o:spid="_x0000_s1026" style="position:absolute;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pt,16.35pt" to="323.9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" strokeweight=".14039mm">
                <w10:wrap anchorx="page"/>
              </v:line>
            </w:pict>
          </mc:Fallback>
        </mc:AlternateContent>
      </w:r>
      <w:r w:rsidR="00AF795E">
        <w:t>C</w:t>
      </w:r>
      <w:r w:rsidR="009D1A4A">
        <w:t>odesystem definition line from</w:t>
      </w:r>
      <w:r w:rsidR="009D1A4A">
        <w:rPr>
          <w:spacing w:val="-7"/>
        </w:rPr>
        <w:t xml:space="preserve"> </w:t>
      </w:r>
      <w:r w:rsidR="009D1A4A">
        <w:rPr>
          <w:rFonts w:ascii="Courier New"/>
          <w:sz w:val="20"/>
        </w:rPr>
        <w:t>Terminology</w:t>
      </w:r>
      <w:r w:rsidR="009D1A4A">
        <w:rPr>
          <w:rFonts w:ascii="Courier New"/>
          <w:spacing w:val="-50"/>
          <w:sz w:val="20"/>
        </w:rPr>
        <w:t xml:space="preserve"> </w:t>
      </w:r>
      <w:r w:rsidR="009D1A4A" w:rsidRPr="00E227D6">
        <w:rPr>
          <w:rFonts w:ascii="Courier New"/>
          <w:sz w:val="20"/>
        </w:rPr>
        <w:t>CQL.cql</w:t>
      </w:r>
      <w:r w:rsidR="009D1A4A" w:rsidRPr="00E227D6">
        <w:tab/>
      </w:r>
      <w:hyperlink w:anchor="_bookmark28" w:history="1">
        <w:r w:rsidR="009D1A4A">
          <w:rPr>
            <w:color w:val="0000FF"/>
          </w:rPr>
          <w:t>1</w:t>
        </w:r>
      </w:hyperlink>
      <w:r w:rsidR="00961C79">
        <w:rPr>
          <w:color w:val="0000FF"/>
        </w:rPr>
        <w:t>2</w:t>
      </w:r>
    </w:p>
    <w:p w14:paraId="3B149F75" w14:textId="49B9C152"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4112" behindDoc="1" locked="0" layoutInCell="1" allowOverlap="1" wp14:anchorId="04A55545" wp14:editId="717B5A5F">
                <wp:simplePos x="0" y="0"/>
                <wp:positionH relativeFrom="page">
                  <wp:posOffset>3413125</wp:posOffset>
                </wp:positionH>
                <wp:positionV relativeFrom="paragraph">
                  <wp:posOffset>207645</wp:posOffset>
                </wp:positionV>
                <wp:extent cx="38100" cy="0"/>
                <wp:effectExtent l="9525" t="17145" r="28575" b="20955"/>
                <wp:wrapNone/>
                <wp:docPr id="12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1E7F3" id="Line 114" o:spid="_x0000_s1026" style="position:absolute;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8.75pt,16.35pt" to="271.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" strokeweight=".14039mm">
                <w10:wrap anchorx="page"/>
              </v:line>
            </w:pict>
          </mc:Fallback>
        </mc:AlternateContent>
      </w:r>
      <w:r w:rsidR="009D1A4A">
        <w:rPr>
          <w:spacing w:val="-4"/>
        </w:rPr>
        <w:t xml:space="preserve">Valueset </w:t>
      </w:r>
      <w:r w:rsidR="009D1A4A">
        <w:t xml:space="preserve">reference from </w:t>
      </w:r>
      <w:r w:rsidR="009D1A4A" w:rsidRPr="00E227D6">
        <w:rPr>
          <w:rFonts w:ascii="Courier New"/>
          <w:sz w:val="20"/>
        </w:rPr>
        <w:t>EXM146v4</w:t>
      </w:r>
      <w:r w:rsidR="009D1A4A" w:rsidRPr="00E227D6">
        <w:rPr>
          <w:rFonts w:ascii="Courier New"/>
          <w:spacing w:val="-50"/>
          <w:sz w:val="20"/>
        </w:rPr>
        <w:t xml:space="preserve"> </w:t>
      </w:r>
      <w:r w:rsidR="009D1A4A" w:rsidRPr="00E227D6">
        <w:rPr>
          <w:rFonts w:ascii="Courier New"/>
          <w:sz w:val="20"/>
        </w:rPr>
        <w:t>CQL.cql</w:t>
      </w:r>
      <w:r w:rsidR="009D1A4A" w:rsidRPr="00E227D6">
        <w:tab/>
      </w:r>
      <w:hyperlink w:anchor="_bookmark31" w:history="1">
        <w:r w:rsidR="009D1A4A">
          <w:rPr>
            <w:color w:val="0000FF"/>
          </w:rPr>
          <w:t>1</w:t>
        </w:r>
      </w:hyperlink>
      <w:r w:rsidR="00961C79">
        <w:rPr>
          <w:color w:val="0000FF"/>
        </w:rPr>
        <w:t>3</w:t>
      </w:r>
    </w:p>
    <w:p w14:paraId="213615D6" w14:textId="3968CB50"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5136" behindDoc="1" locked="0" layoutInCell="1" allowOverlap="1" wp14:anchorId="00DD2A88" wp14:editId="2446E520">
                <wp:simplePos x="0" y="0"/>
                <wp:positionH relativeFrom="page">
                  <wp:posOffset>3637915</wp:posOffset>
                </wp:positionH>
                <wp:positionV relativeFrom="paragraph">
                  <wp:posOffset>207645</wp:posOffset>
                </wp:positionV>
                <wp:extent cx="38100" cy="0"/>
                <wp:effectExtent l="18415" t="17145" r="19685" b="20955"/>
                <wp:wrapNone/>
                <wp:docPr id="127"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81DE9" id="Line 11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6.45pt,16.35pt" to="289.4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" strokeweight=".14039mm">
                <w10:wrap anchorx="page"/>
              </v:line>
            </w:pict>
          </mc:Fallback>
        </mc:AlternateContent>
      </w:r>
      <w:r w:rsidR="00AF795E">
        <w:t>V</w:t>
      </w:r>
      <w:r w:rsidR="009D1A4A">
        <w:t>alueset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r w:rsidR="009D1A4A" w:rsidRPr="00E227D6">
        <w:rPr>
          <w:rFonts w:ascii="Courier New"/>
          <w:sz w:val="20"/>
        </w:rPr>
        <w:t>CQL.cql</w:t>
      </w:r>
      <w:r w:rsidR="009D1A4A" w:rsidRPr="00E227D6">
        <w:tab/>
      </w:r>
      <w:hyperlink w:anchor="_bookmark34" w:history="1">
        <w:r w:rsidR="00961C79">
          <w:rPr>
            <w:color w:val="0000FF"/>
          </w:rPr>
          <w:t>14</w:t>
        </w:r>
      </w:hyperlink>
    </w:p>
    <w:p w14:paraId="32F06D6A" w14:textId="3B59E1EF"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6160" behindDoc="1" locked="0" layoutInCell="1" allowOverlap="1" wp14:anchorId="2A03F716" wp14:editId="4ED0C4C8">
                <wp:simplePos x="0" y="0"/>
                <wp:positionH relativeFrom="page">
                  <wp:posOffset>3449320</wp:posOffset>
                </wp:positionH>
                <wp:positionV relativeFrom="paragraph">
                  <wp:posOffset>207645</wp:posOffset>
                </wp:positionV>
                <wp:extent cx="38100" cy="0"/>
                <wp:effectExtent l="7620" t="17145" r="30480" b="20955"/>
                <wp:wrapNone/>
                <wp:docPr id="126"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50CC5" id="Line 112"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6pt,16.35pt" to="274.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" strokeweight=".14039mm">
                <w10:wrap anchorx="page"/>
              </v:line>
            </w:pict>
          </mc:Fallback>
        </mc:AlternateContent>
      </w:r>
      <w:r w:rsidR="00AF795E">
        <w:t>C</w:t>
      </w:r>
      <w:r w:rsidR="009D1A4A">
        <w:t>ode definition from</w:t>
      </w:r>
      <w:r w:rsidR="009D1A4A">
        <w:rPr>
          <w:spacing w:val="-5"/>
        </w:rPr>
        <w:t xml:space="preserve"> </w:t>
      </w:r>
      <w:r w:rsidR="009D1A4A" w:rsidRPr="00E227D6">
        <w:rPr>
          <w:rFonts w:ascii="Courier New"/>
          <w:sz w:val="20"/>
        </w:rPr>
        <w:t>Terminology</w:t>
      </w:r>
      <w:r w:rsidR="009D1A4A" w:rsidRPr="00E227D6">
        <w:rPr>
          <w:rFonts w:ascii="Courier New"/>
          <w:spacing w:val="-50"/>
          <w:sz w:val="20"/>
        </w:rPr>
        <w:t xml:space="preserve"> </w:t>
      </w:r>
      <w:r w:rsidR="009D1A4A" w:rsidRPr="00E227D6">
        <w:rPr>
          <w:rFonts w:ascii="Courier New"/>
          <w:sz w:val="20"/>
        </w:rPr>
        <w:t>CQL.cql</w:t>
      </w:r>
      <w:r w:rsidR="009D1A4A" w:rsidRPr="00E227D6">
        <w:tab/>
      </w:r>
      <w:hyperlink w:anchor="_bookmark40" w:history="1">
        <w:r w:rsidR="00E72FAB">
          <w:rPr>
            <w:color w:val="0000FF"/>
          </w:rPr>
          <w:t>14</w:t>
        </w:r>
      </w:hyperlink>
    </w:p>
    <w:p w14:paraId="4CA2379A" w14:textId="604EBE32" w:rsidR="00083E73" w:rsidRDefault="004B037C">
      <w:pPr>
        <w:pStyle w:val="ListParagraph"/>
        <w:numPr>
          <w:ilvl w:val="0"/>
          <w:numId w:val="14"/>
        </w:numPr>
        <w:tabs>
          <w:tab w:val="left" w:pos="949"/>
          <w:tab w:val="left" w:pos="950"/>
          <w:tab w:val="right" w:leader="dot" w:pos="9479"/>
        </w:tabs>
        <w:spacing w:before="126"/>
      </w:pPr>
      <w:r>
        <w:rPr>
          <w:noProof/>
        </w:rPr>
        <mc:AlternateContent>
          <mc:Choice Requires="wps">
            <w:drawing>
              <wp:anchor distT="0" distB="0" distL="114300" distR="114300" simplePos="0" relativeHeight="251677184" behindDoc="1" locked="0" layoutInCell="1" allowOverlap="1" wp14:anchorId="091FBBA2" wp14:editId="3A1A036D">
                <wp:simplePos x="0" y="0"/>
                <wp:positionH relativeFrom="page">
                  <wp:posOffset>3756025</wp:posOffset>
                </wp:positionH>
                <wp:positionV relativeFrom="paragraph">
                  <wp:posOffset>207645</wp:posOffset>
                </wp:positionV>
                <wp:extent cx="38100" cy="0"/>
                <wp:effectExtent l="9525" t="17145" r="28575" b="20955"/>
                <wp:wrapNone/>
                <wp:docPr id="125"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A805C" id="Line 111"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5.75pt,16.35pt" to="298.7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" strokeweight=".14039mm">
                <w10:wrap anchorx="page"/>
              </v:line>
            </w:pict>
          </mc:Fallback>
        </mc:AlternateContent>
      </w:r>
      <w:r w:rsidR="009D1A4A">
        <w:t>Function definition from</w:t>
      </w:r>
      <w:r w:rsidR="009D1A4A">
        <w:rPr>
          <w:spacing w:val="-5"/>
        </w:rPr>
        <w:t xml:space="preserve"> </w:t>
      </w:r>
      <w:r w:rsidR="009D1A4A">
        <w:rPr>
          <w:rFonts w:ascii="Courier New"/>
          <w:sz w:val="20"/>
        </w:rPr>
        <w:t>Common-2.0.0</w:t>
      </w:r>
      <w:r w:rsidR="009D1A4A">
        <w:rPr>
          <w:rFonts w:ascii="Courier New"/>
          <w:spacing w:val="-50"/>
          <w:sz w:val="20"/>
        </w:rPr>
        <w:t xml:space="preserve"> </w:t>
      </w:r>
      <w:r w:rsidR="009D1A4A">
        <w:rPr>
          <w:rFonts w:ascii="Courier New"/>
          <w:sz w:val="20"/>
        </w:rPr>
        <w:t>CQL.</w:t>
      </w:r>
      <w:r w:rsidR="009D1A4A" w:rsidRPr="00E227D6">
        <w:rPr>
          <w:rFonts w:ascii="Courier New"/>
          <w:sz w:val="20"/>
        </w:rPr>
        <w:t>cql</w:t>
      </w:r>
      <w:r w:rsidR="009D1A4A" w:rsidRPr="00E227D6">
        <w:tab/>
      </w:r>
      <w:hyperlink w:anchor="_bookmark46" w:history="1">
        <w:r w:rsidR="00961C79">
          <w:rPr>
            <w:color w:val="0000FF"/>
          </w:rPr>
          <w:t>16</w:t>
        </w:r>
      </w:hyperlink>
    </w:p>
    <w:p w14:paraId="063BDC5A" w14:textId="77777777" w:rsidR="00083E73" w:rsidRDefault="00083E73">
      <w:pPr>
        <w:pStyle w:val="BodyText"/>
        <w:spacing w:before="7"/>
        <w:rPr>
          <w:sz w:val="30"/>
        </w:rPr>
      </w:pPr>
    </w:p>
    <w:p w14:paraId="41810E29" w14:textId="44B07A87" w:rsidR="00083E73" w:rsidRDefault="000B0592">
      <w:pPr>
        <w:pStyle w:val="Heading1"/>
        <w:spacing w:before="0"/>
      </w:pPr>
      <w:r>
        <w:t xml:space="preserve">List of Conformance </w:t>
      </w:r>
      <w:r w:rsidR="009D1A4A">
        <w:t>Requirements</w:t>
      </w:r>
    </w:p>
    <w:p w14:paraId="0F090DD8" w14:textId="77777777" w:rsidR="00083E73" w:rsidRDefault="00083E73">
      <w:pPr>
        <w:pStyle w:val="BodyText"/>
        <w:spacing w:before="4"/>
        <w:rPr>
          <w:b/>
          <w:sz w:val="28"/>
        </w:rPr>
      </w:pPr>
    </w:p>
    <w:p w14:paraId="6964CDDD" w14:textId="77777777" w:rsidR="00083E73" w:rsidRDefault="009D1A4A">
      <w:pPr>
        <w:pStyle w:val="ListParagraph"/>
        <w:numPr>
          <w:ilvl w:val="0"/>
          <w:numId w:val="13"/>
        </w:numPr>
        <w:tabs>
          <w:tab w:val="left" w:pos="961"/>
          <w:tab w:val="left" w:pos="962"/>
          <w:tab w:val="left" w:leader="dot" w:pos="9370"/>
        </w:tabs>
        <w:spacing w:before="0"/>
        <w:ind w:hanging="501"/>
      </w:pPr>
      <w:r>
        <w:t>Library</w:t>
      </w:r>
      <w:r>
        <w:rPr>
          <w:spacing w:val="-6"/>
        </w:rPr>
        <w:t xml:space="preserve"> </w:t>
      </w:r>
      <w:r w:rsidRPr="00E227D6">
        <w:t>Declaration</w:t>
      </w:r>
      <w:r w:rsidRPr="00E227D6">
        <w:tab/>
      </w:r>
      <w:hyperlink w:anchor="_bookmark17" w:history="1">
        <w:r>
          <w:rPr>
            <w:color w:val="0000FF"/>
          </w:rPr>
          <w:t>9</w:t>
        </w:r>
      </w:hyperlink>
    </w:p>
    <w:p w14:paraId="5B3A928A" w14:textId="7CC1AE2E" w:rsidR="00083E73" w:rsidRDefault="009D1A4A">
      <w:pPr>
        <w:pStyle w:val="ListParagraph"/>
        <w:numPr>
          <w:ilvl w:val="0"/>
          <w:numId w:val="13"/>
        </w:numPr>
        <w:tabs>
          <w:tab w:val="left" w:pos="961"/>
          <w:tab w:val="left" w:pos="962"/>
          <w:tab w:val="left" w:leader="dot" w:pos="9261"/>
        </w:tabs>
        <w:spacing w:before="123"/>
        <w:ind w:hanging="501"/>
      </w:pPr>
      <w:r>
        <w:t>Nested</w:t>
      </w:r>
      <w:r>
        <w:rPr>
          <w:spacing w:val="-5"/>
        </w:rPr>
        <w:t xml:space="preserve"> </w:t>
      </w:r>
      <w:r w:rsidRPr="00E227D6">
        <w:t>Libraries</w:t>
      </w:r>
      <w:r w:rsidRPr="00E227D6">
        <w:tab/>
      </w:r>
      <w:hyperlink w:anchor="_bookmark22" w:history="1">
        <w:r w:rsidR="00E72FAB">
          <w:rPr>
            <w:color w:val="0000FF"/>
          </w:rPr>
          <w:t>1</w:t>
        </w:r>
      </w:hyperlink>
      <w:r w:rsidR="00961C79">
        <w:rPr>
          <w:color w:val="0000FF"/>
        </w:rPr>
        <w:t>1</w:t>
      </w:r>
    </w:p>
    <w:p w14:paraId="7114B09D" w14:textId="2A2DC4B8" w:rsidR="00083E73" w:rsidRDefault="009D1A4A">
      <w:pPr>
        <w:pStyle w:val="ListParagraph"/>
        <w:numPr>
          <w:ilvl w:val="0"/>
          <w:numId w:val="13"/>
        </w:numPr>
        <w:tabs>
          <w:tab w:val="left" w:pos="961"/>
          <w:tab w:val="left" w:pos="962"/>
          <w:tab w:val="right" w:leader="dot" w:pos="9479"/>
        </w:tabs>
        <w:spacing w:before="123"/>
        <w:ind w:hanging="501"/>
      </w:pPr>
      <w:r>
        <w:lastRenderedPageBreak/>
        <w:t>CQL</w:t>
      </w:r>
      <w:r>
        <w:rPr>
          <w:spacing w:val="-2"/>
        </w:rPr>
        <w:t xml:space="preserve"> </w:t>
      </w:r>
      <w:r>
        <w:t>Data</w:t>
      </w:r>
      <w:r>
        <w:rPr>
          <w:spacing w:val="-2"/>
        </w:rPr>
        <w:t xml:space="preserve"> </w:t>
      </w:r>
      <w:r w:rsidRPr="00E227D6">
        <w:t>Model</w:t>
      </w:r>
      <w:r w:rsidRPr="00E227D6">
        <w:tab/>
      </w:r>
      <w:hyperlink w:anchor="_bookmark24" w:history="1">
        <w:r>
          <w:rPr>
            <w:color w:val="0000FF"/>
          </w:rPr>
          <w:t>1</w:t>
        </w:r>
      </w:hyperlink>
      <w:r w:rsidR="00961C79">
        <w:rPr>
          <w:color w:val="0000FF"/>
        </w:rPr>
        <w:t>2</w:t>
      </w:r>
    </w:p>
    <w:p w14:paraId="41C87A3C" w14:textId="1BA3D535" w:rsidR="00083E73" w:rsidRDefault="009D1A4A">
      <w:pPr>
        <w:pStyle w:val="ListParagraph"/>
        <w:numPr>
          <w:ilvl w:val="0"/>
          <w:numId w:val="13"/>
        </w:numPr>
        <w:tabs>
          <w:tab w:val="left" w:pos="961"/>
          <w:tab w:val="left" w:pos="962"/>
          <w:tab w:val="right" w:leader="dot" w:pos="9479"/>
        </w:tabs>
        <w:spacing w:before="123"/>
        <w:ind w:hanging="501"/>
      </w:pPr>
      <w:r>
        <w:t>Code</w:t>
      </w:r>
      <w:r>
        <w:rPr>
          <w:spacing w:val="-2"/>
        </w:rPr>
        <w:t xml:space="preserve"> </w:t>
      </w:r>
      <w:r>
        <w:t>System</w:t>
      </w:r>
      <w:r>
        <w:rPr>
          <w:spacing w:val="-2"/>
        </w:rPr>
        <w:t xml:space="preserve"> </w:t>
      </w:r>
      <w:r w:rsidRPr="00E227D6">
        <w:t>Specification</w:t>
      </w:r>
      <w:r w:rsidRPr="00E227D6">
        <w:tab/>
      </w:r>
      <w:hyperlink w:anchor="_bookmark27" w:history="1">
        <w:r>
          <w:rPr>
            <w:color w:val="0000FF"/>
          </w:rPr>
          <w:t>1</w:t>
        </w:r>
      </w:hyperlink>
      <w:r w:rsidR="00961C79">
        <w:rPr>
          <w:color w:val="0000FF"/>
        </w:rPr>
        <w:t>2</w:t>
      </w:r>
    </w:p>
    <w:p w14:paraId="43062BBC" w14:textId="14448756" w:rsidR="00083E73" w:rsidRDefault="009D1A4A">
      <w:pPr>
        <w:pStyle w:val="ListParagraph"/>
        <w:numPr>
          <w:ilvl w:val="0"/>
          <w:numId w:val="13"/>
        </w:numPr>
        <w:tabs>
          <w:tab w:val="left" w:pos="961"/>
          <w:tab w:val="left" w:pos="962"/>
          <w:tab w:val="right" w:leader="dot" w:pos="9479"/>
        </w:tabs>
        <w:spacing w:before="123"/>
        <w:ind w:hanging="501"/>
      </w:pPr>
      <w:r>
        <w:rPr>
          <w:spacing w:val="-5"/>
        </w:rPr>
        <w:t>Value</w:t>
      </w:r>
      <w:r>
        <w:rPr>
          <w:spacing w:val="-2"/>
        </w:rPr>
        <w:t xml:space="preserve"> </w:t>
      </w:r>
      <w:r>
        <w:t>Set</w:t>
      </w:r>
      <w:r>
        <w:rPr>
          <w:spacing w:val="-2"/>
        </w:rPr>
        <w:t xml:space="preserve"> </w:t>
      </w:r>
      <w:r w:rsidRPr="00E227D6">
        <w:t>Specification</w:t>
      </w:r>
      <w:r w:rsidRPr="00E227D6">
        <w:tab/>
      </w:r>
      <w:hyperlink w:anchor="_bookmark30" w:history="1">
        <w:r w:rsidR="00961C79">
          <w:rPr>
            <w:color w:val="0000FF"/>
          </w:rPr>
          <w:t>13</w:t>
        </w:r>
      </w:hyperlink>
    </w:p>
    <w:p w14:paraId="5EC8A044" w14:textId="7B6A336A" w:rsidR="00083E73" w:rsidRDefault="009D1A4A">
      <w:pPr>
        <w:pStyle w:val="ListParagraph"/>
        <w:numPr>
          <w:ilvl w:val="0"/>
          <w:numId w:val="13"/>
        </w:numPr>
        <w:tabs>
          <w:tab w:val="left" w:pos="961"/>
          <w:tab w:val="left" w:pos="962"/>
          <w:tab w:val="right" w:leader="dot" w:pos="9479"/>
        </w:tabs>
        <w:spacing w:before="123"/>
        <w:ind w:hanging="501"/>
      </w:pPr>
      <w:r>
        <w:rPr>
          <w:spacing w:val="-5"/>
        </w:rPr>
        <w:t xml:space="preserve">Value </w:t>
      </w:r>
      <w:r>
        <w:t>Set Specification</w:t>
      </w:r>
      <w:r>
        <w:rPr>
          <w:spacing w:val="1"/>
        </w:rPr>
        <w:t xml:space="preserve"> </w:t>
      </w:r>
      <w:r>
        <w:t>By</w:t>
      </w:r>
      <w:r>
        <w:rPr>
          <w:spacing w:val="-2"/>
        </w:rPr>
        <w:t xml:space="preserve"> </w:t>
      </w:r>
      <w:r w:rsidRPr="00E227D6">
        <w:rPr>
          <w:spacing w:val="-4"/>
        </w:rPr>
        <w:t>Version</w:t>
      </w:r>
      <w:r w:rsidRPr="00E227D6">
        <w:rPr>
          <w:spacing w:val="-4"/>
        </w:rPr>
        <w:tab/>
      </w:r>
      <w:hyperlink w:anchor="_bookmark33" w:history="1">
        <w:r>
          <w:rPr>
            <w:color w:val="0000FF"/>
          </w:rPr>
          <w:t>1</w:t>
        </w:r>
      </w:hyperlink>
      <w:r w:rsidR="00961C79">
        <w:rPr>
          <w:color w:val="0000FF"/>
        </w:rPr>
        <w:t>3</w:t>
      </w:r>
    </w:p>
    <w:p w14:paraId="51B929CB" w14:textId="77777777" w:rsidR="00083E73" w:rsidRDefault="00083E73">
      <w:pPr>
        <w:sectPr w:rsidR="00083E73">
          <w:type w:val="continuous"/>
          <w:pgSz w:w="12240" w:h="15840"/>
          <w:pgMar w:top="660" w:right="1320" w:bottom="1180" w:left="1320" w:header="720" w:footer="720" w:gutter="0"/>
          <w:cols w:space="720"/>
        </w:sectPr>
      </w:pPr>
    </w:p>
    <w:p w14:paraId="47852976" w14:textId="77777777" w:rsidR="00083E73" w:rsidRDefault="009D1A4A">
      <w:pPr>
        <w:pStyle w:val="ListParagraph"/>
        <w:numPr>
          <w:ilvl w:val="0"/>
          <w:numId w:val="13"/>
        </w:numPr>
        <w:tabs>
          <w:tab w:val="left" w:pos="961"/>
          <w:tab w:val="left" w:pos="962"/>
          <w:tab w:val="right" w:leader="dot" w:pos="9479"/>
        </w:tabs>
        <w:spacing w:before="481"/>
        <w:ind w:hanging="501"/>
      </w:pPr>
      <w:r>
        <w:rPr>
          <w:spacing w:val="-5"/>
        </w:rPr>
        <w:lastRenderedPageBreak/>
        <w:t xml:space="preserve">Value </w:t>
      </w:r>
      <w:r>
        <w:t xml:space="preserve">Set </w:t>
      </w:r>
      <w:r>
        <w:rPr>
          <w:spacing w:val="-4"/>
        </w:rPr>
        <w:t xml:space="preserve">Version </w:t>
      </w:r>
      <w:r>
        <w:t>Specification</w:t>
      </w:r>
      <w:r>
        <w:rPr>
          <w:spacing w:val="2"/>
        </w:rPr>
        <w:t xml:space="preserve"> </w:t>
      </w:r>
      <w:r w:rsidRPr="00E227D6">
        <w:t>By</w:t>
      </w:r>
      <w:r w:rsidRPr="00E227D6">
        <w:rPr>
          <w:spacing w:val="-2"/>
        </w:rPr>
        <w:t xml:space="preserve"> </w:t>
      </w:r>
      <w:r w:rsidRPr="00E227D6">
        <w:t>Profile</w:t>
      </w:r>
      <w:r w:rsidRPr="00E227D6">
        <w:tab/>
      </w:r>
      <w:hyperlink w:anchor="_bookmark36" w:history="1">
        <w:r>
          <w:rPr>
            <w:color w:val="0000FF"/>
          </w:rPr>
          <w:t>13</w:t>
        </w:r>
      </w:hyperlink>
    </w:p>
    <w:p w14:paraId="5A94701A" w14:textId="42650C0C" w:rsidR="00083E73" w:rsidRDefault="009D1A4A">
      <w:pPr>
        <w:pStyle w:val="ListParagraph"/>
        <w:numPr>
          <w:ilvl w:val="0"/>
          <w:numId w:val="13"/>
        </w:numPr>
        <w:tabs>
          <w:tab w:val="left" w:pos="961"/>
          <w:tab w:val="left" w:pos="962"/>
          <w:tab w:val="right" w:leader="dot" w:pos="9479"/>
        </w:tabs>
        <w:spacing w:before="107"/>
        <w:ind w:hanging="501"/>
      </w:pPr>
      <w:r>
        <w:t>Direct</w:t>
      </w:r>
      <w:r>
        <w:rPr>
          <w:spacing w:val="-2"/>
        </w:rPr>
        <w:t xml:space="preserve"> </w:t>
      </w:r>
      <w:r>
        <w:t>Reference</w:t>
      </w:r>
      <w:r>
        <w:rPr>
          <w:spacing w:val="-2"/>
        </w:rPr>
        <w:t xml:space="preserve"> </w:t>
      </w:r>
      <w:r w:rsidRPr="00E227D6">
        <w:t>Codes</w:t>
      </w:r>
      <w:r w:rsidRPr="00E227D6">
        <w:tab/>
      </w:r>
      <w:hyperlink w:anchor="_bookmark39" w:history="1">
        <w:r>
          <w:rPr>
            <w:color w:val="0000FF"/>
          </w:rPr>
          <w:t>13</w:t>
        </w:r>
      </w:hyperlink>
    </w:p>
    <w:p w14:paraId="0B9D864A" w14:textId="77777777" w:rsidR="00083E73" w:rsidRDefault="009D1A4A">
      <w:pPr>
        <w:pStyle w:val="ListParagraph"/>
        <w:numPr>
          <w:ilvl w:val="0"/>
          <w:numId w:val="13"/>
        </w:numPr>
        <w:tabs>
          <w:tab w:val="left" w:pos="961"/>
          <w:tab w:val="left" w:pos="962"/>
          <w:tab w:val="right" w:leader="dot" w:pos="9479"/>
        </w:tabs>
        <w:spacing w:before="107"/>
        <w:ind w:hanging="501"/>
      </w:pPr>
      <w:r>
        <w:t>Concepts</w:t>
      </w:r>
      <w:r w:rsidRPr="00E227D6">
        <w:tab/>
      </w:r>
      <w:hyperlink w:anchor="_bookmark43" w:history="1">
        <w:r>
          <w:rPr>
            <w:color w:val="0000FF"/>
          </w:rPr>
          <w:t>14</w:t>
        </w:r>
      </w:hyperlink>
    </w:p>
    <w:p w14:paraId="35358D7D" w14:textId="77777777" w:rsidR="00083E73" w:rsidRDefault="009D1A4A">
      <w:pPr>
        <w:pStyle w:val="ListParagraph"/>
        <w:numPr>
          <w:ilvl w:val="0"/>
          <w:numId w:val="13"/>
        </w:numPr>
        <w:tabs>
          <w:tab w:val="left" w:pos="961"/>
          <w:tab w:val="left" w:pos="962"/>
          <w:tab w:val="right" w:leader="dot" w:pos="9479"/>
        </w:tabs>
        <w:spacing w:before="107"/>
        <w:ind w:hanging="501"/>
      </w:pPr>
      <w:r>
        <w:t>Library-level</w:t>
      </w:r>
      <w:r>
        <w:rPr>
          <w:spacing w:val="-2"/>
        </w:rPr>
        <w:t xml:space="preserve"> </w:t>
      </w:r>
      <w:r w:rsidRPr="00E227D6">
        <w:t>Identifiers</w:t>
      </w:r>
      <w:r w:rsidRPr="00E227D6">
        <w:tab/>
      </w:r>
      <w:hyperlink w:anchor="_bookmark45" w:history="1">
        <w:r>
          <w:rPr>
            <w:color w:val="0000FF"/>
          </w:rPr>
          <w:t>14</w:t>
        </w:r>
      </w:hyperlink>
    </w:p>
    <w:p w14:paraId="6281CE9F" w14:textId="77777777" w:rsidR="00083E73" w:rsidRDefault="009D1A4A">
      <w:pPr>
        <w:pStyle w:val="ListParagraph"/>
        <w:numPr>
          <w:ilvl w:val="0"/>
          <w:numId w:val="13"/>
        </w:numPr>
        <w:tabs>
          <w:tab w:val="left" w:pos="961"/>
          <w:tab w:val="left" w:pos="962"/>
          <w:tab w:val="right" w:leader="dot" w:pos="9479"/>
        </w:tabs>
        <w:spacing w:before="107"/>
        <w:ind w:hanging="501"/>
      </w:pPr>
      <w:r>
        <w:t>Data</w:t>
      </w:r>
      <w:r>
        <w:rPr>
          <w:spacing w:val="-2"/>
        </w:rPr>
        <w:t xml:space="preserve"> </w:t>
      </w:r>
      <w:r>
        <w:rPr>
          <w:spacing w:val="-5"/>
        </w:rPr>
        <w:t>Type</w:t>
      </w:r>
      <w:r>
        <w:rPr>
          <w:spacing w:val="-2"/>
        </w:rPr>
        <w:t xml:space="preserve"> </w:t>
      </w:r>
      <w:r>
        <w:t>Names</w:t>
      </w:r>
      <w:r w:rsidRPr="00E227D6">
        <w:tab/>
      </w:r>
      <w:hyperlink w:anchor="_bookmark48" w:history="1">
        <w:r>
          <w:rPr>
            <w:color w:val="0000FF"/>
          </w:rPr>
          <w:t>15</w:t>
        </w:r>
      </w:hyperlink>
    </w:p>
    <w:p w14:paraId="28E09E47" w14:textId="77777777" w:rsidR="00083E73" w:rsidRDefault="009D1A4A">
      <w:pPr>
        <w:pStyle w:val="ListParagraph"/>
        <w:numPr>
          <w:ilvl w:val="0"/>
          <w:numId w:val="13"/>
        </w:numPr>
        <w:tabs>
          <w:tab w:val="left" w:pos="961"/>
          <w:tab w:val="left" w:pos="962"/>
          <w:tab w:val="right" w:leader="dot" w:pos="9479"/>
        </w:tabs>
        <w:spacing w:before="107"/>
        <w:ind w:hanging="501"/>
      </w:pPr>
      <w:r>
        <w:t>Negation</w:t>
      </w:r>
      <w:r w:rsidRPr="00E227D6">
        <w:tab/>
      </w:r>
      <w:hyperlink w:anchor="_bookmark50" w:history="1">
        <w:r>
          <w:rPr>
            <w:color w:val="0000FF"/>
          </w:rPr>
          <w:t>15</w:t>
        </w:r>
      </w:hyperlink>
    </w:p>
    <w:p w14:paraId="4C24CE94" w14:textId="522BC4C4" w:rsidR="00083E73" w:rsidRDefault="009D1A4A">
      <w:pPr>
        <w:pStyle w:val="ListParagraph"/>
        <w:numPr>
          <w:ilvl w:val="0"/>
          <w:numId w:val="13"/>
        </w:numPr>
        <w:tabs>
          <w:tab w:val="left" w:pos="961"/>
          <w:tab w:val="left" w:pos="962"/>
          <w:tab w:val="right" w:leader="dot" w:pos="9479"/>
        </w:tabs>
        <w:spacing w:before="107"/>
        <w:ind w:hanging="501"/>
      </w:pPr>
      <w:r>
        <w:t>Attribute</w:t>
      </w:r>
      <w:r>
        <w:rPr>
          <w:spacing w:val="-2"/>
        </w:rPr>
        <w:t xml:space="preserve"> </w:t>
      </w:r>
      <w:r w:rsidRPr="00E227D6">
        <w:t>Names</w:t>
      </w:r>
      <w:r w:rsidRPr="00E227D6">
        <w:tab/>
      </w:r>
      <w:hyperlink w:anchor="_bookmark53" w:history="1">
        <w:r w:rsidR="00E72FAB">
          <w:rPr>
            <w:color w:val="0000FF"/>
          </w:rPr>
          <w:t>18</w:t>
        </w:r>
      </w:hyperlink>
    </w:p>
    <w:p w14:paraId="3B15D3DD" w14:textId="74286B62" w:rsidR="00083E73" w:rsidRDefault="009D1A4A">
      <w:pPr>
        <w:pStyle w:val="ListParagraph"/>
        <w:numPr>
          <w:ilvl w:val="0"/>
          <w:numId w:val="13"/>
        </w:numPr>
        <w:tabs>
          <w:tab w:val="left" w:pos="961"/>
          <w:tab w:val="left" w:pos="962"/>
          <w:tab w:val="right" w:leader="dot" w:pos="9479"/>
        </w:tabs>
        <w:spacing w:before="107"/>
        <w:ind w:hanging="501"/>
      </w:pPr>
      <w:r>
        <w:t>Aliases and</w:t>
      </w:r>
      <w:r>
        <w:rPr>
          <w:spacing w:val="-3"/>
        </w:rPr>
        <w:t xml:space="preserve"> </w:t>
      </w:r>
      <w:r w:rsidRPr="00E227D6">
        <w:t>Argument</w:t>
      </w:r>
      <w:r w:rsidRPr="00E227D6">
        <w:rPr>
          <w:spacing w:val="-2"/>
        </w:rPr>
        <w:t xml:space="preserve"> </w:t>
      </w:r>
      <w:r w:rsidRPr="00E227D6">
        <w:t>Names</w:t>
      </w:r>
      <w:r w:rsidRPr="00E227D6">
        <w:tab/>
      </w:r>
      <w:hyperlink w:anchor="_bookmark55" w:history="1">
        <w:r w:rsidR="00E72FAB">
          <w:rPr>
            <w:color w:val="0000FF"/>
          </w:rPr>
          <w:t>19</w:t>
        </w:r>
      </w:hyperlink>
    </w:p>
    <w:p w14:paraId="4F6DA5CB" w14:textId="77777777" w:rsidR="00083E73" w:rsidRDefault="00083E73">
      <w:pPr>
        <w:sectPr w:rsidR="00083E73">
          <w:pgSz w:w="12240" w:h="15840"/>
          <w:pgMar w:top="660" w:right="1320" w:bottom="1180" w:left="1320" w:header="467" w:footer="993" w:gutter="0"/>
          <w:cols w:space="720"/>
        </w:sectPr>
      </w:pPr>
    </w:p>
    <w:p w14:paraId="3C7E34CA" w14:textId="77777777" w:rsidR="00083E73" w:rsidRDefault="00083E73">
      <w:pPr>
        <w:pStyle w:val="BodyText"/>
        <w:spacing w:before="11"/>
        <w:rPr>
          <w:sz w:val="36"/>
        </w:rPr>
      </w:pPr>
    </w:p>
    <w:p w14:paraId="50BBED44" w14:textId="77777777" w:rsidR="00083E73" w:rsidRDefault="009D1A4A">
      <w:pPr>
        <w:pStyle w:val="Heading1"/>
        <w:numPr>
          <w:ilvl w:val="0"/>
          <w:numId w:val="12"/>
        </w:numPr>
        <w:tabs>
          <w:tab w:val="left" w:pos="551"/>
        </w:tabs>
        <w:spacing w:before="0"/>
        <w:ind w:right="0" w:hanging="430"/>
        <w:jc w:val="both"/>
      </w:pPr>
      <w:bookmarkStart w:id="7" w:name="1_Introduction"/>
      <w:bookmarkStart w:id="8" w:name="_bookmark3"/>
      <w:bookmarkEnd w:id="7"/>
      <w:bookmarkEnd w:id="8"/>
      <w:r>
        <w:t>Introduction</w:t>
      </w:r>
    </w:p>
    <w:p w14:paraId="548A3945" w14:textId="77777777" w:rsidR="00083E73" w:rsidRDefault="00083E73">
      <w:pPr>
        <w:pStyle w:val="BodyText"/>
        <w:spacing w:before="5"/>
        <w:rPr>
          <w:b/>
          <w:sz w:val="30"/>
        </w:rPr>
      </w:pPr>
    </w:p>
    <w:p w14:paraId="55C3F7AA" w14:textId="77777777" w:rsidR="00083E73" w:rsidRDefault="009D1A4A">
      <w:pPr>
        <w:pStyle w:val="Heading2"/>
        <w:numPr>
          <w:ilvl w:val="1"/>
          <w:numId w:val="12"/>
        </w:numPr>
        <w:tabs>
          <w:tab w:val="left" w:pos="658"/>
        </w:tabs>
        <w:jc w:val="both"/>
      </w:pPr>
      <w:bookmarkStart w:id="9" w:name="1.1_Purpose"/>
      <w:bookmarkStart w:id="10" w:name="_bookmark4"/>
      <w:bookmarkEnd w:id="9"/>
      <w:bookmarkEnd w:id="10"/>
      <w:r>
        <w:t>Purpose</w:t>
      </w:r>
    </w:p>
    <w:p w14:paraId="5A01084D" w14:textId="77777777" w:rsidR="00083E73" w:rsidRDefault="00083E73">
      <w:pPr>
        <w:pStyle w:val="BodyText"/>
        <w:spacing w:before="3"/>
        <w:rPr>
          <w:b/>
          <w:sz w:val="25"/>
        </w:rPr>
      </w:pPr>
    </w:p>
    <w:p w14:paraId="74A8601D" w14:textId="4DAC7780" w:rsidR="00083E73" w:rsidRDefault="009D1A4A">
      <w:pPr>
        <w:pStyle w:val="BodyText"/>
        <w:spacing w:before="1" w:line="256" w:lineRule="auto"/>
        <w:ind w:left="120" w:right="119"/>
        <w:jc w:val="both"/>
      </w:pPr>
      <w:r>
        <w:t>The Institute of Medicine (IOM) defines quality as: “The degree to which health services for individuals and populations increase the likelihood of desired health outcomes and are consistent with current professional knowledge.” [</w:t>
      </w:r>
      <w:hyperlink w:anchor="_bookmark58" w:history="1">
        <w:r>
          <w:rPr>
            <w:color w:val="0000FF"/>
          </w:rPr>
          <w:t>1</w:t>
        </w:r>
      </w:hyperlink>
      <w:r>
        <w:t>] For care quality to be evaluated, it must be standardized and communicated to the appropriate</w:t>
      </w:r>
      <w:r>
        <w:rPr>
          <w:spacing w:val="-6"/>
        </w:rPr>
        <w:t xml:space="preserve"> </w:t>
      </w:r>
      <w:r>
        <w:t>organizations.</w:t>
      </w:r>
      <w:r>
        <w:rPr>
          <w:spacing w:val="7"/>
        </w:rPr>
        <w:t xml:space="preserve"> </w:t>
      </w:r>
      <w:r>
        <w:rPr>
          <w:spacing w:val="-9"/>
        </w:rPr>
        <w:t>To</w:t>
      </w:r>
      <w:r>
        <w:rPr>
          <w:spacing w:val="-6"/>
        </w:rPr>
        <w:t xml:space="preserve"> </w:t>
      </w:r>
      <w:r>
        <w:t>that</w:t>
      </w:r>
      <w:r>
        <w:rPr>
          <w:spacing w:val="-6"/>
        </w:rPr>
        <w:t xml:space="preserve"> </w:t>
      </w:r>
      <w:r>
        <w:t>end,</w:t>
      </w:r>
      <w:r>
        <w:rPr>
          <w:spacing w:val="-6"/>
        </w:rPr>
        <w:t xml:space="preserve"> </w:t>
      </w:r>
      <w:r>
        <w:t>this</w:t>
      </w:r>
      <w:r>
        <w:rPr>
          <w:spacing w:val="-6"/>
        </w:rPr>
        <w:t xml:space="preserve"> </w:t>
      </w:r>
      <w:r>
        <w:t>Implementation</w:t>
      </w:r>
      <w:r>
        <w:rPr>
          <w:spacing w:val="-6"/>
        </w:rPr>
        <w:t xml:space="preserve"> </w:t>
      </w:r>
      <w:r>
        <w:t>Guide</w:t>
      </w:r>
      <w:r>
        <w:rPr>
          <w:spacing w:val="-6"/>
        </w:rPr>
        <w:t xml:space="preserve"> </w:t>
      </w:r>
      <w:r>
        <w:t>has</w:t>
      </w:r>
      <w:r>
        <w:rPr>
          <w:spacing w:val="-6"/>
        </w:rPr>
        <w:t xml:space="preserve"> </w:t>
      </w:r>
      <w:r>
        <w:t>been</w:t>
      </w:r>
      <w:r>
        <w:rPr>
          <w:spacing w:val="-6"/>
        </w:rPr>
        <w:t xml:space="preserve"> </w:t>
      </w:r>
      <w:r>
        <w:t>written</w:t>
      </w:r>
      <w:r>
        <w:rPr>
          <w:spacing w:val="-6"/>
        </w:rPr>
        <w:t xml:space="preserve"> </w:t>
      </w:r>
      <w:r>
        <w:t>to</w:t>
      </w:r>
      <w:r>
        <w:rPr>
          <w:spacing w:val="-6"/>
        </w:rPr>
        <w:t xml:space="preserve"> </w:t>
      </w:r>
      <w:r>
        <w:t>provide</w:t>
      </w:r>
      <w:r>
        <w:rPr>
          <w:spacing w:val="-6"/>
        </w:rPr>
        <w:t xml:space="preserve"> </w:t>
      </w:r>
      <w:r>
        <w:t>guidance</w:t>
      </w:r>
      <w:r>
        <w:rPr>
          <w:spacing w:val="-6"/>
        </w:rPr>
        <w:t xml:space="preserve"> </w:t>
      </w:r>
      <w:r>
        <w:t>for authoring</w:t>
      </w:r>
      <w:r>
        <w:rPr>
          <w:spacing w:val="-9"/>
        </w:rPr>
        <w:t xml:space="preserve"> </w:t>
      </w:r>
      <w:r>
        <w:t>electronic</w:t>
      </w:r>
      <w:r>
        <w:rPr>
          <w:spacing w:val="-9"/>
        </w:rPr>
        <w:t xml:space="preserve"> </w:t>
      </w:r>
      <w:r>
        <w:t>Clinical</w:t>
      </w:r>
      <w:r>
        <w:rPr>
          <w:spacing w:val="-9"/>
        </w:rPr>
        <w:t xml:space="preserve"> </w:t>
      </w:r>
      <w:r>
        <w:t>Quality</w:t>
      </w:r>
      <w:r>
        <w:rPr>
          <w:spacing w:val="-9"/>
        </w:rPr>
        <w:t xml:space="preserve"> </w:t>
      </w:r>
      <w:r>
        <w:t>Measures</w:t>
      </w:r>
      <w:r>
        <w:rPr>
          <w:spacing w:val="-9"/>
        </w:rPr>
        <w:t xml:space="preserve"> </w:t>
      </w:r>
      <w:r>
        <w:t>(eCQMs)</w:t>
      </w:r>
      <w:r>
        <w:rPr>
          <w:spacing w:val="-9"/>
        </w:rPr>
        <w:t xml:space="preserve"> </w:t>
      </w:r>
      <w:r>
        <w:t>utilizing</w:t>
      </w:r>
      <w:r>
        <w:rPr>
          <w:spacing w:val="-9"/>
        </w:rPr>
        <w:t xml:space="preserve"> </w:t>
      </w:r>
      <w:r>
        <w:t>the</w:t>
      </w:r>
      <w:r>
        <w:rPr>
          <w:spacing w:val="-9"/>
        </w:rPr>
        <w:t xml:space="preserve"> </w:t>
      </w:r>
      <w:r>
        <w:t>following</w:t>
      </w:r>
      <w:r>
        <w:rPr>
          <w:spacing w:val="-9"/>
        </w:rPr>
        <w:t xml:space="preserve"> </w:t>
      </w:r>
      <w:r>
        <w:t>standards:</w:t>
      </w:r>
    </w:p>
    <w:p w14:paraId="7A7C392F" w14:textId="77777777" w:rsidR="00083E73" w:rsidRDefault="00083E73">
      <w:pPr>
        <w:pStyle w:val="BodyText"/>
      </w:pPr>
    </w:p>
    <w:p w14:paraId="0AAABBA2" w14:textId="2A49B994" w:rsidR="00083E73" w:rsidRDefault="00F81C47" w:rsidP="005501AF">
      <w:pPr>
        <w:pStyle w:val="ListParagraph"/>
        <w:numPr>
          <w:ilvl w:val="0"/>
          <w:numId w:val="18"/>
        </w:numPr>
        <w:tabs>
          <w:tab w:val="left" w:pos="666"/>
        </w:tabs>
        <w:spacing w:before="149"/>
        <w:ind w:hanging="717"/>
      </w:pPr>
      <w:r>
        <w:t>Quality Data Model (QDM) v5.</w:t>
      </w:r>
      <w:r w:rsidR="00930C79">
        <w:t>6</w:t>
      </w:r>
      <w:r w:rsidR="00936281" w:rsidRPr="005501AF">
        <w:rPr>
          <w:spacing w:val="-31"/>
        </w:rPr>
        <w:t xml:space="preserve"> </w:t>
      </w:r>
      <w:r w:rsidR="009D1A4A">
        <w:t>[</w:t>
      </w:r>
      <w:hyperlink w:anchor="_bookmark59" w:history="1">
        <w:r w:rsidR="009D1A4A" w:rsidRPr="005501AF">
          <w:rPr>
            <w:color w:val="0000FF"/>
          </w:rPr>
          <w:t>2</w:t>
        </w:r>
      </w:hyperlink>
      <w:r w:rsidR="009D1A4A">
        <w:t>]</w:t>
      </w:r>
    </w:p>
    <w:p w14:paraId="52ECFD8F" w14:textId="4B628E84" w:rsidR="00083E73" w:rsidRDefault="009D1A4A" w:rsidP="005501AF">
      <w:pPr>
        <w:pStyle w:val="ListParagraph"/>
        <w:numPr>
          <w:ilvl w:val="0"/>
          <w:numId w:val="18"/>
        </w:numPr>
        <w:tabs>
          <w:tab w:val="left" w:pos="666"/>
        </w:tabs>
        <w:spacing w:before="240"/>
        <w:ind w:hanging="717"/>
      </w:pPr>
      <w:r>
        <w:t>Clinical Quality Language (CQL) R1.</w:t>
      </w:r>
      <w:r w:rsidR="00C20A9C">
        <w:t>4</w:t>
      </w:r>
      <w:r w:rsidRPr="005501AF">
        <w:rPr>
          <w:spacing w:val="-34"/>
        </w:rPr>
        <w:t xml:space="preserve"> </w:t>
      </w:r>
      <w:r>
        <w:t>[</w:t>
      </w:r>
      <w:hyperlink w:anchor="_bookmark60" w:history="1">
        <w:r w:rsidRPr="005501AF">
          <w:rPr>
            <w:color w:val="0000FF"/>
          </w:rPr>
          <w:t>3</w:t>
        </w:r>
      </w:hyperlink>
      <w:r>
        <w:t>]</w:t>
      </w:r>
    </w:p>
    <w:p w14:paraId="68C82A44" w14:textId="77777777" w:rsidR="00083E73" w:rsidRDefault="009D1A4A" w:rsidP="005501AF">
      <w:pPr>
        <w:pStyle w:val="ListParagraph"/>
        <w:numPr>
          <w:ilvl w:val="0"/>
          <w:numId w:val="18"/>
        </w:numPr>
        <w:tabs>
          <w:tab w:val="left" w:pos="666"/>
        </w:tabs>
        <w:spacing w:before="240"/>
        <w:ind w:hanging="717"/>
      </w:pPr>
      <w:r>
        <w:t>Health</w:t>
      </w:r>
      <w:r w:rsidRPr="005501AF">
        <w:rPr>
          <w:spacing w:val="-9"/>
        </w:rPr>
        <w:t xml:space="preserve"> </w:t>
      </w:r>
      <w:r>
        <w:t>Quality</w:t>
      </w:r>
      <w:r w:rsidRPr="005501AF">
        <w:rPr>
          <w:spacing w:val="-9"/>
        </w:rPr>
        <w:t xml:space="preserve"> </w:t>
      </w:r>
      <w:r>
        <w:t>Measures</w:t>
      </w:r>
      <w:r w:rsidRPr="005501AF">
        <w:rPr>
          <w:spacing w:val="-9"/>
        </w:rPr>
        <w:t xml:space="preserve"> </w:t>
      </w:r>
      <w:r>
        <w:t>Format</w:t>
      </w:r>
      <w:r w:rsidRPr="005501AF">
        <w:rPr>
          <w:spacing w:val="-9"/>
        </w:rPr>
        <w:t xml:space="preserve"> </w:t>
      </w:r>
      <w:r>
        <w:t>Release</w:t>
      </w:r>
      <w:r w:rsidRPr="005501AF">
        <w:rPr>
          <w:spacing w:val="-9"/>
        </w:rPr>
        <w:t xml:space="preserve"> </w:t>
      </w:r>
      <w:r>
        <w:t>1</w:t>
      </w:r>
      <w:r w:rsidRPr="005501AF">
        <w:rPr>
          <w:spacing w:val="-9"/>
        </w:rPr>
        <w:t xml:space="preserve"> </w:t>
      </w:r>
      <w:r>
        <w:t>Normative</w:t>
      </w:r>
      <w:r w:rsidRPr="005501AF">
        <w:rPr>
          <w:spacing w:val="-9"/>
        </w:rPr>
        <w:t xml:space="preserve"> </w:t>
      </w:r>
      <w:r>
        <w:t>(HQMF</w:t>
      </w:r>
      <w:r w:rsidRPr="005501AF">
        <w:rPr>
          <w:spacing w:val="-9"/>
        </w:rPr>
        <w:t xml:space="preserve"> </w:t>
      </w:r>
      <w:r>
        <w:t>R1</w:t>
      </w:r>
      <w:r w:rsidRPr="005501AF">
        <w:rPr>
          <w:spacing w:val="-9"/>
        </w:rPr>
        <w:t xml:space="preserve"> </w:t>
      </w:r>
      <w:r>
        <w:t>Normative)</w:t>
      </w:r>
      <w:r w:rsidRPr="005501AF">
        <w:rPr>
          <w:spacing w:val="-9"/>
        </w:rPr>
        <w:t xml:space="preserve"> </w:t>
      </w:r>
      <w:r>
        <w:t>[</w:t>
      </w:r>
      <w:hyperlink w:anchor="_bookmark61" w:history="1">
        <w:r w:rsidRPr="005501AF">
          <w:rPr>
            <w:color w:val="0000FF"/>
          </w:rPr>
          <w:t>4</w:t>
        </w:r>
      </w:hyperlink>
      <w:r>
        <w:t>]</w:t>
      </w:r>
    </w:p>
    <w:p w14:paraId="620A724E" w14:textId="77777777" w:rsidR="00083E73" w:rsidRDefault="00083E73">
      <w:pPr>
        <w:pStyle w:val="BodyText"/>
        <w:spacing w:before="6"/>
        <w:rPr>
          <w:sz w:val="36"/>
        </w:rPr>
      </w:pPr>
    </w:p>
    <w:p w14:paraId="45D000FD" w14:textId="1F024E7F" w:rsidR="00083E73" w:rsidRDefault="009D1A4A">
      <w:pPr>
        <w:pStyle w:val="BodyText"/>
        <w:spacing w:line="256" w:lineRule="auto"/>
        <w:ind w:left="120" w:right="119"/>
        <w:jc w:val="both"/>
      </w:pPr>
      <w:r>
        <w:t>Although the specification is based on the 1.</w:t>
      </w:r>
      <w:r w:rsidR="00C20A9C">
        <w:t>4</w:t>
      </w:r>
      <w:r>
        <w:t xml:space="preserve"> version of CQL, </w:t>
      </w:r>
      <w:r w:rsidR="00AF795E">
        <w:t>backwards-compatible</w:t>
      </w:r>
      <w:r>
        <w:t xml:space="preserve"> future versions of CQL can be used as well</w:t>
      </w:r>
      <w:r w:rsidR="00D92E2B">
        <w:t>. In addition, if necessary, the 1.2 version of CQL can be used without loss of functionality for this Implementation Guide.</w:t>
      </w:r>
    </w:p>
    <w:p w14:paraId="57C2BDE7" w14:textId="77777777" w:rsidR="00083E73" w:rsidRDefault="009D1A4A">
      <w:pPr>
        <w:pStyle w:val="BodyText"/>
        <w:spacing w:before="120" w:line="256" w:lineRule="auto"/>
        <w:ind w:left="120" w:right="119"/>
        <w:jc w:val="both"/>
      </w:pPr>
      <w:r>
        <w:t>Note</w:t>
      </w:r>
      <w:r>
        <w:rPr>
          <w:spacing w:val="-15"/>
        </w:rPr>
        <w:t xml:space="preserve"> </w:t>
      </w:r>
      <w:r>
        <w:t>that</w:t>
      </w:r>
      <w:r>
        <w:rPr>
          <w:spacing w:val="-15"/>
        </w:rPr>
        <w:t xml:space="preserve"> </w:t>
      </w:r>
      <w:r>
        <w:t>HQMF</w:t>
      </w:r>
      <w:r>
        <w:rPr>
          <w:spacing w:val="-15"/>
        </w:rPr>
        <w:t xml:space="preserve"> </w:t>
      </w:r>
      <w:r>
        <w:t>releases</w:t>
      </w:r>
      <w:r>
        <w:rPr>
          <w:spacing w:val="-15"/>
        </w:rPr>
        <w:t xml:space="preserve"> </w:t>
      </w:r>
      <w:r>
        <w:rPr>
          <w:spacing w:val="-3"/>
        </w:rPr>
        <w:t>have</w:t>
      </w:r>
      <w:r>
        <w:rPr>
          <w:spacing w:val="-14"/>
        </w:rPr>
        <w:t xml:space="preserve"> </w:t>
      </w:r>
      <w:r>
        <w:t>typically</w:t>
      </w:r>
      <w:r>
        <w:rPr>
          <w:spacing w:val="-15"/>
        </w:rPr>
        <w:t xml:space="preserve"> </w:t>
      </w:r>
      <w:r>
        <w:t>been</w:t>
      </w:r>
      <w:r>
        <w:rPr>
          <w:spacing w:val="-15"/>
        </w:rPr>
        <w:t xml:space="preserve"> </w:t>
      </w:r>
      <w:r>
        <w:t>referred</w:t>
      </w:r>
      <w:r>
        <w:rPr>
          <w:spacing w:val="-15"/>
        </w:rPr>
        <w:t xml:space="preserve"> </w:t>
      </w:r>
      <w:r>
        <w:t>to</w:t>
      </w:r>
      <w:r>
        <w:rPr>
          <w:spacing w:val="-15"/>
        </w:rPr>
        <w:t xml:space="preserve"> </w:t>
      </w:r>
      <w:r>
        <w:t>by</w:t>
      </w:r>
      <w:r>
        <w:rPr>
          <w:spacing w:val="-15"/>
        </w:rPr>
        <w:t xml:space="preserve"> </w:t>
      </w:r>
      <w:r>
        <w:t>their</w:t>
      </w:r>
      <w:r>
        <w:rPr>
          <w:spacing w:val="-15"/>
        </w:rPr>
        <w:t xml:space="preserve"> </w:t>
      </w:r>
      <w:r>
        <w:t>STU</w:t>
      </w:r>
      <w:r>
        <w:rPr>
          <w:spacing w:val="-15"/>
        </w:rPr>
        <w:t xml:space="preserve"> </w:t>
      </w:r>
      <w:r>
        <w:t>version,</w:t>
      </w:r>
      <w:r>
        <w:rPr>
          <w:spacing w:val="-13"/>
        </w:rPr>
        <w:t xml:space="preserve"> </w:t>
      </w:r>
      <w:r>
        <w:t>so</w:t>
      </w:r>
      <w:r>
        <w:rPr>
          <w:spacing w:val="-15"/>
        </w:rPr>
        <w:t xml:space="preserve"> </w:t>
      </w:r>
      <w:r>
        <w:t>HQMF</w:t>
      </w:r>
      <w:r>
        <w:rPr>
          <w:spacing w:val="-15"/>
        </w:rPr>
        <w:t xml:space="preserve"> </w:t>
      </w:r>
      <w:r>
        <w:t>R2.1</w:t>
      </w:r>
      <w:r>
        <w:rPr>
          <w:spacing w:val="-15"/>
        </w:rPr>
        <w:t xml:space="preserve"> </w:t>
      </w:r>
      <w:r>
        <w:t>was</w:t>
      </w:r>
      <w:r>
        <w:rPr>
          <w:spacing w:val="-15"/>
        </w:rPr>
        <w:t xml:space="preserve"> </w:t>
      </w:r>
      <w:r>
        <w:t>referring to</w:t>
      </w:r>
      <w:r>
        <w:rPr>
          <w:spacing w:val="-12"/>
        </w:rPr>
        <w:t xml:space="preserve"> </w:t>
      </w:r>
      <w:r>
        <w:t>the</w:t>
      </w:r>
      <w:r>
        <w:rPr>
          <w:spacing w:val="-12"/>
        </w:rPr>
        <w:t xml:space="preserve"> </w:t>
      </w:r>
      <w:r>
        <w:t>STU</w:t>
      </w:r>
      <w:r>
        <w:rPr>
          <w:spacing w:val="-13"/>
        </w:rPr>
        <w:t xml:space="preserve"> </w:t>
      </w:r>
      <w:r>
        <w:t>version</w:t>
      </w:r>
      <w:r>
        <w:rPr>
          <w:spacing w:val="-12"/>
        </w:rPr>
        <w:t xml:space="preserve"> </w:t>
      </w:r>
      <w:r>
        <w:t>(2.1),</w:t>
      </w:r>
      <w:r>
        <w:rPr>
          <w:spacing w:val="-11"/>
        </w:rPr>
        <w:t xml:space="preserve"> </w:t>
      </w:r>
      <w:r>
        <w:t>not</w:t>
      </w:r>
      <w:r>
        <w:rPr>
          <w:spacing w:val="-12"/>
        </w:rPr>
        <w:t xml:space="preserve"> </w:t>
      </w:r>
      <w:r>
        <w:t>the</w:t>
      </w:r>
      <w:r>
        <w:rPr>
          <w:spacing w:val="-13"/>
        </w:rPr>
        <w:t xml:space="preserve"> </w:t>
      </w:r>
      <w:r>
        <w:t>full</w:t>
      </w:r>
      <w:r>
        <w:rPr>
          <w:spacing w:val="-12"/>
        </w:rPr>
        <w:t xml:space="preserve"> </w:t>
      </w:r>
      <w:r>
        <w:t>release</w:t>
      </w:r>
      <w:r>
        <w:rPr>
          <w:spacing w:val="-12"/>
        </w:rPr>
        <w:t xml:space="preserve"> </w:t>
      </w:r>
      <w:r>
        <w:t>version,</w:t>
      </w:r>
      <w:r>
        <w:rPr>
          <w:spacing w:val="-11"/>
        </w:rPr>
        <w:t xml:space="preserve"> </w:t>
      </w:r>
      <w:r>
        <w:t>which</w:t>
      </w:r>
      <w:r>
        <w:rPr>
          <w:spacing w:val="-13"/>
        </w:rPr>
        <w:t xml:space="preserve"> </w:t>
      </w:r>
      <w:r>
        <w:t>is</w:t>
      </w:r>
      <w:r>
        <w:rPr>
          <w:spacing w:val="-12"/>
        </w:rPr>
        <w:t xml:space="preserve"> </w:t>
      </w:r>
      <w:r>
        <w:t>still</w:t>
      </w:r>
      <w:r>
        <w:rPr>
          <w:spacing w:val="-12"/>
        </w:rPr>
        <w:t xml:space="preserve"> </w:t>
      </w:r>
      <w:r>
        <w:t>1.</w:t>
      </w:r>
      <w:r>
        <w:rPr>
          <w:spacing w:val="4"/>
        </w:rPr>
        <w:t xml:space="preserve"> </w:t>
      </w:r>
      <w:r>
        <w:t>Now</w:t>
      </w:r>
      <w:r>
        <w:rPr>
          <w:spacing w:val="-13"/>
        </w:rPr>
        <w:t xml:space="preserve"> </w:t>
      </w:r>
      <w:r>
        <w:t>that</w:t>
      </w:r>
      <w:r>
        <w:rPr>
          <w:spacing w:val="-12"/>
        </w:rPr>
        <w:t xml:space="preserve"> </w:t>
      </w:r>
      <w:r>
        <w:t>HQMF</w:t>
      </w:r>
      <w:r>
        <w:rPr>
          <w:spacing w:val="-12"/>
        </w:rPr>
        <w:t xml:space="preserve"> </w:t>
      </w:r>
      <w:r>
        <w:t>has</w:t>
      </w:r>
      <w:r>
        <w:rPr>
          <w:spacing w:val="-12"/>
        </w:rPr>
        <w:t xml:space="preserve"> </w:t>
      </w:r>
      <w:r>
        <w:t>been</w:t>
      </w:r>
      <w:r>
        <w:rPr>
          <w:spacing w:val="-12"/>
        </w:rPr>
        <w:t xml:space="preserve"> </w:t>
      </w:r>
      <w:r>
        <w:t>released</w:t>
      </w:r>
      <w:r>
        <w:rPr>
          <w:spacing w:val="-12"/>
        </w:rPr>
        <w:t xml:space="preserve"> </w:t>
      </w:r>
      <w:r>
        <w:t>as</w:t>
      </w:r>
      <w:r>
        <w:rPr>
          <w:spacing w:val="-12"/>
        </w:rPr>
        <w:t xml:space="preserve"> </w:t>
      </w:r>
      <w:r>
        <w:t>a normative</w:t>
      </w:r>
      <w:r>
        <w:rPr>
          <w:spacing w:val="-10"/>
        </w:rPr>
        <w:t xml:space="preserve"> </w:t>
      </w:r>
      <w:r>
        <w:t>specification,</w:t>
      </w:r>
      <w:r>
        <w:rPr>
          <w:spacing w:val="-10"/>
        </w:rPr>
        <w:t xml:space="preserve"> </w:t>
      </w:r>
      <w:r>
        <w:t>the</w:t>
      </w:r>
      <w:r>
        <w:rPr>
          <w:spacing w:val="-10"/>
        </w:rPr>
        <w:t xml:space="preserve"> </w:t>
      </w:r>
      <w:r>
        <w:t>STU</w:t>
      </w:r>
      <w:r>
        <w:rPr>
          <w:spacing w:val="-10"/>
        </w:rPr>
        <w:t xml:space="preserve"> </w:t>
      </w:r>
      <w:r>
        <w:t>version</w:t>
      </w:r>
      <w:r>
        <w:rPr>
          <w:spacing w:val="-10"/>
        </w:rPr>
        <w:t xml:space="preserve"> </w:t>
      </w:r>
      <w:r>
        <w:t>is</w:t>
      </w:r>
      <w:r>
        <w:rPr>
          <w:spacing w:val="-10"/>
        </w:rPr>
        <w:t xml:space="preserve"> </w:t>
      </w:r>
      <w:r>
        <w:t>dropped.</w:t>
      </w:r>
      <w:r>
        <w:rPr>
          <w:spacing w:val="3"/>
        </w:rPr>
        <w:t xml:space="preserve"> </w:t>
      </w:r>
      <w:r>
        <w:t>Except</w:t>
      </w:r>
      <w:r>
        <w:rPr>
          <w:spacing w:val="-10"/>
        </w:rPr>
        <w:t xml:space="preserve"> </w:t>
      </w:r>
      <w:r>
        <w:t>where</w:t>
      </w:r>
      <w:r>
        <w:rPr>
          <w:spacing w:val="-10"/>
        </w:rPr>
        <w:t xml:space="preserve"> </w:t>
      </w:r>
      <w:r>
        <w:t>noted</w:t>
      </w:r>
      <w:r>
        <w:rPr>
          <w:spacing w:val="-10"/>
        </w:rPr>
        <w:t xml:space="preserve"> </w:t>
      </w:r>
      <w:r>
        <w:t>specifically,</w:t>
      </w:r>
      <w:r>
        <w:rPr>
          <w:spacing w:val="-10"/>
        </w:rPr>
        <w:t xml:space="preserve"> </w:t>
      </w:r>
      <w:r>
        <w:t>references</w:t>
      </w:r>
      <w:r>
        <w:rPr>
          <w:spacing w:val="-10"/>
        </w:rPr>
        <w:t xml:space="preserve"> </w:t>
      </w:r>
      <w:r>
        <w:t>to</w:t>
      </w:r>
      <w:r>
        <w:rPr>
          <w:spacing w:val="-10"/>
        </w:rPr>
        <w:t xml:space="preserve"> </w:t>
      </w:r>
      <w:r>
        <w:t>HQMF in</w:t>
      </w:r>
      <w:r>
        <w:rPr>
          <w:spacing w:val="-7"/>
        </w:rPr>
        <w:t xml:space="preserve"> </w:t>
      </w:r>
      <w:r>
        <w:t>this</w:t>
      </w:r>
      <w:r>
        <w:rPr>
          <w:spacing w:val="-7"/>
        </w:rPr>
        <w:t xml:space="preserve"> </w:t>
      </w:r>
      <w:r>
        <w:t>guide</w:t>
      </w:r>
      <w:r>
        <w:rPr>
          <w:spacing w:val="-7"/>
        </w:rPr>
        <w:t xml:space="preserve"> </w:t>
      </w:r>
      <w:r>
        <w:t>are</w:t>
      </w:r>
      <w:r>
        <w:rPr>
          <w:spacing w:val="-7"/>
        </w:rPr>
        <w:t xml:space="preserve"> </w:t>
      </w:r>
      <w:r>
        <w:t>to</w:t>
      </w:r>
      <w:r>
        <w:rPr>
          <w:spacing w:val="-7"/>
        </w:rPr>
        <w:t xml:space="preserve"> </w:t>
      </w:r>
      <w:r>
        <w:t>the</w:t>
      </w:r>
      <w:r>
        <w:rPr>
          <w:spacing w:val="-7"/>
        </w:rPr>
        <w:t xml:space="preserve"> </w:t>
      </w:r>
      <w:r>
        <w:t>normative</w:t>
      </w:r>
      <w:r>
        <w:rPr>
          <w:spacing w:val="-7"/>
        </w:rPr>
        <w:t xml:space="preserve"> </w:t>
      </w:r>
      <w:r>
        <w:t>release</w:t>
      </w:r>
      <w:r>
        <w:rPr>
          <w:spacing w:val="-7"/>
        </w:rPr>
        <w:t xml:space="preserve"> </w:t>
      </w:r>
      <w:r>
        <w:t>1</w:t>
      </w:r>
      <w:r>
        <w:rPr>
          <w:spacing w:val="-7"/>
        </w:rPr>
        <w:t xml:space="preserve"> </w:t>
      </w:r>
      <w:r>
        <w:t>version.</w:t>
      </w:r>
    </w:p>
    <w:p w14:paraId="64FC3882" w14:textId="77777777" w:rsidR="00083E73" w:rsidRDefault="009D1A4A">
      <w:pPr>
        <w:pStyle w:val="BodyText"/>
        <w:spacing w:before="120"/>
        <w:ind w:left="120"/>
        <w:jc w:val="both"/>
      </w:pPr>
      <w:r>
        <w:t>Except where noted, material from the above specifications is not reproduced here.</w:t>
      </w:r>
    </w:p>
    <w:p w14:paraId="3B10BB27" w14:textId="77777777" w:rsidR="00083E73" w:rsidRDefault="00083E73">
      <w:pPr>
        <w:pStyle w:val="BodyText"/>
      </w:pPr>
    </w:p>
    <w:p w14:paraId="0BE89E8A" w14:textId="77777777" w:rsidR="00083E73" w:rsidRDefault="00083E73">
      <w:pPr>
        <w:pStyle w:val="BodyText"/>
        <w:spacing w:before="5"/>
        <w:rPr>
          <w:sz w:val="21"/>
        </w:rPr>
      </w:pPr>
    </w:p>
    <w:p w14:paraId="7616BFAA" w14:textId="77777777" w:rsidR="00083E73" w:rsidRDefault="009D1A4A">
      <w:pPr>
        <w:pStyle w:val="Heading2"/>
        <w:numPr>
          <w:ilvl w:val="1"/>
          <w:numId w:val="12"/>
        </w:numPr>
        <w:tabs>
          <w:tab w:val="left" w:pos="658"/>
        </w:tabs>
        <w:jc w:val="both"/>
      </w:pPr>
      <w:bookmarkStart w:id="11" w:name="1.2_Structure_of_this_Guide"/>
      <w:bookmarkStart w:id="12" w:name="_bookmark5"/>
      <w:bookmarkEnd w:id="11"/>
      <w:bookmarkEnd w:id="12"/>
      <w:r>
        <w:t>Structure of this</w:t>
      </w:r>
      <w:r>
        <w:rPr>
          <w:spacing w:val="-17"/>
        </w:rPr>
        <w:t xml:space="preserve"> </w:t>
      </w:r>
      <w:r>
        <w:t>Guide</w:t>
      </w:r>
    </w:p>
    <w:p w14:paraId="61C3CB0D" w14:textId="77777777" w:rsidR="00083E73" w:rsidRDefault="00083E73">
      <w:pPr>
        <w:pStyle w:val="BodyText"/>
        <w:spacing w:before="3"/>
        <w:rPr>
          <w:b/>
          <w:sz w:val="25"/>
        </w:rPr>
      </w:pPr>
    </w:p>
    <w:p w14:paraId="2F5199F3" w14:textId="1E3558A1" w:rsidR="00083E73" w:rsidRDefault="009D1A4A">
      <w:pPr>
        <w:spacing w:before="1" w:line="256" w:lineRule="auto"/>
        <w:ind w:left="120" w:right="118"/>
        <w:jc w:val="both"/>
      </w:pPr>
      <w:r>
        <w:t xml:space="preserve">Three volumes comprise this </w:t>
      </w:r>
      <w:r>
        <w:rPr>
          <w:i/>
        </w:rPr>
        <w:t>HL7 Version 3 Implementation Guide: Clinical Quality Language (CQL)- based Health Quality Measure Format (HQMF), Release 1 STU</w:t>
      </w:r>
      <w:r w:rsidR="003D1931">
        <w:rPr>
          <w:i/>
        </w:rPr>
        <w:t>5</w:t>
      </w:r>
      <w:r>
        <w:rPr>
          <w:i/>
        </w:rPr>
        <w:t xml:space="preserve"> (US Realm), Standard for Trial Use</w:t>
      </w:r>
      <w:r>
        <w:t>:</w:t>
      </w:r>
    </w:p>
    <w:p w14:paraId="121A7A63" w14:textId="77777777" w:rsidR="008B7E6A" w:rsidRDefault="008B7E6A">
      <w:pPr>
        <w:spacing w:before="1" w:line="256" w:lineRule="auto"/>
        <w:ind w:left="120" w:right="118"/>
        <w:jc w:val="both"/>
      </w:pPr>
    </w:p>
    <w:p w14:paraId="56316B90" w14:textId="12A02CBA" w:rsidR="008B7E6A" w:rsidRDefault="008B7E6A" w:rsidP="008B7E6A">
      <w:pPr>
        <w:spacing w:before="1" w:line="256" w:lineRule="auto"/>
        <w:ind w:left="120" w:right="118" w:firstLine="1860"/>
        <w:jc w:val="both"/>
      </w:pPr>
      <w:r>
        <w:rPr>
          <w:noProof/>
        </w:rPr>
        <w:drawing>
          <wp:inline distT="0" distB="0" distL="0" distR="0" wp14:anchorId="25E0A6CD" wp14:editId="13022D1D">
            <wp:extent cx="3633422" cy="2514237"/>
            <wp:effectExtent l="0" t="0" r="0" b="635"/>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24">
                      <a:extLst>
                        <a:ext uri="{28A0092B-C50C-407E-A947-70E740481C1C}">
                          <a14:useLocalDpi xmlns:a14="http://schemas.microsoft.com/office/drawing/2010/main" val="0"/>
                        </a:ext>
                      </a:extLst>
                    </a:blip>
                    <a:stretch>
                      <a:fillRect/>
                    </a:stretch>
                  </pic:blipFill>
                  <pic:spPr>
                    <a:xfrm>
                      <a:off x="0" y="0"/>
                      <a:ext cx="3634129" cy="2514726"/>
                    </a:xfrm>
                    <a:prstGeom prst="rect">
                      <a:avLst/>
                    </a:prstGeom>
                  </pic:spPr>
                </pic:pic>
              </a:graphicData>
            </a:graphic>
          </wp:inline>
        </w:drawing>
      </w:r>
    </w:p>
    <w:p w14:paraId="688BCC27" w14:textId="1CD5EEA0" w:rsidR="00083E73" w:rsidRDefault="00083E73">
      <w:pPr>
        <w:pStyle w:val="BodyText"/>
        <w:spacing w:before="6"/>
        <w:rPr>
          <w:sz w:val="17"/>
        </w:rPr>
      </w:pPr>
    </w:p>
    <w:p w14:paraId="5623DBF1" w14:textId="14F4C7EC" w:rsidR="00083E73" w:rsidRDefault="009D1A4A">
      <w:pPr>
        <w:pStyle w:val="BodyText"/>
        <w:ind w:left="1180" w:right="110"/>
      </w:pPr>
      <w:bookmarkStart w:id="13" w:name="_bookmark6"/>
      <w:bookmarkEnd w:id="13"/>
      <w:r>
        <w:t xml:space="preserve">Figure 1: Relationship between QDM, CQL, </w:t>
      </w:r>
      <w:r w:rsidR="00764C41">
        <w:t>eCQM</w:t>
      </w:r>
      <w:r>
        <w:t>, and the volumes of this IG</w:t>
      </w:r>
    </w:p>
    <w:p w14:paraId="38B99C58" w14:textId="77777777" w:rsidR="00083E73" w:rsidRDefault="00083E73">
      <w:pPr>
        <w:sectPr w:rsidR="00083E73">
          <w:pgSz w:w="12240" w:h="15840"/>
          <w:pgMar w:top="660" w:right="1320" w:bottom="1180" w:left="1320" w:header="467" w:footer="993" w:gutter="0"/>
          <w:cols w:space="720"/>
        </w:sectPr>
      </w:pPr>
    </w:p>
    <w:p w14:paraId="43AFB61C" w14:textId="77777777" w:rsidR="00083E73" w:rsidRDefault="00083E73">
      <w:pPr>
        <w:pStyle w:val="BodyText"/>
        <w:rPr>
          <w:sz w:val="20"/>
        </w:rPr>
      </w:pPr>
    </w:p>
    <w:p w14:paraId="46EA175B" w14:textId="77777777" w:rsidR="00083E73" w:rsidRDefault="00083E73">
      <w:pPr>
        <w:pStyle w:val="BodyText"/>
        <w:spacing w:before="3"/>
        <w:rPr>
          <w:sz w:val="19"/>
        </w:rPr>
      </w:pPr>
    </w:p>
    <w:p w14:paraId="1D8EC6F7" w14:textId="77777777"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1</w:t>
      </w:r>
      <w:r>
        <w:rPr>
          <w:b/>
        </w:rPr>
        <w:tab/>
      </w:r>
      <w:r>
        <w:t>:</w:t>
      </w:r>
      <w:r>
        <w:tab/>
        <w:t>Provides narrative introduction, background material, and</w:t>
      </w:r>
      <w:r>
        <w:rPr>
          <w:spacing w:val="-10"/>
        </w:rPr>
        <w:t xml:space="preserve"> </w:t>
      </w:r>
      <w:r>
        <w:t>conformance</w:t>
      </w:r>
      <w:r>
        <w:rPr>
          <w:spacing w:val="-3"/>
        </w:rPr>
        <w:t xml:space="preserve"> </w:t>
      </w:r>
      <w:r>
        <w:t>requirements</w:t>
      </w:r>
      <w:r>
        <w:rPr>
          <w:w w:val="99"/>
        </w:rPr>
        <w:t xml:space="preserve"> </w:t>
      </w:r>
      <w:r>
        <w:t>for representing CQL-based eCQMs in</w:t>
      </w:r>
      <w:r>
        <w:rPr>
          <w:spacing w:val="-36"/>
        </w:rPr>
        <w:t xml:space="preserve"> </w:t>
      </w:r>
      <w:r>
        <w:rPr>
          <w:spacing w:val="-4"/>
        </w:rPr>
        <w:t>HQMF.</w:t>
      </w:r>
    </w:p>
    <w:p w14:paraId="0973C175" w14:textId="77777777" w:rsidR="00083E73" w:rsidRDefault="00083E73">
      <w:pPr>
        <w:pStyle w:val="BodyText"/>
        <w:spacing w:before="7"/>
        <w:rPr>
          <w:sz w:val="23"/>
        </w:rPr>
      </w:pPr>
    </w:p>
    <w:p w14:paraId="38D1632C" w14:textId="69613F00"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2</w:t>
      </w:r>
      <w:r>
        <w:rPr>
          <w:b/>
        </w:rPr>
        <w:tab/>
      </w:r>
      <w:r>
        <w:t>:</w:t>
      </w:r>
      <w:r>
        <w:tab/>
        <w:t>Describes</w:t>
      </w:r>
      <w:r>
        <w:rPr>
          <w:spacing w:val="-19"/>
        </w:rPr>
        <w:t xml:space="preserve"> </w:t>
      </w:r>
      <w:r>
        <w:t>how</w:t>
      </w:r>
      <w:r>
        <w:rPr>
          <w:spacing w:val="-20"/>
        </w:rPr>
        <w:t xml:space="preserve"> </w:t>
      </w:r>
      <w:r>
        <w:t>to</w:t>
      </w:r>
      <w:r>
        <w:rPr>
          <w:spacing w:val="-19"/>
        </w:rPr>
        <w:t xml:space="preserve"> </w:t>
      </w:r>
      <w:r>
        <w:t>incorporate</w:t>
      </w:r>
      <w:r>
        <w:rPr>
          <w:spacing w:val="-19"/>
        </w:rPr>
        <w:t xml:space="preserve"> </w:t>
      </w:r>
      <w:r>
        <w:t>version</w:t>
      </w:r>
      <w:r>
        <w:rPr>
          <w:spacing w:val="-20"/>
        </w:rPr>
        <w:t xml:space="preserve"> </w:t>
      </w:r>
      <w:r w:rsidR="00F81C47">
        <w:t>5.</w:t>
      </w:r>
      <w:r w:rsidR="00930C79">
        <w:t>6</w:t>
      </w:r>
      <w:r>
        <w:rPr>
          <w:spacing w:val="-19"/>
        </w:rPr>
        <w:t xml:space="preserve"> </w:t>
      </w:r>
      <w:r>
        <w:t>of</w:t>
      </w:r>
      <w:r>
        <w:rPr>
          <w:spacing w:val="-19"/>
        </w:rPr>
        <w:t xml:space="preserve"> </w:t>
      </w:r>
      <w:r>
        <w:t>the</w:t>
      </w:r>
      <w:r>
        <w:rPr>
          <w:spacing w:val="-19"/>
        </w:rPr>
        <w:t xml:space="preserve"> </w:t>
      </w:r>
      <w:r>
        <w:t>Quality</w:t>
      </w:r>
      <w:r>
        <w:rPr>
          <w:spacing w:val="-20"/>
        </w:rPr>
        <w:t xml:space="preserve"> </w:t>
      </w:r>
      <w:r>
        <w:t>Data</w:t>
      </w:r>
      <w:r>
        <w:rPr>
          <w:spacing w:val="-19"/>
        </w:rPr>
        <w:t xml:space="preserve"> </w:t>
      </w:r>
      <w:r>
        <w:t>Model</w:t>
      </w:r>
      <w:r>
        <w:rPr>
          <w:spacing w:val="-19"/>
        </w:rPr>
        <w:t xml:space="preserve"> </w:t>
      </w:r>
      <w:r>
        <w:t>into</w:t>
      </w:r>
      <w:r>
        <w:rPr>
          <w:spacing w:val="-20"/>
        </w:rPr>
        <w:t xml:space="preserve"> </w:t>
      </w:r>
      <w:r>
        <w:t>a</w:t>
      </w:r>
      <w:r>
        <w:rPr>
          <w:spacing w:val="-19"/>
        </w:rPr>
        <w:t xml:space="preserve"> </w:t>
      </w:r>
      <w:r>
        <w:t>CQL-based</w:t>
      </w:r>
      <w:r>
        <w:rPr>
          <w:w w:val="99"/>
        </w:rPr>
        <w:t xml:space="preserve"> </w:t>
      </w:r>
      <w:r>
        <w:t>eCQM</w:t>
      </w:r>
      <w:r>
        <w:rPr>
          <w:spacing w:val="-9"/>
        </w:rPr>
        <w:t xml:space="preserve"> </w:t>
      </w:r>
      <w:r>
        <w:t>in</w:t>
      </w:r>
      <w:r>
        <w:rPr>
          <w:spacing w:val="-9"/>
        </w:rPr>
        <w:t xml:space="preserve"> </w:t>
      </w:r>
      <w:r>
        <w:t>accordance</w:t>
      </w:r>
      <w:r>
        <w:rPr>
          <w:spacing w:val="-9"/>
        </w:rPr>
        <w:t xml:space="preserve"> </w:t>
      </w:r>
      <w:r>
        <w:t>with</w:t>
      </w:r>
      <w:r>
        <w:rPr>
          <w:spacing w:val="-9"/>
        </w:rPr>
        <w:t xml:space="preserve"> </w:t>
      </w:r>
      <w:r>
        <w:t>accepted</w:t>
      </w:r>
      <w:r>
        <w:rPr>
          <w:spacing w:val="-9"/>
        </w:rPr>
        <w:t xml:space="preserve"> </w:t>
      </w:r>
      <w:r>
        <w:t>formatting</w:t>
      </w:r>
      <w:r>
        <w:rPr>
          <w:spacing w:val="-9"/>
        </w:rPr>
        <w:t xml:space="preserve"> </w:t>
      </w:r>
      <w:r>
        <w:t>and</w:t>
      </w:r>
      <w:r>
        <w:rPr>
          <w:spacing w:val="-9"/>
        </w:rPr>
        <w:t xml:space="preserve"> </w:t>
      </w:r>
      <w:r>
        <w:t>usage</w:t>
      </w:r>
      <w:r>
        <w:rPr>
          <w:spacing w:val="-9"/>
        </w:rPr>
        <w:t xml:space="preserve"> </w:t>
      </w:r>
      <w:r>
        <w:t>conventions.</w:t>
      </w:r>
    </w:p>
    <w:p w14:paraId="53D65544" w14:textId="77777777" w:rsidR="00083E73" w:rsidRDefault="00083E73">
      <w:pPr>
        <w:pStyle w:val="BodyText"/>
        <w:spacing w:before="7"/>
        <w:rPr>
          <w:sz w:val="23"/>
        </w:rPr>
      </w:pPr>
    </w:p>
    <w:p w14:paraId="6091FA14" w14:textId="20E0A476" w:rsidR="00083E73" w:rsidRDefault="009D1A4A">
      <w:pPr>
        <w:pStyle w:val="BodyText"/>
        <w:tabs>
          <w:tab w:val="left" w:pos="1347"/>
          <w:tab w:val="left" w:pos="1647"/>
        </w:tabs>
        <w:spacing w:line="256" w:lineRule="auto"/>
        <w:ind w:left="1647" w:right="462" w:hanging="1408"/>
      </w:pPr>
      <w:r>
        <w:rPr>
          <w:b/>
          <w:spacing w:val="-4"/>
        </w:rPr>
        <w:t>Volume</w:t>
      </w:r>
      <w:r>
        <w:rPr>
          <w:b/>
          <w:spacing w:val="-3"/>
        </w:rPr>
        <w:t xml:space="preserve"> </w:t>
      </w:r>
      <w:r>
        <w:rPr>
          <w:b/>
        </w:rPr>
        <w:t>3</w:t>
      </w:r>
      <w:r>
        <w:rPr>
          <w:b/>
        </w:rPr>
        <w:tab/>
      </w:r>
      <w:r>
        <w:t>:</w:t>
      </w:r>
      <w:r>
        <w:tab/>
        <w:t>Contains the HQMF templates for QDM data elements,  necessary for</w:t>
      </w:r>
      <w:r>
        <w:rPr>
          <w:spacing w:val="22"/>
        </w:rPr>
        <w:t xml:space="preserve"> </w:t>
      </w:r>
      <w:r>
        <w:t>constructing</w:t>
      </w:r>
      <w:r>
        <w:rPr>
          <w:w w:val="99"/>
        </w:rPr>
        <w:t xml:space="preserve"> </w:t>
      </w:r>
      <w:r>
        <w:t>QDM+CQL-based HQMF</w:t>
      </w:r>
      <w:r>
        <w:rPr>
          <w:spacing w:val="-29"/>
        </w:rPr>
        <w:t xml:space="preserve"> </w:t>
      </w:r>
      <w:r>
        <w:t>measures.</w:t>
      </w:r>
    </w:p>
    <w:p w14:paraId="5B33AC14" w14:textId="77777777" w:rsidR="00083E73" w:rsidRDefault="00083E73">
      <w:pPr>
        <w:pStyle w:val="BodyText"/>
      </w:pPr>
    </w:p>
    <w:p w14:paraId="685D5ACC" w14:textId="77777777" w:rsidR="00083E73" w:rsidRDefault="009D1A4A">
      <w:pPr>
        <w:pStyle w:val="Heading2"/>
        <w:numPr>
          <w:ilvl w:val="1"/>
          <w:numId w:val="12"/>
        </w:numPr>
        <w:tabs>
          <w:tab w:val="left" w:pos="658"/>
        </w:tabs>
        <w:spacing w:before="148"/>
        <w:jc w:val="both"/>
      </w:pPr>
      <w:bookmarkStart w:id="14" w:name="1.3_Structure_of_this_Volume"/>
      <w:bookmarkStart w:id="15" w:name="_bookmark7"/>
      <w:bookmarkEnd w:id="14"/>
      <w:bookmarkEnd w:id="15"/>
      <w:r>
        <w:t>Structure of this</w:t>
      </w:r>
      <w:r>
        <w:rPr>
          <w:spacing w:val="-17"/>
        </w:rPr>
        <w:t xml:space="preserve"> </w:t>
      </w:r>
      <w:r>
        <w:rPr>
          <w:spacing w:val="-4"/>
        </w:rPr>
        <w:t>Volume</w:t>
      </w:r>
    </w:p>
    <w:p w14:paraId="607134A6" w14:textId="77777777" w:rsidR="00083E73" w:rsidRDefault="00083E73">
      <w:pPr>
        <w:pStyle w:val="BodyText"/>
        <w:spacing w:before="4"/>
        <w:rPr>
          <w:b/>
          <w:sz w:val="24"/>
        </w:rPr>
      </w:pPr>
    </w:p>
    <w:p w14:paraId="71FDBDC3" w14:textId="7F95E570" w:rsidR="00083E73" w:rsidRDefault="009D1A4A">
      <w:pPr>
        <w:spacing w:line="256" w:lineRule="auto"/>
        <w:ind w:left="120" w:right="119"/>
        <w:jc w:val="both"/>
      </w:pPr>
      <w:r>
        <w:t>In this section</w:t>
      </w:r>
      <w:r w:rsidR="00AF795E">
        <w:t>,</w:t>
      </w:r>
      <w:r>
        <w:t xml:space="preserve"> we present an outline of this volume of this </w:t>
      </w:r>
      <w:r>
        <w:rPr>
          <w:i/>
        </w:rPr>
        <w:t>HL7 Version 3 Implementation Guide: Clinical Quality Language (CQL)-based Health Quality Measure Format (HQMF), Release 1 STU</w:t>
      </w:r>
      <w:r w:rsidR="009E23A0">
        <w:rPr>
          <w:i/>
        </w:rPr>
        <w:t>5</w:t>
      </w:r>
      <w:r>
        <w:rPr>
          <w:i/>
        </w:rPr>
        <w:t xml:space="preserve"> (US Realm), Standard for Trial Use</w:t>
      </w:r>
      <w:r>
        <w:t>.</w:t>
      </w:r>
    </w:p>
    <w:p w14:paraId="2E65CC8A" w14:textId="77777777" w:rsidR="00083E73" w:rsidRDefault="009D1A4A">
      <w:pPr>
        <w:pStyle w:val="BodyText"/>
        <w:spacing w:before="120"/>
        <w:ind w:left="120"/>
        <w:jc w:val="both"/>
      </w:pPr>
      <w:r>
        <w:t>This volume is divided into 3 chapters:</w:t>
      </w:r>
    </w:p>
    <w:p w14:paraId="126496CA" w14:textId="77777777" w:rsidR="00083E73" w:rsidRDefault="00083E73">
      <w:pPr>
        <w:pStyle w:val="BodyText"/>
        <w:spacing w:before="10"/>
        <w:rPr>
          <w:sz w:val="20"/>
        </w:rPr>
      </w:pPr>
    </w:p>
    <w:p w14:paraId="37F96FE4" w14:textId="77777777" w:rsidR="00083E73" w:rsidRDefault="00FF5AFD">
      <w:pPr>
        <w:pStyle w:val="BodyText"/>
        <w:spacing w:line="256" w:lineRule="auto"/>
        <w:ind w:left="408" w:right="407"/>
        <w:jc w:val="both"/>
      </w:pPr>
      <w:hyperlink w:anchor="_bookmark3" w:history="1">
        <w:r w:rsidR="009D1A4A">
          <w:rPr>
            <w:color w:val="0000FF"/>
          </w:rPr>
          <w:t>Chapter</w:t>
        </w:r>
        <w:r w:rsidR="009D1A4A">
          <w:rPr>
            <w:color w:val="0000FF"/>
            <w:spacing w:val="-8"/>
          </w:rPr>
          <w:t xml:space="preserve"> </w:t>
        </w:r>
        <w:r w:rsidR="009D1A4A">
          <w:rPr>
            <w:color w:val="0000FF"/>
          </w:rPr>
          <w:t>1</w:t>
        </w:r>
      </w:hyperlink>
      <w:r w:rsidR="009D1A4A">
        <w:rPr>
          <w:color w:val="0000FF"/>
          <w:spacing w:val="-8"/>
        </w:rPr>
        <w:t xml:space="preserve"> </w:t>
      </w:r>
      <w:r w:rsidR="009D1A4A">
        <w:t>provides</w:t>
      </w:r>
      <w:r w:rsidR="009D1A4A">
        <w:rPr>
          <w:spacing w:val="-8"/>
        </w:rPr>
        <w:t xml:space="preserve"> </w:t>
      </w:r>
      <w:r w:rsidR="009D1A4A">
        <w:t>an</w:t>
      </w:r>
      <w:r w:rsidR="009D1A4A">
        <w:rPr>
          <w:spacing w:val="-8"/>
        </w:rPr>
        <w:t xml:space="preserve"> </w:t>
      </w:r>
      <w:r w:rsidR="009D1A4A">
        <w:t>introduction</w:t>
      </w:r>
      <w:r w:rsidR="009D1A4A">
        <w:rPr>
          <w:spacing w:val="-8"/>
        </w:rPr>
        <w:t xml:space="preserve"> </w:t>
      </w:r>
      <w:r w:rsidR="009D1A4A">
        <w:t>to</w:t>
      </w:r>
      <w:r w:rsidR="009D1A4A">
        <w:rPr>
          <w:spacing w:val="-8"/>
        </w:rPr>
        <w:t xml:space="preserve"> </w:t>
      </w:r>
      <w:r w:rsidR="009D1A4A">
        <w:t>this</w:t>
      </w:r>
      <w:r w:rsidR="009D1A4A">
        <w:rPr>
          <w:spacing w:val="-8"/>
        </w:rPr>
        <w:t xml:space="preserve"> </w:t>
      </w:r>
      <w:r w:rsidR="009D1A4A">
        <w:t>IG</w:t>
      </w:r>
      <w:r w:rsidR="009D1A4A">
        <w:rPr>
          <w:spacing w:val="-8"/>
        </w:rPr>
        <w:t xml:space="preserve"> </w:t>
      </w:r>
      <w:r w:rsidR="009D1A4A">
        <w:t>and</w:t>
      </w:r>
      <w:r w:rsidR="009D1A4A">
        <w:rPr>
          <w:spacing w:val="-8"/>
        </w:rPr>
        <w:t xml:space="preserve"> </w:t>
      </w:r>
      <w:r w:rsidR="009D1A4A">
        <w:t>provides</w:t>
      </w:r>
      <w:r w:rsidR="009D1A4A">
        <w:rPr>
          <w:spacing w:val="-8"/>
        </w:rPr>
        <w:t xml:space="preserve"> </w:t>
      </w:r>
      <w:r w:rsidR="009D1A4A">
        <w:t>more</w:t>
      </w:r>
      <w:r w:rsidR="009D1A4A">
        <w:rPr>
          <w:spacing w:val="-8"/>
        </w:rPr>
        <w:t xml:space="preserve"> </w:t>
      </w:r>
      <w:r w:rsidR="009D1A4A">
        <w:t>information</w:t>
      </w:r>
      <w:r w:rsidR="009D1A4A">
        <w:rPr>
          <w:spacing w:val="-8"/>
        </w:rPr>
        <w:t xml:space="preserve"> </w:t>
      </w:r>
      <w:r w:rsidR="009D1A4A">
        <w:t>about</w:t>
      </w:r>
      <w:r w:rsidR="009D1A4A">
        <w:rPr>
          <w:spacing w:val="-8"/>
        </w:rPr>
        <w:t xml:space="preserve"> </w:t>
      </w:r>
      <w:r w:rsidR="009D1A4A">
        <w:t>QDM</w:t>
      </w:r>
      <w:r w:rsidR="009D1A4A">
        <w:rPr>
          <w:spacing w:val="-8"/>
        </w:rPr>
        <w:t xml:space="preserve"> </w:t>
      </w:r>
      <w:r w:rsidR="009D1A4A">
        <w:t>and</w:t>
      </w:r>
      <w:r w:rsidR="009D1A4A">
        <w:rPr>
          <w:spacing w:val="-8"/>
        </w:rPr>
        <w:t xml:space="preserve"> </w:t>
      </w:r>
      <w:r w:rsidR="009D1A4A">
        <w:rPr>
          <w:spacing w:val="-3"/>
        </w:rPr>
        <w:t xml:space="preserve">QRDA </w:t>
      </w:r>
      <w:r w:rsidR="009D1A4A">
        <w:t>(related</w:t>
      </w:r>
      <w:r w:rsidR="009D1A4A">
        <w:rPr>
          <w:spacing w:val="-15"/>
        </w:rPr>
        <w:t xml:space="preserve"> </w:t>
      </w:r>
      <w:r w:rsidR="009D1A4A">
        <w:t>standards).</w:t>
      </w:r>
    </w:p>
    <w:p w14:paraId="7746539E" w14:textId="1B967741" w:rsidR="00083E73" w:rsidRDefault="00FF5AFD">
      <w:pPr>
        <w:pStyle w:val="BodyText"/>
        <w:spacing w:before="149" w:line="256" w:lineRule="auto"/>
        <w:ind w:left="408" w:right="407"/>
        <w:jc w:val="both"/>
      </w:pPr>
      <w:hyperlink w:anchor="_bookmark15" w:history="1">
        <w:r w:rsidR="009D1A4A">
          <w:rPr>
            <w:color w:val="0000FF"/>
          </w:rPr>
          <w:t>Chapter 2</w:t>
        </w:r>
      </w:hyperlink>
      <w:r w:rsidR="009D1A4A">
        <w:rPr>
          <w:color w:val="0000FF"/>
        </w:rPr>
        <w:t xml:space="preserve"> </w:t>
      </w:r>
      <w:r w:rsidR="009D1A4A">
        <w:t xml:space="preserve">provides conformance requirements for any CQL document intended to be used in an HQMF document. This chapter follows the structure of a CQL library (library-line, using-line, </w:t>
      </w:r>
      <w:r w:rsidR="000B0592">
        <w:rPr>
          <w:w w:val="95"/>
        </w:rPr>
        <w:t xml:space="preserve">valueset-line, </w:t>
      </w:r>
      <w:r w:rsidR="009D1A4A">
        <w:rPr>
          <w:w w:val="95"/>
        </w:rPr>
        <w:t>definitions).</w:t>
      </w:r>
    </w:p>
    <w:p w14:paraId="6002D3C6" w14:textId="77777777" w:rsidR="00083E73" w:rsidRDefault="00FF5AFD">
      <w:pPr>
        <w:pStyle w:val="BodyText"/>
        <w:spacing w:before="149"/>
        <w:ind w:left="408"/>
        <w:jc w:val="both"/>
      </w:pPr>
      <w:hyperlink w:anchor="_bookmark56" w:history="1">
        <w:r w:rsidR="009D1A4A">
          <w:rPr>
            <w:color w:val="0000FF"/>
          </w:rPr>
          <w:t>Chapter 3</w:t>
        </w:r>
      </w:hyperlink>
      <w:r w:rsidR="009D1A4A">
        <w:rPr>
          <w:color w:val="0000FF"/>
        </w:rPr>
        <w:t xml:space="preserve"> </w:t>
      </w:r>
      <w:r w:rsidR="009D1A4A">
        <w:t>describes the connection between QRDA and HQMF.</w:t>
      </w:r>
    </w:p>
    <w:p w14:paraId="67834B0A" w14:textId="77777777" w:rsidR="00083E73" w:rsidRDefault="00083E73">
      <w:pPr>
        <w:pStyle w:val="BodyText"/>
      </w:pPr>
    </w:p>
    <w:p w14:paraId="32E29EFE" w14:textId="77777777" w:rsidR="00083E73" w:rsidRDefault="009D1A4A">
      <w:pPr>
        <w:pStyle w:val="Heading2"/>
        <w:numPr>
          <w:ilvl w:val="1"/>
          <w:numId w:val="12"/>
        </w:numPr>
        <w:tabs>
          <w:tab w:val="left" w:pos="658"/>
        </w:tabs>
        <w:spacing w:before="178"/>
        <w:jc w:val="both"/>
      </w:pPr>
      <w:bookmarkStart w:id="16" w:name="1.4_Scope"/>
      <w:bookmarkStart w:id="17" w:name="_bookmark8"/>
      <w:bookmarkEnd w:id="16"/>
      <w:bookmarkEnd w:id="17"/>
      <w:r>
        <w:t>Scope</w:t>
      </w:r>
    </w:p>
    <w:p w14:paraId="3AFA4061" w14:textId="77777777" w:rsidR="00083E73" w:rsidRDefault="00083E73">
      <w:pPr>
        <w:pStyle w:val="BodyText"/>
        <w:spacing w:before="4"/>
        <w:rPr>
          <w:b/>
          <w:sz w:val="24"/>
        </w:rPr>
      </w:pPr>
    </w:p>
    <w:p w14:paraId="2D84955E" w14:textId="627C3541" w:rsidR="00083E73" w:rsidRDefault="009D1A4A">
      <w:pPr>
        <w:pStyle w:val="BodyText"/>
        <w:spacing w:line="256" w:lineRule="auto"/>
        <w:ind w:left="120" w:right="119"/>
        <w:jc w:val="both"/>
      </w:pPr>
      <w:r>
        <w:t>This</w:t>
      </w:r>
      <w:r>
        <w:rPr>
          <w:spacing w:val="-5"/>
        </w:rPr>
        <w:t xml:space="preserve"> </w:t>
      </w:r>
      <w:r>
        <w:t>IG</w:t>
      </w:r>
      <w:r>
        <w:rPr>
          <w:spacing w:val="-5"/>
        </w:rPr>
        <w:t xml:space="preserve"> </w:t>
      </w:r>
      <w:r>
        <w:t>is</w:t>
      </w:r>
      <w:r>
        <w:rPr>
          <w:spacing w:val="-5"/>
        </w:rPr>
        <w:t xml:space="preserve"> </w:t>
      </w:r>
      <w:r>
        <w:t>a</w:t>
      </w:r>
      <w:r>
        <w:rPr>
          <w:spacing w:val="-5"/>
        </w:rPr>
        <w:t xml:space="preserve"> </w:t>
      </w:r>
      <w:r>
        <w:t>conformance</w:t>
      </w:r>
      <w:r>
        <w:rPr>
          <w:spacing w:val="-5"/>
        </w:rPr>
        <w:t xml:space="preserve"> </w:t>
      </w:r>
      <w:r>
        <w:t>profile,</w:t>
      </w:r>
      <w:r>
        <w:rPr>
          <w:spacing w:val="-5"/>
        </w:rPr>
        <w:t xml:space="preserve"> </w:t>
      </w:r>
      <w:r>
        <w:t>as</w:t>
      </w:r>
      <w:r>
        <w:rPr>
          <w:spacing w:val="-5"/>
        </w:rPr>
        <w:t xml:space="preserve"> </w:t>
      </w:r>
      <w:r>
        <w:t>described</w:t>
      </w:r>
      <w:r>
        <w:rPr>
          <w:spacing w:val="-5"/>
        </w:rPr>
        <w:t xml:space="preserve"> </w:t>
      </w:r>
      <w:r>
        <w:t>in</w:t>
      </w:r>
      <w:r>
        <w:rPr>
          <w:spacing w:val="-5"/>
        </w:rPr>
        <w:t xml:space="preserve"> </w:t>
      </w:r>
      <w:r>
        <w:t>the</w:t>
      </w:r>
      <w:r>
        <w:rPr>
          <w:spacing w:val="-5"/>
        </w:rPr>
        <w:t xml:space="preserve"> </w:t>
      </w:r>
      <w:r>
        <w:t>“Refinement</w:t>
      </w:r>
      <w:r>
        <w:rPr>
          <w:spacing w:val="-5"/>
        </w:rPr>
        <w:t xml:space="preserve"> </w:t>
      </w:r>
      <w:r>
        <w:t>and</w:t>
      </w:r>
      <w:r>
        <w:rPr>
          <w:spacing w:val="-5"/>
        </w:rPr>
        <w:t xml:space="preserve"> </w:t>
      </w:r>
      <w:r>
        <w:t>Localization”</w:t>
      </w:r>
      <w:r>
        <w:rPr>
          <w:spacing w:val="-5"/>
        </w:rPr>
        <w:t xml:space="preserve"> </w:t>
      </w:r>
      <w:r>
        <w:t>[</w:t>
      </w:r>
      <w:hyperlink w:anchor="_bookmark63" w:history="1">
        <w:r>
          <w:rPr>
            <w:color w:val="0000FF"/>
          </w:rPr>
          <w:t>6</w:t>
        </w:r>
      </w:hyperlink>
      <w:r>
        <w:t>]</w:t>
      </w:r>
      <w:r>
        <w:rPr>
          <w:spacing w:val="-5"/>
        </w:rPr>
        <w:t xml:space="preserve"> </w:t>
      </w:r>
      <w:r>
        <w:t>section</w:t>
      </w:r>
      <w:r>
        <w:rPr>
          <w:spacing w:val="-5"/>
        </w:rPr>
        <w:t xml:space="preserve"> </w:t>
      </w:r>
      <w:r>
        <w:t>of</w:t>
      </w:r>
      <w:r>
        <w:rPr>
          <w:spacing w:val="-5"/>
        </w:rPr>
        <w:t xml:space="preserve"> </w:t>
      </w:r>
      <w:r>
        <w:t>the</w:t>
      </w:r>
      <w:r>
        <w:rPr>
          <w:spacing w:val="-5"/>
        </w:rPr>
        <w:t xml:space="preserve"> </w:t>
      </w:r>
      <w:r>
        <w:t xml:space="preserve">HL7 </w:t>
      </w:r>
      <w:r>
        <w:rPr>
          <w:spacing w:val="-4"/>
        </w:rPr>
        <w:t xml:space="preserve">Version </w:t>
      </w:r>
      <w:r>
        <w:t xml:space="preserve">3 Interoperability Standards. The base standard for this IG is the HL7 Health Quality Measures Format </w:t>
      </w:r>
      <w:r w:rsidR="0041187D">
        <w:t xml:space="preserve">Normative </w:t>
      </w:r>
      <w:r>
        <w:t xml:space="preserve">Release </w:t>
      </w:r>
      <w:r w:rsidR="0041187D">
        <w:t>1</w:t>
      </w:r>
      <w:r>
        <w:t xml:space="preserve">. This IG does not describe every aspect of </w:t>
      </w:r>
      <w:r>
        <w:rPr>
          <w:spacing w:val="-4"/>
        </w:rPr>
        <w:t xml:space="preserve">HQMF. </w:t>
      </w:r>
      <w:r>
        <w:t>Rather, it defines constraints on the base</w:t>
      </w:r>
      <w:r>
        <w:rPr>
          <w:spacing w:val="-13"/>
        </w:rPr>
        <w:t xml:space="preserve"> </w:t>
      </w:r>
      <w:r>
        <w:t>HQMF</w:t>
      </w:r>
      <w:r>
        <w:rPr>
          <w:spacing w:val="-13"/>
        </w:rPr>
        <w:t xml:space="preserve"> </w:t>
      </w:r>
      <w:r>
        <w:t>used</w:t>
      </w:r>
      <w:r>
        <w:rPr>
          <w:spacing w:val="-13"/>
        </w:rPr>
        <w:t xml:space="preserve"> </w:t>
      </w:r>
      <w:r>
        <w:t>in</w:t>
      </w:r>
      <w:r>
        <w:rPr>
          <w:spacing w:val="-13"/>
        </w:rPr>
        <w:t xml:space="preserve"> </w:t>
      </w:r>
      <w:r>
        <w:t>a</w:t>
      </w:r>
      <w:r>
        <w:rPr>
          <w:spacing w:val="-13"/>
        </w:rPr>
        <w:t xml:space="preserve"> </w:t>
      </w:r>
      <w:r>
        <w:t>CQL-based</w:t>
      </w:r>
      <w:r>
        <w:rPr>
          <w:spacing w:val="-13"/>
        </w:rPr>
        <w:t xml:space="preserve"> </w:t>
      </w:r>
      <w:r>
        <w:t>HQMF</w:t>
      </w:r>
      <w:r>
        <w:rPr>
          <w:spacing w:val="-13"/>
        </w:rPr>
        <w:t xml:space="preserve"> </w:t>
      </w:r>
      <w:r>
        <w:t>document</w:t>
      </w:r>
      <w:r>
        <w:rPr>
          <w:spacing w:val="-13"/>
        </w:rPr>
        <w:t xml:space="preserve"> </w:t>
      </w:r>
      <w:r>
        <w:t>in</w:t>
      </w:r>
      <w:r>
        <w:rPr>
          <w:spacing w:val="-13"/>
        </w:rPr>
        <w:t xml:space="preserve"> </w:t>
      </w:r>
      <w:r>
        <w:t>the</w:t>
      </w:r>
      <w:r>
        <w:rPr>
          <w:spacing w:val="-13"/>
        </w:rPr>
        <w:t xml:space="preserve"> </w:t>
      </w:r>
      <w:r>
        <w:t>US</w:t>
      </w:r>
      <w:r>
        <w:rPr>
          <w:spacing w:val="-13"/>
        </w:rPr>
        <w:t xml:space="preserve"> </w:t>
      </w:r>
      <w:r>
        <w:t>Realm.</w:t>
      </w:r>
      <w:r>
        <w:rPr>
          <w:spacing w:val="3"/>
        </w:rPr>
        <w:t xml:space="preserve"> </w:t>
      </w:r>
      <w:r>
        <w:t>Additional</w:t>
      </w:r>
      <w:r>
        <w:rPr>
          <w:spacing w:val="-13"/>
        </w:rPr>
        <w:t xml:space="preserve"> </w:t>
      </w:r>
      <w:r>
        <w:t>optional</w:t>
      </w:r>
      <w:r>
        <w:rPr>
          <w:spacing w:val="-13"/>
        </w:rPr>
        <w:t xml:space="preserve"> </w:t>
      </w:r>
      <w:r>
        <w:t>HQMF</w:t>
      </w:r>
      <w:r>
        <w:rPr>
          <w:spacing w:val="-13"/>
        </w:rPr>
        <w:t xml:space="preserve"> </w:t>
      </w:r>
      <w:r>
        <w:t>elements, not</w:t>
      </w:r>
      <w:r>
        <w:rPr>
          <w:spacing w:val="-6"/>
        </w:rPr>
        <w:t xml:space="preserve"> </w:t>
      </w:r>
      <w:r>
        <w:t>included</w:t>
      </w:r>
      <w:r>
        <w:rPr>
          <w:spacing w:val="-6"/>
        </w:rPr>
        <w:t xml:space="preserve"> </w:t>
      </w:r>
      <w:r>
        <w:t>here,</w:t>
      </w:r>
      <w:r>
        <w:rPr>
          <w:spacing w:val="-6"/>
        </w:rPr>
        <w:t xml:space="preserve"> </w:t>
      </w:r>
      <w:r>
        <w:t>can</w:t>
      </w:r>
      <w:r>
        <w:rPr>
          <w:spacing w:val="-6"/>
        </w:rPr>
        <w:t xml:space="preserve"> </w:t>
      </w:r>
      <w:r>
        <w:t>be</w:t>
      </w:r>
      <w:r>
        <w:rPr>
          <w:spacing w:val="-6"/>
        </w:rPr>
        <w:t xml:space="preserve"> </w:t>
      </w:r>
      <w:r>
        <w:t>included</w:t>
      </w:r>
      <w:r>
        <w:rPr>
          <w:spacing w:val="-6"/>
        </w:rPr>
        <w:t xml:space="preserve"> </w:t>
      </w:r>
      <w:r>
        <w:t>and</w:t>
      </w:r>
      <w:r>
        <w:rPr>
          <w:spacing w:val="-6"/>
        </w:rPr>
        <w:t xml:space="preserve"> </w:t>
      </w:r>
      <w:r>
        <w:t>the</w:t>
      </w:r>
      <w:r>
        <w:rPr>
          <w:spacing w:val="-6"/>
        </w:rPr>
        <w:t xml:space="preserve"> </w:t>
      </w:r>
      <w:r>
        <w:t>result</w:t>
      </w:r>
      <w:r>
        <w:rPr>
          <w:spacing w:val="-6"/>
        </w:rPr>
        <w:t xml:space="preserve"> </w:t>
      </w:r>
      <w:r>
        <w:t>will</w:t>
      </w:r>
      <w:r>
        <w:rPr>
          <w:spacing w:val="-6"/>
        </w:rPr>
        <w:t xml:space="preserve"> </w:t>
      </w:r>
      <w:r>
        <w:t>be</w:t>
      </w:r>
      <w:r>
        <w:rPr>
          <w:spacing w:val="-6"/>
        </w:rPr>
        <w:t xml:space="preserve"> </w:t>
      </w:r>
      <w:r>
        <w:t>compliant</w:t>
      </w:r>
      <w:r>
        <w:rPr>
          <w:spacing w:val="-6"/>
        </w:rPr>
        <w:t xml:space="preserve"> </w:t>
      </w:r>
      <w:r>
        <w:t>with</w:t>
      </w:r>
      <w:r>
        <w:rPr>
          <w:spacing w:val="-6"/>
        </w:rPr>
        <w:t xml:space="preserve"> </w:t>
      </w:r>
      <w:r>
        <w:t>the</w:t>
      </w:r>
      <w:r>
        <w:rPr>
          <w:spacing w:val="-6"/>
        </w:rPr>
        <w:t xml:space="preserve"> </w:t>
      </w:r>
      <w:r>
        <w:t>specifications</w:t>
      </w:r>
      <w:r>
        <w:rPr>
          <w:spacing w:val="-6"/>
        </w:rPr>
        <w:t xml:space="preserve"> </w:t>
      </w:r>
      <w:r>
        <w:t>in</w:t>
      </w:r>
      <w:r>
        <w:rPr>
          <w:spacing w:val="-6"/>
        </w:rPr>
        <w:t xml:space="preserve"> </w:t>
      </w:r>
      <w:r>
        <w:t>this</w:t>
      </w:r>
      <w:r>
        <w:rPr>
          <w:spacing w:val="-6"/>
        </w:rPr>
        <w:t xml:space="preserve"> </w:t>
      </w:r>
      <w:r>
        <w:t>guide.</w:t>
      </w:r>
    </w:p>
    <w:p w14:paraId="5262FF9A" w14:textId="77777777" w:rsidR="00083E73" w:rsidRDefault="00083E73">
      <w:pPr>
        <w:pStyle w:val="BodyText"/>
      </w:pPr>
    </w:p>
    <w:p w14:paraId="3AF4A996" w14:textId="77777777" w:rsidR="00083E73" w:rsidRDefault="009D1A4A">
      <w:pPr>
        <w:pStyle w:val="Heading2"/>
        <w:numPr>
          <w:ilvl w:val="1"/>
          <w:numId w:val="12"/>
        </w:numPr>
        <w:tabs>
          <w:tab w:val="left" w:pos="658"/>
        </w:tabs>
        <w:spacing w:before="161"/>
        <w:jc w:val="both"/>
      </w:pPr>
      <w:bookmarkStart w:id="18" w:name="1.5_Conventions"/>
      <w:bookmarkStart w:id="19" w:name="_bookmark9"/>
      <w:bookmarkEnd w:id="18"/>
      <w:bookmarkEnd w:id="19"/>
      <w:r>
        <w:t>Conventions</w:t>
      </w:r>
    </w:p>
    <w:p w14:paraId="571AB5E2" w14:textId="77777777" w:rsidR="00083E73" w:rsidRDefault="00083E73">
      <w:pPr>
        <w:pStyle w:val="BodyText"/>
        <w:spacing w:before="4"/>
        <w:rPr>
          <w:b/>
          <w:sz w:val="24"/>
        </w:rPr>
      </w:pPr>
    </w:p>
    <w:p w14:paraId="36C08980" w14:textId="77777777" w:rsidR="00083E73" w:rsidRDefault="009D1A4A">
      <w:pPr>
        <w:pStyle w:val="BodyText"/>
        <w:spacing w:line="256" w:lineRule="auto"/>
        <w:ind w:left="120" w:right="119"/>
        <w:jc w:val="both"/>
      </w:pPr>
      <w:r>
        <w:t>The</w:t>
      </w:r>
      <w:r>
        <w:rPr>
          <w:spacing w:val="-6"/>
        </w:rPr>
        <w:t xml:space="preserve"> </w:t>
      </w:r>
      <w:r>
        <w:t>keywords</w:t>
      </w:r>
      <w:r>
        <w:rPr>
          <w:spacing w:val="-6"/>
        </w:rPr>
        <w:t xml:space="preserve"> </w:t>
      </w:r>
      <w:r>
        <w:t>SHALL,</w:t>
      </w:r>
      <w:r>
        <w:rPr>
          <w:spacing w:val="-6"/>
        </w:rPr>
        <w:t xml:space="preserve"> </w:t>
      </w:r>
      <w:r>
        <w:t>SHALL</w:t>
      </w:r>
      <w:r>
        <w:rPr>
          <w:spacing w:val="-6"/>
        </w:rPr>
        <w:t xml:space="preserve"> </w:t>
      </w:r>
      <w:r>
        <w:rPr>
          <w:spacing w:val="-7"/>
        </w:rPr>
        <w:t>NOT,</w:t>
      </w:r>
      <w:r>
        <w:rPr>
          <w:spacing w:val="-6"/>
        </w:rPr>
        <w:t xml:space="preserve"> </w:t>
      </w:r>
      <w:r>
        <w:t>SHOULD,</w:t>
      </w:r>
      <w:r>
        <w:rPr>
          <w:spacing w:val="-6"/>
        </w:rPr>
        <w:t xml:space="preserve"> </w:t>
      </w:r>
      <w:r>
        <w:t>SHOULD</w:t>
      </w:r>
      <w:r>
        <w:rPr>
          <w:spacing w:val="-6"/>
        </w:rPr>
        <w:t xml:space="preserve"> </w:t>
      </w:r>
      <w:r>
        <w:rPr>
          <w:spacing w:val="-7"/>
        </w:rPr>
        <w:t>NOT,</w:t>
      </w:r>
      <w:r>
        <w:rPr>
          <w:spacing w:val="-6"/>
        </w:rPr>
        <w:t xml:space="preserve"> </w:t>
      </w:r>
      <w:r>
        <w:rPr>
          <w:spacing w:val="-8"/>
        </w:rPr>
        <w:t>MAY</w:t>
      </w:r>
      <w:r>
        <w:rPr>
          <w:spacing w:val="-6"/>
        </w:rPr>
        <w:t xml:space="preserve"> </w:t>
      </w:r>
      <w:r>
        <w:t>and</w:t>
      </w:r>
      <w:r>
        <w:rPr>
          <w:spacing w:val="-6"/>
        </w:rPr>
        <w:t xml:space="preserve"> </w:t>
      </w:r>
      <w:r>
        <w:t>NEED</w:t>
      </w:r>
      <w:r>
        <w:rPr>
          <w:spacing w:val="-6"/>
        </w:rPr>
        <w:t xml:space="preserve"> </w:t>
      </w:r>
      <w:r>
        <w:rPr>
          <w:spacing w:val="-3"/>
        </w:rPr>
        <w:t>NOT</w:t>
      </w:r>
      <w:r>
        <w:rPr>
          <w:spacing w:val="-6"/>
        </w:rPr>
        <w:t xml:space="preserve"> </w:t>
      </w:r>
      <w:r>
        <w:t>in</w:t>
      </w:r>
      <w:r>
        <w:rPr>
          <w:spacing w:val="-6"/>
        </w:rPr>
        <w:t xml:space="preserve"> </w:t>
      </w:r>
      <w:r>
        <w:t>this</w:t>
      </w:r>
      <w:r>
        <w:rPr>
          <w:spacing w:val="-6"/>
        </w:rPr>
        <w:t xml:space="preserve"> </w:t>
      </w:r>
      <w:r>
        <w:t>document are</w:t>
      </w:r>
      <w:r>
        <w:rPr>
          <w:spacing w:val="-7"/>
        </w:rPr>
        <w:t xml:space="preserve"> </w:t>
      </w:r>
      <w:r>
        <w:t>to</w:t>
      </w:r>
      <w:r>
        <w:rPr>
          <w:spacing w:val="-7"/>
        </w:rPr>
        <w:t xml:space="preserve"> </w:t>
      </w:r>
      <w:r>
        <w:t>be</w:t>
      </w:r>
      <w:r>
        <w:rPr>
          <w:spacing w:val="-7"/>
        </w:rPr>
        <w:t xml:space="preserve"> </w:t>
      </w:r>
      <w:r>
        <w:t>interpreted</w:t>
      </w:r>
      <w:r>
        <w:rPr>
          <w:spacing w:val="-7"/>
        </w:rPr>
        <w:t xml:space="preserve"> </w:t>
      </w:r>
      <w:r>
        <w:t>as</w:t>
      </w:r>
      <w:r>
        <w:rPr>
          <w:spacing w:val="-7"/>
        </w:rPr>
        <w:t xml:space="preserve"> </w:t>
      </w:r>
      <w:r>
        <w:t>described</w:t>
      </w:r>
      <w:r>
        <w:rPr>
          <w:spacing w:val="-7"/>
        </w:rPr>
        <w:t xml:space="preserve"> </w:t>
      </w:r>
      <w:r>
        <w:t>in</w:t>
      </w:r>
      <w:r>
        <w:rPr>
          <w:spacing w:val="-7"/>
        </w:rPr>
        <w:t xml:space="preserve"> </w:t>
      </w:r>
      <w:r>
        <w:t>the</w:t>
      </w:r>
      <w:r>
        <w:rPr>
          <w:spacing w:val="-7"/>
        </w:rPr>
        <w:t xml:space="preserve"> </w:t>
      </w:r>
      <w:r>
        <w:t>HL7</w:t>
      </w:r>
      <w:r>
        <w:rPr>
          <w:spacing w:val="-7"/>
        </w:rPr>
        <w:t xml:space="preserve"> </w:t>
      </w:r>
      <w:r>
        <w:rPr>
          <w:spacing w:val="-4"/>
        </w:rPr>
        <w:t>Version</w:t>
      </w:r>
      <w:r>
        <w:rPr>
          <w:spacing w:val="-7"/>
        </w:rPr>
        <w:t xml:space="preserve"> </w:t>
      </w:r>
      <w:r>
        <w:t>3</w:t>
      </w:r>
      <w:r>
        <w:rPr>
          <w:spacing w:val="-7"/>
        </w:rPr>
        <w:t xml:space="preserve"> </w:t>
      </w:r>
      <w:r>
        <w:t>Publishing</w:t>
      </w:r>
      <w:r>
        <w:rPr>
          <w:spacing w:val="-7"/>
        </w:rPr>
        <w:t xml:space="preserve"> </w:t>
      </w:r>
      <w:r>
        <w:t>Facilitator’s</w:t>
      </w:r>
      <w:r>
        <w:rPr>
          <w:spacing w:val="-7"/>
        </w:rPr>
        <w:t xml:space="preserve"> </w:t>
      </w:r>
      <w:r>
        <w:t>Guide.</w:t>
      </w:r>
    </w:p>
    <w:p w14:paraId="1367CAA5" w14:textId="77777777" w:rsidR="00083E73" w:rsidRDefault="00083E73">
      <w:pPr>
        <w:pStyle w:val="BodyText"/>
        <w:spacing w:before="2"/>
        <w:rPr>
          <w:sz w:val="23"/>
        </w:rPr>
      </w:pPr>
    </w:p>
    <w:p w14:paraId="0FD5D8F0" w14:textId="5FF339D6" w:rsidR="00083E73" w:rsidRDefault="009D1A4A" w:rsidP="005501AF">
      <w:pPr>
        <w:pStyle w:val="ListParagraph"/>
        <w:numPr>
          <w:ilvl w:val="0"/>
          <w:numId w:val="19"/>
        </w:numPr>
        <w:tabs>
          <w:tab w:val="left" w:pos="666"/>
        </w:tabs>
        <w:spacing w:line="256" w:lineRule="auto"/>
        <w:ind w:left="630" w:right="119" w:hanging="180"/>
        <w:jc w:val="both"/>
      </w:pPr>
      <w:r w:rsidRPr="005501AF">
        <w:rPr>
          <w:b/>
        </w:rPr>
        <w:t>SHALL</w:t>
      </w:r>
      <w:r>
        <w:t>: an absolute requirement for the particular element. Where a SHALL constraint is applied to an XML element, that element must be present in an instance</w:t>
      </w:r>
      <w:r w:rsidR="00AF795E">
        <w:t xml:space="preserve"> </w:t>
      </w:r>
      <w:r>
        <w:t xml:space="preserve">but may </w:t>
      </w:r>
      <w:r w:rsidRPr="005501AF">
        <w:rPr>
          <w:spacing w:val="-3"/>
        </w:rPr>
        <w:t xml:space="preserve">have </w:t>
      </w:r>
      <w:r>
        <w:t>an exceptional value (i.e.,</w:t>
      </w:r>
      <w:r w:rsidRPr="005501AF">
        <w:rPr>
          <w:spacing w:val="-6"/>
        </w:rPr>
        <w:t xml:space="preserve"> </w:t>
      </w:r>
      <w:r>
        <w:t>may</w:t>
      </w:r>
      <w:r w:rsidRPr="005501AF">
        <w:rPr>
          <w:spacing w:val="-6"/>
        </w:rPr>
        <w:t xml:space="preserve"> </w:t>
      </w:r>
      <w:r w:rsidRPr="005501AF">
        <w:rPr>
          <w:spacing w:val="-3"/>
        </w:rPr>
        <w:t>have</w:t>
      </w:r>
      <w:r w:rsidRPr="005501AF">
        <w:rPr>
          <w:spacing w:val="-6"/>
        </w:rPr>
        <w:t xml:space="preserve"> </w:t>
      </w:r>
      <w:r>
        <w:t>a</w:t>
      </w:r>
      <w:r w:rsidRPr="005501AF">
        <w:rPr>
          <w:spacing w:val="-6"/>
        </w:rPr>
        <w:t xml:space="preserve"> </w:t>
      </w:r>
      <w:r>
        <w:t>nullFlavor),</w:t>
      </w:r>
      <w:r w:rsidRPr="005501AF">
        <w:rPr>
          <w:spacing w:val="-6"/>
        </w:rPr>
        <w:t xml:space="preserve"> </w:t>
      </w:r>
      <w:r>
        <w:t>unless</w:t>
      </w:r>
      <w:r w:rsidRPr="005501AF">
        <w:rPr>
          <w:spacing w:val="-6"/>
        </w:rPr>
        <w:t xml:space="preserve"> </w:t>
      </w:r>
      <w:r>
        <w:t>explicitly</w:t>
      </w:r>
      <w:r w:rsidRPr="005501AF">
        <w:rPr>
          <w:spacing w:val="-6"/>
        </w:rPr>
        <w:t xml:space="preserve"> </w:t>
      </w:r>
      <w:r>
        <w:t>precluded.</w:t>
      </w:r>
      <w:r w:rsidRPr="005501AF">
        <w:rPr>
          <w:spacing w:val="5"/>
        </w:rPr>
        <w:t xml:space="preserve"> </w:t>
      </w:r>
      <w:r>
        <w:t>Where</w:t>
      </w:r>
      <w:r w:rsidRPr="005501AF">
        <w:rPr>
          <w:spacing w:val="-6"/>
        </w:rPr>
        <w:t xml:space="preserve"> </w:t>
      </w:r>
      <w:r>
        <w:t>a</w:t>
      </w:r>
      <w:r w:rsidRPr="005501AF">
        <w:rPr>
          <w:spacing w:val="-6"/>
        </w:rPr>
        <w:t xml:space="preserve"> </w:t>
      </w:r>
      <w:r>
        <w:t>SHALL</w:t>
      </w:r>
      <w:r w:rsidRPr="005501AF">
        <w:rPr>
          <w:spacing w:val="-6"/>
        </w:rPr>
        <w:t xml:space="preserve"> </w:t>
      </w:r>
      <w:r>
        <w:t>constraint</w:t>
      </w:r>
      <w:r w:rsidRPr="005501AF">
        <w:rPr>
          <w:spacing w:val="-6"/>
        </w:rPr>
        <w:t xml:space="preserve"> </w:t>
      </w:r>
      <w:r>
        <w:t>is</w:t>
      </w:r>
      <w:r w:rsidRPr="005501AF">
        <w:rPr>
          <w:spacing w:val="-6"/>
        </w:rPr>
        <w:t xml:space="preserve"> </w:t>
      </w:r>
      <w:r>
        <w:t>applied</w:t>
      </w:r>
      <w:r w:rsidRPr="005501AF">
        <w:rPr>
          <w:spacing w:val="-6"/>
        </w:rPr>
        <w:t xml:space="preserve"> </w:t>
      </w:r>
      <w:r>
        <w:t>to</w:t>
      </w:r>
      <w:r w:rsidRPr="005501AF">
        <w:rPr>
          <w:spacing w:val="-6"/>
        </w:rPr>
        <w:t xml:space="preserve"> </w:t>
      </w:r>
      <w:r>
        <w:t>an XML</w:t>
      </w:r>
      <w:r w:rsidRPr="005501AF">
        <w:rPr>
          <w:spacing w:val="-7"/>
        </w:rPr>
        <w:t xml:space="preserve"> </w:t>
      </w:r>
      <w:r>
        <w:t>attribute,</w:t>
      </w:r>
      <w:r w:rsidRPr="005501AF">
        <w:rPr>
          <w:spacing w:val="-7"/>
        </w:rPr>
        <w:t xml:space="preserve"> </w:t>
      </w:r>
      <w:r>
        <w:t>that</w:t>
      </w:r>
      <w:r w:rsidRPr="005501AF">
        <w:rPr>
          <w:spacing w:val="-7"/>
        </w:rPr>
        <w:t xml:space="preserve"> </w:t>
      </w:r>
      <w:r>
        <w:t>attribute</w:t>
      </w:r>
      <w:r w:rsidRPr="005501AF">
        <w:rPr>
          <w:spacing w:val="-7"/>
        </w:rPr>
        <w:t xml:space="preserve"> </w:t>
      </w:r>
      <w:r>
        <w:t>must</w:t>
      </w:r>
      <w:r w:rsidRPr="005501AF">
        <w:rPr>
          <w:spacing w:val="-7"/>
        </w:rPr>
        <w:t xml:space="preserve"> </w:t>
      </w:r>
      <w:r>
        <w:t>be</w:t>
      </w:r>
      <w:r w:rsidRPr="005501AF">
        <w:rPr>
          <w:spacing w:val="-7"/>
        </w:rPr>
        <w:t xml:space="preserve"> </w:t>
      </w:r>
      <w:r>
        <w:t>present</w:t>
      </w:r>
      <w:r w:rsidRPr="005501AF">
        <w:rPr>
          <w:spacing w:val="-7"/>
        </w:rPr>
        <w:t xml:space="preserve"> </w:t>
      </w:r>
      <w:r>
        <w:t>and</w:t>
      </w:r>
      <w:r w:rsidRPr="005501AF">
        <w:rPr>
          <w:spacing w:val="-7"/>
        </w:rPr>
        <w:t xml:space="preserve"> </w:t>
      </w:r>
      <w:r>
        <w:t>must</w:t>
      </w:r>
      <w:r w:rsidRPr="005501AF">
        <w:rPr>
          <w:spacing w:val="-7"/>
        </w:rPr>
        <w:t xml:space="preserve"> </w:t>
      </w:r>
      <w:r>
        <w:t>contain</w:t>
      </w:r>
      <w:r w:rsidRPr="005501AF">
        <w:rPr>
          <w:spacing w:val="-7"/>
        </w:rPr>
        <w:t xml:space="preserve"> </w:t>
      </w:r>
      <w:r>
        <w:t>a</w:t>
      </w:r>
      <w:r w:rsidRPr="005501AF">
        <w:rPr>
          <w:spacing w:val="-7"/>
        </w:rPr>
        <w:t xml:space="preserve"> </w:t>
      </w:r>
      <w:r>
        <w:t>conformant</w:t>
      </w:r>
      <w:r w:rsidRPr="005501AF">
        <w:rPr>
          <w:spacing w:val="-7"/>
        </w:rPr>
        <w:t xml:space="preserve"> </w:t>
      </w:r>
      <w:r>
        <w:t>value.</w:t>
      </w:r>
    </w:p>
    <w:p w14:paraId="19F01D1F" w14:textId="77777777" w:rsidR="00083E73" w:rsidRDefault="009D1A4A" w:rsidP="005501AF">
      <w:pPr>
        <w:pStyle w:val="ListParagraph"/>
        <w:numPr>
          <w:ilvl w:val="0"/>
          <w:numId w:val="19"/>
        </w:numPr>
        <w:tabs>
          <w:tab w:val="left" w:pos="666"/>
        </w:tabs>
        <w:spacing w:before="148"/>
        <w:ind w:left="630" w:hanging="180"/>
        <w:jc w:val="both"/>
      </w:pPr>
      <w:r w:rsidRPr="005501AF">
        <w:rPr>
          <w:b/>
        </w:rPr>
        <w:t>SHALL</w:t>
      </w:r>
      <w:r w:rsidRPr="005501AF">
        <w:rPr>
          <w:b/>
          <w:spacing w:val="-8"/>
        </w:rPr>
        <w:t xml:space="preserve"> </w:t>
      </w:r>
      <w:r w:rsidRPr="005501AF">
        <w:rPr>
          <w:b/>
          <w:spacing w:val="-3"/>
        </w:rPr>
        <w:t>NOT</w:t>
      </w:r>
      <w:r w:rsidRPr="005501AF">
        <w:rPr>
          <w:spacing w:val="-3"/>
        </w:rPr>
        <w:t>:</w:t>
      </w:r>
      <w:r w:rsidRPr="005501AF">
        <w:rPr>
          <w:spacing w:val="-8"/>
        </w:rPr>
        <w:t xml:space="preserve"> </w:t>
      </w:r>
      <w:r>
        <w:t>an</w:t>
      </w:r>
      <w:r w:rsidRPr="005501AF">
        <w:rPr>
          <w:spacing w:val="-8"/>
        </w:rPr>
        <w:t xml:space="preserve"> </w:t>
      </w:r>
      <w:r>
        <w:t>absolute</w:t>
      </w:r>
      <w:r w:rsidRPr="005501AF">
        <w:rPr>
          <w:spacing w:val="-8"/>
        </w:rPr>
        <w:t xml:space="preserve"> </w:t>
      </w:r>
      <w:r>
        <w:t>prohibition</w:t>
      </w:r>
      <w:r w:rsidRPr="005501AF">
        <w:rPr>
          <w:spacing w:val="-8"/>
        </w:rPr>
        <w:t xml:space="preserve"> </w:t>
      </w:r>
      <w:r>
        <w:t>against</w:t>
      </w:r>
      <w:r w:rsidRPr="005501AF">
        <w:rPr>
          <w:spacing w:val="-8"/>
        </w:rPr>
        <w:t xml:space="preserve"> </w:t>
      </w:r>
      <w:r>
        <w:t>inclusion</w:t>
      </w:r>
    </w:p>
    <w:p w14:paraId="2B99EF00" w14:textId="77777777" w:rsidR="00083E73" w:rsidRDefault="009D1A4A" w:rsidP="005501AF">
      <w:pPr>
        <w:pStyle w:val="ListParagraph"/>
        <w:numPr>
          <w:ilvl w:val="0"/>
          <w:numId w:val="19"/>
        </w:numPr>
        <w:tabs>
          <w:tab w:val="left" w:pos="666"/>
        </w:tabs>
        <w:spacing w:before="165" w:line="256" w:lineRule="auto"/>
        <w:ind w:left="630" w:right="117" w:hanging="180"/>
        <w:jc w:val="both"/>
      </w:pPr>
      <w:r w:rsidRPr="005501AF">
        <w:rPr>
          <w:b/>
        </w:rPr>
        <w:t xml:space="preserve">SHOULD/SHOULD </w:t>
      </w:r>
      <w:r w:rsidRPr="005501AF">
        <w:rPr>
          <w:b/>
          <w:spacing w:val="-3"/>
        </w:rPr>
        <w:t>NOT</w:t>
      </w:r>
      <w:r w:rsidRPr="005501AF">
        <w:rPr>
          <w:spacing w:val="-3"/>
        </w:rPr>
        <w:t xml:space="preserve">: </w:t>
      </w:r>
      <w:r>
        <w:t>best practice or recommendation. There may be valid reasons to ignore an</w:t>
      </w:r>
      <w:r w:rsidRPr="005501AF">
        <w:rPr>
          <w:spacing w:val="-20"/>
        </w:rPr>
        <w:t xml:space="preserve"> </w:t>
      </w:r>
      <w:r>
        <w:t>item,</w:t>
      </w:r>
      <w:r w:rsidRPr="005501AF">
        <w:rPr>
          <w:spacing w:val="-17"/>
        </w:rPr>
        <w:t xml:space="preserve"> </w:t>
      </w:r>
      <w:r>
        <w:t>but</w:t>
      </w:r>
      <w:r w:rsidRPr="005501AF">
        <w:rPr>
          <w:spacing w:val="-20"/>
        </w:rPr>
        <w:t xml:space="preserve"> </w:t>
      </w:r>
      <w:r>
        <w:t>the</w:t>
      </w:r>
      <w:r w:rsidRPr="005501AF">
        <w:rPr>
          <w:spacing w:val="-20"/>
        </w:rPr>
        <w:t xml:space="preserve"> </w:t>
      </w:r>
      <w:r>
        <w:t>full</w:t>
      </w:r>
      <w:r w:rsidRPr="005501AF">
        <w:rPr>
          <w:spacing w:val="-20"/>
        </w:rPr>
        <w:t xml:space="preserve"> </w:t>
      </w:r>
      <w:r>
        <w:t>implications</w:t>
      </w:r>
      <w:r w:rsidRPr="005501AF">
        <w:rPr>
          <w:spacing w:val="-20"/>
        </w:rPr>
        <w:t xml:space="preserve"> </w:t>
      </w:r>
      <w:r>
        <w:t>must</w:t>
      </w:r>
      <w:r w:rsidRPr="005501AF">
        <w:rPr>
          <w:spacing w:val="-20"/>
        </w:rPr>
        <w:t xml:space="preserve"> </w:t>
      </w:r>
      <w:r>
        <w:t>be</w:t>
      </w:r>
      <w:r w:rsidRPr="005501AF">
        <w:rPr>
          <w:spacing w:val="-20"/>
        </w:rPr>
        <w:t xml:space="preserve"> </w:t>
      </w:r>
      <w:r>
        <w:t>understood</w:t>
      </w:r>
      <w:r w:rsidRPr="005501AF">
        <w:rPr>
          <w:spacing w:val="-20"/>
        </w:rPr>
        <w:t xml:space="preserve"> </w:t>
      </w:r>
      <w:r>
        <w:t>and</w:t>
      </w:r>
      <w:r w:rsidRPr="005501AF">
        <w:rPr>
          <w:spacing w:val="-20"/>
        </w:rPr>
        <w:t xml:space="preserve"> </w:t>
      </w:r>
      <w:r>
        <w:t>carefully</w:t>
      </w:r>
      <w:r w:rsidRPr="005501AF">
        <w:rPr>
          <w:spacing w:val="-20"/>
        </w:rPr>
        <w:t xml:space="preserve"> </w:t>
      </w:r>
      <w:r>
        <w:t>weighed</w:t>
      </w:r>
      <w:r w:rsidRPr="005501AF">
        <w:rPr>
          <w:spacing w:val="-20"/>
        </w:rPr>
        <w:t xml:space="preserve"> </w:t>
      </w:r>
      <w:r>
        <w:t>before</w:t>
      </w:r>
      <w:r w:rsidRPr="005501AF">
        <w:rPr>
          <w:spacing w:val="-20"/>
        </w:rPr>
        <w:t xml:space="preserve"> </w:t>
      </w:r>
      <w:r>
        <w:t>choosing</w:t>
      </w:r>
      <w:r w:rsidRPr="005501AF">
        <w:rPr>
          <w:spacing w:val="-20"/>
        </w:rPr>
        <w:t xml:space="preserve"> </w:t>
      </w:r>
      <w:r>
        <w:t>a</w:t>
      </w:r>
      <w:r w:rsidRPr="005501AF">
        <w:rPr>
          <w:spacing w:val="-20"/>
        </w:rPr>
        <w:t xml:space="preserve"> </w:t>
      </w:r>
      <w:r>
        <w:t>different course</w:t>
      </w:r>
    </w:p>
    <w:p w14:paraId="4B72AA71" w14:textId="77777777" w:rsidR="00083E73" w:rsidRDefault="00083E73">
      <w:pPr>
        <w:spacing w:line="256" w:lineRule="auto"/>
        <w:jc w:val="both"/>
        <w:sectPr w:rsidR="00083E73">
          <w:pgSz w:w="12240" w:h="15840"/>
          <w:pgMar w:top="660" w:right="1320" w:bottom="1180" w:left="1320" w:header="467" w:footer="993" w:gutter="0"/>
          <w:cols w:space="720"/>
        </w:sectPr>
      </w:pPr>
    </w:p>
    <w:p w14:paraId="090189EB" w14:textId="77777777" w:rsidR="00083E73" w:rsidRDefault="00083E73">
      <w:pPr>
        <w:pStyle w:val="BodyText"/>
        <w:rPr>
          <w:sz w:val="20"/>
        </w:rPr>
      </w:pPr>
    </w:p>
    <w:p w14:paraId="1B14C02F" w14:textId="77777777" w:rsidR="00083E73" w:rsidRDefault="00083E73">
      <w:pPr>
        <w:pStyle w:val="BodyText"/>
        <w:spacing w:before="5"/>
        <w:rPr>
          <w:sz w:val="16"/>
        </w:rPr>
      </w:pPr>
    </w:p>
    <w:p w14:paraId="738F944C" w14:textId="4F0EDC64" w:rsidR="00083E73" w:rsidRDefault="009D1A4A" w:rsidP="00AA0ED3">
      <w:pPr>
        <w:pStyle w:val="ListParagraph"/>
        <w:numPr>
          <w:ilvl w:val="0"/>
          <w:numId w:val="19"/>
        </w:numPr>
        <w:tabs>
          <w:tab w:val="left" w:pos="666"/>
        </w:tabs>
        <w:spacing w:before="61" w:line="256" w:lineRule="auto"/>
        <w:ind w:left="630" w:right="117" w:hanging="180"/>
      </w:pPr>
      <w:r w:rsidRPr="005501AF">
        <w:rPr>
          <w:b/>
          <w:spacing w:val="-3"/>
        </w:rPr>
        <w:t>MAY/NEED</w:t>
      </w:r>
      <w:r w:rsidRPr="005501AF">
        <w:rPr>
          <w:b/>
          <w:spacing w:val="-5"/>
        </w:rPr>
        <w:t xml:space="preserve"> </w:t>
      </w:r>
      <w:r w:rsidRPr="005501AF">
        <w:rPr>
          <w:b/>
          <w:spacing w:val="-3"/>
        </w:rPr>
        <w:t>NOT</w:t>
      </w:r>
      <w:r w:rsidRPr="005501AF">
        <w:rPr>
          <w:spacing w:val="-3"/>
        </w:rPr>
        <w:t>:</w:t>
      </w:r>
      <w:r w:rsidRPr="005501AF">
        <w:rPr>
          <w:spacing w:val="-5"/>
        </w:rPr>
        <w:t xml:space="preserve"> </w:t>
      </w:r>
      <w:r>
        <w:t>truly</w:t>
      </w:r>
      <w:r w:rsidRPr="005501AF">
        <w:rPr>
          <w:spacing w:val="-5"/>
        </w:rPr>
        <w:t xml:space="preserve"> </w:t>
      </w:r>
      <w:r>
        <w:t>optional;</w:t>
      </w:r>
      <w:r w:rsidRPr="005501AF">
        <w:rPr>
          <w:spacing w:val="-4"/>
        </w:rPr>
        <w:t xml:space="preserve"> </w:t>
      </w:r>
      <w:r>
        <w:t>can</w:t>
      </w:r>
      <w:r w:rsidRPr="005501AF">
        <w:rPr>
          <w:spacing w:val="-5"/>
        </w:rPr>
        <w:t xml:space="preserve"> </w:t>
      </w:r>
      <w:r>
        <w:t>be</w:t>
      </w:r>
      <w:r w:rsidRPr="005501AF">
        <w:rPr>
          <w:spacing w:val="-5"/>
        </w:rPr>
        <w:t xml:space="preserve"> </w:t>
      </w:r>
      <w:r>
        <w:t>included</w:t>
      </w:r>
      <w:r w:rsidRPr="005501AF">
        <w:rPr>
          <w:spacing w:val="-5"/>
        </w:rPr>
        <w:t xml:space="preserve"> </w:t>
      </w:r>
      <w:r>
        <w:t>or</w:t>
      </w:r>
      <w:r w:rsidRPr="005501AF">
        <w:rPr>
          <w:spacing w:val="-5"/>
        </w:rPr>
        <w:t xml:space="preserve"> </w:t>
      </w:r>
      <w:r>
        <w:t>omitted</w:t>
      </w:r>
      <w:r w:rsidRPr="005501AF">
        <w:rPr>
          <w:spacing w:val="-5"/>
        </w:rPr>
        <w:t xml:space="preserve"> </w:t>
      </w:r>
      <w:r>
        <w:t>as</w:t>
      </w:r>
      <w:r w:rsidRPr="005501AF">
        <w:rPr>
          <w:spacing w:val="-5"/>
        </w:rPr>
        <w:t xml:space="preserve"> </w:t>
      </w:r>
      <w:r>
        <w:t>the</w:t>
      </w:r>
      <w:r w:rsidRPr="005501AF">
        <w:rPr>
          <w:spacing w:val="-5"/>
        </w:rPr>
        <w:t xml:space="preserve"> </w:t>
      </w:r>
      <w:r>
        <w:t>author</w:t>
      </w:r>
      <w:r w:rsidRPr="005501AF">
        <w:rPr>
          <w:spacing w:val="-5"/>
        </w:rPr>
        <w:t xml:space="preserve"> </w:t>
      </w:r>
      <w:r>
        <w:t>decides</w:t>
      </w:r>
      <w:r w:rsidRPr="005501AF">
        <w:rPr>
          <w:spacing w:val="-5"/>
        </w:rPr>
        <w:t xml:space="preserve"> </w:t>
      </w:r>
      <w:r>
        <w:t>with</w:t>
      </w:r>
      <w:r w:rsidRPr="005501AF">
        <w:rPr>
          <w:spacing w:val="-5"/>
        </w:rPr>
        <w:t xml:space="preserve"> </w:t>
      </w:r>
      <w:r>
        <w:t>no</w:t>
      </w:r>
      <w:r w:rsidRPr="005501AF">
        <w:rPr>
          <w:spacing w:val="-5"/>
        </w:rPr>
        <w:t xml:space="preserve"> </w:t>
      </w:r>
      <w:r>
        <w:t>implications</w:t>
      </w:r>
    </w:p>
    <w:p w14:paraId="66391694" w14:textId="77777777" w:rsidR="00083E73" w:rsidRDefault="00083E73">
      <w:pPr>
        <w:pStyle w:val="BodyText"/>
        <w:spacing w:before="9"/>
        <w:rPr>
          <w:sz w:val="17"/>
        </w:rPr>
      </w:pPr>
    </w:p>
    <w:p w14:paraId="3724060E" w14:textId="77777777" w:rsidR="00083E73" w:rsidRDefault="009D1A4A">
      <w:pPr>
        <w:pStyle w:val="Heading2"/>
        <w:numPr>
          <w:ilvl w:val="1"/>
          <w:numId w:val="12"/>
        </w:numPr>
        <w:tabs>
          <w:tab w:val="left" w:pos="658"/>
        </w:tabs>
        <w:jc w:val="both"/>
      </w:pPr>
      <w:bookmarkStart w:id="20" w:name="1.6_Background"/>
      <w:bookmarkStart w:id="21" w:name="_bookmark10"/>
      <w:bookmarkEnd w:id="20"/>
      <w:bookmarkEnd w:id="21"/>
      <w:r>
        <w:t>Background</w:t>
      </w:r>
    </w:p>
    <w:p w14:paraId="7C091C33" w14:textId="77777777" w:rsidR="00083E73" w:rsidRDefault="00083E73">
      <w:pPr>
        <w:pStyle w:val="BodyText"/>
        <w:spacing w:before="7"/>
        <w:rPr>
          <w:b/>
          <w:sz w:val="33"/>
        </w:rPr>
      </w:pPr>
    </w:p>
    <w:p w14:paraId="048BDDEC" w14:textId="77777777" w:rsidR="00083E73" w:rsidRDefault="009D1A4A">
      <w:pPr>
        <w:pStyle w:val="Heading3"/>
        <w:numPr>
          <w:ilvl w:val="2"/>
          <w:numId w:val="11"/>
        </w:numPr>
        <w:tabs>
          <w:tab w:val="left" w:pos="775"/>
        </w:tabs>
        <w:spacing w:before="1"/>
        <w:ind w:hanging="654"/>
      </w:pPr>
      <w:bookmarkStart w:id="22" w:name="1.6.1_Quality_Data_Model"/>
      <w:bookmarkStart w:id="23" w:name="_bookmark11"/>
      <w:bookmarkEnd w:id="22"/>
      <w:bookmarkEnd w:id="23"/>
      <w:r>
        <w:t>Quality Data</w:t>
      </w:r>
      <w:r>
        <w:rPr>
          <w:spacing w:val="-17"/>
        </w:rPr>
        <w:t xml:space="preserve"> </w:t>
      </w:r>
      <w:r>
        <w:t>Model</w:t>
      </w:r>
    </w:p>
    <w:p w14:paraId="04CD50EC" w14:textId="77777777" w:rsidR="00083E73" w:rsidRDefault="00083E73">
      <w:pPr>
        <w:pStyle w:val="BodyText"/>
        <w:rPr>
          <w:b/>
        </w:rPr>
      </w:pPr>
    </w:p>
    <w:p w14:paraId="53A62B53" w14:textId="52BAD3D7" w:rsidR="00083E73" w:rsidRDefault="009D1A4A">
      <w:pPr>
        <w:pStyle w:val="BodyText"/>
        <w:spacing w:before="138" w:line="256" w:lineRule="auto"/>
        <w:ind w:left="120" w:right="119"/>
        <w:jc w:val="both"/>
      </w:pPr>
      <w:r>
        <w:t>QDM [</w:t>
      </w:r>
      <w:hyperlink w:anchor="_bookmark59" w:history="1">
        <w:r>
          <w:rPr>
            <w:color w:val="0000FF"/>
          </w:rPr>
          <w:t>2</w:t>
        </w:r>
      </w:hyperlink>
      <w:r>
        <w:t xml:space="preserve">] is a model of information that allows quality measure developers to describe clearly and unambiguously the data required to calculate performance measures. It also allows EHR and other clinical electronic system vendors to unambiguously interpret the data and clearly locate the data required. QDM is intended to enable automation of the quality measurement process, avoiding the need for abstraction of existing information or attestation of actions that </w:t>
      </w:r>
      <w:r>
        <w:rPr>
          <w:spacing w:val="-3"/>
        </w:rPr>
        <w:t xml:space="preserve">have </w:t>
      </w:r>
      <w:r>
        <w:t>already occurred. The templates supplied in</w:t>
      </w:r>
      <w:r>
        <w:rPr>
          <w:spacing w:val="-10"/>
        </w:rPr>
        <w:t xml:space="preserve"> </w:t>
      </w:r>
      <w:r>
        <w:t>volume 3 of this IG represent QDM v5.</w:t>
      </w:r>
      <w:r w:rsidR="006B22B1">
        <w:t>6</w:t>
      </w:r>
      <w:r w:rsidR="00936281">
        <w:rPr>
          <w:spacing w:val="-32"/>
        </w:rPr>
        <w:t xml:space="preserve"> </w:t>
      </w:r>
      <w:r>
        <w:t>[</w:t>
      </w:r>
      <w:hyperlink w:anchor="_bookmark59" w:history="1">
        <w:r>
          <w:rPr>
            <w:color w:val="0000FF"/>
          </w:rPr>
          <w:t>2</w:t>
        </w:r>
      </w:hyperlink>
      <w:r>
        <w:t>].</w:t>
      </w:r>
    </w:p>
    <w:p w14:paraId="28D8F4D5" w14:textId="16FE8245" w:rsidR="00083E73" w:rsidRDefault="009D1A4A">
      <w:pPr>
        <w:pStyle w:val="BodyText"/>
        <w:spacing w:before="120" w:line="256" w:lineRule="auto"/>
        <w:ind w:left="120" w:right="119"/>
        <w:jc w:val="both"/>
      </w:pPr>
      <w:r>
        <w:t>From</w:t>
      </w:r>
      <w:r>
        <w:rPr>
          <w:spacing w:val="-13"/>
        </w:rPr>
        <w:t xml:space="preserve"> </w:t>
      </w:r>
      <w:r>
        <w:rPr>
          <w:spacing w:val="-3"/>
        </w:rPr>
        <w:t>HL7’s</w:t>
      </w:r>
      <w:r>
        <w:rPr>
          <w:spacing w:val="-13"/>
        </w:rPr>
        <w:t xml:space="preserve"> </w:t>
      </w:r>
      <w:r>
        <w:t>perspective,</w:t>
      </w:r>
      <w:r>
        <w:rPr>
          <w:spacing w:val="-13"/>
        </w:rPr>
        <w:t xml:space="preserve"> </w:t>
      </w:r>
      <w:r>
        <w:t>the</w:t>
      </w:r>
      <w:r>
        <w:rPr>
          <w:spacing w:val="-13"/>
        </w:rPr>
        <w:t xml:space="preserve"> </w:t>
      </w:r>
      <w:r>
        <w:t>QDM</w:t>
      </w:r>
      <w:r>
        <w:rPr>
          <w:spacing w:val="-13"/>
        </w:rPr>
        <w:t xml:space="preserve"> </w:t>
      </w:r>
      <w:r>
        <w:t>is</w:t>
      </w:r>
      <w:r>
        <w:rPr>
          <w:spacing w:val="-13"/>
        </w:rPr>
        <w:t xml:space="preserve"> </w:t>
      </w:r>
      <w:r>
        <w:t>a</w:t>
      </w:r>
      <w:r>
        <w:rPr>
          <w:spacing w:val="-13"/>
        </w:rPr>
        <w:t xml:space="preserve"> </w:t>
      </w:r>
      <w:r>
        <w:t>domain</w:t>
      </w:r>
      <w:r>
        <w:rPr>
          <w:spacing w:val="-13"/>
        </w:rPr>
        <w:t xml:space="preserve"> </w:t>
      </w:r>
      <w:r>
        <w:t>analysis</w:t>
      </w:r>
      <w:r>
        <w:rPr>
          <w:spacing w:val="-13"/>
        </w:rPr>
        <w:t xml:space="preserve"> </w:t>
      </w:r>
      <w:r>
        <w:t>model</w:t>
      </w:r>
      <w:r>
        <w:rPr>
          <w:spacing w:val="-13"/>
        </w:rPr>
        <w:t xml:space="preserve"> </w:t>
      </w:r>
      <w:r>
        <w:t>that</w:t>
      </w:r>
      <w:r>
        <w:rPr>
          <w:spacing w:val="-13"/>
        </w:rPr>
        <w:t xml:space="preserve"> </w:t>
      </w:r>
      <w:r>
        <w:t>defines</w:t>
      </w:r>
      <w:r>
        <w:rPr>
          <w:spacing w:val="-13"/>
        </w:rPr>
        <w:t xml:space="preserve"> </w:t>
      </w:r>
      <w:r>
        <w:t>concepts</w:t>
      </w:r>
      <w:r>
        <w:rPr>
          <w:spacing w:val="-13"/>
        </w:rPr>
        <w:t xml:space="preserve"> </w:t>
      </w:r>
      <w:r>
        <w:t>recurring</w:t>
      </w:r>
      <w:r>
        <w:rPr>
          <w:spacing w:val="-13"/>
        </w:rPr>
        <w:t xml:space="preserve"> </w:t>
      </w:r>
      <w:r>
        <w:t>across</w:t>
      </w:r>
      <w:r>
        <w:rPr>
          <w:spacing w:val="-13"/>
        </w:rPr>
        <w:t xml:space="preserve"> </w:t>
      </w:r>
      <w:r>
        <w:t>quality measures.</w:t>
      </w:r>
      <w:r>
        <w:rPr>
          <w:spacing w:val="3"/>
        </w:rPr>
        <w:t xml:space="preserve"> </w:t>
      </w:r>
      <w:hyperlink w:anchor="_bookmark12" w:history="1">
        <w:r>
          <w:rPr>
            <w:color w:val="0000FF"/>
          </w:rPr>
          <w:t>Figure</w:t>
        </w:r>
        <w:r>
          <w:rPr>
            <w:color w:val="0000FF"/>
            <w:spacing w:val="-11"/>
          </w:rPr>
          <w:t xml:space="preserve"> </w:t>
        </w:r>
        <w:r>
          <w:rPr>
            <w:color w:val="0000FF"/>
          </w:rPr>
          <w:t>2</w:t>
        </w:r>
      </w:hyperlink>
      <w:r>
        <w:rPr>
          <w:color w:val="0000FF"/>
          <w:spacing w:val="-11"/>
        </w:rPr>
        <w:t xml:space="preserve"> </w:t>
      </w:r>
      <w:r>
        <w:t>illustrates</w:t>
      </w:r>
      <w:r>
        <w:rPr>
          <w:spacing w:val="-11"/>
        </w:rPr>
        <w:t xml:space="preserve"> </w:t>
      </w:r>
      <w:r>
        <w:t>components</w:t>
      </w:r>
      <w:r>
        <w:rPr>
          <w:spacing w:val="-11"/>
        </w:rPr>
        <w:t xml:space="preserve"> </w:t>
      </w:r>
      <w:r>
        <w:t>of</w:t>
      </w:r>
      <w:r>
        <w:rPr>
          <w:spacing w:val="-11"/>
        </w:rPr>
        <w:t xml:space="preserve"> </w:t>
      </w:r>
      <w:r>
        <w:t>the</w:t>
      </w:r>
      <w:r>
        <w:rPr>
          <w:spacing w:val="-11"/>
        </w:rPr>
        <w:t xml:space="preserve"> </w:t>
      </w:r>
      <w:r>
        <w:t>QDM</w:t>
      </w:r>
      <w:r>
        <w:rPr>
          <w:spacing w:val="-11"/>
        </w:rPr>
        <w:t xml:space="preserve"> </w:t>
      </w:r>
      <w:r>
        <w:t>relevant</w:t>
      </w:r>
      <w:r>
        <w:rPr>
          <w:spacing w:val="-11"/>
        </w:rPr>
        <w:t xml:space="preserve"> </w:t>
      </w:r>
      <w:r>
        <w:t>to</w:t>
      </w:r>
      <w:r>
        <w:rPr>
          <w:spacing w:val="-11"/>
        </w:rPr>
        <w:t xml:space="preserve"> </w:t>
      </w:r>
      <w:r>
        <w:t>understanding</w:t>
      </w:r>
      <w:r>
        <w:rPr>
          <w:spacing w:val="-11"/>
        </w:rPr>
        <w:t xml:space="preserve"> </w:t>
      </w:r>
      <w:r>
        <w:t>how</w:t>
      </w:r>
      <w:r>
        <w:rPr>
          <w:spacing w:val="-11"/>
        </w:rPr>
        <w:t xml:space="preserve"> </w:t>
      </w:r>
      <w:r>
        <w:t>that</w:t>
      </w:r>
      <w:r>
        <w:rPr>
          <w:spacing w:val="-11"/>
        </w:rPr>
        <w:t xml:space="preserve"> </w:t>
      </w:r>
      <w:r>
        <w:t>model</w:t>
      </w:r>
      <w:r>
        <w:rPr>
          <w:spacing w:val="-11"/>
        </w:rPr>
        <w:t xml:space="preserve"> </w:t>
      </w:r>
      <w:r>
        <w:t>guides</w:t>
      </w:r>
      <w:r>
        <w:rPr>
          <w:spacing w:val="-11"/>
        </w:rPr>
        <w:t xml:space="preserve"> </w:t>
      </w:r>
      <w:r>
        <w:t>the construction</w:t>
      </w:r>
      <w:r>
        <w:rPr>
          <w:spacing w:val="-8"/>
        </w:rPr>
        <w:t xml:space="preserve"> </w:t>
      </w:r>
      <w:r>
        <w:t>of</w:t>
      </w:r>
      <w:r>
        <w:rPr>
          <w:spacing w:val="-8"/>
        </w:rPr>
        <w:t xml:space="preserve"> </w:t>
      </w:r>
      <w:r>
        <w:t>HQMF</w:t>
      </w:r>
      <w:r>
        <w:rPr>
          <w:spacing w:val="-8"/>
        </w:rPr>
        <w:t xml:space="preserve"> </w:t>
      </w:r>
      <w:r>
        <w:t>templates</w:t>
      </w:r>
      <w:r>
        <w:rPr>
          <w:spacing w:val="-8"/>
        </w:rPr>
        <w:t xml:space="preserve"> </w:t>
      </w:r>
      <w:r>
        <w:t>in</w:t>
      </w:r>
      <w:r>
        <w:rPr>
          <w:spacing w:val="-8"/>
        </w:rPr>
        <w:t xml:space="preserve"> </w:t>
      </w:r>
      <w:r w:rsidR="00764C41">
        <w:t>eCQM</w:t>
      </w:r>
      <w:r w:rsidR="00764C41">
        <w:rPr>
          <w:spacing w:val="-8"/>
        </w:rPr>
        <w:t xml:space="preserve"> </w:t>
      </w:r>
      <w:r>
        <w:t>documents.</w:t>
      </w:r>
    </w:p>
    <w:p w14:paraId="26355584" w14:textId="77777777" w:rsidR="00083E73" w:rsidRDefault="00083E73">
      <w:pPr>
        <w:pStyle w:val="BodyText"/>
        <w:rPr>
          <w:sz w:val="20"/>
        </w:rPr>
      </w:pPr>
    </w:p>
    <w:p w14:paraId="671E5D07" w14:textId="77777777" w:rsidR="00083E73" w:rsidRDefault="009D1A4A">
      <w:pPr>
        <w:pStyle w:val="BodyText"/>
        <w:spacing w:before="8"/>
        <w:rPr>
          <w:sz w:val="14"/>
        </w:rPr>
      </w:pPr>
      <w:r>
        <w:rPr>
          <w:noProof/>
        </w:rPr>
        <w:drawing>
          <wp:anchor distT="0" distB="0" distL="0" distR="0" simplePos="0" relativeHeight="251627008" behindDoc="0" locked="0" layoutInCell="1" allowOverlap="1" wp14:anchorId="58A1B65E" wp14:editId="55897412">
            <wp:simplePos x="0" y="0"/>
            <wp:positionH relativeFrom="page">
              <wp:posOffset>914400</wp:posOffset>
            </wp:positionH>
            <wp:positionV relativeFrom="paragraph">
              <wp:posOffset>132513</wp:posOffset>
            </wp:positionV>
            <wp:extent cx="5911405" cy="290550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5" cstate="print"/>
                    <a:stretch>
                      <a:fillRect/>
                    </a:stretch>
                  </pic:blipFill>
                  <pic:spPr>
                    <a:xfrm>
                      <a:off x="0" y="0"/>
                      <a:ext cx="5911405" cy="2905506"/>
                    </a:xfrm>
                    <a:prstGeom prst="rect">
                      <a:avLst/>
                    </a:prstGeom>
                  </pic:spPr>
                </pic:pic>
              </a:graphicData>
            </a:graphic>
          </wp:anchor>
        </w:drawing>
      </w:r>
    </w:p>
    <w:p w14:paraId="12E3B89A" w14:textId="77777777" w:rsidR="00083E73" w:rsidRDefault="00083E73">
      <w:pPr>
        <w:pStyle w:val="BodyText"/>
        <w:spacing w:before="11"/>
        <w:rPr>
          <w:sz w:val="12"/>
        </w:rPr>
      </w:pPr>
    </w:p>
    <w:p w14:paraId="452DA45E" w14:textId="77777777" w:rsidR="00083E73" w:rsidRDefault="009D1A4A">
      <w:pPr>
        <w:pStyle w:val="BodyText"/>
        <w:spacing w:before="62"/>
        <w:ind w:left="3178" w:right="110"/>
      </w:pPr>
      <w:bookmarkStart w:id="24" w:name="_bookmark12"/>
      <w:bookmarkEnd w:id="24"/>
      <w:r>
        <w:t>Figure 2: QDM element structure [</w:t>
      </w:r>
      <w:hyperlink w:anchor="_bookmark59" w:history="1">
        <w:r>
          <w:rPr>
            <w:color w:val="0000FF"/>
          </w:rPr>
          <w:t>2</w:t>
        </w:r>
      </w:hyperlink>
      <w:r>
        <w:t>]</w:t>
      </w:r>
    </w:p>
    <w:p w14:paraId="03077B60" w14:textId="77777777" w:rsidR="00083E73" w:rsidRDefault="00083E73">
      <w:pPr>
        <w:pStyle w:val="BodyText"/>
      </w:pPr>
    </w:p>
    <w:p w14:paraId="5114C174" w14:textId="77777777" w:rsidR="00083E73" w:rsidRDefault="00083E73">
      <w:pPr>
        <w:pStyle w:val="BodyText"/>
        <w:spacing w:before="2"/>
      </w:pPr>
    </w:p>
    <w:p w14:paraId="244E6619" w14:textId="3CD85F38" w:rsidR="00083E73" w:rsidRDefault="009D1A4A">
      <w:pPr>
        <w:pStyle w:val="BodyText"/>
        <w:spacing w:line="256" w:lineRule="auto"/>
        <w:ind w:left="120" w:right="119"/>
        <w:jc w:val="both"/>
      </w:pPr>
      <w:r>
        <w:t xml:space="preserve">A QDM element is composed of a </w:t>
      </w:r>
      <w:r>
        <w:rPr>
          <w:spacing w:val="-3"/>
        </w:rPr>
        <w:t xml:space="preserve">category, </w:t>
      </w:r>
      <w:r>
        <w:t>the data type in which that category is expected to be used, and a value set</w:t>
      </w:r>
      <w:r w:rsidR="00022A45">
        <w:t xml:space="preserve"> or direct reference code</w:t>
      </w:r>
      <w:r>
        <w:t xml:space="preserve"> that the data type is associated with. QDM attributes include data type-specific attributes and data flow attributes, which provide additional structure to describe the QDM element. </w:t>
      </w:r>
      <w:hyperlink w:anchor="_bookmark12" w:history="1">
        <w:r>
          <w:rPr>
            <w:color w:val="0000FF"/>
          </w:rPr>
          <w:t>Figure 2</w:t>
        </w:r>
      </w:hyperlink>
      <w:r>
        <w:rPr>
          <w:color w:val="0000FF"/>
        </w:rPr>
        <w:t xml:space="preserve"> </w:t>
      </w:r>
      <w:r>
        <w:t xml:space="preserve">shows an example of a “Laboratory </w:t>
      </w:r>
      <w:r>
        <w:rPr>
          <w:spacing w:val="-4"/>
        </w:rPr>
        <w:t xml:space="preserve">Test, </w:t>
      </w:r>
      <w:r>
        <w:t>Performed: High Density Lipoprotein” QDM element where the QDM data</w:t>
      </w:r>
      <w:r>
        <w:rPr>
          <w:spacing w:val="-4"/>
        </w:rPr>
        <w:t xml:space="preserve"> </w:t>
      </w:r>
      <w:r w:rsidR="00C54A4F">
        <w:t>type,</w:t>
      </w:r>
      <w:r>
        <w:rPr>
          <w:spacing w:val="-4"/>
        </w:rPr>
        <w:t xml:space="preserve"> </w:t>
      </w:r>
      <w:r>
        <w:t>“Laboratory</w:t>
      </w:r>
      <w:r>
        <w:rPr>
          <w:spacing w:val="-4"/>
        </w:rPr>
        <w:t xml:space="preserve"> Test, </w:t>
      </w:r>
      <w:r>
        <w:t>Performed”</w:t>
      </w:r>
      <w:r>
        <w:rPr>
          <w:spacing w:val="-4"/>
        </w:rPr>
        <w:t xml:space="preserve"> </w:t>
      </w:r>
      <w:r>
        <w:t>is</w:t>
      </w:r>
      <w:r>
        <w:rPr>
          <w:spacing w:val="-4"/>
        </w:rPr>
        <w:t xml:space="preserve"> </w:t>
      </w:r>
      <w:r>
        <w:t>bound</w:t>
      </w:r>
      <w:r>
        <w:rPr>
          <w:spacing w:val="-4"/>
        </w:rPr>
        <w:t xml:space="preserve"> </w:t>
      </w:r>
      <w:r>
        <w:t>to</w:t>
      </w:r>
      <w:r>
        <w:rPr>
          <w:spacing w:val="-4"/>
        </w:rPr>
        <w:t xml:space="preserve"> </w:t>
      </w:r>
      <w:r>
        <w:t>a</w:t>
      </w:r>
      <w:r>
        <w:rPr>
          <w:spacing w:val="-4"/>
        </w:rPr>
        <w:t xml:space="preserve"> </w:t>
      </w:r>
      <w:r>
        <w:t>value</w:t>
      </w:r>
      <w:r>
        <w:rPr>
          <w:spacing w:val="-4"/>
        </w:rPr>
        <w:t xml:space="preserve"> </w:t>
      </w:r>
      <w:r>
        <w:t>set</w:t>
      </w:r>
      <w:r>
        <w:rPr>
          <w:spacing w:val="-4"/>
        </w:rPr>
        <w:t xml:space="preserve"> </w:t>
      </w:r>
      <w:r>
        <w:t>containing</w:t>
      </w:r>
      <w:r>
        <w:rPr>
          <w:spacing w:val="-4"/>
        </w:rPr>
        <w:t xml:space="preserve"> </w:t>
      </w:r>
      <w:r>
        <w:t>LOINC</w:t>
      </w:r>
      <w:r>
        <w:rPr>
          <w:spacing w:val="-4"/>
        </w:rPr>
        <w:t xml:space="preserve"> </w:t>
      </w:r>
      <w:r>
        <w:t>codes</w:t>
      </w:r>
      <w:r>
        <w:rPr>
          <w:spacing w:val="-4"/>
        </w:rPr>
        <w:t xml:space="preserve"> </w:t>
      </w:r>
      <w:r>
        <w:t>for</w:t>
      </w:r>
      <w:r>
        <w:rPr>
          <w:spacing w:val="-4"/>
        </w:rPr>
        <w:t xml:space="preserve"> </w:t>
      </w:r>
      <w:r>
        <w:t>“High</w:t>
      </w:r>
      <w:r w:rsidR="00C54A4F">
        <w:rPr>
          <w:spacing w:val="-4"/>
        </w:rPr>
        <w:t xml:space="preserve"> </w:t>
      </w:r>
      <w:r>
        <w:t>Density Lipoprotein”.</w:t>
      </w:r>
    </w:p>
    <w:p w14:paraId="6EAF8739" w14:textId="77777777" w:rsidR="00083E73" w:rsidRDefault="00083E73">
      <w:pPr>
        <w:spacing w:line="256" w:lineRule="auto"/>
        <w:jc w:val="both"/>
        <w:sectPr w:rsidR="00083E73">
          <w:pgSz w:w="12240" w:h="15840"/>
          <w:pgMar w:top="660" w:right="1320" w:bottom="1180" w:left="1320" w:header="467" w:footer="993" w:gutter="0"/>
          <w:cols w:space="720"/>
        </w:sectPr>
      </w:pPr>
    </w:p>
    <w:p w14:paraId="5EE3941C" w14:textId="77777777" w:rsidR="00083E73" w:rsidRDefault="00083E73">
      <w:pPr>
        <w:pStyle w:val="BodyText"/>
        <w:rPr>
          <w:sz w:val="20"/>
        </w:rPr>
      </w:pPr>
    </w:p>
    <w:p w14:paraId="5BB5E07E" w14:textId="77777777" w:rsidR="00083E73" w:rsidRDefault="00083E73">
      <w:pPr>
        <w:pStyle w:val="BodyText"/>
        <w:spacing w:before="11"/>
        <w:rPr>
          <w:sz w:val="16"/>
        </w:rPr>
      </w:pPr>
    </w:p>
    <w:p w14:paraId="6B72384F" w14:textId="77777777" w:rsidR="00083E73" w:rsidRDefault="009D1A4A">
      <w:pPr>
        <w:pStyle w:val="Heading3"/>
        <w:numPr>
          <w:ilvl w:val="2"/>
          <w:numId w:val="11"/>
        </w:numPr>
        <w:tabs>
          <w:tab w:val="left" w:pos="775"/>
        </w:tabs>
        <w:spacing w:before="56"/>
        <w:ind w:hanging="654"/>
      </w:pPr>
      <w:bookmarkStart w:id="25" w:name="1.6.2_Relationship_to_Quality_Reporting_"/>
      <w:bookmarkStart w:id="26" w:name="_bookmark13"/>
      <w:bookmarkEnd w:id="25"/>
      <w:bookmarkEnd w:id="26"/>
      <w:r>
        <w:t>Relationship</w:t>
      </w:r>
      <w:r>
        <w:rPr>
          <w:spacing w:val="-12"/>
        </w:rPr>
        <w:t xml:space="preserve"> </w:t>
      </w:r>
      <w:r>
        <w:t>to</w:t>
      </w:r>
      <w:r>
        <w:rPr>
          <w:spacing w:val="-12"/>
        </w:rPr>
        <w:t xml:space="preserve"> </w:t>
      </w:r>
      <w:r>
        <w:t>Quality</w:t>
      </w:r>
      <w:r>
        <w:rPr>
          <w:spacing w:val="-12"/>
        </w:rPr>
        <w:t xml:space="preserve"> </w:t>
      </w:r>
      <w:r>
        <w:t>Reporting</w:t>
      </w:r>
      <w:r>
        <w:rPr>
          <w:spacing w:val="-12"/>
        </w:rPr>
        <w:t xml:space="preserve"> </w:t>
      </w:r>
      <w:r>
        <w:t>Document</w:t>
      </w:r>
      <w:r>
        <w:rPr>
          <w:spacing w:val="-12"/>
        </w:rPr>
        <w:t xml:space="preserve"> </w:t>
      </w:r>
      <w:r>
        <w:t>Architecture</w:t>
      </w:r>
    </w:p>
    <w:p w14:paraId="17E7162E" w14:textId="77777777" w:rsidR="00083E73" w:rsidRDefault="00083E73">
      <w:pPr>
        <w:pStyle w:val="BodyText"/>
        <w:spacing w:before="3"/>
        <w:rPr>
          <w:b/>
          <w:sz w:val="25"/>
        </w:rPr>
      </w:pPr>
    </w:p>
    <w:p w14:paraId="174A9058" w14:textId="14A3B281" w:rsidR="00083E73" w:rsidRDefault="009D1A4A">
      <w:pPr>
        <w:pStyle w:val="BodyText"/>
        <w:spacing w:line="256" w:lineRule="auto"/>
        <w:ind w:left="120" w:right="119"/>
        <w:jc w:val="both"/>
      </w:pPr>
      <w:r>
        <w:t>The HL7 Clinical Document Architecture (CDA) Quality Reporting Document Architecture (QRDA) [</w:t>
      </w:r>
      <w:hyperlink w:anchor="_bookmark62" w:history="1">
        <w:r>
          <w:rPr>
            <w:color w:val="0000FF"/>
          </w:rPr>
          <w:t>5</w:t>
        </w:r>
      </w:hyperlink>
      <w:r>
        <w:t xml:space="preserve">] is a standard for reporting the results of </w:t>
      </w:r>
      <w:r w:rsidR="00764C41">
        <w:t>eCQMs</w:t>
      </w:r>
      <w:r>
        <w:t xml:space="preserve">. QRDA also specifies a method for referencing the </w:t>
      </w:r>
      <w:r w:rsidR="00764C41">
        <w:t>eCQM</w:t>
      </w:r>
      <w:r>
        <w:t>(s) for which the quality report contains results. The HL7 CDA QRDA Category I (an individual patient-level quality report) is a CDA R2 standard.</w:t>
      </w:r>
    </w:p>
    <w:p w14:paraId="22904B33" w14:textId="77777777" w:rsidR="00083E73" w:rsidRDefault="00083E73">
      <w:pPr>
        <w:pStyle w:val="BodyText"/>
      </w:pPr>
    </w:p>
    <w:p w14:paraId="14A1A518" w14:textId="77777777" w:rsidR="00083E73" w:rsidRDefault="00083E73">
      <w:pPr>
        <w:pStyle w:val="BodyText"/>
        <w:spacing w:before="11"/>
        <w:rPr>
          <w:sz w:val="18"/>
        </w:rPr>
      </w:pPr>
    </w:p>
    <w:p w14:paraId="18473AB9" w14:textId="77777777" w:rsidR="00083E73" w:rsidRDefault="009D1A4A">
      <w:pPr>
        <w:pStyle w:val="Heading3"/>
        <w:numPr>
          <w:ilvl w:val="2"/>
          <w:numId w:val="11"/>
        </w:numPr>
        <w:tabs>
          <w:tab w:val="left" w:pos="775"/>
        </w:tabs>
        <w:ind w:hanging="654"/>
      </w:pPr>
      <w:bookmarkStart w:id="27" w:name="1.6.3_QDM-HQMF_Templates_and_QRDA_Templa"/>
      <w:bookmarkStart w:id="28" w:name="_bookmark14"/>
      <w:bookmarkEnd w:id="27"/>
      <w:bookmarkEnd w:id="28"/>
      <w:r>
        <w:t xml:space="preserve">QDM-HQMF </w:t>
      </w:r>
      <w:r>
        <w:rPr>
          <w:spacing w:val="-3"/>
        </w:rPr>
        <w:t xml:space="preserve">Templates </w:t>
      </w:r>
      <w:r>
        <w:t>and QRDA</w:t>
      </w:r>
      <w:r>
        <w:rPr>
          <w:spacing w:val="-33"/>
        </w:rPr>
        <w:t xml:space="preserve"> </w:t>
      </w:r>
      <w:r>
        <w:rPr>
          <w:spacing w:val="-3"/>
        </w:rPr>
        <w:t>Templates</w:t>
      </w:r>
    </w:p>
    <w:p w14:paraId="7FA49D1A" w14:textId="77777777" w:rsidR="00083E73" w:rsidRDefault="00083E73">
      <w:pPr>
        <w:pStyle w:val="BodyText"/>
        <w:spacing w:before="3"/>
        <w:rPr>
          <w:b/>
          <w:sz w:val="25"/>
        </w:rPr>
      </w:pPr>
    </w:p>
    <w:p w14:paraId="692BDCBD" w14:textId="77777777" w:rsidR="00083E73" w:rsidRDefault="009D1A4A">
      <w:pPr>
        <w:pStyle w:val="BodyText"/>
        <w:spacing w:line="256" w:lineRule="auto"/>
        <w:ind w:left="120" w:right="119"/>
        <w:jc w:val="both"/>
      </w:pPr>
      <w:r>
        <w:t>Each QDM-HQMF template is a reusable building block used to form a distinct data criterion within a measure</w:t>
      </w:r>
      <w:r>
        <w:rPr>
          <w:spacing w:val="-13"/>
        </w:rPr>
        <w:t xml:space="preserve"> </w:t>
      </w:r>
      <w:r>
        <w:t>or</w:t>
      </w:r>
      <w:r>
        <w:rPr>
          <w:spacing w:val="-13"/>
        </w:rPr>
        <w:t xml:space="preserve"> </w:t>
      </w:r>
      <w:r>
        <w:t>across</w:t>
      </w:r>
      <w:r>
        <w:rPr>
          <w:spacing w:val="-13"/>
        </w:rPr>
        <w:t xml:space="preserve"> </w:t>
      </w:r>
      <w:r>
        <w:t>different</w:t>
      </w:r>
      <w:r>
        <w:rPr>
          <w:spacing w:val="-13"/>
        </w:rPr>
        <w:t xml:space="preserve"> </w:t>
      </w:r>
      <w:r>
        <w:t>measures;</w:t>
      </w:r>
      <w:r>
        <w:rPr>
          <w:spacing w:val="-12"/>
        </w:rPr>
        <w:t xml:space="preserve"> </w:t>
      </w:r>
      <w:r>
        <w:t>it</w:t>
      </w:r>
      <w:r>
        <w:rPr>
          <w:spacing w:val="-13"/>
        </w:rPr>
        <w:t xml:space="preserve"> </w:t>
      </w:r>
      <w:r>
        <w:t>has</w:t>
      </w:r>
      <w:r>
        <w:rPr>
          <w:spacing w:val="-13"/>
        </w:rPr>
        <w:t xml:space="preserve"> </w:t>
      </w:r>
      <w:r>
        <w:t>an</w:t>
      </w:r>
      <w:r>
        <w:rPr>
          <w:spacing w:val="-13"/>
        </w:rPr>
        <w:t xml:space="preserve"> </w:t>
      </w:r>
      <w:r>
        <w:t>identifier</w:t>
      </w:r>
      <w:r>
        <w:rPr>
          <w:spacing w:val="-13"/>
        </w:rPr>
        <w:t xml:space="preserve"> </w:t>
      </w:r>
      <w:r>
        <w:t>that</w:t>
      </w:r>
      <w:r>
        <w:rPr>
          <w:spacing w:val="-13"/>
        </w:rPr>
        <w:t xml:space="preserve"> </w:t>
      </w:r>
      <w:r>
        <w:t>uniquely</w:t>
      </w:r>
      <w:r>
        <w:rPr>
          <w:spacing w:val="-13"/>
        </w:rPr>
        <w:t xml:space="preserve"> </w:t>
      </w:r>
      <w:r>
        <w:t>identifies</w:t>
      </w:r>
      <w:r>
        <w:rPr>
          <w:spacing w:val="-13"/>
        </w:rPr>
        <w:t xml:space="preserve"> </w:t>
      </w:r>
      <w:r>
        <w:t>that</w:t>
      </w:r>
      <w:r>
        <w:rPr>
          <w:spacing w:val="-13"/>
        </w:rPr>
        <w:t xml:space="preserve"> </w:t>
      </w:r>
      <w:r>
        <w:t>template.</w:t>
      </w:r>
      <w:r>
        <w:rPr>
          <w:spacing w:val="1"/>
        </w:rPr>
        <w:t xml:space="preserve"> </w:t>
      </w:r>
      <w:r>
        <w:t>For</w:t>
      </w:r>
      <w:r>
        <w:rPr>
          <w:spacing w:val="-13"/>
        </w:rPr>
        <w:t xml:space="preserve"> </w:t>
      </w:r>
      <w:r>
        <w:t>example, 2.16.840.1.113883.10.20.28.3.111 is the template identifier for the Family History</w:t>
      </w:r>
      <w:r>
        <w:rPr>
          <w:spacing w:val="-35"/>
        </w:rPr>
        <w:t xml:space="preserve"> </w:t>
      </w:r>
      <w:r>
        <w:t>QDM-HQMF</w:t>
      </w:r>
      <w:r>
        <w:rPr>
          <w:spacing w:val="-4"/>
        </w:rPr>
        <w:t xml:space="preserve"> </w:t>
      </w:r>
      <w:r>
        <w:t>template.</w:t>
      </w:r>
      <w:r>
        <w:rPr>
          <w:w w:val="99"/>
        </w:rPr>
        <w:t xml:space="preserve"> </w:t>
      </w:r>
      <w:r>
        <w:t>A</w:t>
      </w:r>
      <w:r>
        <w:rPr>
          <w:spacing w:val="-8"/>
        </w:rPr>
        <w:t xml:space="preserve"> </w:t>
      </w:r>
      <w:r>
        <w:t>QDM-HQMF</w:t>
      </w:r>
      <w:r>
        <w:rPr>
          <w:spacing w:val="-8"/>
        </w:rPr>
        <w:t xml:space="preserve"> </w:t>
      </w:r>
      <w:r>
        <w:t>template</w:t>
      </w:r>
      <w:r>
        <w:rPr>
          <w:spacing w:val="-8"/>
        </w:rPr>
        <w:t xml:space="preserve"> </w:t>
      </w:r>
      <w:r>
        <w:t>specifies</w:t>
      </w:r>
      <w:r>
        <w:rPr>
          <w:spacing w:val="-8"/>
        </w:rPr>
        <w:t xml:space="preserve"> </w:t>
      </w:r>
      <w:r>
        <w:t>data</w:t>
      </w:r>
      <w:r>
        <w:rPr>
          <w:spacing w:val="-8"/>
        </w:rPr>
        <w:t xml:space="preserve"> </w:t>
      </w:r>
      <w:r>
        <w:t>criteria</w:t>
      </w:r>
      <w:r>
        <w:rPr>
          <w:spacing w:val="-8"/>
        </w:rPr>
        <w:t xml:space="preserve"> </w:t>
      </w:r>
      <w:r>
        <w:t>of</w:t>
      </w:r>
      <w:r>
        <w:rPr>
          <w:spacing w:val="-8"/>
        </w:rPr>
        <w:t xml:space="preserve"> </w:t>
      </w:r>
      <w:r>
        <w:t>a</w:t>
      </w:r>
      <w:r>
        <w:rPr>
          <w:spacing w:val="-8"/>
        </w:rPr>
        <w:t xml:space="preserve"> </w:t>
      </w:r>
      <w:r>
        <w:t>measurable</w:t>
      </w:r>
      <w:r>
        <w:rPr>
          <w:spacing w:val="-8"/>
        </w:rPr>
        <w:t xml:space="preserve"> </w:t>
      </w:r>
      <w:r>
        <w:t>data</w:t>
      </w:r>
      <w:r>
        <w:rPr>
          <w:spacing w:val="-8"/>
        </w:rPr>
        <w:t xml:space="preserve"> </w:t>
      </w:r>
      <w:r>
        <w:t>element.</w:t>
      </w:r>
    </w:p>
    <w:p w14:paraId="52C026E2" w14:textId="7F212A6E" w:rsidR="00083E73" w:rsidRDefault="009D1A4A">
      <w:pPr>
        <w:pStyle w:val="BodyText"/>
        <w:spacing w:before="120" w:line="256" w:lineRule="auto"/>
        <w:ind w:left="120" w:right="119"/>
        <w:jc w:val="both"/>
      </w:pPr>
      <w:r>
        <w:t>An</w:t>
      </w:r>
      <w:r>
        <w:rPr>
          <w:spacing w:val="-9"/>
        </w:rPr>
        <w:t xml:space="preserve"> </w:t>
      </w:r>
      <w:r w:rsidR="00764C41">
        <w:t>eCQM</w:t>
      </w:r>
      <w:r w:rsidR="00764C41">
        <w:rPr>
          <w:spacing w:val="-9"/>
        </w:rPr>
        <w:t xml:space="preserve"> </w:t>
      </w:r>
      <w:r>
        <w:t>specification</w:t>
      </w:r>
      <w:r>
        <w:rPr>
          <w:spacing w:val="-9"/>
        </w:rPr>
        <w:t xml:space="preserve"> </w:t>
      </w:r>
      <w:r>
        <w:t>for</w:t>
      </w:r>
      <w:r>
        <w:rPr>
          <w:spacing w:val="-9"/>
        </w:rPr>
        <w:t xml:space="preserve"> </w:t>
      </w:r>
      <w:r>
        <w:t>a</w:t>
      </w:r>
      <w:r>
        <w:rPr>
          <w:spacing w:val="-9"/>
        </w:rPr>
        <w:t xml:space="preserve"> </w:t>
      </w:r>
      <w:r>
        <w:t>particular</w:t>
      </w:r>
      <w:r>
        <w:rPr>
          <w:spacing w:val="-9"/>
        </w:rPr>
        <w:t xml:space="preserve"> </w:t>
      </w:r>
      <w:r>
        <w:t>measure</w:t>
      </w:r>
      <w:r>
        <w:rPr>
          <w:spacing w:val="-9"/>
        </w:rPr>
        <w:t xml:space="preserve"> </w:t>
      </w:r>
      <w:r>
        <w:t>is</w:t>
      </w:r>
      <w:r>
        <w:rPr>
          <w:spacing w:val="-9"/>
        </w:rPr>
        <w:t xml:space="preserve"> </w:t>
      </w:r>
      <w:r>
        <w:t>constructed</w:t>
      </w:r>
      <w:r>
        <w:rPr>
          <w:spacing w:val="-9"/>
        </w:rPr>
        <w:t xml:space="preserve"> </w:t>
      </w:r>
      <w:r>
        <w:t>based</w:t>
      </w:r>
      <w:r>
        <w:rPr>
          <w:spacing w:val="-9"/>
        </w:rPr>
        <w:t xml:space="preserve"> </w:t>
      </w:r>
      <w:r>
        <w:t>on</w:t>
      </w:r>
      <w:r>
        <w:rPr>
          <w:spacing w:val="-9"/>
        </w:rPr>
        <w:t xml:space="preserve"> </w:t>
      </w:r>
      <w:r>
        <w:t>the</w:t>
      </w:r>
      <w:r>
        <w:rPr>
          <w:spacing w:val="-9"/>
        </w:rPr>
        <w:t xml:space="preserve"> </w:t>
      </w:r>
      <w:r>
        <w:t>QDM-HQMF</w:t>
      </w:r>
      <w:r>
        <w:rPr>
          <w:spacing w:val="-9"/>
        </w:rPr>
        <w:t xml:space="preserve"> </w:t>
      </w:r>
      <w:r>
        <w:t>templates.</w:t>
      </w:r>
      <w:r>
        <w:rPr>
          <w:spacing w:val="4"/>
        </w:rPr>
        <w:t xml:space="preserve"> </w:t>
      </w:r>
      <w:r>
        <w:t>As a</w:t>
      </w:r>
      <w:r>
        <w:rPr>
          <w:spacing w:val="-10"/>
        </w:rPr>
        <w:t xml:space="preserve"> </w:t>
      </w:r>
      <w:r>
        <w:t>result,</w:t>
      </w:r>
      <w:r>
        <w:rPr>
          <w:spacing w:val="-9"/>
        </w:rPr>
        <w:t xml:space="preserve"> </w:t>
      </w:r>
      <w:r>
        <w:t>an</w:t>
      </w:r>
      <w:r>
        <w:rPr>
          <w:spacing w:val="-10"/>
        </w:rPr>
        <w:t xml:space="preserve"> </w:t>
      </w:r>
      <w:r>
        <w:t>implementer</w:t>
      </w:r>
      <w:r>
        <w:rPr>
          <w:spacing w:val="-10"/>
        </w:rPr>
        <w:t xml:space="preserve"> </w:t>
      </w:r>
      <w:r>
        <w:t>should</w:t>
      </w:r>
      <w:r>
        <w:rPr>
          <w:spacing w:val="-10"/>
        </w:rPr>
        <w:t xml:space="preserve"> </w:t>
      </w:r>
      <w:r>
        <w:t>be</w:t>
      </w:r>
      <w:r>
        <w:rPr>
          <w:spacing w:val="-10"/>
        </w:rPr>
        <w:t xml:space="preserve"> </w:t>
      </w:r>
      <w:r>
        <w:t>able</w:t>
      </w:r>
      <w:r>
        <w:rPr>
          <w:spacing w:val="-10"/>
        </w:rPr>
        <w:t xml:space="preserve"> </w:t>
      </w:r>
      <w:r>
        <w:t>to</w:t>
      </w:r>
      <w:r>
        <w:rPr>
          <w:spacing w:val="-10"/>
        </w:rPr>
        <w:t xml:space="preserve"> </w:t>
      </w:r>
      <w:r>
        <w:t>dynamically</w:t>
      </w:r>
      <w:r>
        <w:rPr>
          <w:spacing w:val="-10"/>
        </w:rPr>
        <w:t xml:space="preserve"> </w:t>
      </w:r>
      <w:r>
        <w:t>generate</w:t>
      </w:r>
      <w:r>
        <w:rPr>
          <w:spacing w:val="-10"/>
        </w:rPr>
        <w:t xml:space="preserve"> </w:t>
      </w:r>
      <w:r>
        <w:t>a</w:t>
      </w:r>
      <w:r>
        <w:rPr>
          <w:spacing w:val="-10"/>
        </w:rPr>
        <w:t xml:space="preserve"> </w:t>
      </w:r>
      <w:r>
        <w:rPr>
          <w:spacing w:val="-3"/>
        </w:rPr>
        <w:t>QRDA</w:t>
      </w:r>
      <w:r>
        <w:rPr>
          <w:spacing w:val="-10"/>
        </w:rPr>
        <w:t xml:space="preserve"> </w:t>
      </w:r>
      <w:r>
        <w:t>Category</w:t>
      </w:r>
      <w:r>
        <w:rPr>
          <w:spacing w:val="-10"/>
        </w:rPr>
        <w:t xml:space="preserve"> </w:t>
      </w:r>
      <w:r>
        <w:t>I</w:t>
      </w:r>
      <w:r>
        <w:rPr>
          <w:spacing w:val="-10"/>
        </w:rPr>
        <w:t xml:space="preserve"> </w:t>
      </w:r>
      <w:r>
        <w:t>quality</w:t>
      </w:r>
      <w:r>
        <w:rPr>
          <w:spacing w:val="-10"/>
        </w:rPr>
        <w:t xml:space="preserve"> </w:t>
      </w:r>
      <w:r>
        <w:t>report</w:t>
      </w:r>
      <w:r>
        <w:rPr>
          <w:spacing w:val="-10"/>
        </w:rPr>
        <w:t xml:space="preserve"> </w:t>
      </w:r>
      <w:r>
        <w:t>based</w:t>
      </w:r>
      <w:r>
        <w:rPr>
          <w:spacing w:val="-10"/>
        </w:rPr>
        <w:t xml:space="preserve"> </w:t>
      </w:r>
      <w:r>
        <w:t xml:space="preserve">on the </w:t>
      </w:r>
      <w:r w:rsidR="00764C41">
        <w:t xml:space="preserve">eCQM </w:t>
      </w:r>
      <w:r>
        <w:t xml:space="preserve">specification. For example, if an </w:t>
      </w:r>
      <w:r w:rsidR="00764C41">
        <w:t xml:space="preserve">eCQM </w:t>
      </w:r>
      <w:r>
        <w:t xml:space="preserve">has a data criterion of “Family History”, then an implementer should report the data using the corresponding Family History </w:t>
      </w:r>
      <w:r>
        <w:rPr>
          <w:spacing w:val="-3"/>
        </w:rPr>
        <w:t xml:space="preserve">QRDA </w:t>
      </w:r>
      <w:r>
        <w:t xml:space="preserve">template. </w:t>
      </w:r>
      <w:r>
        <w:rPr>
          <w:spacing w:val="-9"/>
        </w:rPr>
        <w:t>To</w:t>
      </w:r>
      <w:r>
        <w:rPr>
          <w:spacing w:val="-23"/>
        </w:rPr>
        <w:t xml:space="preserve"> </w:t>
      </w:r>
      <w:r>
        <w:t>maximize such</w:t>
      </w:r>
      <w:r>
        <w:rPr>
          <w:spacing w:val="-5"/>
        </w:rPr>
        <w:t xml:space="preserve"> </w:t>
      </w:r>
      <w:r>
        <w:t>automatic</w:t>
      </w:r>
      <w:r>
        <w:rPr>
          <w:spacing w:val="-4"/>
        </w:rPr>
        <w:t xml:space="preserve"> </w:t>
      </w:r>
      <w:r>
        <w:t>conversion</w:t>
      </w:r>
      <w:r>
        <w:rPr>
          <w:spacing w:val="-5"/>
        </w:rPr>
        <w:t xml:space="preserve"> </w:t>
      </w:r>
      <w:r>
        <w:t>between</w:t>
      </w:r>
      <w:r>
        <w:rPr>
          <w:spacing w:val="-4"/>
        </w:rPr>
        <w:t xml:space="preserve"> </w:t>
      </w:r>
      <w:r>
        <w:t>the</w:t>
      </w:r>
      <w:r>
        <w:rPr>
          <w:spacing w:val="-5"/>
        </w:rPr>
        <w:t xml:space="preserve"> </w:t>
      </w:r>
      <w:r>
        <w:t>QDM-HQMF</w:t>
      </w:r>
      <w:r>
        <w:rPr>
          <w:spacing w:val="-5"/>
        </w:rPr>
        <w:t xml:space="preserve"> </w:t>
      </w:r>
      <w:r>
        <w:t>templates</w:t>
      </w:r>
      <w:r>
        <w:rPr>
          <w:spacing w:val="-4"/>
        </w:rPr>
        <w:t xml:space="preserve"> </w:t>
      </w:r>
      <w:r>
        <w:t>and</w:t>
      </w:r>
      <w:r>
        <w:rPr>
          <w:spacing w:val="-5"/>
        </w:rPr>
        <w:t xml:space="preserve"> </w:t>
      </w:r>
      <w:r>
        <w:t>their</w:t>
      </w:r>
      <w:r>
        <w:rPr>
          <w:spacing w:val="-5"/>
        </w:rPr>
        <w:t xml:space="preserve"> </w:t>
      </w:r>
      <w:r>
        <w:t>corresponding</w:t>
      </w:r>
      <w:r>
        <w:rPr>
          <w:spacing w:val="-4"/>
        </w:rPr>
        <w:t xml:space="preserve"> </w:t>
      </w:r>
      <w:r>
        <w:rPr>
          <w:spacing w:val="-3"/>
        </w:rPr>
        <w:t>QRDA</w:t>
      </w:r>
      <w:r>
        <w:rPr>
          <w:spacing w:val="-5"/>
        </w:rPr>
        <w:t xml:space="preserve"> </w:t>
      </w:r>
      <w:r>
        <w:t>templates, the</w:t>
      </w:r>
      <w:r>
        <w:rPr>
          <w:spacing w:val="-7"/>
        </w:rPr>
        <w:t xml:space="preserve"> </w:t>
      </w:r>
      <w:r>
        <w:t>QDM-HQMF</w:t>
      </w:r>
      <w:r>
        <w:rPr>
          <w:spacing w:val="-7"/>
        </w:rPr>
        <w:t xml:space="preserve"> </w:t>
      </w:r>
      <w:r>
        <w:t>templates</w:t>
      </w:r>
      <w:r>
        <w:rPr>
          <w:spacing w:val="-7"/>
        </w:rPr>
        <w:t xml:space="preserve"> </w:t>
      </w:r>
      <w:r>
        <w:t>are</w:t>
      </w:r>
      <w:r>
        <w:rPr>
          <w:spacing w:val="-7"/>
        </w:rPr>
        <w:t xml:space="preserve"> </w:t>
      </w:r>
      <w:r>
        <w:t>designed</w:t>
      </w:r>
      <w:r>
        <w:rPr>
          <w:spacing w:val="-7"/>
        </w:rPr>
        <w:t xml:space="preserve"> </w:t>
      </w:r>
      <w:r>
        <w:t>to</w:t>
      </w:r>
      <w:r>
        <w:rPr>
          <w:spacing w:val="-7"/>
        </w:rPr>
        <w:t xml:space="preserve"> </w:t>
      </w:r>
      <w:r>
        <w:t>align</w:t>
      </w:r>
      <w:r>
        <w:rPr>
          <w:spacing w:val="-7"/>
        </w:rPr>
        <w:t xml:space="preserve"> </w:t>
      </w:r>
      <w:r>
        <w:t>with</w:t>
      </w:r>
      <w:r>
        <w:rPr>
          <w:spacing w:val="-7"/>
        </w:rPr>
        <w:t xml:space="preserve"> </w:t>
      </w:r>
      <w:r>
        <w:t>their</w:t>
      </w:r>
      <w:r>
        <w:rPr>
          <w:spacing w:val="-7"/>
        </w:rPr>
        <w:t xml:space="preserve"> </w:t>
      </w:r>
      <w:r>
        <w:rPr>
          <w:spacing w:val="-3"/>
        </w:rPr>
        <w:t>QRDA</w:t>
      </w:r>
      <w:r>
        <w:rPr>
          <w:spacing w:val="-7"/>
        </w:rPr>
        <w:t xml:space="preserve"> </w:t>
      </w:r>
      <w:r>
        <w:t>templates</w:t>
      </w:r>
      <w:r>
        <w:rPr>
          <w:spacing w:val="-7"/>
        </w:rPr>
        <w:t xml:space="preserve"> </w:t>
      </w:r>
      <w:r>
        <w:t>counterpart.</w:t>
      </w:r>
    </w:p>
    <w:p w14:paraId="30A09F58" w14:textId="645DCE13" w:rsidR="00083E73" w:rsidRDefault="009D1A4A">
      <w:pPr>
        <w:pStyle w:val="BodyText"/>
        <w:spacing w:before="120" w:line="256" w:lineRule="auto"/>
        <w:ind w:left="120" w:right="119"/>
        <w:jc w:val="both"/>
      </w:pPr>
      <w:r>
        <w:rPr>
          <w:spacing w:val="-5"/>
        </w:rPr>
        <w:t xml:space="preserve">Volume </w:t>
      </w:r>
      <w:r>
        <w:t>3 of this IG contains a complete list of QDM-</w:t>
      </w:r>
      <w:r w:rsidR="00433F47">
        <w:t>HQMF templates based on QDM 5.</w:t>
      </w:r>
      <w:r w:rsidR="006B22B1">
        <w:t>6</w:t>
      </w:r>
      <w:r>
        <w:t xml:space="preserve">. </w:t>
      </w:r>
      <w:r>
        <w:rPr>
          <w:spacing w:val="-9"/>
        </w:rPr>
        <w:t xml:space="preserve">To </w:t>
      </w:r>
      <w:r>
        <w:t>support the ongoing need for performance measures, new QDM data types may need to be added to the QDM,</w:t>
      </w:r>
      <w:r>
        <w:rPr>
          <w:spacing w:val="-21"/>
        </w:rPr>
        <w:t xml:space="preserve"> </w:t>
      </w:r>
      <w:r>
        <w:t>and corresponding</w:t>
      </w:r>
      <w:r>
        <w:rPr>
          <w:spacing w:val="-12"/>
        </w:rPr>
        <w:t xml:space="preserve"> </w:t>
      </w:r>
      <w:r>
        <w:t>new</w:t>
      </w:r>
      <w:r>
        <w:rPr>
          <w:spacing w:val="-12"/>
        </w:rPr>
        <w:t xml:space="preserve"> </w:t>
      </w:r>
      <w:r>
        <w:t>QDM-HQMF</w:t>
      </w:r>
      <w:r>
        <w:rPr>
          <w:spacing w:val="-12"/>
        </w:rPr>
        <w:t xml:space="preserve"> </w:t>
      </w:r>
      <w:r>
        <w:t>templates</w:t>
      </w:r>
      <w:r>
        <w:rPr>
          <w:spacing w:val="-12"/>
        </w:rPr>
        <w:t xml:space="preserve"> </w:t>
      </w:r>
      <w:r>
        <w:t>will</w:t>
      </w:r>
      <w:r>
        <w:rPr>
          <w:spacing w:val="-12"/>
        </w:rPr>
        <w:t xml:space="preserve"> </w:t>
      </w:r>
      <w:r>
        <w:t>then</w:t>
      </w:r>
      <w:r>
        <w:rPr>
          <w:spacing w:val="-12"/>
        </w:rPr>
        <w:t xml:space="preserve"> </w:t>
      </w:r>
      <w:r>
        <w:t>be</w:t>
      </w:r>
      <w:r>
        <w:rPr>
          <w:spacing w:val="-12"/>
        </w:rPr>
        <w:t xml:space="preserve"> </w:t>
      </w:r>
      <w:r>
        <w:t>developed</w:t>
      </w:r>
      <w:r>
        <w:rPr>
          <w:spacing w:val="-12"/>
        </w:rPr>
        <w:t xml:space="preserve"> </w:t>
      </w:r>
      <w:r>
        <w:t>and</w:t>
      </w:r>
      <w:r>
        <w:rPr>
          <w:spacing w:val="-12"/>
        </w:rPr>
        <w:t xml:space="preserve"> </w:t>
      </w:r>
      <w:r>
        <w:t>added</w:t>
      </w:r>
      <w:r>
        <w:rPr>
          <w:spacing w:val="-12"/>
        </w:rPr>
        <w:t xml:space="preserve"> </w:t>
      </w:r>
      <w:r>
        <w:t>to</w:t>
      </w:r>
      <w:r>
        <w:rPr>
          <w:spacing w:val="-12"/>
        </w:rPr>
        <w:t xml:space="preserve"> </w:t>
      </w:r>
      <w:r>
        <w:t>the</w:t>
      </w:r>
      <w:r>
        <w:rPr>
          <w:spacing w:val="-12"/>
        </w:rPr>
        <w:t xml:space="preserve"> </w:t>
      </w:r>
      <w:r>
        <w:t>QDM-HQMF</w:t>
      </w:r>
      <w:r>
        <w:rPr>
          <w:spacing w:val="-12"/>
        </w:rPr>
        <w:t xml:space="preserve"> </w:t>
      </w:r>
      <w:r>
        <w:t>template library.</w:t>
      </w:r>
    </w:p>
    <w:p w14:paraId="1D0DB462" w14:textId="77777777" w:rsidR="00083E73" w:rsidRDefault="00083E73">
      <w:pPr>
        <w:pStyle w:val="BodyText"/>
      </w:pPr>
    </w:p>
    <w:p w14:paraId="31CDDD08" w14:textId="1AD4DD4F" w:rsidR="00083E73" w:rsidRDefault="00083E73">
      <w:pPr>
        <w:pStyle w:val="BodyText"/>
        <w:spacing w:before="9"/>
        <w:rPr>
          <w:sz w:val="23"/>
        </w:rPr>
      </w:pPr>
    </w:p>
    <w:p w14:paraId="41A5560C" w14:textId="77777777" w:rsidR="00083E73" w:rsidRDefault="009D1A4A">
      <w:pPr>
        <w:pStyle w:val="Heading1"/>
        <w:numPr>
          <w:ilvl w:val="0"/>
          <w:numId w:val="12"/>
        </w:numPr>
        <w:tabs>
          <w:tab w:val="left" w:pos="551"/>
        </w:tabs>
        <w:ind w:right="0" w:hanging="430"/>
        <w:jc w:val="both"/>
      </w:pPr>
      <w:bookmarkStart w:id="29" w:name="2_CQL_Basics"/>
      <w:bookmarkStart w:id="30" w:name="_bookmark15"/>
      <w:bookmarkEnd w:id="29"/>
      <w:bookmarkEnd w:id="30"/>
      <w:r>
        <w:t>CQL</w:t>
      </w:r>
      <w:r>
        <w:rPr>
          <w:spacing w:val="34"/>
        </w:rPr>
        <w:t xml:space="preserve"> </w:t>
      </w:r>
      <w:r>
        <w:t>Basics</w:t>
      </w:r>
    </w:p>
    <w:p w14:paraId="7EE2D18A" w14:textId="77777777" w:rsidR="00083E73" w:rsidRDefault="00083E73">
      <w:pPr>
        <w:pStyle w:val="BodyText"/>
        <w:spacing w:before="1"/>
        <w:rPr>
          <w:b/>
          <w:sz w:val="30"/>
        </w:rPr>
      </w:pPr>
    </w:p>
    <w:p w14:paraId="5E8D8A66" w14:textId="77777777" w:rsidR="00083E73" w:rsidRDefault="009D1A4A">
      <w:pPr>
        <w:pStyle w:val="Heading2"/>
        <w:numPr>
          <w:ilvl w:val="1"/>
          <w:numId w:val="12"/>
        </w:numPr>
        <w:tabs>
          <w:tab w:val="left" w:pos="658"/>
        </w:tabs>
        <w:jc w:val="both"/>
      </w:pPr>
      <w:bookmarkStart w:id="31" w:name="2.1_Libraries"/>
      <w:bookmarkStart w:id="32" w:name="_bookmark16"/>
      <w:bookmarkEnd w:id="31"/>
      <w:bookmarkEnd w:id="32"/>
      <w:r>
        <w:t>Libraries</w:t>
      </w:r>
    </w:p>
    <w:p w14:paraId="77036137" w14:textId="77777777" w:rsidR="00083E73" w:rsidRDefault="00083E73">
      <w:pPr>
        <w:pStyle w:val="BodyText"/>
        <w:spacing w:before="3"/>
        <w:rPr>
          <w:b/>
          <w:sz w:val="23"/>
        </w:rPr>
      </w:pPr>
    </w:p>
    <w:p w14:paraId="57B565FA" w14:textId="77777777" w:rsidR="00083E73" w:rsidRDefault="009D1A4A">
      <w:pPr>
        <w:pStyle w:val="BodyText"/>
        <w:spacing w:before="1" w:line="240" w:lineRule="exact"/>
        <w:ind w:left="120" w:right="110"/>
      </w:pPr>
      <w:r>
        <w:t>A</w:t>
      </w:r>
      <w:r>
        <w:rPr>
          <w:spacing w:val="-7"/>
        </w:rPr>
        <w:t xml:space="preserve"> </w:t>
      </w:r>
      <w:r>
        <w:t>CQL</w:t>
      </w:r>
      <w:r>
        <w:rPr>
          <w:spacing w:val="-7"/>
        </w:rPr>
        <w:t xml:space="preserve"> </w:t>
      </w:r>
      <w:r>
        <w:t>artifact</w:t>
      </w:r>
      <w:r>
        <w:rPr>
          <w:spacing w:val="-7"/>
        </w:rPr>
        <w:t xml:space="preserve"> </w:t>
      </w:r>
      <w:r>
        <w:t>is</w:t>
      </w:r>
      <w:r>
        <w:rPr>
          <w:spacing w:val="-7"/>
        </w:rPr>
        <w:t xml:space="preserve"> </w:t>
      </w:r>
      <w:r>
        <w:t>referred</w:t>
      </w:r>
      <w:r>
        <w:rPr>
          <w:spacing w:val="-7"/>
        </w:rPr>
        <w:t xml:space="preserve"> </w:t>
      </w:r>
      <w:r>
        <w:t>to</w:t>
      </w:r>
      <w:r>
        <w:rPr>
          <w:spacing w:val="-7"/>
        </w:rPr>
        <w:t xml:space="preserve"> </w:t>
      </w:r>
      <w:r>
        <w:t>as</w:t>
      </w:r>
      <w:r>
        <w:rPr>
          <w:spacing w:val="-7"/>
        </w:rPr>
        <w:t xml:space="preserve"> </w:t>
      </w:r>
      <w:r>
        <w:t>a</w:t>
      </w:r>
      <w:r>
        <w:rPr>
          <w:spacing w:val="-7"/>
        </w:rPr>
        <w:t xml:space="preserve"> </w:t>
      </w:r>
      <w:r>
        <w:t>library.</w:t>
      </w:r>
      <w:r>
        <w:rPr>
          <w:spacing w:val="5"/>
        </w:rPr>
        <w:t xml:space="preserve"> </w:t>
      </w:r>
      <w:r>
        <w:t>Any</w:t>
      </w:r>
      <w:r>
        <w:rPr>
          <w:spacing w:val="-7"/>
        </w:rPr>
        <w:t xml:space="preserve"> </w:t>
      </w:r>
      <w:r>
        <w:t>CQL</w:t>
      </w:r>
      <w:r>
        <w:rPr>
          <w:spacing w:val="-7"/>
        </w:rPr>
        <w:t xml:space="preserve"> </w:t>
      </w:r>
      <w:r>
        <w:t>library</w:t>
      </w:r>
      <w:r>
        <w:rPr>
          <w:spacing w:val="-7"/>
        </w:rPr>
        <w:t xml:space="preserve"> </w:t>
      </w:r>
      <w:r>
        <w:t>referenced</w:t>
      </w:r>
      <w:r>
        <w:rPr>
          <w:spacing w:val="-7"/>
        </w:rPr>
        <w:t xml:space="preserve"> </w:t>
      </w:r>
      <w:r>
        <w:t>as</w:t>
      </w:r>
      <w:r>
        <w:rPr>
          <w:spacing w:val="-7"/>
        </w:rPr>
        <w:t xml:space="preserve"> </w:t>
      </w:r>
      <w:bookmarkStart w:id="33" w:name="_bookmark17"/>
      <w:bookmarkEnd w:id="33"/>
      <w:r>
        <w:t>an</w:t>
      </w:r>
      <w:r>
        <w:rPr>
          <w:spacing w:val="-7"/>
        </w:rPr>
        <w:t xml:space="preserve"> </w:t>
      </w:r>
      <w:r>
        <w:t>expression</w:t>
      </w:r>
      <w:r>
        <w:rPr>
          <w:spacing w:val="-7"/>
        </w:rPr>
        <w:t xml:space="preserve"> </w:t>
      </w:r>
      <w:r>
        <w:t>document</w:t>
      </w:r>
      <w:r>
        <w:rPr>
          <w:spacing w:val="-7"/>
        </w:rPr>
        <w:t xml:space="preserve"> </w:t>
      </w:r>
      <w:r>
        <w:t>within HQMF</w:t>
      </w:r>
      <w:r>
        <w:rPr>
          <w:spacing w:val="-7"/>
        </w:rPr>
        <w:t xml:space="preserve"> </w:t>
      </w:r>
      <w:r>
        <w:t>must</w:t>
      </w:r>
      <w:r>
        <w:rPr>
          <w:spacing w:val="-7"/>
        </w:rPr>
        <w:t xml:space="preserve"> </w:t>
      </w:r>
      <w:r>
        <w:t>contain</w:t>
      </w:r>
      <w:r>
        <w:rPr>
          <w:spacing w:val="-7"/>
        </w:rPr>
        <w:t xml:space="preserve"> </w:t>
      </w:r>
      <w:r>
        <w:t>a</w:t>
      </w:r>
      <w:r>
        <w:rPr>
          <w:spacing w:val="-7"/>
        </w:rPr>
        <w:t xml:space="preserve"> </w:t>
      </w:r>
      <w:r>
        <w:t>library</w:t>
      </w:r>
      <w:r>
        <w:rPr>
          <w:spacing w:val="-7"/>
        </w:rPr>
        <w:t xml:space="preserve"> </w:t>
      </w:r>
      <w:r>
        <w:t>declaration</w:t>
      </w:r>
      <w:r>
        <w:rPr>
          <w:spacing w:val="-7"/>
        </w:rPr>
        <w:t xml:space="preserve"> </w:t>
      </w:r>
      <w:r>
        <w:t>line</w:t>
      </w:r>
      <w:r>
        <w:rPr>
          <w:spacing w:val="-7"/>
        </w:rPr>
        <w:t xml:space="preserve"> </w:t>
      </w:r>
      <w:r>
        <w:t>as</w:t>
      </w:r>
      <w:r>
        <w:rPr>
          <w:spacing w:val="-7"/>
        </w:rPr>
        <w:t xml:space="preserve"> </w:t>
      </w:r>
      <w:r>
        <w:t>the</w:t>
      </w:r>
      <w:r>
        <w:rPr>
          <w:spacing w:val="-7"/>
        </w:rPr>
        <w:t xml:space="preserve"> </w:t>
      </w:r>
      <w:r>
        <w:t>first</w:t>
      </w:r>
      <w:r>
        <w:rPr>
          <w:spacing w:val="-7"/>
        </w:rPr>
        <w:t xml:space="preserve"> </w:t>
      </w:r>
      <w:r>
        <w:t>line</w:t>
      </w:r>
      <w:r>
        <w:rPr>
          <w:spacing w:val="-7"/>
        </w:rPr>
        <w:t xml:space="preserve"> </w:t>
      </w:r>
      <w:r>
        <w:t>of</w:t>
      </w:r>
      <w:r>
        <w:rPr>
          <w:spacing w:val="-7"/>
        </w:rPr>
        <w:t xml:space="preserve"> </w:t>
      </w:r>
      <w:r>
        <w:t>the</w:t>
      </w:r>
      <w:r>
        <w:rPr>
          <w:spacing w:val="-7"/>
        </w:rPr>
        <w:t xml:space="preserve"> </w:t>
      </w:r>
      <w:r>
        <w:t>library.</w:t>
      </w:r>
    </w:p>
    <w:p w14:paraId="65161058" w14:textId="77777777" w:rsidR="00083E73" w:rsidRDefault="004B037C">
      <w:pPr>
        <w:pStyle w:val="BodyText"/>
        <w:spacing w:before="1"/>
        <w:rPr>
          <w:sz w:val="20"/>
        </w:rPr>
      </w:pPr>
      <w:r>
        <w:rPr>
          <w:noProof/>
        </w:rPr>
        <mc:AlternateContent>
          <mc:Choice Requires="wpg">
            <w:drawing>
              <wp:anchor distT="0" distB="0" distL="0" distR="0" simplePos="0" relativeHeight="251628032" behindDoc="0" locked="0" layoutInCell="1" allowOverlap="1" wp14:anchorId="3B690AF1" wp14:editId="1536BBC5">
                <wp:simplePos x="0" y="0"/>
                <wp:positionH relativeFrom="page">
                  <wp:posOffset>913765</wp:posOffset>
                </wp:positionH>
                <wp:positionV relativeFrom="paragraph">
                  <wp:posOffset>171450</wp:posOffset>
                </wp:positionV>
                <wp:extent cx="5944235" cy="1116330"/>
                <wp:effectExtent l="0" t="6350" r="12700" b="7620"/>
                <wp:wrapTopAndBottom/>
                <wp:docPr id="1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16330"/>
                          <a:chOff x="1440" y="270"/>
                          <a:chExt cx="9361" cy="1758"/>
                        </a:xfrm>
                      </wpg:grpSpPr>
                      <wps:wsp>
                        <wps:cNvPr id="122" name="Freeform 110"/>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23" name="Freeform 109"/>
                        <wps:cNvSpPr>
                          <a:spLocks/>
                        </wps:cNvSpPr>
                        <wps:spPr bwMode="auto">
                          <a:xfrm>
                            <a:off x="1444" y="274"/>
                            <a:ext cx="9353" cy="1750"/>
                          </a:xfrm>
                          <a:custGeom>
                            <a:avLst/>
                            <a:gdLst>
                              <a:gd name="T0" fmla="+- 0 10716 1444"/>
                              <a:gd name="T1" fmla="*/ T0 w 9353"/>
                              <a:gd name="T2" fmla="+- 0 274 274"/>
                              <a:gd name="T3" fmla="*/ 274 h 1750"/>
                              <a:gd name="T4" fmla="+- 0 1524 1444"/>
                              <a:gd name="T5" fmla="*/ T4 w 9353"/>
                              <a:gd name="T6" fmla="+- 0 274 274"/>
                              <a:gd name="T7" fmla="*/ 274 h 1750"/>
                              <a:gd name="T8" fmla="+- 0 1493 1444"/>
                              <a:gd name="T9" fmla="*/ T8 w 9353"/>
                              <a:gd name="T10" fmla="+- 0 280 274"/>
                              <a:gd name="T11" fmla="*/ 280 h 1750"/>
                              <a:gd name="T12" fmla="+- 0 1467 1444"/>
                              <a:gd name="T13" fmla="*/ T12 w 9353"/>
                              <a:gd name="T14" fmla="+- 0 297 274"/>
                              <a:gd name="T15" fmla="*/ 297 h 1750"/>
                              <a:gd name="T16" fmla="+- 0 1450 1444"/>
                              <a:gd name="T17" fmla="*/ T16 w 9353"/>
                              <a:gd name="T18" fmla="+- 0 323 274"/>
                              <a:gd name="T19" fmla="*/ 323 h 1750"/>
                              <a:gd name="T20" fmla="+- 0 1444 1444"/>
                              <a:gd name="T21" fmla="*/ T20 w 9353"/>
                              <a:gd name="T22" fmla="+- 0 354 274"/>
                              <a:gd name="T23" fmla="*/ 354 h 1750"/>
                              <a:gd name="T24" fmla="+- 0 1444 1444"/>
                              <a:gd name="T25" fmla="*/ T24 w 9353"/>
                              <a:gd name="T26" fmla="+- 0 1944 274"/>
                              <a:gd name="T27" fmla="*/ 1944 h 1750"/>
                              <a:gd name="T28" fmla="+- 0 1450 1444"/>
                              <a:gd name="T29" fmla="*/ T28 w 9353"/>
                              <a:gd name="T30" fmla="+- 0 1975 274"/>
                              <a:gd name="T31" fmla="*/ 1975 h 1750"/>
                              <a:gd name="T32" fmla="+- 0 1467 1444"/>
                              <a:gd name="T33" fmla="*/ T32 w 9353"/>
                              <a:gd name="T34" fmla="+- 0 2000 274"/>
                              <a:gd name="T35" fmla="*/ 2000 h 1750"/>
                              <a:gd name="T36" fmla="+- 0 1493 1444"/>
                              <a:gd name="T37" fmla="*/ T36 w 9353"/>
                              <a:gd name="T38" fmla="+- 0 2017 274"/>
                              <a:gd name="T39" fmla="*/ 2017 h 1750"/>
                              <a:gd name="T40" fmla="+- 0 1524 1444"/>
                              <a:gd name="T41" fmla="*/ T40 w 9353"/>
                              <a:gd name="T42" fmla="+- 0 2024 274"/>
                              <a:gd name="T43" fmla="*/ 2024 h 1750"/>
                              <a:gd name="T44" fmla="+- 0 10716 1444"/>
                              <a:gd name="T45" fmla="*/ T44 w 9353"/>
                              <a:gd name="T46" fmla="+- 0 2024 274"/>
                              <a:gd name="T47" fmla="*/ 2024 h 1750"/>
                              <a:gd name="T48" fmla="+- 0 10747 1444"/>
                              <a:gd name="T49" fmla="*/ T48 w 9353"/>
                              <a:gd name="T50" fmla="+- 0 2017 274"/>
                              <a:gd name="T51" fmla="*/ 2017 h 1750"/>
                              <a:gd name="T52" fmla="+- 0 10773 1444"/>
                              <a:gd name="T53" fmla="*/ T52 w 9353"/>
                              <a:gd name="T54" fmla="+- 0 2000 274"/>
                              <a:gd name="T55" fmla="*/ 2000 h 1750"/>
                              <a:gd name="T56" fmla="+- 0 10790 1444"/>
                              <a:gd name="T57" fmla="*/ T56 w 9353"/>
                              <a:gd name="T58" fmla="+- 0 1975 274"/>
                              <a:gd name="T59" fmla="*/ 1975 h 1750"/>
                              <a:gd name="T60" fmla="+- 0 10796 1444"/>
                              <a:gd name="T61" fmla="*/ T60 w 9353"/>
                              <a:gd name="T62" fmla="+- 0 1944 274"/>
                              <a:gd name="T63" fmla="*/ 1944 h 1750"/>
                              <a:gd name="T64" fmla="+- 0 10796 1444"/>
                              <a:gd name="T65" fmla="*/ T64 w 9353"/>
                              <a:gd name="T66" fmla="+- 0 354 274"/>
                              <a:gd name="T67" fmla="*/ 354 h 1750"/>
                              <a:gd name="T68" fmla="+- 0 10790 1444"/>
                              <a:gd name="T69" fmla="*/ T68 w 9353"/>
                              <a:gd name="T70" fmla="+- 0 323 274"/>
                              <a:gd name="T71" fmla="*/ 323 h 1750"/>
                              <a:gd name="T72" fmla="+- 0 10773 1444"/>
                              <a:gd name="T73" fmla="*/ T72 w 9353"/>
                              <a:gd name="T74" fmla="+- 0 297 274"/>
                              <a:gd name="T75" fmla="*/ 297 h 1750"/>
                              <a:gd name="T76" fmla="+- 0 10747 1444"/>
                              <a:gd name="T77" fmla="*/ T76 w 9353"/>
                              <a:gd name="T78" fmla="+- 0 280 274"/>
                              <a:gd name="T79" fmla="*/ 280 h 1750"/>
                              <a:gd name="T80" fmla="+- 0 10716 1444"/>
                              <a:gd name="T81" fmla="*/ T80 w 9353"/>
                              <a:gd name="T82" fmla="+- 0 274 274"/>
                              <a:gd name="T83" fmla="*/ 274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750">
                                <a:moveTo>
                                  <a:pt x="9272" y="0"/>
                                </a:moveTo>
                                <a:lnTo>
                                  <a:pt x="80" y="0"/>
                                </a:lnTo>
                                <a:lnTo>
                                  <a:pt x="49" y="6"/>
                                </a:lnTo>
                                <a:lnTo>
                                  <a:pt x="23" y="23"/>
                                </a:lnTo>
                                <a:lnTo>
                                  <a:pt x="6" y="49"/>
                                </a:lnTo>
                                <a:lnTo>
                                  <a:pt x="0" y="80"/>
                                </a:lnTo>
                                <a:lnTo>
                                  <a:pt x="0" y="1670"/>
                                </a:lnTo>
                                <a:lnTo>
                                  <a:pt x="6" y="1701"/>
                                </a:lnTo>
                                <a:lnTo>
                                  <a:pt x="23" y="1726"/>
                                </a:lnTo>
                                <a:lnTo>
                                  <a:pt x="49" y="1743"/>
                                </a:lnTo>
                                <a:lnTo>
                                  <a:pt x="80" y="1750"/>
                                </a:lnTo>
                                <a:lnTo>
                                  <a:pt x="9272" y="1750"/>
                                </a:lnTo>
                                <a:lnTo>
                                  <a:pt x="9303" y="1743"/>
                                </a:lnTo>
                                <a:lnTo>
                                  <a:pt x="9329" y="1726"/>
                                </a:lnTo>
                                <a:lnTo>
                                  <a:pt x="9346" y="1701"/>
                                </a:lnTo>
                                <a:lnTo>
                                  <a:pt x="9352" y="1670"/>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24" name="Text Box 108"/>
                        <wps:cNvSpPr txBox="1">
                          <a:spLocks noChangeArrowheads="1"/>
                        </wps:cNvSpPr>
                        <wps:spPr bwMode="auto">
                          <a:xfrm>
                            <a:off x="1440" y="270"/>
                            <a:ext cx="9361" cy="175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10B4B" w14:textId="77777777" w:rsidR="00FF5AFD" w:rsidRDefault="00FF5AFD">
                              <w:pPr>
                                <w:spacing w:before="3"/>
                                <w:rPr>
                                  <w:sz w:val="20"/>
                                </w:rPr>
                              </w:pPr>
                            </w:p>
                            <w:p w14:paraId="2BDB3721" w14:textId="77777777" w:rsidR="00FF5AFD" w:rsidRDefault="00FF5AFD">
                              <w:pPr>
                                <w:ind w:left="273"/>
                                <w:rPr>
                                  <w:b/>
                                  <w:sz w:val="20"/>
                                </w:rPr>
                              </w:pPr>
                              <w:r>
                                <w:rPr>
                                  <w:b/>
                                  <w:sz w:val="20"/>
                                </w:rPr>
                                <w:t>Conformance Requirement 1 (Library Declaration):</w:t>
                              </w:r>
                            </w:p>
                            <w:p w14:paraId="13DEC2A2" w14:textId="77777777" w:rsidR="00FF5AFD" w:rsidRPr="00481912" w:rsidRDefault="00FF5AFD"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FF5AFD" w:rsidRPr="00481912" w:rsidRDefault="00FF5AFD"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FF5AFD" w:rsidRDefault="00FF5AFD">
                              <w:pPr>
                                <w:spacing w:before="175"/>
                                <w:ind w:left="1034"/>
                                <w:rPr>
                                  <w:rFonts w:ascii="Courier New"/>
                                  <w:sz w:val="18"/>
                                </w:rPr>
                              </w:pPr>
                              <w:r>
                                <w:rPr>
                                  <w:rFonts w:ascii="Courier New"/>
                                  <w:sz w:val="18"/>
                                </w:rPr>
                                <w:t>&lt;major&gt;.&lt;minor&gt;.&lt;patch&gt;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90AF1" id="Group 107" o:spid="_x0000_s1026" style="position:absolute;margin-left:71.95pt;margin-top:13.5pt;width:468.05pt;height:87.9pt;z-index:251628032;mso-wrap-distance-left:0;mso-wrap-distance-right:0;mso-position-horizontal-relative:page" coordorigin="1440,270" coordsize="9361,1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">
                <v:shape id="Freeform 110" o:spid="_x0000_s1027"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" path="m9272,l80,,49,6,23,23,6,49,,80,,1670r6,31l23,1726r26,17l80,1750r9192,l9303,1743r26,-17l9346,1701r6,-31l9352,80r-6,-31l9329,23,9303,6,9272,xe" fillcolor="#fffde8" stroked="f">
                  <v:path arrowok="t" o:connecttype="custom" o:connectlocs="9272,274;80,274;49,280;23,297;6,323;0,354;0,1944;6,1975;23,2000;49,2017;80,2024;9272,2024;9303,2017;9329,2000;9346,1975;9352,1944;9352,354;9346,323;9329,297;9303,280;9272,274" o:connectangles="0,0,0,0,0,0,0,0,0,0,0,0,0,0,0,0,0,0,0,0,0"/>
                </v:shape>
                <v:shape id="Freeform 109" o:spid="_x0000_s1028" style="position:absolute;left:1444;top:274;width:9353;height:1750;visibility:visible;mso-wrap-style:square;v-text-anchor:top" coordsize="9353,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" path="m9272,l80,,49,6,23,23,6,49,,80,,1670r6,31l23,1726r26,17l80,1750r9192,l9303,1743r26,-17l9346,1701r6,-31l9352,80r-6,-31l9329,23,9303,6,9272,xe" filled="f" strokeweight=".14056mm">
                  <v:path arrowok="t" o:connecttype="custom" o:connectlocs="9272,274;80,274;49,280;23,297;6,323;0,354;0,1944;6,1975;23,2000;49,2017;80,2024;9272,2024;9303,2017;9329,2000;9346,1975;9352,1944;9352,354;9346,323;9329,297;9303,280;9272,274" o:connectangles="0,0,0,0,0,0,0,0,0,0,0,0,0,0,0,0,0,0,0,0,0"/>
                </v:shape>
                <v:shapetype id="_x0000_t202" coordsize="21600,21600" o:spt="202" path="m,l,21600r21600,l21600,xe">
                  <v:stroke joinstyle="miter"/>
                  <v:path gradientshapeok="t" o:connecttype="rect"/>
                </v:shapetype>
                <v:shape id="Text Box 108" o:spid="_x0000_s1029" type="#_x0000_t202" style="position:absolute;left:1440;top:270;width:9361;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7FC10B4B" w14:textId="77777777" w:rsidR="00FF5AFD" w:rsidRDefault="00FF5AFD">
                        <w:pPr>
                          <w:spacing w:before="3"/>
                          <w:rPr>
                            <w:sz w:val="20"/>
                          </w:rPr>
                        </w:pPr>
                      </w:p>
                      <w:p w14:paraId="2BDB3721" w14:textId="77777777" w:rsidR="00FF5AFD" w:rsidRDefault="00FF5AFD">
                        <w:pPr>
                          <w:ind w:left="273"/>
                          <w:rPr>
                            <w:b/>
                            <w:sz w:val="20"/>
                          </w:rPr>
                        </w:pPr>
                        <w:r>
                          <w:rPr>
                            <w:b/>
                            <w:sz w:val="20"/>
                          </w:rPr>
                          <w:t>Conformance Requirement 1 (Library Declaration):</w:t>
                        </w:r>
                      </w:p>
                      <w:p w14:paraId="13DEC2A2" w14:textId="77777777" w:rsidR="00FF5AFD" w:rsidRPr="00481912" w:rsidRDefault="00FF5AFD" w:rsidP="00481912">
                        <w:pPr>
                          <w:pStyle w:val="ListParagraph"/>
                          <w:numPr>
                            <w:ilvl w:val="0"/>
                            <w:numId w:val="20"/>
                          </w:numPr>
                          <w:tabs>
                            <w:tab w:val="left" w:pos="820"/>
                          </w:tabs>
                          <w:spacing w:before="8"/>
                          <w:ind w:hanging="700"/>
                          <w:rPr>
                            <w:sz w:val="20"/>
                          </w:rPr>
                        </w:pPr>
                        <w:r w:rsidRPr="00481912">
                          <w:rPr>
                            <w:sz w:val="20"/>
                          </w:rPr>
                          <w:t>The</w:t>
                        </w:r>
                        <w:r w:rsidRPr="00481912">
                          <w:rPr>
                            <w:spacing w:val="-5"/>
                            <w:sz w:val="20"/>
                          </w:rPr>
                          <w:t xml:space="preserve"> </w:t>
                        </w:r>
                        <w:r w:rsidRPr="00481912">
                          <w:rPr>
                            <w:sz w:val="20"/>
                          </w:rPr>
                          <w:t>library</w:t>
                        </w:r>
                        <w:r w:rsidRPr="00481912">
                          <w:rPr>
                            <w:spacing w:val="-5"/>
                            <w:sz w:val="20"/>
                          </w:rPr>
                          <w:t xml:space="preserve"> </w:t>
                        </w:r>
                        <w:r w:rsidRPr="00481912">
                          <w:rPr>
                            <w:sz w:val="20"/>
                          </w:rPr>
                          <w:t>declaration</w:t>
                        </w:r>
                        <w:r w:rsidRPr="00481912">
                          <w:rPr>
                            <w:spacing w:val="-5"/>
                            <w:sz w:val="20"/>
                          </w:rPr>
                          <w:t xml:space="preserve"> </w:t>
                        </w:r>
                        <w:r w:rsidRPr="00481912">
                          <w:rPr>
                            <w:sz w:val="20"/>
                          </w:rPr>
                          <w:t>line</w:t>
                        </w:r>
                        <w:r w:rsidRPr="00481912">
                          <w:rPr>
                            <w:spacing w:val="-5"/>
                            <w:sz w:val="20"/>
                          </w:rPr>
                          <w:t xml:space="preserve"> </w:t>
                        </w:r>
                        <w:r w:rsidRPr="00481912">
                          <w:rPr>
                            <w:b/>
                            <w:sz w:val="20"/>
                          </w:rPr>
                          <w:t>SHALL</w:t>
                        </w:r>
                        <w:r w:rsidRPr="00481912">
                          <w:rPr>
                            <w:b/>
                            <w:spacing w:val="-5"/>
                            <w:sz w:val="20"/>
                          </w:rPr>
                          <w:t xml:space="preserve"> </w:t>
                        </w:r>
                        <w:r w:rsidRPr="00481912">
                          <w:rPr>
                            <w:sz w:val="20"/>
                          </w:rPr>
                          <w:t>contain</w:t>
                        </w:r>
                        <w:r w:rsidRPr="00481912">
                          <w:rPr>
                            <w:spacing w:val="-5"/>
                            <w:sz w:val="20"/>
                          </w:rPr>
                          <w:t xml:space="preserve"> </w:t>
                        </w:r>
                        <w:r w:rsidRPr="00481912">
                          <w:rPr>
                            <w:sz w:val="20"/>
                          </w:rPr>
                          <w:t>a</w:t>
                        </w:r>
                        <w:r w:rsidRPr="00481912">
                          <w:rPr>
                            <w:spacing w:val="-5"/>
                            <w:sz w:val="20"/>
                          </w:rPr>
                          <w:t xml:space="preserve"> </w:t>
                        </w:r>
                        <w:r w:rsidRPr="00481912">
                          <w:rPr>
                            <w:sz w:val="20"/>
                          </w:rPr>
                          <w:t>version</w:t>
                        </w:r>
                        <w:r w:rsidRPr="00481912">
                          <w:rPr>
                            <w:spacing w:val="-5"/>
                            <w:sz w:val="20"/>
                          </w:rPr>
                          <w:t xml:space="preserve"> </w:t>
                        </w:r>
                        <w:r w:rsidRPr="00481912">
                          <w:rPr>
                            <w:sz w:val="20"/>
                          </w:rPr>
                          <w:t>number.</w:t>
                        </w:r>
                      </w:p>
                      <w:p w14:paraId="63DD8BEE" w14:textId="77777777" w:rsidR="00FF5AFD" w:rsidRPr="00481912" w:rsidRDefault="00FF5AFD" w:rsidP="00481912">
                        <w:pPr>
                          <w:pStyle w:val="ListParagraph"/>
                          <w:numPr>
                            <w:ilvl w:val="0"/>
                            <w:numId w:val="20"/>
                          </w:numPr>
                          <w:tabs>
                            <w:tab w:val="left" w:pos="820"/>
                          </w:tabs>
                          <w:spacing w:before="128"/>
                          <w:ind w:hanging="700"/>
                          <w:rPr>
                            <w:sz w:val="20"/>
                          </w:rPr>
                        </w:pPr>
                        <w:r w:rsidRPr="00481912">
                          <w:rPr>
                            <w:sz w:val="20"/>
                          </w:rPr>
                          <w:t>The</w:t>
                        </w:r>
                        <w:r w:rsidRPr="00481912">
                          <w:rPr>
                            <w:spacing w:val="-6"/>
                            <w:sz w:val="20"/>
                          </w:rPr>
                          <w:t xml:space="preserve"> </w:t>
                        </w:r>
                        <w:r w:rsidRPr="00481912">
                          <w:rPr>
                            <w:sz w:val="20"/>
                          </w:rPr>
                          <w:t>library</w:t>
                        </w:r>
                        <w:r w:rsidRPr="00481912">
                          <w:rPr>
                            <w:spacing w:val="-6"/>
                            <w:sz w:val="20"/>
                          </w:rPr>
                          <w:t xml:space="preserve"> </w:t>
                        </w:r>
                        <w:r w:rsidRPr="00481912">
                          <w:rPr>
                            <w:sz w:val="20"/>
                          </w:rPr>
                          <w:t>version</w:t>
                        </w:r>
                        <w:r w:rsidRPr="00481912">
                          <w:rPr>
                            <w:spacing w:val="-6"/>
                            <w:sz w:val="20"/>
                          </w:rPr>
                          <w:t xml:space="preserve"> </w:t>
                        </w:r>
                        <w:r w:rsidRPr="00481912">
                          <w:rPr>
                            <w:sz w:val="20"/>
                          </w:rPr>
                          <w:t>number</w:t>
                        </w:r>
                        <w:r w:rsidRPr="00481912">
                          <w:rPr>
                            <w:spacing w:val="-6"/>
                            <w:sz w:val="20"/>
                          </w:rPr>
                          <w:t xml:space="preserve"> </w:t>
                        </w:r>
                        <w:r w:rsidRPr="00481912">
                          <w:rPr>
                            <w:b/>
                            <w:sz w:val="20"/>
                          </w:rPr>
                          <w:t>SHALL</w:t>
                        </w:r>
                        <w:r w:rsidRPr="00481912">
                          <w:rPr>
                            <w:b/>
                            <w:spacing w:val="-6"/>
                            <w:sz w:val="20"/>
                          </w:rPr>
                          <w:t xml:space="preserve"> </w:t>
                        </w:r>
                        <w:r w:rsidRPr="00481912">
                          <w:rPr>
                            <w:sz w:val="20"/>
                          </w:rPr>
                          <w:t>follow</w:t>
                        </w:r>
                        <w:r w:rsidRPr="00481912">
                          <w:rPr>
                            <w:spacing w:val="-6"/>
                            <w:sz w:val="20"/>
                          </w:rPr>
                          <w:t xml:space="preserve"> </w:t>
                        </w:r>
                        <w:r w:rsidRPr="00481912">
                          <w:rPr>
                            <w:sz w:val="20"/>
                          </w:rPr>
                          <w:t>the</w:t>
                        </w:r>
                        <w:r w:rsidRPr="00481912">
                          <w:rPr>
                            <w:spacing w:val="-6"/>
                            <w:sz w:val="20"/>
                          </w:rPr>
                          <w:t xml:space="preserve"> </w:t>
                        </w:r>
                        <w:r w:rsidRPr="00481912">
                          <w:rPr>
                            <w:sz w:val="20"/>
                          </w:rPr>
                          <w:t>convention</w:t>
                        </w:r>
                        <w:r w:rsidRPr="00481912">
                          <w:rPr>
                            <w:spacing w:val="-6"/>
                            <w:sz w:val="20"/>
                          </w:rPr>
                          <w:t xml:space="preserve"> </w:t>
                        </w:r>
                        <w:r w:rsidRPr="00481912">
                          <w:rPr>
                            <w:sz w:val="20"/>
                          </w:rPr>
                          <w:t>:</w:t>
                        </w:r>
                      </w:p>
                      <w:p w14:paraId="454E0373" w14:textId="77777777" w:rsidR="00FF5AFD" w:rsidRDefault="00FF5AFD">
                        <w:pPr>
                          <w:spacing w:before="175"/>
                          <w:ind w:left="1034"/>
                          <w:rPr>
                            <w:rFonts w:ascii="Courier New"/>
                            <w:sz w:val="18"/>
                          </w:rPr>
                        </w:pPr>
                        <w:r>
                          <w:rPr>
                            <w:rFonts w:ascii="Courier New"/>
                            <w:sz w:val="18"/>
                          </w:rPr>
                          <w:t>&lt;major&gt;.&lt;minor&gt;.&lt;patch&gt;</w:t>
                        </w:r>
                      </w:p>
                    </w:txbxContent>
                  </v:textbox>
                </v:shape>
                <w10:wrap type="topAndBottom" anchorx="page"/>
              </v:group>
            </w:pict>
          </mc:Fallback>
        </mc:AlternateContent>
      </w:r>
    </w:p>
    <w:p w14:paraId="1A7DE8B9" w14:textId="77777777" w:rsidR="00083E73" w:rsidRDefault="00083E73">
      <w:pPr>
        <w:pStyle w:val="BodyText"/>
        <w:rPr>
          <w:sz w:val="20"/>
        </w:rPr>
      </w:pPr>
    </w:p>
    <w:p w14:paraId="6B55B222" w14:textId="77777777" w:rsidR="00083E73" w:rsidRDefault="00083E73">
      <w:pPr>
        <w:pStyle w:val="BodyText"/>
        <w:rPr>
          <w:sz w:val="20"/>
        </w:rPr>
      </w:pPr>
    </w:p>
    <w:p w14:paraId="519FB3A4" w14:textId="77777777" w:rsidR="00083E73" w:rsidRDefault="00083E73">
      <w:pPr>
        <w:pStyle w:val="BodyText"/>
        <w:spacing w:before="5"/>
        <w:rPr>
          <w:sz w:val="16"/>
        </w:rPr>
      </w:pPr>
    </w:p>
    <w:p w14:paraId="76BB8CFE" w14:textId="77777777" w:rsidR="00083E73" w:rsidRDefault="009D1A4A">
      <w:pPr>
        <w:pStyle w:val="Heading3"/>
        <w:numPr>
          <w:ilvl w:val="2"/>
          <w:numId w:val="9"/>
        </w:numPr>
        <w:tabs>
          <w:tab w:val="left" w:pos="775"/>
        </w:tabs>
        <w:spacing w:before="56"/>
        <w:ind w:hanging="654"/>
        <w:jc w:val="both"/>
      </w:pPr>
      <w:bookmarkStart w:id="34" w:name="2.1.1_Library_Versioning"/>
      <w:bookmarkStart w:id="35" w:name="_bookmark18"/>
      <w:bookmarkEnd w:id="34"/>
      <w:bookmarkEnd w:id="35"/>
      <w:r>
        <w:t>Library</w:t>
      </w:r>
      <w:r>
        <w:rPr>
          <w:spacing w:val="-8"/>
        </w:rPr>
        <w:t xml:space="preserve"> </w:t>
      </w:r>
      <w:r>
        <w:rPr>
          <w:spacing w:val="-3"/>
        </w:rPr>
        <w:t>Versioning</w:t>
      </w:r>
    </w:p>
    <w:p w14:paraId="141CD421" w14:textId="77777777" w:rsidR="00083E73" w:rsidRDefault="00083E73">
      <w:pPr>
        <w:pStyle w:val="BodyText"/>
        <w:spacing w:before="3"/>
        <w:rPr>
          <w:b/>
          <w:sz w:val="25"/>
        </w:rPr>
      </w:pPr>
    </w:p>
    <w:p w14:paraId="3102A02D" w14:textId="77777777" w:rsidR="00083E73" w:rsidRDefault="009D1A4A">
      <w:pPr>
        <w:pStyle w:val="BodyText"/>
        <w:spacing w:line="256" w:lineRule="auto"/>
        <w:ind w:left="120" w:right="119"/>
        <w:jc w:val="both"/>
      </w:pPr>
      <w:r>
        <w:t>This</w:t>
      </w:r>
      <w:r>
        <w:rPr>
          <w:spacing w:val="-4"/>
        </w:rPr>
        <w:t xml:space="preserve"> </w:t>
      </w:r>
      <w:r>
        <w:t>IG</w:t>
      </w:r>
      <w:r>
        <w:rPr>
          <w:spacing w:val="-4"/>
        </w:rPr>
        <w:t xml:space="preserve"> </w:t>
      </w:r>
      <w:r>
        <w:t>recommends</w:t>
      </w:r>
      <w:r>
        <w:rPr>
          <w:spacing w:val="-4"/>
        </w:rPr>
        <w:t xml:space="preserve"> </w:t>
      </w:r>
      <w:r>
        <w:t>an</w:t>
      </w:r>
      <w:r>
        <w:rPr>
          <w:spacing w:val="-4"/>
        </w:rPr>
        <w:t xml:space="preserve"> </w:t>
      </w:r>
      <w:r>
        <w:t>approach</w:t>
      </w:r>
      <w:r>
        <w:rPr>
          <w:spacing w:val="-4"/>
        </w:rPr>
        <w:t xml:space="preserve"> </w:t>
      </w:r>
      <w:r>
        <w:t>to</w:t>
      </w:r>
      <w:r>
        <w:rPr>
          <w:spacing w:val="-4"/>
        </w:rPr>
        <w:t xml:space="preserve"> </w:t>
      </w:r>
      <w:r>
        <w:t>versioning</w:t>
      </w:r>
      <w:r>
        <w:rPr>
          <w:spacing w:val="-4"/>
        </w:rPr>
        <w:t xml:space="preserve"> </w:t>
      </w:r>
      <w:r>
        <w:t>libraries</w:t>
      </w:r>
      <w:r>
        <w:rPr>
          <w:spacing w:val="-4"/>
        </w:rPr>
        <w:t xml:space="preserve"> </w:t>
      </w:r>
      <w:r>
        <w:t>used</w:t>
      </w:r>
      <w:r>
        <w:rPr>
          <w:spacing w:val="-4"/>
        </w:rPr>
        <w:t xml:space="preserve"> </w:t>
      </w:r>
      <w:r>
        <w:t>within</w:t>
      </w:r>
      <w:r>
        <w:rPr>
          <w:spacing w:val="-4"/>
        </w:rPr>
        <w:t xml:space="preserve"> </w:t>
      </w:r>
      <w:r>
        <w:t>CQL-Based</w:t>
      </w:r>
      <w:r>
        <w:rPr>
          <w:spacing w:val="-4"/>
        </w:rPr>
        <w:t xml:space="preserve"> </w:t>
      </w:r>
      <w:r>
        <w:t>HQMF</w:t>
      </w:r>
      <w:r>
        <w:rPr>
          <w:spacing w:val="-4"/>
        </w:rPr>
        <w:t xml:space="preserve"> </w:t>
      </w:r>
      <w:r>
        <w:t>Measures</w:t>
      </w:r>
      <w:r>
        <w:rPr>
          <w:spacing w:val="-4"/>
        </w:rPr>
        <w:t xml:space="preserve"> </w:t>
      </w:r>
      <w:r>
        <w:t>to</w:t>
      </w:r>
      <w:r>
        <w:rPr>
          <w:spacing w:val="-4"/>
        </w:rPr>
        <w:t xml:space="preserve"> </w:t>
      </w:r>
      <w:r>
        <w:t>help track</w:t>
      </w:r>
      <w:r>
        <w:rPr>
          <w:spacing w:val="-18"/>
        </w:rPr>
        <w:t xml:space="preserve"> </w:t>
      </w:r>
      <w:r>
        <w:t>and</w:t>
      </w:r>
      <w:r>
        <w:rPr>
          <w:spacing w:val="-18"/>
        </w:rPr>
        <w:t xml:space="preserve"> </w:t>
      </w:r>
      <w:r>
        <w:t>manage</w:t>
      </w:r>
      <w:r>
        <w:rPr>
          <w:spacing w:val="-18"/>
        </w:rPr>
        <w:t xml:space="preserve"> </w:t>
      </w:r>
      <w:r>
        <w:t>dependencies.</w:t>
      </w:r>
      <w:r>
        <w:rPr>
          <w:spacing w:val="1"/>
        </w:rPr>
        <w:t xml:space="preserve"> </w:t>
      </w:r>
      <w:r>
        <w:t>The</w:t>
      </w:r>
      <w:r>
        <w:rPr>
          <w:spacing w:val="-18"/>
        </w:rPr>
        <w:t xml:space="preserve"> </w:t>
      </w:r>
      <w:r>
        <w:t>approach</w:t>
      </w:r>
      <w:r>
        <w:rPr>
          <w:spacing w:val="-18"/>
        </w:rPr>
        <w:t xml:space="preserve"> </w:t>
      </w:r>
      <w:r>
        <w:t>recommended</w:t>
      </w:r>
      <w:r>
        <w:rPr>
          <w:spacing w:val="-18"/>
        </w:rPr>
        <w:t xml:space="preserve"> </w:t>
      </w:r>
      <w:r>
        <w:t>herein</w:t>
      </w:r>
      <w:r>
        <w:rPr>
          <w:spacing w:val="-18"/>
        </w:rPr>
        <w:t xml:space="preserve"> </w:t>
      </w:r>
      <w:r>
        <w:t>is</w:t>
      </w:r>
      <w:r>
        <w:rPr>
          <w:spacing w:val="-18"/>
        </w:rPr>
        <w:t xml:space="preserve"> </w:t>
      </w:r>
      <w:r>
        <w:t>based</w:t>
      </w:r>
      <w:r>
        <w:rPr>
          <w:spacing w:val="-18"/>
        </w:rPr>
        <w:t xml:space="preserve"> </w:t>
      </w:r>
      <w:r>
        <w:t>on</w:t>
      </w:r>
      <w:r>
        <w:rPr>
          <w:spacing w:val="-18"/>
        </w:rPr>
        <w:t xml:space="preserve"> </w:t>
      </w:r>
      <w:r>
        <w:t>the</w:t>
      </w:r>
      <w:r>
        <w:rPr>
          <w:spacing w:val="-18"/>
        </w:rPr>
        <w:t xml:space="preserve"> </w:t>
      </w:r>
      <w:r>
        <w:t>Apache</w:t>
      </w:r>
      <w:r>
        <w:rPr>
          <w:spacing w:val="-18"/>
        </w:rPr>
        <w:t xml:space="preserve"> </w:t>
      </w:r>
      <w:r>
        <w:t>APR</w:t>
      </w:r>
      <w:r>
        <w:rPr>
          <w:spacing w:val="-18"/>
        </w:rPr>
        <w:t xml:space="preserve"> </w:t>
      </w:r>
      <w:r>
        <w:rPr>
          <w:spacing w:val="-3"/>
        </w:rPr>
        <w:t xml:space="preserve">Versioning </w:t>
      </w:r>
      <w:r>
        <w:t>Scheme</w:t>
      </w:r>
      <w:r>
        <w:rPr>
          <w:spacing w:val="-11"/>
        </w:rPr>
        <w:t xml:space="preserve"> </w:t>
      </w:r>
      <w:r>
        <w:t>[</w:t>
      </w:r>
      <w:hyperlink w:anchor="_bookmark67" w:history="1">
        <w:r>
          <w:rPr>
            <w:color w:val="0000FF"/>
          </w:rPr>
          <w:t>11</w:t>
        </w:r>
      </w:hyperlink>
      <w:r>
        <w:t>].</w:t>
      </w:r>
    </w:p>
    <w:p w14:paraId="4CC79BF0" w14:textId="77777777" w:rsidR="00083E73" w:rsidRDefault="00083E73">
      <w:pPr>
        <w:spacing w:line="256" w:lineRule="auto"/>
        <w:jc w:val="both"/>
        <w:sectPr w:rsidR="00083E73">
          <w:pgSz w:w="12240" w:h="15840"/>
          <w:pgMar w:top="660" w:right="1320" w:bottom="1180" w:left="1320" w:header="467" w:footer="993" w:gutter="0"/>
          <w:cols w:space="720"/>
        </w:sectPr>
      </w:pPr>
    </w:p>
    <w:p w14:paraId="20B62BDE" w14:textId="77777777" w:rsidR="00083E73" w:rsidRDefault="00083E73">
      <w:pPr>
        <w:pStyle w:val="BodyText"/>
        <w:rPr>
          <w:sz w:val="20"/>
        </w:rPr>
      </w:pPr>
    </w:p>
    <w:p w14:paraId="07BDA9C9" w14:textId="77777777" w:rsidR="00083E73" w:rsidRDefault="00083E73">
      <w:pPr>
        <w:pStyle w:val="BodyText"/>
        <w:spacing w:before="5"/>
        <w:rPr>
          <w:sz w:val="16"/>
        </w:rPr>
      </w:pPr>
    </w:p>
    <w:p w14:paraId="12273819" w14:textId="7D5F910B" w:rsidR="00083E73" w:rsidRDefault="009D1A4A">
      <w:pPr>
        <w:pStyle w:val="BodyText"/>
        <w:spacing w:before="62" w:line="256" w:lineRule="auto"/>
        <w:ind w:left="540" w:right="119"/>
        <w:jc w:val="both"/>
      </w:pPr>
      <w:r>
        <w:t>Because CQL libraries can contain both public and private components, there are three main types of changes that can be made to a library. First, a library can be changed in a way that would alter the public us</w:t>
      </w:r>
      <w:r w:rsidR="00C54A4F">
        <w:t>e</w:t>
      </w:r>
      <w:r>
        <w:t xml:space="preserve"> of its components. Second, a library can be changed by adding new components or functionality but without changing existing components. And third, a library can be changed in a way that does not impact the public us</w:t>
      </w:r>
      <w:r w:rsidR="00C54A4F">
        <w:t>e</w:t>
      </w:r>
      <w:r>
        <w:t xml:space="preserve"> of its components at all, but only corrects or improves the </w:t>
      </w:r>
      <w:r w:rsidR="005D02C7">
        <w:t>originally</w:t>
      </w:r>
      <w:r>
        <w:t xml:space="preserve"> intended functionality.</w:t>
      </w:r>
    </w:p>
    <w:p w14:paraId="059FD3C7" w14:textId="77777777" w:rsidR="00083E73" w:rsidRDefault="009D1A4A">
      <w:pPr>
        <w:pStyle w:val="BodyText"/>
        <w:spacing w:before="120" w:line="256" w:lineRule="auto"/>
        <w:ind w:left="540" w:right="119"/>
        <w:jc w:val="both"/>
      </w:pPr>
      <w:r>
        <w:t>By</w:t>
      </w:r>
      <w:r>
        <w:rPr>
          <w:spacing w:val="-14"/>
        </w:rPr>
        <w:t xml:space="preserve"> </w:t>
      </w:r>
      <w:r>
        <w:t>exposing</w:t>
      </w:r>
      <w:r>
        <w:rPr>
          <w:spacing w:val="-14"/>
        </w:rPr>
        <w:t xml:space="preserve"> </w:t>
      </w:r>
      <w:r>
        <w:t>version</w:t>
      </w:r>
      <w:r>
        <w:rPr>
          <w:spacing w:val="-14"/>
        </w:rPr>
        <w:t xml:space="preserve"> </w:t>
      </w:r>
      <w:r>
        <w:t>numbers</w:t>
      </w:r>
      <w:r>
        <w:rPr>
          <w:spacing w:val="-14"/>
        </w:rPr>
        <w:t xml:space="preserve"> </w:t>
      </w:r>
      <w:r>
        <w:t>that</w:t>
      </w:r>
      <w:r>
        <w:rPr>
          <w:spacing w:val="-13"/>
        </w:rPr>
        <w:t xml:space="preserve"> </w:t>
      </w:r>
      <w:r>
        <w:t>identify</w:t>
      </w:r>
      <w:r>
        <w:rPr>
          <w:spacing w:val="-14"/>
        </w:rPr>
        <w:t xml:space="preserve"> </w:t>
      </w:r>
      <w:r>
        <w:t>all</w:t>
      </w:r>
      <w:r>
        <w:rPr>
          <w:spacing w:val="-14"/>
        </w:rPr>
        <w:t xml:space="preserve"> </w:t>
      </w:r>
      <w:r>
        <w:t>three</w:t>
      </w:r>
      <w:r>
        <w:rPr>
          <w:spacing w:val="-14"/>
        </w:rPr>
        <w:t xml:space="preserve"> </w:t>
      </w:r>
      <w:r>
        <w:t>types</w:t>
      </w:r>
      <w:r>
        <w:rPr>
          <w:spacing w:val="-14"/>
        </w:rPr>
        <w:t xml:space="preserve"> </w:t>
      </w:r>
      <w:r>
        <w:t>of</w:t>
      </w:r>
      <w:r>
        <w:rPr>
          <w:spacing w:val="-14"/>
        </w:rPr>
        <w:t xml:space="preserve"> </w:t>
      </w:r>
      <w:r>
        <w:t>changes,</w:t>
      </w:r>
      <w:r>
        <w:rPr>
          <w:spacing w:val="-12"/>
        </w:rPr>
        <w:t xml:space="preserve"> </w:t>
      </w:r>
      <w:r>
        <w:t>libraries</w:t>
      </w:r>
      <w:r>
        <w:rPr>
          <w:spacing w:val="-14"/>
        </w:rPr>
        <w:t xml:space="preserve"> </w:t>
      </w:r>
      <w:r>
        <w:t>can</w:t>
      </w:r>
      <w:r>
        <w:rPr>
          <w:spacing w:val="-14"/>
        </w:rPr>
        <w:t xml:space="preserve"> </w:t>
      </w:r>
      <w:r>
        <w:t>be</w:t>
      </w:r>
      <w:r>
        <w:rPr>
          <w:spacing w:val="-13"/>
        </w:rPr>
        <w:t xml:space="preserve"> </w:t>
      </w:r>
      <w:r>
        <w:t>versioned</w:t>
      </w:r>
      <w:r>
        <w:rPr>
          <w:spacing w:val="-14"/>
        </w:rPr>
        <w:t xml:space="preserve"> </w:t>
      </w:r>
      <w:r>
        <w:t>in</w:t>
      </w:r>
      <w:r>
        <w:rPr>
          <w:spacing w:val="-14"/>
        </w:rPr>
        <w:t xml:space="preserve"> </w:t>
      </w:r>
      <w:r>
        <w:t>a</w:t>
      </w:r>
      <w:r>
        <w:rPr>
          <w:spacing w:val="-14"/>
        </w:rPr>
        <w:t xml:space="preserve"> </w:t>
      </w:r>
      <w:r>
        <w:t>way</w:t>
      </w:r>
      <w:r>
        <w:rPr>
          <w:spacing w:val="-14"/>
        </w:rPr>
        <w:t xml:space="preserve"> </w:t>
      </w:r>
      <w:r>
        <w:t>that makes</w:t>
      </w:r>
      <w:r>
        <w:rPr>
          <w:spacing w:val="-4"/>
        </w:rPr>
        <w:t xml:space="preserve"> </w:t>
      </w:r>
      <w:r>
        <w:t>clear</w:t>
      </w:r>
      <w:r>
        <w:rPr>
          <w:spacing w:val="-4"/>
        </w:rPr>
        <w:t xml:space="preserve"> </w:t>
      </w:r>
      <w:r>
        <w:t>when</w:t>
      </w:r>
      <w:r>
        <w:rPr>
          <w:spacing w:val="-4"/>
        </w:rPr>
        <w:t xml:space="preserve"> </w:t>
      </w:r>
      <w:r>
        <w:t>a</w:t>
      </w:r>
      <w:r>
        <w:rPr>
          <w:spacing w:val="-4"/>
        </w:rPr>
        <w:t xml:space="preserve"> </w:t>
      </w:r>
      <w:r>
        <w:t>change</w:t>
      </w:r>
      <w:r>
        <w:rPr>
          <w:spacing w:val="-4"/>
        </w:rPr>
        <w:t xml:space="preserve"> </w:t>
      </w:r>
      <w:r>
        <w:t>will</w:t>
      </w:r>
      <w:r>
        <w:rPr>
          <w:spacing w:val="-4"/>
        </w:rPr>
        <w:t xml:space="preserve"> </w:t>
      </w:r>
      <w:r>
        <w:t>impact</w:t>
      </w:r>
      <w:r>
        <w:rPr>
          <w:spacing w:val="-4"/>
        </w:rPr>
        <w:t xml:space="preserve"> </w:t>
      </w:r>
      <w:r>
        <w:t>usage,</w:t>
      </w:r>
      <w:r>
        <w:rPr>
          <w:spacing w:val="-4"/>
        </w:rPr>
        <w:t xml:space="preserve"> </w:t>
      </w:r>
      <w:r>
        <w:t>versus</w:t>
      </w:r>
      <w:r>
        <w:rPr>
          <w:spacing w:val="-4"/>
        </w:rPr>
        <w:t xml:space="preserve"> </w:t>
      </w:r>
      <w:r>
        <w:t>when</w:t>
      </w:r>
      <w:r>
        <w:rPr>
          <w:spacing w:val="-4"/>
        </w:rPr>
        <w:t xml:space="preserve"> </w:t>
      </w:r>
      <w:r>
        <w:t>a</w:t>
      </w:r>
      <w:r>
        <w:rPr>
          <w:spacing w:val="-4"/>
        </w:rPr>
        <w:t xml:space="preserve"> </w:t>
      </w:r>
      <w:r>
        <w:t>change</w:t>
      </w:r>
      <w:r>
        <w:rPr>
          <w:spacing w:val="-4"/>
        </w:rPr>
        <w:t xml:space="preserve"> </w:t>
      </w:r>
      <w:r>
        <w:t>can</w:t>
      </w:r>
      <w:r>
        <w:rPr>
          <w:spacing w:val="-4"/>
        </w:rPr>
        <w:t xml:space="preserve"> </w:t>
      </w:r>
      <w:r>
        <w:t>potentially</w:t>
      </w:r>
      <w:r>
        <w:rPr>
          <w:spacing w:val="-4"/>
        </w:rPr>
        <w:t xml:space="preserve"> </w:t>
      </w:r>
      <w:r>
        <w:t>be</w:t>
      </w:r>
      <w:r>
        <w:rPr>
          <w:spacing w:val="-4"/>
        </w:rPr>
        <w:t xml:space="preserve"> </w:t>
      </w:r>
      <w:r>
        <w:t>safely</w:t>
      </w:r>
      <w:r>
        <w:rPr>
          <w:spacing w:val="-4"/>
        </w:rPr>
        <w:t xml:space="preserve"> </w:t>
      </w:r>
      <w:r>
        <w:t>incorporated as</w:t>
      </w:r>
      <w:r>
        <w:rPr>
          <w:spacing w:val="-9"/>
        </w:rPr>
        <w:t xml:space="preserve"> </w:t>
      </w:r>
      <w:r>
        <w:t>an</w:t>
      </w:r>
      <w:r>
        <w:rPr>
          <w:spacing w:val="-9"/>
        </w:rPr>
        <w:t xml:space="preserve"> </w:t>
      </w:r>
      <w:r>
        <w:t>update.</w:t>
      </w:r>
      <w:r>
        <w:rPr>
          <w:spacing w:val="5"/>
        </w:rPr>
        <w:t xml:space="preserve"> </w:t>
      </w:r>
      <w:r>
        <w:t>The</w:t>
      </w:r>
      <w:r>
        <w:rPr>
          <w:spacing w:val="-9"/>
        </w:rPr>
        <w:t xml:space="preserve"> </w:t>
      </w:r>
      <w:r>
        <w:t>first</w:t>
      </w:r>
      <w:r>
        <w:rPr>
          <w:spacing w:val="-9"/>
        </w:rPr>
        <w:t xml:space="preserve"> </w:t>
      </w:r>
      <w:r>
        <w:t>type</w:t>
      </w:r>
      <w:r>
        <w:rPr>
          <w:spacing w:val="-9"/>
        </w:rPr>
        <w:t xml:space="preserve"> </w:t>
      </w:r>
      <w:r>
        <w:t>of</w:t>
      </w:r>
      <w:r>
        <w:rPr>
          <w:spacing w:val="-9"/>
        </w:rPr>
        <w:t xml:space="preserve"> </w:t>
      </w:r>
      <w:r>
        <w:t>change</w:t>
      </w:r>
      <w:r>
        <w:rPr>
          <w:spacing w:val="-9"/>
        </w:rPr>
        <w:t xml:space="preserve"> </w:t>
      </w:r>
      <w:r>
        <w:t>will</w:t>
      </w:r>
      <w:r>
        <w:rPr>
          <w:spacing w:val="-9"/>
        </w:rPr>
        <w:t xml:space="preserve"> </w:t>
      </w:r>
      <w:r>
        <w:t>be</w:t>
      </w:r>
      <w:r>
        <w:rPr>
          <w:spacing w:val="-9"/>
        </w:rPr>
        <w:t xml:space="preserve"> </w:t>
      </w:r>
      <w:r>
        <w:t>referred</w:t>
      </w:r>
      <w:r>
        <w:rPr>
          <w:spacing w:val="-9"/>
        </w:rPr>
        <w:t xml:space="preserve"> </w:t>
      </w:r>
      <w:r>
        <w:t>to</w:t>
      </w:r>
      <w:r>
        <w:rPr>
          <w:spacing w:val="-9"/>
        </w:rPr>
        <w:t xml:space="preserve"> </w:t>
      </w:r>
      <w:r>
        <w:t>as</w:t>
      </w:r>
      <w:r>
        <w:rPr>
          <w:spacing w:val="-9"/>
        </w:rPr>
        <w:t xml:space="preserve"> </w:t>
      </w:r>
      <w:r>
        <w:t>a</w:t>
      </w:r>
      <w:r>
        <w:rPr>
          <w:spacing w:val="-9"/>
        </w:rPr>
        <w:t xml:space="preserve"> </w:t>
      </w:r>
      <w:r>
        <w:t>“major”</w:t>
      </w:r>
      <w:r>
        <w:rPr>
          <w:spacing w:val="-9"/>
        </w:rPr>
        <w:t xml:space="preserve"> </w:t>
      </w:r>
      <w:r>
        <w:t>change,</w:t>
      </w:r>
      <w:r>
        <w:rPr>
          <w:spacing w:val="-8"/>
        </w:rPr>
        <w:t xml:space="preserve"> </w:t>
      </w:r>
      <w:r>
        <w:t>and</w:t>
      </w:r>
      <w:r>
        <w:rPr>
          <w:spacing w:val="-9"/>
        </w:rPr>
        <w:t xml:space="preserve"> </w:t>
      </w:r>
      <w:r>
        <w:t>will</w:t>
      </w:r>
      <w:r>
        <w:rPr>
          <w:spacing w:val="-9"/>
        </w:rPr>
        <w:t xml:space="preserve"> </w:t>
      </w:r>
      <w:r>
        <w:t>require</w:t>
      </w:r>
      <w:r>
        <w:rPr>
          <w:spacing w:val="-9"/>
        </w:rPr>
        <w:t xml:space="preserve"> </w:t>
      </w:r>
      <w:r>
        <w:t>incrementing of the “major version number”. The second type of change will be referred to as a “minor” change, and will</w:t>
      </w:r>
      <w:r>
        <w:rPr>
          <w:spacing w:val="-6"/>
        </w:rPr>
        <w:t xml:space="preserve"> </w:t>
      </w:r>
      <w:r>
        <w:t>only</w:t>
      </w:r>
      <w:r>
        <w:rPr>
          <w:spacing w:val="-6"/>
        </w:rPr>
        <w:t xml:space="preserve"> </w:t>
      </w:r>
      <w:r>
        <w:t>require</w:t>
      </w:r>
      <w:r>
        <w:rPr>
          <w:spacing w:val="-5"/>
        </w:rPr>
        <w:t xml:space="preserve"> </w:t>
      </w:r>
      <w:r>
        <w:t>incrementing</w:t>
      </w:r>
      <w:r>
        <w:rPr>
          <w:spacing w:val="-6"/>
        </w:rPr>
        <w:t xml:space="preserve"> </w:t>
      </w:r>
      <w:r>
        <w:t>of</w:t>
      </w:r>
      <w:r>
        <w:rPr>
          <w:spacing w:val="-6"/>
        </w:rPr>
        <w:t xml:space="preserve"> </w:t>
      </w:r>
      <w:r>
        <w:t>the</w:t>
      </w:r>
      <w:r>
        <w:rPr>
          <w:spacing w:val="-6"/>
        </w:rPr>
        <w:t xml:space="preserve"> </w:t>
      </w:r>
      <w:r>
        <w:t>“minor</w:t>
      </w:r>
      <w:r>
        <w:rPr>
          <w:spacing w:val="-5"/>
        </w:rPr>
        <w:t xml:space="preserve"> </w:t>
      </w:r>
      <w:r>
        <w:t>version</w:t>
      </w:r>
      <w:r>
        <w:rPr>
          <w:spacing w:val="-6"/>
        </w:rPr>
        <w:t xml:space="preserve"> </w:t>
      </w:r>
      <w:r>
        <w:t>number”.</w:t>
      </w:r>
      <w:r>
        <w:rPr>
          <w:spacing w:val="8"/>
        </w:rPr>
        <w:t xml:space="preserve"> </w:t>
      </w:r>
      <w:r>
        <w:t>And</w:t>
      </w:r>
      <w:r>
        <w:rPr>
          <w:spacing w:val="-6"/>
        </w:rPr>
        <w:t xml:space="preserve"> </w:t>
      </w:r>
      <w:r>
        <w:t>finally,</w:t>
      </w:r>
      <w:r>
        <w:rPr>
          <w:spacing w:val="-5"/>
        </w:rPr>
        <w:t xml:space="preserve"> </w:t>
      </w:r>
      <w:r>
        <w:t>the</w:t>
      </w:r>
      <w:r>
        <w:rPr>
          <w:spacing w:val="-6"/>
        </w:rPr>
        <w:t xml:space="preserve"> </w:t>
      </w:r>
      <w:r>
        <w:t>third</w:t>
      </w:r>
      <w:r>
        <w:rPr>
          <w:spacing w:val="-6"/>
        </w:rPr>
        <w:t xml:space="preserve"> </w:t>
      </w:r>
      <w:r>
        <w:t>type</w:t>
      </w:r>
      <w:r>
        <w:rPr>
          <w:spacing w:val="-6"/>
        </w:rPr>
        <w:t xml:space="preserve"> </w:t>
      </w:r>
      <w:r>
        <w:t>of</w:t>
      </w:r>
      <w:r>
        <w:rPr>
          <w:spacing w:val="-5"/>
        </w:rPr>
        <w:t xml:space="preserve"> </w:t>
      </w:r>
      <w:r>
        <w:t>change</w:t>
      </w:r>
      <w:r>
        <w:rPr>
          <w:spacing w:val="-6"/>
        </w:rPr>
        <w:t xml:space="preserve"> </w:t>
      </w:r>
      <w:r>
        <w:t>will</w:t>
      </w:r>
      <w:r>
        <w:rPr>
          <w:spacing w:val="-6"/>
        </w:rPr>
        <w:t xml:space="preserve"> </w:t>
      </w:r>
      <w:r>
        <w:t>be referred</w:t>
      </w:r>
      <w:r>
        <w:rPr>
          <w:spacing w:val="-6"/>
        </w:rPr>
        <w:t xml:space="preserve"> </w:t>
      </w:r>
      <w:r>
        <w:t>to</w:t>
      </w:r>
      <w:r>
        <w:rPr>
          <w:spacing w:val="-6"/>
        </w:rPr>
        <w:t xml:space="preserve"> </w:t>
      </w:r>
      <w:r>
        <w:t>as</w:t>
      </w:r>
      <w:r>
        <w:rPr>
          <w:spacing w:val="-6"/>
        </w:rPr>
        <w:t xml:space="preserve"> </w:t>
      </w:r>
      <w:r>
        <w:t>a</w:t>
      </w:r>
      <w:r>
        <w:rPr>
          <w:spacing w:val="-6"/>
        </w:rPr>
        <w:t xml:space="preserve"> </w:t>
      </w:r>
      <w:r>
        <w:t>“patch”,</w:t>
      </w:r>
      <w:r>
        <w:rPr>
          <w:spacing w:val="-6"/>
        </w:rPr>
        <w:t xml:space="preserve"> </w:t>
      </w:r>
      <w:r>
        <w:t>and</w:t>
      </w:r>
      <w:r>
        <w:rPr>
          <w:spacing w:val="-6"/>
        </w:rPr>
        <w:t xml:space="preserve"> </w:t>
      </w:r>
      <w:r>
        <w:t>will</w:t>
      </w:r>
      <w:r>
        <w:rPr>
          <w:spacing w:val="-6"/>
        </w:rPr>
        <w:t xml:space="preserve"> </w:t>
      </w:r>
      <w:r>
        <w:t>only</w:t>
      </w:r>
      <w:r>
        <w:rPr>
          <w:spacing w:val="-6"/>
        </w:rPr>
        <w:t xml:space="preserve"> </w:t>
      </w:r>
      <w:r>
        <w:t>require</w:t>
      </w:r>
      <w:r>
        <w:rPr>
          <w:spacing w:val="-6"/>
        </w:rPr>
        <w:t xml:space="preserve"> </w:t>
      </w:r>
      <w:r>
        <w:t>incrementing</w:t>
      </w:r>
      <w:r>
        <w:rPr>
          <w:spacing w:val="-6"/>
        </w:rPr>
        <w:t xml:space="preserve"> </w:t>
      </w:r>
      <w:r>
        <w:t>the</w:t>
      </w:r>
      <w:r>
        <w:rPr>
          <w:spacing w:val="-6"/>
        </w:rPr>
        <w:t xml:space="preserve"> </w:t>
      </w:r>
      <w:r>
        <w:t>“patch</w:t>
      </w:r>
      <w:r>
        <w:rPr>
          <w:spacing w:val="-6"/>
        </w:rPr>
        <w:t xml:space="preserve"> </w:t>
      </w:r>
      <w:r>
        <w:t>version</w:t>
      </w:r>
      <w:r>
        <w:rPr>
          <w:spacing w:val="-6"/>
        </w:rPr>
        <w:t xml:space="preserve"> </w:t>
      </w:r>
      <w:r>
        <w:t>number”.</w:t>
      </w:r>
    </w:p>
    <w:p w14:paraId="5F8C31B6" w14:textId="77777777" w:rsidR="00083E73" w:rsidRDefault="009D1A4A">
      <w:pPr>
        <w:pStyle w:val="BodyText"/>
        <w:spacing w:before="120"/>
        <w:ind w:left="540"/>
        <w:jc w:val="both"/>
      </w:pPr>
      <w:r>
        <w:t>Version numbers for CQL libraries can then be represented as:</w:t>
      </w:r>
    </w:p>
    <w:p w14:paraId="205C0AB4" w14:textId="77777777" w:rsidR="00083E73" w:rsidRDefault="00083E73">
      <w:pPr>
        <w:pStyle w:val="BodyText"/>
        <w:rPr>
          <w:sz w:val="20"/>
        </w:rPr>
      </w:pPr>
    </w:p>
    <w:p w14:paraId="06137156" w14:textId="77777777" w:rsidR="00083E73" w:rsidRDefault="004B037C">
      <w:pPr>
        <w:pStyle w:val="BodyText"/>
        <w:spacing w:before="3"/>
        <w:rPr>
          <w:sz w:val="15"/>
        </w:rPr>
      </w:pPr>
      <w:r>
        <w:rPr>
          <w:noProof/>
        </w:rPr>
        <mc:AlternateContent>
          <mc:Choice Requires="wps">
            <w:drawing>
              <wp:anchor distT="0" distB="0" distL="0" distR="0" simplePos="0" relativeHeight="251629056" behindDoc="0" locked="0" layoutInCell="1" allowOverlap="1" wp14:anchorId="64F50AD5" wp14:editId="6FCE3740">
                <wp:simplePos x="0" y="0"/>
                <wp:positionH relativeFrom="page">
                  <wp:posOffset>914400</wp:posOffset>
                </wp:positionH>
                <wp:positionV relativeFrom="paragraph">
                  <wp:posOffset>138430</wp:posOffset>
                </wp:positionV>
                <wp:extent cx="5943600" cy="0"/>
                <wp:effectExtent l="12700" t="11430" r="25400" b="26670"/>
                <wp:wrapTopAndBottom/>
                <wp:docPr id="12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7B25A4" id="Line 106" o:spid="_x0000_s1026" style="position:absolute;z-index:251629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" strokeweight=".14039mm">
                <w10:wrap type="topAndBottom" anchorx="page"/>
              </v:line>
            </w:pict>
          </mc:Fallback>
        </mc:AlternateContent>
      </w:r>
    </w:p>
    <w:p w14:paraId="32EFB0D5" w14:textId="77777777" w:rsidR="00083E73" w:rsidRDefault="009D1A4A">
      <w:pPr>
        <w:spacing w:after="54" w:line="194" w:lineRule="exact"/>
        <w:ind w:left="540" w:right="106"/>
        <w:rPr>
          <w:rFonts w:ascii="Courier New"/>
          <w:sz w:val="18"/>
        </w:rPr>
      </w:pPr>
      <w:r>
        <w:rPr>
          <w:rFonts w:ascii="Courier New"/>
          <w:sz w:val="18"/>
        </w:rPr>
        <w:t>&lt;major&gt;.&lt;minor&gt;.&lt;patch&gt;</w:t>
      </w:r>
    </w:p>
    <w:p w14:paraId="305FA4E3"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2CADC1A" wp14:editId="552A856A">
                <wp:extent cx="5948680" cy="5080"/>
                <wp:effectExtent l="0" t="0" r="7620" b="7620"/>
                <wp:docPr id="118"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9" name="Line 105"/>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064CAB26" id="Group 10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Fe028&#10;FAIAAI0EAAAOAAAAAAAAAAAAAAAAAC4CAABkcnMvZTJvRG9jLnhtbFBLAQItABQABgAIAAAAIQAQ&#10;9iyK2gAAAAIBAAAPAAAAAAAAAAAAAAAAAG4EAABkcnMvZG93bnJldi54bWxQSwUGAAAAAAQABADz&#10;AAAAdQUAAAAA&#10;">
                <v:line id="Line 10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" strokeweight=".14039mm"/>
                <w10:anchorlock/>
              </v:group>
            </w:pict>
          </mc:Fallback>
        </mc:AlternateContent>
      </w:r>
    </w:p>
    <w:p w14:paraId="60455335" w14:textId="77777777" w:rsidR="00083E73" w:rsidRDefault="00083E73">
      <w:pPr>
        <w:pStyle w:val="BodyText"/>
        <w:spacing w:before="1"/>
        <w:rPr>
          <w:rFonts w:ascii="Courier New"/>
          <w:sz w:val="24"/>
        </w:rPr>
      </w:pPr>
    </w:p>
    <w:p w14:paraId="5E9601AD" w14:textId="77777777" w:rsidR="00083E73" w:rsidRDefault="009D1A4A">
      <w:pPr>
        <w:pStyle w:val="BodyText"/>
        <w:spacing w:before="62"/>
        <w:ind w:left="540" w:right="106"/>
      </w:pPr>
      <w:r>
        <w:t>For example:</w:t>
      </w:r>
    </w:p>
    <w:p w14:paraId="3BCB397E" w14:textId="77777777" w:rsidR="00083E73" w:rsidRDefault="00083E73">
      <w:pPr>
        <w:pStyle w:val="BodyText"/>
        <w:rPr>
          <w:sz w:val="20"/>
        </w:rPr>
      </w:pPr>
    </w:p>
    <w:p w14:paraId="7E6962F9" w14:textId="77777777" w:rsidR="00083E73" w:rsidRDefault="004B037C">
      <w:pPr>
        <w:pStyle w:val="BodyText"/>
        <w:spacing w:before="3"/>
        <w:rPr>
          <w:sz w:val="15"/>
        </w:rPr>
      </w:pPr>
      <w:r>
        <w:rPr>
          <w:noProof/>
        </w:rPr>
        <mc:AlternateContent>
          <mc:Choice Requires="wps">
            <w:drawing>
              <wp:anchor distT="0" distB="0" distL="0" distR="0" simplePos="0" relativeHeight="251630080" behindDoc="0" locked="0" layoutInCell="1" allowOverlap="1" wp14:anchorId="45AFE766" wp14:editId="5B4D1464">
                <wp:simplePos x="0" y="0"/>
                <wp:positionH relativeFrom="page">
                  <wp:posOffset>914400</wp:posOffset>
                </wp:positionH>
                <wp:positionV relativeFrom="paragraph">
                  <wp:posOffset>138430</wp:posOffset>
                </wp:positionV>
                <wp:extent cx="5943600" cy="0"/>
                <wp:effectExtent l="12700" t="11430" r="25400" b="26670"/>
                <wp:wrapTopAndBottom/>
                <wp:docPr id="11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9386D" id="Line 103" o:spid="_x0000_s1026" style="position:absolute;z-index:251630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KewSSnCAQAAbQ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2C06E03F"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'1.0.0'</w:t>
      </w:r>
    </w:p>
    <w:p w14:paraId="1ED5990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FF5520A" wp14:editId="371414D9">
                <wp:extent cx="5948680" cy="5080"/>
                <wp:effectExtent l="0" t="0" r="7620" b="7620"/>
                <wp:docPr id="115"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6" name="Line 102"/>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C5046BC" id="Group 10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BUVXqH&#10;FAIAAI0EAAAOAAAAAAAAAAAAAAAAAC4CAABkcnMvZTJvRG9jLnhtbFBLAQItABQABgAIAAAAIQAQ&#10;9iyK2gAAAAIBAAAPAAAAAAAAAAAAAAAAAG4EAABkcnMvZG93bnJldi54bWxQSwUGAAAAAAQABADz&#10;AAAAdQUAAAAA&#10;">
                <v:line id="Line 10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" strokeweight=".14039mm"/>
                <w10:anchorlock/>
              </v:group>
            </w:pict>
          </mc:Fallback>
        </mc:AlternateContent>
      </w:r>
    </w:p>
    <w:p w14:paraId="035D11C4" w14:textId="77777777" w:rsidR="00083E73" w:rsidRDefault="00083E73">
      <w:pPr>
        <w:pStyle w:val="BodyText"/>
        <w:spacing w:before="1"/>
        <w:rPr>
          <w:rFonts w:ascii="Courier New"/>
          <w:sz w:val="24"/>
        </w:rPr>
      </w:pPr>
    </w:p>
    <w:p w14:paraId="247F4CB8" w14:textId="77777777" w:rsidR="00083E73" w:rsidRDefault="009D1A4A">
      <w:pPr>
        <w:pStyle w:val="BodyText"/>
        <w:spacing w:before="62" w:line="256" w:lineRule="auto"/>
        <w:ind w:left="540" w:right="106"/>
      </w:pPr>
      <w:r>
        <w:t>This would indicate the first major version of the CMS146 library. A minor change could be released by incrementing the minor version:</w:t>
      </w:r>
    </w:p>
    <w:p w14:paraId="42AEF161" w14:textId="77777777" w:rsidR="00083E73" w:rsidRDefault="00083E73">
      <w:pPr>
        <w:pStyle w:val="BodyText"/>
        <w:rPr>
          <w:sz w:val="20"/>
        </w:rPr>
      </w:pPr>
    </w:p>
    <w:p w14:paraId="4C6EFB77" w14:textId="77777777" w:rsidR="00083E73" w:rsidRDefault="004B037C">
      <w:pPr>
        <w:pStyle w:val="BodyText"/>
        <w:spacing w:before="9"/>
        <w:rPr>
          <w:sz w:val="13"/>
        </w:rPr>
      </w:pPr>
      <w:r>
        <w:rPr>
          <w:noProof/>
        </w:rPr>
        <mc:AlternateContent>
          <mc:Choice Requires="wps">
            <w:drawing>
              <wp:anchor distT="0" distB="0" distL="0" distR="0" simplePos="0" relativeHeight="251631104" behindDoc="0" locked="0" layoutInCell="1" allowOverlap="1" wp14:anchorId="5CF0387B" wp14:editId="18709E7A">
                <wp:simplePos x="0" y="0"/>
                <wp:positionH relativeFrom="page">
                  <wp:posOffset>914400</wp:posOffset>
                </wp:positionH>
                <wp:positionV relativeFrom="paragraph">
                  <wp:posOffset>127635</wp:posOffset>
                </wp:positionV>
                <wp:extent cx="5943600" cy="0"/>
                <wp:effectExtent l="12700" t="13335" r="25400" b="24765"/>
                <wp:wrapTopAndBottom/>
                <wp:docPr id="11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194E3" id="Line 100" o:spid="_x0000_s1026" style="position:absolute;z-index:251631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05pt" to="540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" strokeweight=".14039mm">
                <w10:wrap type="topAndBottom" anchorx="page"/>
              </v:line>
            </w:pict>
          </mc:Fallback>
        </mc:AlternateContent>
      </w:r>
    </w:p>
    <w:p w14:paraId="58B1ED47" w14:textId="77777777" w:rsidR="00083E73" w:rsidRDefault="009D1A4A">
      <w:pPr>
        <w:spacing w:after="51" w:line="194" w:lineRule="exact"/>
        <w:ind w:left="540" w:right="106"/>
        <w:rPr>
          <w:rFonts w:ascii="Courier New"/>
          <w:sz w:val="18"/>
        </w:rPr>
      </w:pPr>
      <w:r>
        <w:rPr>
          <w:rFonts w:ascii="Courier New"/>
          <w:b/>
          <w:color w:val="7F0054"/>
          <w:sz w:val="18"/>
        </w:rPr>
        <w:t xml:space="preserve">library </w:t>
      </w:r>
      <w:r>
        <w:rPr>
          <w:rFonts w:ascii="Courier New"/>
          <w:sz w:val="18"/>
        </w:rPr>
        <w:t xml:space="preserve">CMS146 </w:t>
      </w:r>
      <w:r>
        <w:rPr>
          <w:rFonts w:ascii="Courier New"/>
          <w:b/>
          <w:color w:val="7F0054"/>
          <w:sz w:val="18"/>
        </w:rPr>
        <w:t xml:space="preserve">version </w:t>
      </w:r>
      <w:r>
        <w:rPr>
          <w:rFonts w:ascii="Courier New"/>
          <w:color w:val="0000FF"/>
          <w:sz w:val="18"/>
        </w:rPr>
        <w:t>'1.1.0'</w:t>
      </w:r>
    </w:p>
    <w:p w14:paraId="3CE8AFF5"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37E7DAE6" wp14:editId="337C7966">
                <wp:extent cx="5948680" cy="5080"/>
                <wp:effectExtent l="0" t="0" r="7620" b="7620"/>
                <wp:docPr id="112"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3" name="Line 99"/>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CA9FDEF" id="Group 98"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Did87f&#10;FAIAAIsEAAAOAAAAAAAAAAAAAAAAAC4CAABkcnMvZTJvRG9jLnhtbFBLAQItABQABgAIAAAAIQAQ&#10;9iyK2gAAAAIBAAAPAAAAAAAAAAAAAAAAAG4EAABkcnMvZG93bnJldi54bWxQSwUGAAAAAAQABADz&#10;AAAAdQUAAAAA&#10;">
                <v:line id="Line 99"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" strokeweight=".14039mm"/>
                <w10:anchorlock/>
              </v:group>
            </w:pict>
          </mc:Fallback>
        </mc:AlternateContent>
      </w:r>
    </w:p>
    <w:p w14:paraId="45B32AD0" w14:textId="77777777" w:rsidR="00083E73" w:rsidRDefault="00083E73">
      <w:pPr>
        <w:pStyle w:val="BodyText"/>
        <w:spacing w:before="1"/>
        <w:rPr>
          <w:rFonts w:ascii="Courier New"/>
          <w:sz w:val="24"/>
        </w:rPr>
      </w:pPr>
    </w:p>
    <w:p w14:paraId="62F3094A" w14:textId="57B061F6" w:rsidR="00574984" w:rsidRDefault="009D1A4A" w:rsidP="00574984">
      <w:pPr>
        <w:pStyle w:val="BodyText"/>
        <w:spacing w:line="256" w:lineRule="auto"/>
        <w:ind w:left="540" w:right="106"/>
      </w:pPr>
      <w:r>
        <w:t>And a major change could be released by incrementing the major version, and resetting the minor version: Minor changes are expected to retain backwards</w:t>
      </w:r>
      <w:r w:rsidR="005D02C7">
        <w:t>-</w:t>
      </w:r>
      <w:r>
        <w:t>compatibility, but may introduce new features and func</w:t>
      </w:r>
      <w:r w:rsidR="00574984">
        <w:t>tionality,</w:t>
      </w:r>
      <w:r w:rsidR="00574984">
        <w:rPr>
          <w:spacing w:val="-10"/>
        </w:rPr>
        <w:t xml:space="preserve"> </w:t>
      </w:r>
      <w:r w:rsidR="00574984">
        <w:t>while</w:t>
      </w:r>
      <w:r w:rsidR="00574984">
        <w:rPr>
          <w:spacing w:val="-10"/>
        </w:rPr>
        <w:t xml:space="preserve"> </w:t>
      </w:r>
      <w:r w:rsidR="00574984">
        <w:t>patch</w:t>
      </w:r>
      <w:r w:rsidR="00574984">
        <w:rPr>
          <w:spacing w:val="-10"/>
        </w:rPr>
        <w:t xml:space="preserve"> </w:t>
      </w:r>
      <w:r w:rsidR="00574984">
        <w:t>changes</w:t>
      </w:r>
      <w:r w:rsidR="00574984">
        <w:rPr>
          <w:spacing w:val="-10"/>
        </w:rPr>
        <w:t xml:space="preserve"> </w:t>
      </w:r>
      <w:r w:rsidR="00574984">
        <w:t>are</w:t>
      </w:r>
      <w:r w:rsidR="00574984">
        <w:rPr>
          <w:spacing w:val="-10"/>
        </w:rPr>
        <w:t xml:space="preserve"> </w:t>
      </w:r>
      <w:r w:rsidR="00574984">
        <w:t>expected</w:t>
      </w:r>
      <w:r w:rsidR="00574984">
        <w:rPr>
          <w:spacing w:val="-10"/>
        </w:rPr>
        <w:t xml:space="preserve"> </w:t>
      </w:r>
      <w:r w:rsidR="00574984">
        <w:t>to</w:t>
      </w:r>
      <w:r w:rsidR="00574984">
        <w:rPr>
          <w:spacing w:val="-10"/>
        </w:rPr>
        <w:t xml:space="preserve"> </w:t>
      </w:r>
      <w:r w:rsidR="00574984">
        <w:t>retain</w:t>
      </w:r>
      <w:r w:rsidR="00574984">
        <w:rPr>
          <w:spacing w:val="-10"/>
        </w:rPr>
        <w:t xml:space="preserve"> </w:t>
      </w:r>
      <w:r w:rsidR="00574984">
        <w:t>forward</w:t>
      </w:r>
      <w:r w:rsidR="00574984">
        <w:rPr>
          <w:spacing w:val="-10"/>
        </w:rPr>
        <w:t xml:space="preserve"> </w:t>
      </w:r>
      <w:r w:rsidR="00574984">
        <w:t>and</w:t>
      </w:r>
      <w:r w:rsidR="00574984">
        <w:rPr>
          <w:spacing w:val="-10"/>
        </w:rPr>
        <w:t xml:space="preserve"> </w:t>
      </w:r>
      <w:r w:rsidR="00574984">
        <w:t>backwards</w:t>
      </w:r>
      <w:r w:rsidR="00574984">
        <w:rPr>
          <w:spacing w:val="-10"/>
        </w:rPr>
        <w:t>-</w:t>
      </w:r>
      <w:r w:rsidR="00574984">
        <w:t>compatibility,</w:t>
      </w:r>
      <w:r w:rsidR="00574984">
        <w:rPr>
          <w:spacing w:val="-10"/>
        </w:rPr>
        <w:t xml:space="preserve"> </w:t>
      </w:r>
      <w:r w:rsidR="00574984">
        <w:t>and</w:t>
      </w:r>
      <w:r w:rsidR="00574984">
        <w:rPr>
          <w:spacing w:val="-10"/>
        </w:rPr>
        <w:t xml:space="preserve"> </w:t>
      </w:r>
      <w:r w:rsidR="00574984">
        <w:t>may</w:t>
      </w:r>
      <w:r w:rsidR="00574984">
        <w:rPr>
          <w:spacing w:val="-10"/>
        </w:rPr>
        <w:t xml:space="preserve"> </w:t>
      </w:r>
      <w:r w:rsidR="00574984">
        <w:t>only</w:t>
      </w:r>
      <w:r w:rsidR="00574984">
        <w:rPr>
          <w:spacing w:val="-10"/>
        </w:rPr>
        <w:t xml:space="preserve"> </w:t>
      </w:r>
      <w:r w:rsidR="00574984">
        <w:t>be used to fix</w:t>
      </w:r>
      <w:r w:rsidR="00574984">
        <w:rPr>
          <w:spacing w:val="-27"/>
        </w:rPr>
        <w:t xml:space="preserve"> </w:t>
      </w:r>
      <w:r w:rsidR="00574984">
        <w:t>issues.</w:t>
      </w:r>
    </w:p>
    <w:p w14:paraId="057E3B1E" w14:textId="24AAF735" w:rsidR="00083E73" w:rsidRDefault="00083E73">
      <w:pPr>
        <w:pStyle w:val="BodyText"/>
        <w:spacing w:before="62" w:line="256" w:lineRule="auto"/>
        <w:ind w:left="540" w:right="106"/>
      </w:pPr>
    </w:p>
    <w:p w14:paraId="56AEA14C" w14:textId="77777777" w:rsidR="00083E73" w:rsidRDefault="004B037C">
      <w:pPr>
        <w:pStyle w:val="BodyText"/>
        <w:spacing w:before="3"/>
        <w:rPr>
          <w:sz w:val="15"/>
        </w:rPr>
      </w:pPr>
      <w:r>
        <w:rPr>
          <w:noProof/>
        </w:rPr>
        <mc:AlternateContent>
          <mc:Choice Requires="wps">
            <w:drawing>
              <wp:anchor distT="0" distB="0" distL="0" distR="0" simplePos="0" relativeHeight="251632128" behindDoc="0" locked="0" layoutInCell="1" allowOverlap="1" wp14:anchorId="37B35259" wp14:editId="494A180B">
                <wp:simplePos x="0" y="0"/>
                <wp:positionH relativeFrom="page">
                  <wp:posOffset>914400</wp:posOffset>
                </wp:positionH>
                <wp:positionV relativeFrom="paragraph">
                  <wp:posOffset>138430</wp:posOffset>
                </wp:positionV>
                <wp:extent cx="5943600" cy="0"/>
                <wp:effectExtent l="12700" t="11430" r="25400" b="26670"/>
                <wp:wrapTopAndBottom/>
                <wp:docPr id="11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E65D8" id="Line 97" o:spid="_x0000_s1026" style="position:absolute;z-index:251632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9pt" to="540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" strokeweight=".14039mm">
                <w10:wrap type="topAndBottom" anchorx="page"/>
              </v:line>
            </w:pict>
          </mc:Fallback>
        </mc:AlternateContent>
      </w:r>
    </w:p>
    <w:p w14:paraId="046ED1AE" w14:textId="77777777" w:rsidR="00083E73" w:rsidRDefault="009D1A4A">
      <w:pPr>
        <w:tabs>
          <w:tab w:val="left" w:pos="539"/>
        </w:tabs>
        <w:spacing w:after="51" w:line="194" w:lineRule="exact"/>
        <w:ind w:left="211" w:right="106"/>
        <w:rPr>
          <w:rFonts w:ascii="Courier New"/>
          <w:sz w:val="18"/>
        </w:rPr>
      </w:pPr>
      <w:r>
        <w:rPr>
          <w:rFonts w:ascii="Courier New"/>
          <w:b/>
          <w:sz w:val="18"/>
        </w:rPr>
        <w:t>1</w:t>
      </w:r>
      <w:r>
        <w:rPr>
          <w:rFonts w:ascii="Courier New"/>
          <w:b/>
          <w:sz w:val="18"/>
        </w:rPr>
        <w:tab/>
      </w:r>
      <w:bookmarkStart w:id="36" w:name="_bookmark19"/>
      <w:bookmarkEnd w:id="36"/>
      <w:r>
        <w:rPr>
          <w:rFonts w:ascii="Courier New"/>
          <w:b/>
          <w:color w:val="7F0054"/>
          <w:sz w:val="18"/>
        </w:rPr>
        <w:t xml:space="preserve">library </w:t>
      </w:r>
      <w:r>
        <w:rPr>
          <w:rFonts w:ascii="Courier New"/>
          <w:sz w:val="18"/>
        </w:rPr>
        <w:t xml:space="preserve">EXM146 </w:t>
      </w:r>
      <w:r>
        <w:rPr>
          <w:rFonts w:ascii="Courier New"/>
          <w:b/>
          <w:color w:val="7F0054"/>
          <w:sz w:val="18"/>
        </w:rPr>
        <w:t>version</w:t>
      </w:r>
      <w:r>
        <w:rPr>
          <w:rFonts w:ascii="Courier New"/>
          <w:b/>
          <w:color w:val="7F0054"/>
          <w:spacing w:val="-15"/>
          <w:sz w:val="18"/>
        </w:rPr>
        <w:t xml:space="preserve"> </w:t>
      </w:r>
      <w:r>
        <w:rPr>
          <w:rFonts w:ascii="Courier New"/>
          <w:color w:val="0000FF"/>
          <w:sz w:val="18"/>
        </w:rPr>
        <w:t>'4.0.0'</w:t>
      </w:r>
    </w:p>
    <w:p w14:paraId="2A6EB75C"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22D5C9A0" wp14:editId="3A893D9B">
                <wp:extent cx="5948680" cy="5080"/>
                <wp:effectExtent l="0" t="0" r="7620" b="7620"/>
                <wp:docPr id="109"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10" name="Line 96"/>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E2C1879" id="Group 95"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Qj8Q&#10;shUCAACLBAAADgAAAAAAAAAAAAAAAAAuAgAAZHJzL2Uyb0RvYy54bWxQSwECLQAUAAYACAAAACEA&#10;EPYsitoAAAACAQAADwAAAAAAAAAAAAAAAABvBAAAZHJzL2Rvd25yZXYueG1sUEsFBgAAAAAEAAQA&#10;8wAAAHYFAAAAAA==&#10;">
                <v:line id="Line 96"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" strokeweight=".14039mm"/>
                <w10:anchorlock/>
              </v:group>
            </w:pict>
          </mc:Fallback>
        </mc:AlternateContent>
      </w:r>
    </w:p>
    <w:p w14:paraId="747D1245" w14:textId="77777777" w:rsidR="00083E73" w:rsidRDefault="00083E73">
      <w:pPr>
        <w:pStyle w:val="BodyText"/>
        <w:spacing w:before="2"/>
        <w:rPr>
          <w:rFonts w:ascii="Courier New"/>
          <w:sz w:val="13"/>
        </w:rPr>
      </w:pPr>
    </w:p>
    <w:p w14:paraId="7D32D6B3" w14:textId="77777777" w:rsidR="00083E73" w:rsidRDefault="004B037C">
      <w:pPr>
        <w:spacing w:before="62"/>
        <w:ind w:left="465" w:right="45"/>
        <w:jc w:val="center"/>
      </w:pPr>
      <w:r>
        <w:rPr>
          <w:noProof/>
        </w:rPr>
        <mc:AlternateContent>
          <mc:Choice Requires="wps">
            <w:drawing>
              <wp:anchor distT="0" distB="0" distL="114300" distR="114300" simplePos="0" relativeHeight="251678208" behindDoc="1" locked="0" layoutInCell="1" allowOverlap="1" wp14:anchorId="12CE684E" wp14:editId="3E0D3475">
                <wp:simplePos x="0" y="0"/>
                <wp:positionH relativeFrom="page">
                  <wp:posOffset>4006215</wp:posOffset>
                </wp:positionH>
                <wp:positionV relativeFrom="paragraph">
                  <wp:posOffset>167005</wp:posOffset>
                </wp:positionV>
                <wp:extent cx="38100" cy="0"/>
                <wp:effectExtent l="18415" t="14605" r="19685" b="23495"/>
                <wp:wrapNone/>
                <wp:docPr id="10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F29BA4" id="Line 94" o:spid="_x0000_s1026" style="position:absolute;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5.45pt,13.15pt" to="318.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" strokeweight=".14039mm">
                <w10:wrap anchorx="page"/>
              </v:line>
            </w:pict>
          </mc:Fallback>
        </mc:AlternateContent>
      </w:r>
      <w:r w:rsidR="009D1A4A">
        <w:t xml:space="preserve">Snippet 1: Library line from </w:t>
      </w:r>
      <w:r w:rsidR="009D1A4A">
        <w:rPr>
          <w:rFonts w:ascii="Courier New"/>
          <w:sz w:val="20"/>
        </w:rPr>
        <w:t>EXM146v4</w:t>
      </w:r>
      <w:r w:rsidR="009D1A4A">
        <w:rPr>
          <w:rFonts w:ascii="Courier New"/>
          <w:spacing w:val="-55"/>
          <w:sz w:val="20"/>
        </w:rPr>
        <w:t xml:space="preserve"> </w:t>
      </w:r>
      <w:r w:rsidR="009D1A4A">
        <w:rPr>
          <w:rFonts w:ascii="Courier New"/>
          <w:sz w:val="20"/>
        </w:rPr>
        <w:t>CQL.cql</w:t>
      </w:r>
      <w:r w:rsidR="009D1A4A">
        <w:rPr>
          <w:rFonts w:ascii="Courier New"/>
          <w:spacing w:val="-71"/>
          <w:sz w:val="20"/>
        </w:rPr>
        <w:t xml:space="preserve"> </w:t>
      </w:r>
      <w:r w:rsidR="009D1A4A">
        <w:t>the fourth major version.</w:t>
      </w:r>
    </w:p>
    <w:p w14:paraId="22639820" w14:textId="77777777" w:rsidR="00083E73" w:rsidRDefault="00083E73">
      <w:pPr>
        <w:pStyle w:val="BodyText"/>
        <w:spacing w:before="7"/>
        <w:rPr>
          <w:sz w:val="23"/>
        </w:rPr>
      </w:pPr>
    </w:p>
    <w:p w14:paraId="7B901102" w14:textId="77777777" w:rsidR="00083E73" w:rsidRDefault="00083E73">
      <w:pPr>
        <w:pStyle w:val="BodyText"/>
      </w:pPr>
    </w:p>
    <w:p w14:paraId="60E9664C" w14:textId="77777777" w:rsidR="00083E73" w:rsidRDefault="009D1A4A">
      <w:pPr>
        <w:pStyle w:val="Heading3"/>
        <w:numPr>
          <w:ilvl w:val="2"/>
          <w:numId w:val="9"/>
        </w:numPr>
        <w:tabs>
          <w:tab w:val="left" w:pos="1194"/>
          <w:tab w:val="left" w:pos="1195"/>
        </w:tabs>
        <w:spacing w:before="183"/>
        <w:ind w:left="1194" w:hanging="654"/>
        <w:jc w:val="left"/>
      </w:pPr>
      <w:bookmarkStart w:id="37" w:name="2.1.2_Nested_Libraries"/>
      <w:bookmarkStart w:id="38" w:name="_bookmark20"/>
      <w:bookmarkEnd w:id="37"/>
      <w:bookmarkEnd w:id="38"/>
      <w:r>
        <w:t>Nested</w:t>
      </w:r>
      <w:r>
        <w:rPr>
          <w:spacing w:val="-14"/>
        </w:rPr>
        <w:t xml:space="preserve"> </w:t>
      </w:r>
      <w:r>
        <w:t>Libraries</w:t>
      </w:r>
    </w:p>
    <w:p w14:paraId="75065317" w14:textId="77777777" w:rsidR="00083E73" w:rsidRDefault="00083E73">
      <w:pPr>
        <w:pStyle w:val="BodyText"/>
        <w:spacing w:before="8"/>
        <w:rPr>
          <w:b/>
          <w:sz w:val="24"/>
        </w:rPr>
      </w:pPr>
    </w:p>
    <w:p w14:paraId="0EAE7F43" w14:textId="77777777" w:rsidR="00083E73" w:rsidRDefault="009D1A4A">
      <w:pPr>
        <w:pStyle w:val="BodyText"/>
        <w:spacing w:before="1"/>
        <w:ind w:left="540"/>
      </w:pPr>
      <w:r>
        <w:t>CQL allows libraries to re-use logic already defined in other libraries. This is accomplished by utilizing the</w:t>
      </w:r>
    </w:p>
    <w:p w14:paraId="5754E203" w14:textId="77777777" w:rsidR="00083E73" w:rsidRDefault="009D1A4A">
      <w:pPr>
        <w:spacing w:before="18"/>
        <w:ind w:left="540" w:right="106"/>
      </w:pPr>
      <w:r>
        <w:rPr>
          <w:rFonts w:ascii="Courier New"/>
          <w:b/>
          <w:color w:val="7F0054"/>
          <w:sz w:val="20"/>
        </w:rPr>
        <w:t>include</w:t>
      </w:r>
      <w:r>
        <w:rPr>
          <w:rFonts w:ascii="Courier New"/>
          <w:b/>
          <w:color w:val="7F0054"/>
          <w:spacing w:val="-86"/>
          <w:sz w:val="20"/>
        </w:rPr>
        <w:t xml:space="preserve"> </w:t>
      </w:r>
      <w:r>
        <w:t xml:space="preserve">line as in </w:t>
      </w:r>
      <w:hyperlink w:anchor="_bookmark21" w:history="1">
        <w:r>
          <w:rPr>
            <w:color w:val="0000FF"/>
          </w:rPr>
          <w:t>Snippet 2</w:t>
        </w:r>
      </w:hyperlink>
      <w:r>
        <w:t>.</w:t>
      </w:r>
    </w:p>
    <w:p w14:paraId="6E6F8187" w14:textId="77777777" w:rsidR="00083E73" w:rsidRDefault="004B037C">
      <w:pPr>
        <w:pStyle w:val="BodyText"/>
        <w:spacing w:before="7"/>
        <w:rPr>
          <w:sz w:val="15"/>
        </w:rPr>
      </w:pPr>
      <w:r>
        <w:rPr>
          <w:noProof/>
        </w:rPr>
        <mc:AlternateContent>
          <mc:Choice Requires="wps">
            <w:drawing>
              <wp:anchor distT="0" distB="0" distL="0" distR="0" simplePos="0" relativeHeight="251633152" behindDoc="0" locked="0" layoutInCell="1" allowOverlap="1" wp14:anchorId="528005FD" wp14:editId="1BA23B7B">
                <wp:simplePos x="0" y="0"/>
                <wp:positionH relativeFrom="page">
                  <wp:posOffset>914400</wp:posOffset>
                </wp:positionH>
                <wp:positionV relativeFrom="paragraph">
                  <wp:posOffset>141605</wp:posOffset>
                </wp:positionV>
                <wp:extent cx="5943600" cy="0"/>
                <wp:effectExtent l="12700" t="14605" r="25400" b="23495"/>
                <wp:wrapTopAndBottom/>
                <wp:docPr id="10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BFF1E" id="Line 93" o:spid="_x0000_s1026" style="position:absolute;z-index:251633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sfLxRcEBAABs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46C8FC39" w14:textId="77777777" w:rsidR="00083E73" w:rsidRDefault="009D1A4A">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bookmarkStart w:id="39" w:name="_bookmark21"/>
      <w:bookmarkEnd w:id="39"/>
      <w:r>
        <w:rPr>
          <w:rFonts w:ascii="Courier New"/>
          <w:b/>
          <w:color w:val="7F0054"/>
          <w:sz w:val="18"/>
        </w:rPr>
        <w:t xml:space="preserve">includes </w:t>
      </w:r>
      <w:r>
        <w:rPr>
          <w:rFonts w:ascii="Courier New"/>
          <w:sz w:val="18"/>
        </w:rPr>
        <w:t xml:space="preserve">Common </w:t>
      </w:r>
      <w:r>
        <w:rPr>
          <w:rFonts w:ascii="Courier New"/>
          <w:b/>
          <w:color w:val="7F0054"/>
          <w:sz w:val="18"/>
        </w:rPr>
        <w:t xml:space="preserve">version </w:t>
      </w:r>
      <w:r>
        <w:rPr>
          <w:rFonts w:ascii="Courier New"/>
          <w:color w:val="0000FF"/>
          <w:sz w:val="18"/>
        </w:rPr>
        <w:t xml:space="preserve">'2.0.0' </w:t>
      </w:r>
      <w:r>
        <w:rPr>
          <w:rFonts w:ascii="Courier New"/>
          <w:b/>
          <w:color w:val="7F0054"/>
          <w:sz w:val="18"/>
        </w:rPr>
        <w:t>called</w:t>
      </w:r>
      <w:r>
        <w:rPr>
          <w:rFonts w:ascii="Courier New"/>
          <w:b/>
          <w:color w:val="7F0054"/>
          <w:spacing w:val="-22"/>
          <w:sz w:val="18"/>
        </w:rPr>
        <w:t xml:space="preserve"> </w:t>
      </w:r>
      <w:r>
        <w:rPr>
          <w:rFonts w:ascii="Courier New"/>
          <w:sz w:val="18"/>
        </w:rPr>
        <w:t>Common</w:t>
      </w:r>
    </w:p>
    <w:p w14:paraId="2780EB01"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DB2798B" wp14:editId="39D0A265">
                <wp:extent cx="5948680" cy="5080"/>
                <wp:effectExtent l="0" t="0" r="7620" b="7620"/>
                <wp:docPr id="10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06" name="Line 92"/>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7B15C47"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" strokeweight=".14039mm"/>
                <w10:anchorlock/>
              </v:group>
            </w:pict>
          </mc:Fallback>
        </mc:AlternateContent>
      </w:r>
    </w:p>
    <w:p w14:paraId="17C4461B" w14:textId="77777777" w:rsidR="00083E73" w:rsidRDefault="00083E73">
      <w:pPr>
        <w:pStyle w:val="BodyText"/>
        <w:spacing w:before="2"/>
        <w:rPr>
          <w:rFonts w:ascii="Courier New"/>
          <w:sz w:val="13"/>
        </w:rPr>
      </w:pPr>
    </w:p>
    <w:p w14:paraId="5FC22AE3" w14:textId="77777777" w:rsidR="00083E73" w:rsidRDefault="004B037C">
      <w:pPr>
        <w:spacing w:before="62"/>
        <w:ind w:left="464" w:right="45"/>
        <w:jc w:val="center"/>
        <w:rPr>
          <w:rFonts w:ascii="Courier New"/>
          <w:sz w:val="20"/>
        </w:rPr>
      </w:pPr>
      <w:r>
        <w:rPr>
          <w:noProof/>
        </w:rPr>
        <mc:AlternateContent>
          <mc:Choice Requires="wps">
            <w:drawing>
              <wp:anchor distT="0" distB="0" distL="114300" distR="114300" simplePos="0" relativeHeight="251679232" behindDoc="1" locked="0" layoutInCell="1" allowOverlap="1" wp14:anchorId="3AFA387A" wp14:editId="13F2C5D3">
                <wp:simplePos x="0" y="0"/>
                <wp:positionH relativeFrom="page">
                  <wp:posOffset>4819015</wp:posOffset>
                </wp:positionH>
                <wp:positionV relativeFrom="paragraph">
                  <wp:posOffset>167005</wp:posOffset>
                </wp:positionV>
                <wp:extent cx="38100" cy="0"/>
                <wp:effectExtent l="18415" t="14605" r="19685" b="23495"/>
                <wp:wrapNone/>
                <wp:docPr id="10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754EA" id="Line 90" o:spid="_x0000_s1026" style="position:absolute;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45pt,13.15pt" to="382.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" strokeweight=".14039mm">
                <w10:wrap anchorx="page"/>
              </v:line>
            </w:pict>
          </mc:Fallback>
        </mc:AlternateContent>
      </w:r>
      <w:r w:rsidR="009D1A4A">
        <w:t xml:space="preserve">Snippet 2: Nested library within </w:t>
      </w:r>
      <w:r w:rsidR="009D1A4A">
        <w:rPr>
          <w:rFonts w:ascii="Courier New"/>
          <w:sz w:val="20"/>
        </w:rPr>
        <w:t>EXM146v4</w:t>
      </w:r>
      <w:r w:rsidR="009D1A4A">
        <w:rPr>
          <w:rFonts w:ascii="Courier New"/>
          <w:spacing w:val="-70"/>
          <w:sz w:val="20"/>
        </w:rPr>
        <w:t xml:space="preserve"> </w:t>
      </w:r>
      <w:r w:rsidR="009D1A4A">
        <w:rPr>
          <w:rFonts w:ascii="Courier New"/>
          <w:sz w:val="20"/>
        </w:rPr>
        <w:t>CQL.cql</w:t>
      </w:r>
    </w:p>
    <w:p w14:paraId="36F41F55" w14:textId="77777777" w:rsidR="00083E73" w:rsidRDefault="00083E73">
      <w:pPr>
        <w:pStyle w:val="BodyText"/>
        <w:spacing w:before="8"/>
        <w:rPr>
          <w:rFonts w:ascii="Courier New"/>
          <w:sz w:val="31"/>
        </w:rPr>
      </w:pPr>
    </w:p>
    <w:p w14:paraId="4E62C3B0" w14:textId="77777777" w:rsidR="00083E73" w:rsidRDefault="009D1A4A">
      <w:pPr>
        <w:pStyle w:val="BodyText"/>
        <w:ind w:left="465" w:right="45"/>
        <w:jc w:val="center"/>
      </w:pPr>
      <w:r>
        <w:t xml:space="preserve">The set of all CQL libraries used to define an HQMF measure must adhere to </w:t>
      </w:r>
      <w:hyperlink w:anchor="_bookmark22" w:history="1">
        <w:r>
          <w:rPr>
            <w:color w:val="0000FF"/>
          </w:rPr>
          <w:t>Conformance Requirement 2</w:t>
        </w:r>
        <w:bookmarkStart w:id="40" w:name="_bookmark22"/>
        <w:bookmarkEnd w:id="40"/>
      </w:hyperlink>
      <w:r>
        <w:t>.</w:t>
      </w:r>
    </w:p>
    <w:p w14:paraId="3DFA1F8A" w14:textId="77777777" w:rsidR="00083E73" w:rsidRDefault="00083E73">
      <w:pPr>
        <w:jc w:val="center"/>
        <w:sectPr w:rsidR="00083E73">
          <w:pgSz w:w="12240" w:h="15840"/>
          <w:pgMar w:top="660" w:right="1320" w:bottom="1180" w:left="900" w:header="467" w:footer="993" w:gutter="0"/>
          <w:cols w:space="720"/>
        </w:sectPr>
      </w:pPr>
    </w:p>
    <w:p w14:paraId="3F98BA7D" w14:textId="77777777" w:rsidR="00083E73" w:rsidRDefault="00083E73">
      <w:pPr>
        <w:pStyle w:val="BodyText"/>
        <w:rPr>
          <w:sz w:val="20"/>
        </w:rPr>
      </w:pPr>
    </w:p>
    <w:p w14:paraId="61372094" w14:textId="77777777" w:rsidR="00083E73" w:rsidRDefault="00083E73">
      <w:pPr>
        <w:pStyle w:val="BodyText"/>
        <w:spacing w:before="3"/>
        <w:rPr>
          <w:sz w:val="29"/>
        </w:rPr>
      </w:pPr>
    </w:p>
    <w:p w14:paraId="1AE9BF6F" w14:textId="77777777" w:rsidR="00083E73" w:rsidRDefault="004B037C">
      <w:pPr>
        <w:pStyle w:val="BodyText"/>
        <w:ind w:left="539"/>
        <w:rPr>
          <w:sz w:val="20"/>
        </w:rPr>
      </w:pPr>
      <w:r>
        <w:rPr>
          <w:noProof/>
          <w:sz w:val="20"/>
        </w:rPr>
        <mc:AlternateContent>
          <mc:Choice Requires="wpg">
            <w:drawing>
              <wp:inline distT="0" distB="0" distL="0" distR="0" wp14:anchorId="63D5243E" wp14:editId="639BEDEA">
                <wp:extent cx="5944235" cy="1400175"/>
                <wp:effectExtent l="0" t="0" r="18415" b="9525"/>
                <wp:docPr id="10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00175"/>
                          <a:chOff x="0" y="0"/>
                          <a:chExt cx="9361" cy="1285"/>
                        </a:xfrm>
                      </wpg:grpSpPr>
                      <wps:wsp>
                        <wps:cNvPr id="101"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2"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03" name="Text Box 87"/>
                        <wps:cNvSpPr txBox="1">
                          <a:spLocks noChangeArrowheads="1"/>
                        </wps:cNvSpPr>
                        <wps:spPr bwMode="auto">
                          <a:xfrm>
                            <a:off x="0" y="0"/>
                            <a:ext cx="9361" cy="12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C84D11D" w14:textId="77777777" w:rsidR="00FF5AFD" w:rsidRDefault="00FF5AFD">
                              <w:pPr>
                                <w:spacing w:before="3"/>
                                <w:rPr>
                                  <w:sz w:val="20"/>
                                </w:rPr>
                              </w:pPr>
                            </w:p>
                            <w:p w14:paraId="7E571482" w14:textId="77777777" w:rsidR="00FF5AFD" w:rsidRDefault="00FF5AFD">
                              <w:pPr>
                                <w:ind w:left="273"/>
                                <w:rPr>
                                  <w:b/>
                                  <w:sz w:val="20"/>
                                </w:rPr>
                              </w:pPr>
                              <w:r>
                                <w:rPr>
                                  <w:b/>
                                  <w:sz w:val="20"/>
                                </w:rPr>
                                <w:t>Conformance Requirement 2 (Nested Libraries):</w:t>
                              </w:r>
                            </w:p>
                            <w:p w14:paraId="6DBAAA4C" w14:textId="4DF55BD4" w:rsidR="00FF5AFD" w:rsidRDefault="00FF5AFD"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FF5AFD" w:rsidRPr="00837737" w:rsidRDefault="00FF5AFD"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FF5AFD" w:rsidRPr="00837737" w:rsidRDefault="00FF5AFD"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FF5AFD" w:rsidRPr="00837737" w:rsidRDefault="00FF5AFD" w:rsidP="00837737">
                              <w:pPr>
                                <w:spacing w:line="243" w:lineRule="exact"/>
                                <w:rPr>
                                  <w:sz w:val="20"/>
                                </w:rPr>
                              </w:pPr>
                            </w:p>
                          </w:txbxContent>
                        </wps:txbx>
                        <wps:bodyPr rot="0" vert="horz" wrap="square" lIns="0" tIns="0" rIns="0" bIns="0" anchor="t" anchorCtr="0" upright="1">
                          <a:noAutofit/>
                        </wps:bodyPr>
                      </wps:wsp>
                    </wpg:wgp>
                  </a:graphicData>
                </a:graphic>
              </wp:inline>
            </w:drawing>
          </mc:Choice>
          <mc:Fallback>
            <w:pict>
              <v:group w14:anchorId="63D5243E" id="Group 86" o:spid="_x0000_s1030" style="width:468.05pt;height:110.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">
                <v:shape id="Freeform 89" o:spid="_x0000_s1031"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2"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3"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C84D11D" w14:textId="77777777" w:rsidR="00FF5AFD" w:rsidRDefault="00FF5AFD">
                        <w:pPr>
                          <w:spacing w:before="3"/>
                          <w:rPr>
                            <w:sz w:val="20"/>
                          </w:rPr>
                        </w:pPr>
                      </w:p>
                      <w:p w14:paraId="7E571482" w14:textId="77777777" w:rsidR="00FF5AFD" w:rsidRDefault="00FF5AFD">
                        <w:pPr>
                          <w:ind w:left="273"/>
                          <w:rPr>
                            <w:b/>
                            <w:sz w:val="20"/>
                          </w:rPr>
                        </w:pPr>
                        <w:r>
                          <w:rPr>
                            <w:b/>
                            <w:sz w:val="20"/>
                          </w:rPr>
                          <w:t>Conformance Requirement 2 (Nested Libraries):</w:t>
                        </w:r>
                      </w:p>
                      <w:p w14:paraId="6DBAAA4C" w14:textId="4DF55BD4" w:rsidR="00FF5AFD" w:rsidRDefault="00FF5AFD" w:rsidP="00481912">
                        <w:pPr>
                          <w:pStyle w:val="ListParagraph"/>
                          <w:numPr>
                            <w:ilvl w:val="0"/>
                            <w:numId w:val="22"/>
                          </w:numPr>
                          <w:spacing w:before="8" w:line="244" w:lineRule="exact"/>
                          <w:ind w:left="810" w:hanging="180"/>
                          <w:rPr>
                            <w:sz w:val="20"/>
                          </w:rPr>
                        </w:pPr>
                        <w:r w:rsidRPr="00481912">
                          <w:rPr>
                            <w:w w:val="110"/>
                            <w:sz w:val="20"/>
                          </w:rPr>
                          <w:t xml:space="preserve">CQL libraries </w:t>
                        </w:r>
                        <w:r w:rsidRPr="00481912">
                          <w:rPr>
                            <w:b/>
                            <w:w w:val="110"/>
                            <w:sz w:val="20"/>
                          </w:rPr>
                          <w:t xml:space="preserve">SHALL </w:t>
                        </w:r>
                        <w:r w:rsidRPr="00481912">
                          <w:rPr>
                            <w:w w:val="110"/>
                            <w:sz w:val="20"/>
                          </w:rPr>
                          <w:t xml:space="preserve">be structured such that all </w:t>
                        </w:r>
                        <w:r w:rsidRPr="00481912">
                          <w:rPr>
                            <w:rFonts w:ascii="Courier New" w:hAnsi="Courier New"/>
                            <w:w w:val="110"/>
                            <w:sz w:val="20"/>
                          </w:rPr>
                          <w:t>component</w:t>
                        </w:r>
                        <w:r w:rsidRPr="00481912">
                          <w:rPr>
                            <w:w w:val="110"/>
                            <w:sz w:val="20"/>
                          </w:rPr>
                          <w:t>s of the</w:t>
                        </w:r>
                        <w:r>
                          <w:rPr>
                            <w:w w:val="110"/>
                            <w:sz w:val="20"/>
                          </w:rPr>
                          <w:t xml:space="preserve"> </w:t>
                        </w:r>
                        <w:r>
                          <w:rPr>
                            <w:rFonts w:ascii="Courier New"/>
                            <w:sz w:val="20"/>
                          </w:rPr>
                          <w:t>populationCriteriaSection</w:t>
                        </w:r>
                        <w:r>
                          <w:rPr>
                            <w:rFonts w:ascii="Courier New"/>
                            <w:spacing w:val="-77"/>
                            <w:sz w:val="20"/>
                          </w:rPr>
                          <w:t xml:space="preserve"> </w:t>
                        </w:r>
                        <w:r>
                          <w:rPr>
                            <w:sz w:val="20"/>
                          </w:rPr>
                          <w:t>will only explicitly reference a single library.</w:t>
                        </w:r>
                      </w:p>
                      <w:p w14:paraId="58D0C109" w14:textId="17644DB0" w:rsidR="00FF5AFD" w:rsidRPr="00837737" w:rsidRDefault="00FF5AFD" w:rsidP="00481912">
                        <w:pPr>
                          <w:pStyle w:val="ListParagraph"/>
                          <w:numPr>
                            <w:ilvl w:val="0"/>
                            <w:numId w:val="22"/>
                          </w:numPr>
                          <w:spacing w:before="8" w:line="244" w:lineRule="exact"/>
                          <w:ind w:left="810" w:hanging="180"/>
                          <w:rPr>
                            <w:sz w:val="20"/>
                          </w:rPr>
                        </w:pPr>
                        <w:r>
                          <w:rPr>
                            <w:w w:val="110"/>
                            <w:sz w:val="20"/>
                          </w:rPr>
                          <w:t xml:space="preserve">CQL libraries SHALL use a </w:t>
                        </w:r>
                        <w:r>
                          <w:rPr>
                            <w:rFonts w:ascii="Courier New" w:hAnsi="Courier New"/>
                            <w:w w:val="110"/>
                            <w:sz w:val="20"/>
                          </w:rPr>
                          <w:t>called</w:t>
                        </w:r>
                        <w:r>
                          <w:rPr>
                            <w:w w:val="110"/>
                            <w:sz w:val="20"/>
                          </w:rPr>
                          <w:t xml:space="preserve"> clause for all included libraries to establish a local identifier for the included library.</w:t>
                        </w:r>
                      </w:p>
                      <w:p w14:paraId="4956863F" w14:textId="62809633" w:rsidR="00FF5AFD" w:rsidRPr="00837737" w:rsidRDefault="00FF5AFD" w:rsidP="00481912">
                        <w:pPr>
                          <w:pStyle w:val="ListParagraph"/>
                          <w:numPr>
                            <w:ilvl w:val="0"/>
                            <w:numId w:val="22"/>
                          </w:numPr>
                          <w:spacing w:before="8" w:line="244" w:lineRule="exact"/>
                          <w:ind w:left="810" w:hanging="180"/>
                          <w:rPr>
                            <w:sz w:val="20"/>
                          </w:rPr>
                        </w:pPr>
                        <w:r>
                          <w:rPr>
                            <w:w w:val="110"/>
                            <w:sz w:val="20"/>
                          </w:rPr>
                          <w:t>Included libraries SHOULD use consistent local identifiers across usage (i.e. the same local identifier should be used for a given shared library whenever it is included).</w:t>
                        </w:r>
                      </w:p>
                      <w:p w14:paraId="3617116C" w14:textId="30C15EE0" w:rsidR="00FF5AFD" w:rsidRPr="00837737" w:rsidRDefault="00FF5AFD" w:rsidP="00837737">
                        <w:pPr>
                          <w:spacing w:line="243" w:lineRule="exact"/>
                          <w:rPr>
                            <w:sz w:val="20"/>
                          </w:rPr>
                        </w:pPr>
                      </w:p>
                    </w:txbxContent>
                  </v:textbox>
                </v:shape>
                <w10:anchorlock/>
              </v:group>
            </w:pict>
          </mc:Fallback>
        </mc:AlternateContent>
      </w:r>
    </w:p>
    <w:p w14:paraId="1461CDDC" w14:textId="77777777" w:rsidR="00083E73" w:rsidRDefault="00083E73">
      <w:pPr>
        <w:pStyle w:val="BodyText"/>
        <w:rPr>
          <w:sz w:val="20"/>
        </w:rPr>
      </w:pPr>
    </w:p>
    <w:p w14:paraId="07231DCF" w14:textId="77777777" w:rsidR="00083E73" w:rsidRDefault="00083E73">
      <w:pPr>
        <w:pStyle w:val="BodyText"/>
        <w:spacing w:before="11"/>
        <w:rPr>
          <w:sz w:val="20"/>
        </w:rPr>
      </w:pPr>
    </w:p>
    <w:p w14:paraId="693B3A1B" w14:textId="2AF68304" w:rsidR="00083E73" w:rsidRDefault="009D1A4A">
      <w:pPr>
        <w:pStyle w:val="BodyText"/>
        <w:spacing w:line="256" w:lineRule="auto"/>
        <w:ind w:left="540" w:right="106"/>
      </w:pPr>
      <w:r>
        <w:t>Because of this conformance statement, the primary library for a measure can always be determined by looking at the library referenced by the initial population criteria for the measure.</w:t>
      </w:r>
    </w:p>
    <w:p w14:paraId="4E0CFBC1" w14:textId="63230A01" w:rsidR="00684D02" w:rsidRDefault="00684D02">
      <w:pPr>
        <w:pStyle w:val="BodyText"/>
        <w:spacing w:line="256" w:lineRule="auto"/>
        <w:ind w:left="540" w:right="106"/>
      </w:pPr>
    </w:p>
    <w:p w14:paraId="379A60D0" w14:textId="4178FA2C" w:rsidR="00684D02" w:rsidRDefault="00684D02" w:rsidP="00684D02">
      <w:pPr>
        <w:pStyle w:val="Heading3"/>
        <w:numPr>
          <w:ilvl w:val="2"/>
          <w:numId w:val="9"/>
        </w:numPr>
        <w:tabs>
          <w:tab w:val="left" w:pos="1194"/>
          <w:tab w:val="left" w:pos="1195"/>
        </w:tabs>
        <w:spacing w:before="183"/>
        <w:ind w:left="1194" w:hanging="654"/>
        <w:jc w:val="left"/>
      </w:pPr>
      <w:r>
        <w:t>Library Namespaces</w:t>
      </w:r>
    </w:p>
    <w:p w14:paraId="3880EF11" w14:textId="77777777" w:rsidR="00684D02" w:rsidRDefault="00684D02" w:rsidP="00684D02">
      <w:pPr>
        <w:pStyle w:val="BodyText"/>
        <w:spacing w:before="8"/>
        <w:rPr>
          <w:b/>
          <w:sz w:val="24"/>
        </w:rPr>
      </w:pPr>
    </w:p>
    <w:p w14:paraId="45604168" w14:textId="1359CE97" w:rsidR="00684D02" w:rsidRDefault="00684D02" w:rsidP="00684D02">
      <w:pPr>
        <w:pStyle w:val="BodyText"/>
        <w:spacing w:before="1"/>
        <w:ind w:left="540"/>
      </w:pPr>
      <w:r>
        <w:t>CQL allows libraries to define a namespace that can be used to organize libraries across different groups of users. Within a namespace library names are required to be unique, but across namespaces, the same library name may be reused. For example, Organization</w:t>
      </w:r>
      <w:r w:rsidR="00947495">
        <w:t>A and OrganizationB can both define a library named Common, so long as they use different namespaces. For example, consider the following library declaration:</w:t>
      </w:r>
    </w:p>
    <w:p w14:paraId="354398C5" w14:textId="77777777" w:rsidR="00684D02" w:rsidRDefault="00684D02" w:rsidP="00684D02">
      <w:pPr>
        <w:pStyle w:val="BodyText"/>
        <w:spacing w:before="7"/>
        <w:rPr>
          <w:sz w:val="15"/>
        </w:rPr>
      </w:pPr>
      <w:r>
        <w:rPr>
          <w:noProof/>
        </w:rPr>
        <mc:AlternateContent>
          <mc:Choice Requires="wps">
            <w:drawing>
              <wp:anchor distT="0" distB="0" distL="0" distR="0" simplePos="0" relativeHeight="251689472" behindDoc="0" locked="0" layoutInCell="1" allowOverlap="1" wp14:anchorId="798BB151" wp14:editId="70032809">
                <wp:simplePos x="0" y="0"/>
                <wp:positionH relativeFrom="page">
                  <wp:posOffset>914400</wp:posOffset>
                </wp:positionH>
                <wp:positionV relativeFrom="paragraph">
                  <wp:posOffset>141605</wp:posOffset>
                </wp:positionV>
                <wp:extent cx="5943600" cy="0"/>
                <wp:effectExtent l="12700" t="14605" r="25400" b="23495"/>
                <wp:wrapTopAndBottom/>
                <wp:docPr id="3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FC170C" id="Line 93" o:spid="_x0000_s1026" style="position:absolute;z-index:251689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15pt" to="540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" strokeweight=".14039mm">
                <w10:wrap type="topAndBottom" anchorx="page"/>
              </v:line>
            </w:pict>
          </mc:Fallback>
        </mc:AlternateContent>
      </w:r>
    </w:p>
    <w:p w14:paraId="7D488F62" w14:textId="02AB8A0B" w:rsidR="00684D02" w:rsidRDefault="00684D02" w:rsidP="00684D02">
      <w:pPr>
        <w:tabs>
          <w:tab w:val="left" w:pos="539"/>
        </w:tabs>
        <w:spacing w:after="29" w:line="194" w:lineRule="exact"/>
        <w:ind w:left="103" w:right="106"/>
        <w:rPr>
          <w:rFonts w:ascii="Courier New"/>
          <w:sz w:val="18"/>
        </w:rPr>
      </w:pPr>
      <w:r>
        <w:rPr>
          <w:rFonts w:ascii="Courier New"/>
          <w:b/>
          <w:sz w:val="18"/>
        </w:rPr>
        <w:t>12</w:t>
      </w:r>
      <w:r>
        <w:rPr>
          <w:rFonts w:ascii="Courier New"/>
          <w:b/>
          <w:sz w:val="18"/>
        </w:rPr>
        <w:tab/>
      </w:r>
      <w:r w:rsidR="00947495">
        <w:rPr>
          <w:rFonts w:ascii="Courier New"/>
          <w:b/>
          <w:color w:val="7F0054"/>
          <w:sz w:val="18"/>
        </w:rPr>
        <w:t>library</w:t>
      </w:r>
      <w:r>
        <w:rPr>
          <w:rFonts w:ascii="Courier New"/>
          <w:b/>
          <w:color w:val="7F0054"/>
          <w:sz w:val="18"/>
        </w:rPr>
        <w:t xml:space="preserve"> </w:t>
      </w:r>
      <w:r>
        <w:rPr>
          <w:rFonts w:ascii="Courier New"/>
          <w:sz w:val="18"/>
        </w:rPr>
        <w:t>C</w:t>
      </w:r>
      <w:r w:rsidR="00947495">
        <w:rPr>
          <w:rFonts w:ascii="Courier New"/>
          <w:sz w:val="18"/>
        </w:rPr>
        <w:t>MS.C</w:t>
      </w:r>
      <w:r>
        <w:rPr>
          <w:rFonts w:ascii="Courier New"/>
          <w:sz w:val="18"/>
        </w:rPr>
        <w:t xml:space="preserve">ommon </w:t>
      </w:r>
      <w:r>
        <w:rPr>
          <w:rFonts w:ascii="Courier New"/>
          <w:b/>
          <w:color w:val="7F0054"/>
          <w:sz w:val="18"/>
        </w:rPr>
        <w:t xml:space="preserve">version </w:t>
      </w:r>
      <w:r>
        <w:rPr>
          <w:rFonts w:ascii="Courier New"/>
          <w:color w:val="0000FF"/>
          <w:sz w:val="18"/>
        </w:rPr>
        <w:t>'2.0.0'</w:t>
      </w:r>
    </w:p>
    <w:p w14:paraId="63B1B04A" w14:textId="77777777" w:rsidR="00684D02" w:rsidRDefault="00684D02" w:rsidP="00684D02">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4F40B1E3" wp14:editId="4423CF0A">
                <wp:extent cx="5948680" cy="5080"/>
                <wp:effectExtent l="0" t="0" r="7620" b="7620"/>
                <wp:docPr id="3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33" name="Line 92"/>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22115C85" id="Group 91"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Tf/zRIC&#10;AACJBAAADgAAAAAAAAAAAAAAAAAuAgAAZHJzL2Uyb0RvYy54bWxQSwECLQAUAAYACAAAACEAEPYs&#10;itoAAAACAQAADwAAAAAAAAAAAAAAAABsBAAAZHJzL2Rvd25yZXYueG1sUEsFBgAAAAAEAAQA8wAA&#10;AHMFAAAAAA==&#10;">
                <v:line id="Line 92"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8iowQAAANsAAAAPAAAAZHJzL2Rvd25yZXYueG1sRI9Ra8JA&#10;EITfC/6HYwXf6qUK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LbTyKjBAAAA2wAAAA8AAAAA&#10;AAAAAAAAAAAABwIAAGRycy9kb3ducmV2LnhtbFBLBQYAAAAAAwADALcAAAD1AgAAAAA=&#10;" strokeweight=".14039mm"/>
                <w10:anchorlock/>
              </v:group>
            </w:pict>
          </mc:Fallback>
        </mc:AlternateContent>
      </w:r>
    </w:p>
    <w:p w14:paraId="278F2804" w14:textId="77777777" w:rsidR="00684D02" w:rsidRDefault="00684D02" w:rsidP="00684D02">
      <w:pPr>
        <w:pStyle w:val="BodyText"/>
        <w:spacing w:before="8"/>
        <w:rPr>
          <w:rFonts w:ascii="Courier New"/>
          <w:sz w:val="31"/>
        </w:rPr>
      </w:pPr>
    </w:p>
    <w:p w14:paraId="39FED980" w14:textId="0FD1C46C" w:rsidR="00684D02" w:rsidRDefault="00947495" w:rsidP="00947495">
      <w:pPr>
        <w:pStyle w:val="BodyText"/>
        <w:ind w:left="465" w:right="45"/>
      </w:pPr>
      <w:r>
        <w:t xml:space="preserve">This example declares a library named Common in the CMS namespace. Per the CQL specification, the namespace for a library is included in the ELM, along with a URI that provides a globally unique, stable identifier </w:t>
      </w:r>
      <w:r w:rsidR="005C2BC5">
        <w:t>for the namespace</w:t>
      </w:r>
      <w:r>
        <w:t xml:space="preserve">. For example, the URI for the CMS namespace would be </w:t>
      </w:r>
      <w:hyperlink r:id="rId26" w:history="1">
        <w:r w:rsidRPr="00171CB8">
          <w:rPr>
            <w:rStyle w:val="Hyperlink"/>
          </w:rPr>
          <w:t>https://ecqi.healthit.gov/ecqm/measures</w:t>
        </w:r>
      </w:hyperlink>
    </w:p>
    <w:p w14:paraId="2508C685" w14:textId="418C37C1" w:rsidR="00947495" w:rsidRDefault="00947495" w:rsidP="00947495">
      <w:pPr>
        <w:pStyle w:val="BodyText"/>
        <w:ind w:left="465" w:right="45"/>
      </w:pPr>
    </w:p>
    <w:p w14:paraId="3B43BDE1" w14:textId="6E50912F" w:rsidR="00947495" w:rsidRDefault="00947495" w:rsidP="00947495">
      <w:pPr>
        <w:pStyle w:val="BodyText"/>
        <w:ind w:left="465" w:right="45"/>
      </w:pPr>
      <w:r>
        <w:t>Note that this is a URI that may or may not correspond to a reachable web address (a URL). The important aspect is not the addressability, but the uniqueness, ensuring that library name collisions cannot occur.</w:t>
      </w:r>
    </w:p>
    <w:p w14:paraId="7730C6E0" w14:textId="254A6A60" w:rsidR="00947495" w:rsidRDefault="00947495" w:rsidP="00947495">
      <w:pPr>
        <w:pStyle w:val="BodyText"/>
        <w:ind w:left="465" w:right="45"/>
      </w:pPr>
    </w:p>
    <w:p w14:paraId="32DFA70A" w14:textId="77777777" w:rsidR="00947495" w:rsidRDefault="00947495" w:rsidP="00837737">
      <w:pPr>
        <w:pStyle w:val="BodyText"/>
        <w:ind w:left="465" w:right="45"/>
      </w:pPr>
    </w:p>
    <w:p w14:paraId="7A1F43F9" w14:textId="77777777" w:rsidR="00684D02" w:rsidRDefault="00684D02" w:rsidP="00684D02">
      <w:pPr>
        <w:pStyle w:val="BodyText"/>
        <w:ind w:left="539"/>
        <w:rPr>
          <w:sz w:val="20"/>
        </w:rPr>
      </w:pPr>
      <w:r>
        <w:rPr>
          <w:noProof/>
          <w:sz w:val="20"/>
        </w:rPr>
        <mc:AlternateContent>
          <mc:Choice Requires="wpg">
            <w:drawing>
              <wp:inline distT="0" distB="0" distL="0" distR="0" wp14:anchorId="50FD65EE" wp14:editId="2CCA9085">
                <wp:extent cx="5944235" cy="952500"/>
                <wp:effectExtent l="0" t="0" r="18415" b="19050"/>
                <wp:docPr id="147"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952500"/>
                          <a:chOff x="0" y="0"/>
                          <a:chExt cx="9361" cy="1285"/>
                        </a:xfrm>
                      </wpg:grpSpPr>
                      <wps:wsp>
                        <wps:cNvPr id="148" name="Freeform 89"/>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49" name="Freeform 88"/>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50" name="Text Box 87"/>
                        <wps:cNvSpPr txBox="1">
                          <a:spLocks noChangeArrowheads="1"/>
                        </wps:cNvSpPr>
                        <wps:spPr bwMode="auto">
                          <a:xfrm>
                            <a:off x="0" y="0"/>
                            <a:ext cx="9361" cy="12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753FBB" w14:textId="77777777" w:rsidR="00FF5AFD" w:rsidRDefault="00FF5AFD" w:rsidP="00684D02">
                              <w:pPr>
                                <w:spacing w:before="3"/>
                                <w:rPr>
                                  <w:sz w:val="20"/>
                                </w:rPr>
                              </w:pPr>
                            </w:p>
                            <w:p w14:paraId="091AAD59" w14:textId="04DE03F2" w:rsidR="00FF5AFD" w:rsidRDefault="00FF5AFD" w:rsidP="00684D02">
                              <w:pPr>
                                <w:ind w:left="273"/>
                                <w:rPr>
                                  <w:b/>
                                  <w:sz w:val="20"/>
                                </w:rPr>
                              </w:pPr>
                              <w:r>
                                <w:rPr>
                                  <w:b/>
                                  <w:sz w:val="20"/>
                                </w:rPr>
                                <w:t>Conformance Requirement 2.A (Library Namespaces):</w:t>
                              </w:r>
                            </w:p>
                            <w:p w14:paraId="3AB35B9B" w14:textId="2C2B083A" w:rsidR="00FF5AFD" w:rsidRDefault="00FF5AFD"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FF5AFD" w:rsidRDefault="00FF5AFD"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wps:txbx>
                        <wps:bodyPr rot="0" vert="horz" wrap="square" lIns="0" tIns="0" rIns="0" bIns="0" anchor="t" anchorCtr="0" upright="1">
                          <a:noAutofit/>
                        </wps:bodyPr>
                      </wps:wsp>
                    </wpg:wgp>
                  </a:graphicData>
                </a:graphic>
              </wp:inline>
            </w:drawing>
          </mc:Choice>
          <mc:Fallback>
            <w:pict>
              <v:group w14:anchorId="50FD65EE" id="_x0000_s1034" style="width:468.05pt;height:7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">
                <v:shape id="Freeform 89" o:spid="_x0000_s103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88" o:spid="_x0000_s103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87" o:spid="_x0000_s103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C753FBB" w14:textId="77777777" w:rsidR="00FF5AFD" w:rsidRDefault="00FF5AFD" w:rsidP="00684D02">
                        <w:pPr>
                          <w:spacing w:before="3"/>
                          <w:rPr>
                            <w:sz w:val="20"/>
                          </w:rPr>
                        </w:pPr>
                      </w:p>
                      <w:p w14:paraId="091AAD59" w14:textId="04DE03F2" w:rsidR="00FF5AFD" w:rsidRDefault="00FF5AFD" w:rsidP="00684D02">
                        <w:pPr>
                          <w:ind w:left="273"/>
                          <w:rPr>
                            <w:b/>
                            <w:sz w:val="20"/>
                          </w:rPr>
                        </w:pPr>
                        <w:r>
                          <w:rPr>
                            <w:b/>
                            <w:sz w:val="20"/>
                          </w:rPr>
                          <w:t>Conformance Requirement 2.A (Library Namespaces):</w:t>
                        </w:r>
                      </w:p>
                      <w:p w14:paraId="3AB35B9B" w14:textId="2C2B083A" w:rsidR="00FF5AFD" w:rsidRDefault="00FF5AFD" w:rsidP="00947495">
                        <w:pPr>
                          <w:pStyle w:val="ListParagraph"/>
                          <w:numPr>
                            <w:ilvl w:val="0"/>
                            <w:numId w:val="22"/>
                          </w:numPr>
                          <w:spacing w:before="8" w:line="244" w:lineRule="exact"/>
                          <w:ind w:left="810" w:hanging="180"/>
                          <w:rPr>
                            <w:sz w:val="20"/>
                          </w:rPr>
                        </w:pPr>
                        <w:r w:rsidRPr="00481912">
                          <w:rPr>
                            <w:w w:val="110"/>
                            <w:sz w:val="20"/>
                          </w:rPr>
                          <w:t xml:space="preserve">CQL libraries </w:t>
                        </w:r>
                        <w:r>
                          <w:rPr>
                            <w:b/>
                            <w:w w:val="110"/>
                            <w:sz w:val="20"/>
                          </w:rPr>
                          <w:t>SHOULD</w:t>
                        </w:r>
                        <w:r w:rsidRPr="00481912">
                          <w:rPr>
                            <w:b/>
                            <w:w w:val="110"/>
                            <w:sz w:val="20"/>
                          </w:rPr>
                          <w:t xml:space="preserve"> </w:t>
                        </w:r>
                        <w:r>
                          <w:rPr>
                            <w:w w:val="110"/>
                            <w:sz w:val="20"/>
                          </w:rPr>
                          <w:t>use namespaces</w:t>
                        </w:r>
                        <w:r>
                          <w:rPr>
                            <w:sz w:val="20"/>
                          </w:rPr>
                          <w:t>.</w:t>
                        </w:r>
                      </w:p>
                      <w:p w14:paraId="480BAB70" w14:textId="0754634E" w:rsidR="00FF5AFD" w:rsidRDefault="00FF5AFD" w:rsidP="00837737">
                        <w:pPr>
                          <w:pStyle w:val="ListParagraph"/>
                          <w:numPr>
                            <w:ilvl w:val="0"/>
                            <w:numId w:val="22"/>
                          </w:numPr>
                          <w:spacing w:before="8" w:line="244" w:lineRule="exact"/>
                          <w:ind w:left="810" w:hanging="180"/>
                          <w:rPr>
                            <w:sz w:val="20"/>
                          </w:rPr>
                        </w:pPr>
                        <w:r>
                          <w:rPr>
                            <w:w w:val="110"/>
                            <w:sz w:val="20"/>
                          </w:rPr>
                          <w:t xml:space="preserve">When a namespace is not used, the library </w:t>
                        </w:r>
                        <w:r>
                          <w:rPr>
                            <w:b/>
                            <w:w w:val="110"/>
                            <w:sz w:val="20"/>
                          </w:rPr>
                          <w:t>SHALL</w:t>
                        </w:r>
                        <w:r w:rsidRPr="00481912">
                          <w:rPr>
                            <w:b/>
                            <w:w w:val="110"/>
                            <w:sz w:val="20"/>
                          </w:rPr>
                          <w:t xml:space="preserve"> </w:t>
                        </w:r>
                        <w:r>
                          <w:rPr>
                            <w:w w:val="110"/>
                            <w:sz w:val="20"/>
                          </w:rPr>
                          <w:t>be considered part of a "public" global namespace for the purposes of resolution within a given environment.</w:t>
                        </w:r>
                      </w:p>
                    </w:txbxContent>
                  </v:textbox>
                </v:shape>
                <w10:anchorlock/>
              </v:group>
            </w:pict>
          </mc:Fallback>
        </mc:AlternateContent>
      </w:r>
    </w:p>
    <w:p w14:paraId="1C7F9AED" w14:textId="77777777" w:rsidR="00684D02" w:rsidRDefault="00684D02" w:rsidP="00684D02">
      <w:pPr>
        <w:pStyle w:val="BodyText"/>
        <w:rPr>
          <w:sz w:val="20"/>
        </w:rPr>
      </w:pPr>
    </w:p>
    <w:p w14:paraId="66672620" w14:textId="77777777" w:rsidR="00684D02" w:rsidRDefault="00684D02" w:rsidP="00684D02">
      <w:pPr>
        <w:pStyle w:val="BodyText"/>
        <w:spacing w:before="11"/>
        <w:rPr>
          <w:sz w:val="20"/>
        </w:rPr>
      </w:pPr>
    </w:p>
    <w:p w14:paraId="1E2E8407" w14:textId="73E75B4A" w:rsidR="00684D02" w:rsidRDefault="0052443B" w:rsidP="00684D02">
      <w:pPr>
        <w:pStyle w:val="BodyText"/>
        <w:spacing w:line="256" w:lineRule="auto"/>
        <w:ind w:left="540" w:right="106"/>
      </w:pPr>
      <w:r>
        <w:t>In addition,</w:t>
      </w:r>
      <w:r w:rsidR="00947495">
        <w:t xml:space="preserve"> because the namespace of a library is part of the text, changing the namespace of a library</w:t>
      </w:r>
      <w:r>
        <w:t xml:space="preserve"> requires a new version, just like any other change to the text of the library.</w:t>
      </w:r>
      <w:r w:rsidR="0078370D">
        <w:t xml:space="preserve"> However, because a change to the namespace is not a material change to the measure itself, changing the namespace does not require a different version-independent identifier to be used for the measure.</w:t>
      </w:r>
    </w:p>
    <w:p w14:paraId="5243C1F9" w14:textId="77777777" w:rsidR="00684D02" w:rsidRDefault="00684D02">
      <w:pPr>
        <w:pStyle w:val="BodyText"/>
        <w:spacing w:line="256" w:lineRule="auto"/>
        <w:ind w:left="540" w:right="106"/>
      </w:pPr>
    </w:p>
    <w:p w14:paraId="14230FC0" w14:textId="77777777" w:rsidR="00083E73" w:rsidRDefault="009D1A4A">
      <w:pPr>
        <w:pStyle w:val="Heading2"/>
        <w:numPr>
          <w:ilvl w:val="1"/>
          <w:numId w:val="9"/>
        </w:numPr>
        <w:tabs>
          <w:tab w:val="left" w:pos="1077"/>
          <w:tab w:val="left" w:pos="1078"/>
        </w:tabs>
        <w:spacing w:before="172"/>
        <w:ind w:left="1078" w:hanging="538"/>
        <w:jc w:val="left"/>
      </w:pPr>
      <w:r>
        <w:t>Data</w:t>
      </w:r>
      <w:r>
        <w:rPr>
          <w:spacing w:val="-6"/>
        </w:rPr>
        <w:t xml:space="preserve"> </w:t>
      </w:r>
      <w:r>
        <w:t>Model</w:t>
      </w:r>
    </w:p>
    <w:p w14:paraId="20200780" w14:textId="370AD9B9" w:rsidR="00083E73" w:rsidRDefault="00083E73">
      <w:pPr>
        <w:pStyle w:val="BodyText"/>
        <w:spacing w:before="9"/>
        <w:rPr>
          <w:b/>
        </w:rPr>
      </w:pPr>
    </w:p>
    <w:p w14:paraId="07CC8FAC" w14:textId="5C8D0D9E" w:rsidR="00083E73" w:rsidRDefault="009D1A4A">
      <w:pPr>
        <w:pStyle w:val="BodyText"/>
        <w:spacing w:line="240" w:lineRule="exact"/>
        <w:ind w:left="540" w:right="20"/>
      </w:pPr>
      <w:r>
        <w:t xml:space="preserve">CQL can be used with any data model. </w:t>
      </w:r>
      <w:r>
        <w:rPr>
          <w:spacing w:val="-4"/>
        </w:rPr>
        <w:t xml:space="preserve">However, </w:t>
      </w:r>
      <w:r>
        <w:t xml:space="preserve">within the </w:t>
      </w:r>
      <w:bookmarkStart w:id="41" w:name="_bookmark24"/>
      <w:bookmarkEnd w:id="41"/>
      <w:r>
        <w:t xml:space="preserve">context of HQMF any </w:t>
      </w:r>
      <w:r w:rsidR="005D02C7">
        <w:t>referenced</w:t>
      </w:r>
      <w:r>
        <w:t xml:space="preserve"> CQL library must identify a data model and that data model must be </w:t>
      </w:r>
      <w:r>
        <w:rPr>
          <w:rFonts w:ascii="Courier New"/>
          <w:sz w:val="20"/>
        </w:rPr>
        <w:t>QDM</w:t>
      </w:r>
      <w:r>
        <w:t>.</w:t>
      </w:r>
    </w:p>
    <w:p w14:paraId="4DB0689D" w14:textId="56323E74" w:rsidR="00083E73" w:rsidRDefault="00083E73">
      <w:pPr>
        <w:pStyle w:val="BodyText"/>
        <w:spacing w:before="7"/>
        <w:rPr>
          <w:sz w:val="16"/>
        </w:rPr>
      </w:pPr>
    </w:p>
    <w:p w14:paraId="03AA328B" w14:textId="77777777" w:rsidR="00083E73" w:rsidRDefault="00083E73">
      <w:pPr>
        <w:pStyle w:val="BodyText"/>
        <w:rPr>
          <w:sz w:val="20"/>
        </w:rPr>
      </w:pPr>
    </w:p>
    <w:p w14:paraId="3361BA5D" w14:textId="77777777" w:rsidR="00083E73" w:rsidRDefault="00083E73">
      <w:pPr>
        <w:pStyle w:val="BodyText"/>
        <w:spacing w:before="10"/>
        <w:rPr>
          <w:sz w:val="15"/>
        </w:rPr>
      </w:pPr>
    </w:p>
    <w:p w14:paraId="5A7AF482" w14:textId="1DAA7827" w:rsidR="000B34D7" w:rsidRDefault="000B34D7">
      <w:pPr>
        <w:pStyle w:val="BodyText"/>
        <w:spacing w:before="62"/>
        <w:ind w:left="540" w:right="106"/>
      </w:pPr>
      <w:r>
        <w:rPr>
          <w:noProof/>
        </w:rPr>
        <mc:AlternateContent>
          <mc:Choice Requires="wpg">
            <w:drawing>
              <wp:anchor distT="0" distB="0" distL="0" distR="0" simplePos="0" relativeHeight="251667456" behindDoc="0" locked="0" layoutInCell="1" allowOverlap="1" wp14:anchorId="7092B1BF" wp14:editId="78B382F8">
                <wp:simplePos x="0" y="0"/>
                <wp:positionH relativeFrom="page">
                  <wp:posOffset>771525</wp:posOffset>
                </wp:positionH>
                <wp:positionV relativeFrom="paragraph">
                  <wp:posOffset>243840</wp:posOffset>
                </wp:positionV>
                <wp:extent cx="5944235" cy="1393825"/>
                <wp:effectExtent l="0" t="0" r="18415" b="15875"/>
                <wp:wrapTopAndBottom/>
                <wp:docPr id="151"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393825"/>
                          <a:chOff x="1440" y="231"/>
                          <a:chExt cx="9361" cy="1604"/>
                        </a:xfrm>
                      </wpg:grpSpPr>
                      <wps:wsp>
                        <wps:cNvPr id="152" name="Freeform 85"/>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53" name="Freeform 84"/>
                        <wps:cNvSpPr>
                          <a:spLocks/>
                        </wps:cNvSpPr>
                        <wps:spPr bwMode="auto">
                          <a:xfrm>
                            <a:off x="1444" y="235"/>
                            <a:ext cx="9353" cy="1596"/>
                          </a:xfrm>
                          <a:custGeom>
                            <a:avLst/>
                            <a:gdLst>
                              <a:gd name="T0" fmla="+- 0 10716 1444"/>
                              <a:gd name="T1" fmla="*/ T0 w 9353"/>
                              <a:gd name="T2" fmla="+- 0 235 235"/>
                              <a:gd name="T3" fmla="*/ 235 h 1596"/>
                              <a:gd name="T4" fmla="+- 0 1524 1444"/>
                              <a:gd name="T5" fmla="*/ T4 w 9353"/>
                              <a:gd name="T6" fmla="+- 0 235 235"/>
                              <a:gd name="T7" fmla="*/ 235 h 1596"/>
                              <a:gd name="T8" fmla="+- 0 1493 1444"/>
                              <a:gd name="T9" fmla="*/ T8 w 9353"/>
                              <a:gd name="T10" fmla="+- 0 241 235"/>
                              <a:gd name="T11" fmla="*/ 241 h 1596"/>
                              <a:gd name="T12" fmla="+- 0 1467 1444"/>
                              <a:gd name="T13" fmla="*/ T12 w 9353"/>
                              <a:gd name="T14" fmla="+- 0 258 235"/>
                              <a:gd name="T15" fmla="*/ 258 h 1596"/>
                              <a:gd name="T16" fmla="+- 0 1450 1444"/>
                              <a:gd name="T17" fmla="*/ T16 w 9353"/>
                              <a:gd name="T18" fmla="+- 0 284 235"/>
                              <a:gd name="T19" fmla="*/ 284 h 1596"/>
                              <a:gd name="T20" fmla="+- 0 1444 1444"/>
                              <a:gd name="T21" fmla="*/ T20 w 9353"/>
                              <a:gd name="T22" fmla="+- 0 315 235"/>
                              <a:gd name="T23" fmla="*/ 315 h 1596"/>
                              <a:gd name="T24" fmla="+- 0 1444 1444"/>
                              <a:gd name="T25" fmla="*/ T24 w 9353"/>
                              <a:gd name="T26" fmla="+- 0 1751 235"/>
                              <a:gd name="T27" fmla="*/ 1751 h 1596"/>
                              <a:gd name="T28" fmla="+- 0 1450 1444"/>
                              <a:gd name="T29" fmla="*/ T28 w 9353"/>
                              <a:gd name="T30" fmla="+- 0 1782 235"/>
                              <a:gd name="T31" fmla="*/ 1782 h 1596"/>
                              <a:gd name="T32" fmla="+- 0 1467 1444"/>
                              <a:gd name="T33" fmla="*/ T32 w 9353"/>
                              <a:gd name="T34" fmla="+- 0 1807 235"/>
                              <a:gd name="T35" fmla="*/ 1807 h 1596"/>
                              <a:gd name="T36" fmla="+- 0 1493 1444"/>
                              <a:gd name="T37" fmla="*/ T36 w 9353"/>
                              <a:gd name="T38" fmla="+- 0 1824 235"/>
                              <a:gd name="T39" fmla="*/ 1824 h 1596"/>
                              <a:gd name="T40" fmla="+- 0 1524 1444"/>
                              <a:gd name="T41" fmla="*/ T40 w 9353"/>
                              <a:gd name="T42" fmla="+- 0 1830 235"/>
                              <a:gd name="T43" fmla="*/ 1830 h 1596"/>
                              <a:gd name="T44" fmla="+- 0 10716 1444"/>
                              <a:gd name="T45" fmla="*/ T44 w 9353"/>
                              <a:gd name="T46" fmla="+- 0 1830 235"/>
                              <a:gd name="T47" fmla="*/ 1830 h 1596"/>
                              <a:gd name="T48" fmla="+- 0 10747 1444"/>
                              <a:gd name="T49" fmla="*/ T48 w 9353"/>
                              <a:gd name="T50" fmla="+- 0 1824 235"/>
                              <a:gd name="T51" fmla="*/ 1824 h 1596"/>
                              <a:gd name="T52" fmla="+- 0 10773 1444"/>
                              <a:gd name="T53" fmla="*/ T52 w 9353"/>
                              <a:gd name="T54" fmla="+- 0 1807 235"/>
                              <a:gd name="T55" fmla="*/ 1807 h 1596"/>
                              <a:gd name="T56" fmla="+- 0 10790 1444"/>
                              <a:gd name="T57" fmla="*/ T56 w 9353"/>
                              <a:gd name="T58" fmla="+- 0 1782 235"/>
                              <a:gd name="T59" fmla="*/ 1782 h 1596"/>
                              <a:gd name="T60" fmla="+- 0 10796 1444"/>
                              <a:gd name="T61" fmla="*/ T60 w 9353"/>
                              <a:gd name="T62" fmla="+- 0 1751 235"/>
                              <a:gd name="T63" fmla="*/ 1751 h 1596"/>
                              <a:gd name="T64" fmla="+- 0 10796 1444"/>
                              <a:gd name="T65" fmla="*/ T64 w 9353"/>
                              <a:gd name="T66" fmla="+- 0 315 235"/>
                              <a:gd name="T67" fmla="*/ 315 h 1596"/>
                              <a:gd name="T68" fmla="+- 0 10790 1444"/>
                              <a:gd name="T69" fmla="*/ T68 w 9353"/>
                              <a:gd name="T70" fmla="+- 0 284 235"/>
                              <a:gd name="T71" fmla="*/ 284 h 1596"/>
                              <a:gd name="T72" fmla="+- 0 10773 1444"/>
                              <a:gd name="T73" fmla="*/ T72 w 9353"/>
                              <a:gd name="T74" fmla="+- 0 258 235"/>
                              <a:gd name="T75" fmla="*/ 258 h 1596"/>
                              <a:gd name="T76" fmla="+- 0 10747 1444"/>
                              <a:gd name="T77" fmla="*/ T76 w 9353"/>
                              <a:gd name="T78" fmla="+- 0 241 235"/>
                              <a:gd name="T79" fmla="*/ 241 h 1596"/>
                              <a:gd name="T80" fmla="+- 0 10716 1444"/>
                              <a:gd name="T81" fmla="*/ T80 w 9353"/>
                              <a:gd name="T82" fmla="+- 0 235 235"/>
                              <a:gd name="T83" fmla="*/ 235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596">
                                <a:moveTo>
                                  <a:pt x="9272" y="0"/>
                                </a:moveTo>
                                <a:lnTo>
                                  <a:pt x="80" y="0"/>
                                </a:lnTo>
                                <a:lnTo>
                                  <a:pt x="49" y="6"/>
                                </a:lnTo>
                                <a:lnTo>
                                  <a:pt x="23" y="23"/>
                                </a:lnTo>
                                <a:lnTo>
                                  <a:pt x="6" y="49"/>
                                </a:lnTo>
                                <a:lnTo>
                                  <a:pt x="0" y="80"/>
                                </a:lnTo>
                                <a:lnTo>
                                  <a:pt x="0" y="1516"/>
                                </a:lnTo>
                                <a:lnTo>
                                  <a:pt x="6" y="1547"/>
                                </a:lnTo>
                                <a:lnTo>
                                  <a:pt x="23" y="1572"/>
                                </a:lnTo>
                                <a:lnTo>
                                  <a:pt x="49" y="1589"/>
                                </a:lnTo>
                                <a:lnTo>
                                  <a:pt x="80" y="1595"/>
                                </a:lnTo>
                                <a:lnTo>
                                  <a:pt x="9272" y="1595"/>
                                </a:lnTo>
                                <a:lnTo>
                                  <a:pt x="9303" y="1589"/>
                                </a:lnTo>
                                <a:lnTo>
                                  <a:pt x="9329" y="1572"/>
                                </a:lnTo>
                                <a:lnTo>
                                  <a:pt x="9346" y="1547"/>
                                </a:lnTo>
                                <a:lnTo>
                                  <a:pt x="9352" y="1516"/>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54" name="Text Box 83"/>
                        <wps:cNvSpPr txBox="1">
                          <a:spLocks noChangeArrowheads="1"/>
                        </wps:cNvSpPr>
                        <wps:spPr bwMode="auto">
                          <a:xfrm>
                            <a:off x="1440" y="231"/>
                            <a:ext cx="9361" cy="16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046A93" w14:textId="77777777" w:rsidR="00FF5AFD" w:rsidRDefault="00FF5AFD" w:rsidP="000B34D7">
                              <w:pPr>
                                <w:spacing w:before="3"/>
                                <w:rPr>
                                  <w:sz w:val="20"/>
                                </w:rPr>
                              </w:pPr>
                            </w:p>
                            <w:p w14:paraId="2379692A" w14:textId="77777777" w:rsidR="00FF5AFD" w:rsidRDefault="00FF5AFD" w:rsidP="000B34D7">
                              <w:pPr>
                                <w:ind w:left="273"/>
                                <w:rPr>
                                  <w:b/>
                                  <w:sz w:val="20"/>
                                </w:rPr>
                              </w:pPr>
                              <w:r>
                                <w:rPr>
                                  <w:b/>
                                  <w:sz w:val="20"/>
                                </w:rPr>
                                <w:t>Conformance Requirement 3 (CQL Data Model):</w:t>
                              </w:r>
                            </w:p>
                            <w:p w14:paraId="03C42922" w14:textId="77777777" w:rsidR="00FF5AFD" w:rsidRPr="00481912" w:rsidRDefault="00FF5AFD"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FF5AFD" w:rsidRDefault="00FF5AFD"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FF5AFD" w:rsidRPr="00481912" w:rsidRDefault="00FF5AFD"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92B1BF" id="Group 82" o:spid="_x0000_s1038" style="position:absolute;left:0;text-align:left;margin-left:60.75pt;margin-top:19.2pt;width:468.05pt;height:109.75pt;z-index:251667456;mso-wrap-distance-left:0;mso-wrap-distance-right:0;mso-position-horizontal-relative:page;mso-position-vertical-relative:text" coordorigin="1440,231" coordsize="9361,1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">
                <v:shape id="Freeform 85" o:spid="_x0000_s1039"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" path="m9272,l80,,49,6,23,23,6,49,,80,,1516r6,31l23,1572r26,17l80,1595r9192,l9303,1589r26,-17l9346,1547r6,-31l9352,80r-6,-31l9329,23,9303,6,9272,xe" fillcolor="#fffde8" stroked="f">
                  <v:path arrowok="t" o:connecttype="custom" o:connectlocs="9272,235;80,235;49,241;23,258;6,284;0,315;0,1751;6,1782;23,1807;49,1824;80,1830;9272,1830;9303,1824;9329,1807;9346,1782;9352,1751;9352,315;9346,284;9329,258;9303,241;9272,235" o:connectangles="0,0,0,0,0,0,0,0,0,0,0,0,0,0,0,0,0,0,0,0,0"/>
                </v:shape>
                <v:shape id="Freeform 84" o:spid="_x0000_s1040" style="position:absolute;left:1444;top:235;width:9353;height:1596;visibility:visible;mso-wrap-style:square;v-text-anchor:top" coordsize="9353,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" path="m9272,l80,,49,6,23,23,6,49,,80,,1516r6,31l23,1572r26,17l80,1595r9192,l9303,1589r26,-17l9346,1547r6,-31l9352,80r-6,-31l9329,23,9303,6,9272,xe" filled="f" strokeweight=".14056mm">
                  <v:path arrowok="t" o:connecttype="custom" o:connectlocs="9272,235;80,235;49,241;23,258;6,284;0,315;0,1751;6,1782;23,1807;49,1824;80,1830;9272,1830;9303,1824;9329,1807;9346,1782;9352,1751;9352,315;9346,284;9329,258;9303,241;9272,235" o:connectangles="0,0,0,0,0,0,0,0,0,0,0,0,0,0,0,0,0,0,0,0,0"/>
                </v:shape>
                <v:shape id="Text Box 83" o:spid="_x0000_s1041" type="#_x0000_t202" style="position:absolute;left:1440;top:231;width:9361;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6B046A93" w14:textId="77777777" w:rsidR="00FF5AFD" w:rsidRDefault="00FF5AFD" w:rsidP="000B34D7">
                        <w:pPr>
                          <w:spacing w:before="3"/>
                          <w:rPr>
                            <w:sz w:val="20"/>
                          </w:rPr>
                        </w:pPr>
                      </w:p>
                      <w:p w14:paraId="2379692A" w14:textId="77777777" w:rsidR="00FF5AFD" w:rsidRDefault="00FF5AFD" w:rsidP="000B34D7">
                        <w:pPr>
                          <w:ind w:left="273"/>
                          <w:rPr>
                            <w:b/>
                            <w:sz w:val="20"/>
                          </w:rPr>
                        </w:pPr>
                        <w:r>
                          <w:rPr>
                            <w:b/>
                            <w:sz w:val="20"/>
                          </w:rPr>
                          <w:t>Conformance Requirement 3 (CQL Data Model):</w:t>
                        </w:r>
                      </w:p>
                      <w:p w14:paraId="03C42922" w14:textId="77777777" w:rsidR="00FF5AFD" w:rsidRPr="00481912" w:rsidRDefault="00FF5AFD" w:rsidP="000B34D7">
                        <w:pPr>
                          <w:pStyle w:val="ListParagraph"/>
                          <w:numPr>
                            <w:ilvl w:val="0"/>
                            <w:numId w:val="23"/>
                          </w:numPr>
                          <w:tabs>
                            <w:tab w:val="left" w:pos="820"/>
                          </w:tabs>
                          <w:spacing w:before="8" w:line="249" w:lineRule="auto"/>
                          <w:ind w:left="810" w:right="235" w:hanging="180"/>
                          <w:rPr>
                            <w:sz w:val="20"/>
                          </w:rPr>
                        </w:pPr>
                        <w:r w:rsidRPr="00481912">
                          <w:rPr>
                            <w:sz w:val="20"/>
                          </w:rPr>
                          <w:t>All</w:t>
                        </w:r>
                        <w:r w:rsidRPr="00481912">
                          <w:rPr>
                            <w:spacing w:val="-3"/>
                            <w:sz w:val="20"/>
                          </w:rPr>
                          <w:t xml:space="preserve"> </w:t>
                        </w:r>
                        <w:r w:rsidRPr="00481912">
                          <w:rPr>
                            <w:sz w:val="20"/>
                          </w:rPr>
                          <w:t>CQL</w:t>
                        </w:r>
                        <w:r w:rsidRPr="00481912">
                          <w:rPr>
                            <w:spacing w:val="-3"/>
                            <w:sz w:val="20"/>
                          </w:rPr>
                          <w:t xml:space="preserve"> </w:t>
                        </w:r>
                        <w:r w:rsidRPr="00481912">
                          <w:rPr>
                            <w:sz w:val="20"/>
                          </w:rPr>
                          <w:t>expressions</w:t>
                        </w:r>
                        <w:r w:rsidRPr="00481912">
                          <w:rPr>
                            <w:spacing w:val="-3"/>
                            <w:sz w:val="20"/>
                          </w:rPr>
                          <w:t xml:space="preserve"> </w:t>
                        </w:r>
                        <w:r w:rsidRPr="00481912">
                          <w:rPr>
                            <w:sz w:val="20"/>
                          </w:rPr>
                          <w:t>used</w:t>
                        </w:r>
                        <w:r w:rsidRPr="00481912">
                          <w:rPr>
                            <w:spacing w:val="-3"/>
                            <w:sz w:val="20"/>
                          </w:rPr>
                          <w:t xml:space="preserve"> </w:t>
                        </w:r>
                        <w:r w:rsidRPr="00481912">
                          <w:rPr>
                            <w:sz w:val="20"/>
                          </w:rPr>
                          <w:t>directly</w:t>
                        </w:r>
                        <w:r w:rsidRPr="00481912">
                          <w:rPr>
                            <w:spacing w:val="-3"/>
                            <w:sz w:val="20"/>
                          </w:rPr>
                          <w:t xml:space="preserve"> </w:t>
                        </w:r>
                        <w:r w:rsidRPr="00481912">
                          <w:rPr>
                            <w:sz w:val="20"/>
                          </w:rPr>
                          <w:t>or</w:t>
                        </w:r>
                        <w:r w:rsidRPr="00481912">
                          <w:rPr>
                            <w:spacing w:val="-3"/>
                            <w:sz w:val="20"/>
                          </w:rPr>
                          <w:t xml:space="preserve"> </w:t>
                        </w:r>
                        <w:r w:rsidRPr="00481912">
                          <w:rPr>
                            <w:sz w:val="20"/>
                          </w:rPr>
                          <w:t>indirectly</w:t>
                        </w:r>
                        <w:r w:rsidRPr="00481912">
                          <w:rPr>
                            <w:spacing w:val="-3"/>
                            <w:sz w:val="20"/>
                          </w:rPr>
                          <w:t xml:space="preserve"> </w:t>
                        </w:r>
                        <w:r w:rsidRPr="00481912">
                          <w:rPr>
                            <w:sz w:val="20"/>
                          </w:rPr>
                          <w:t>within</w:t>
                        </w:r>
                        <w:r w:rsidRPr="00481912">
                          <w:rPr>
                            <w:spacing w:val="-3"/>
                            <w:sz w:val="20"/>
                          </w:rPr>
                          <w:t xml:space="preserve"> </w:t>
                        </w:r>
                        <w:r w:rsidRPr="00481912">
                          <w:rPr>
                            <w:sz w:val="20"/>
                          </w:rPr>
                          <w:t>a</w:t>
                        </w:r>
                        <w:r w:rsidRPr="00481912">
                          <w:rPr>
                            <w:spacing w:val="-3"/>
                            <w:sz w:val="20"/>
                          </w:rPr>
                          <w:t xml:space="preserve"> </w:t>
                        </w:r>
                        <w:r w:rsidRPr="00481912">
                          <w:rPr>
                            <w:sz w:val="20"/>
                          </w:rPr>
                          <w:t>measure</w:t>
                        </w:r>
                        <w:r w:rsidRPr="00481912">
                          <w:rPr>
                            <w:spacing w:val="-3"/>
                            <w:sz w:val="20"/>
                          </w:rPr>
                          <w:t xml:space="preserve"> </w:t>
                        </w:r>
                        <w:r w:rsidRPr="00481912">
                          <w:rPr>
                            <w:b/>
                            <w:sz w:val="20"/>
                          </w:rPr>
                          <w:t>SHALL</w:t>
                        </w:r>
                        <w:r w:rsidRPr="00481912">
                          <w:rPr>
                            <w:b/>
                            <w:spacing w:val="-3"/>
                            <w:sz w:val="20"/>
                          </w:rPr>
                          <w:t xml:space="preserve"> </w:t>
                        </w:r>
                        <w:r w:rsidRPr="00481912">
                          <w:rPr>
                            <w:sz w:val="20"/>
                          </w:rPr>
                          <w:t>reference</w:t>
                        </w:r>
                        <w:r w:rsidRPr="00481912">
                          <w:rPr>
                            <w:spacing w:val="-3"/>
                            <w:sz w:val="20"/>
                          </w:rPr>
                          <w:t xml:space="preserve"> </w:t>
                        </w:r>
                        <w:r w:rsidRPr="00481912">
                          <w:rPr>
                            <w:sz w:val="20"/>
                          </w:rPr>
                          <w:t>a</w:t>
                        </w:r>
                        <w:r w:rsidRPr="00481912">
                          <w:rPr>
                            <w:spacing w:val="-3"/>
                            <w:sz w:val="20"/>
                          </w:rPr>
                          <w:t xml:space="preserve"> </w:t>
                        </w:r>
                        <w:r w:rsidRPr="00481912">
                          <w:rPr>
                            <w:sz w:val="20"/>
                          </w:rPr>
                          <w:t>single</w:t>
                        </w:r>
                        <w:r w:rsidRPr="00481912">
                          <w:rPr>
                            <w:spacing w:val="-3"/>
                            <w:sz w:val="20"/>
                          </w:rPr>
                          <w:t xml:space="preserve"> </w:t>
                        </w:r>
                        <w:r w:rsidRPr="00481912">
                          <w:rPr>
                            <w:sz w:val="20"/>
                          </w:rPr>
                          <w:t>data</w:t>
                        </w:r>
                        <w:r w:rsidRPr="00481912">
                          <w:rPr>
                            <w:spacing w:val="-3"/>
                            <w:sz w:val="20"/>
                          </w:rPr>
                          <w:t xml:space="preserve"> </w:t>
                        </w:r>
                        <w:r w:rsidRPr="00481912">
                          <w:rPr>
                            <w:sz w:val="20"/>
                          </w:rPr>
                          <w:t>model consistent with the measure’s HQMF</w:t>
                        </w:r>
                        <w:r w:rsidRPr="00481912">
                          <w:rPr>
                            <w:spacing w:val="-30"/>
                            <w:sz w:val="20"/>
                          </w:rPr>
                          <w:t xml:space="preserve"> </w:t>
                        </w:r>
                        <w:r w:rsidRPr="00481912">
                          <w:rPr>
                            <w:sz w:val="20"/>
                          </w:rPr>
                          <w:t>templates.</w:t>
                        </w:r>
                      </w:p>
                      <w:p w14:paraId="176AABA9" w14:textId="2FD032A1" w:rsidR="00FF5AFD" w:rsidRDefault="00FF5AFD" w:rsidP="000B34D7">
                        <w:pPr>
                          <w:pStyle w:val="ListParagraph"/>
                          <w:numPr>
                            <w:ilvl w:val="0"/>
                            <w:numId w:val="23"/>
                          </w:numPr>
                          <w:tabs>
                            <w:tab w:val="left" w:pos="820"/>
                          </w:tabs>
                          <w:spacing w:before="119"/>
                          <w:ind w:left="810" w:hanging="180"/>
                          <w:rPr>
                            <w:sz w:val="20"/>
                          </w:rPr>
                        </w:pPr>
                        <w:r w:rsidRPr="00481912">
                          <w:rPr>
                            <w:sz w:val="20"/>
                          </w:rPr>
                          <w:t xml:space="preserve">Data Model declarations </w:t>
                        </w:r>
                        <w:r w:rsidRPr="00481912">
                          <w:rPr>
                            <w:b/>
                            <w:sz w:val="20"/>
                          </w:rPr>
                          <w:t xml:space="preserve">SHALL </w:t>
                        </w:r>
                        <w:r w:rsidRPr="00481912">
                          <w:rPr>
                            <w:sz w:val="20"/>
                          </w:rPr>
                          <w:t>include a version</w:t>
                        </w:r>
                        <w:r w:rsidRPr="00481912">
                          <w:rPr>
                            <w:spacing w:val="-28"/>
                            <w:sz w:val="20"/>
                          </w:rPr>
                          <w:t xml:space="preserve"> </w:t>
                        </w:r>
                        <w:r w:rsidRPr="00481912">
                          <w:rPr>
                            <w:sz w:val="20"/>
                          </w:rPr>
                          <w:t>declaration.</w:t>
                        </w:r>
                      </w:p>
                      <w:p w14:paraId="613328BF" w14:textId="024BDC24" w:rsidR="00FF5AFD" w:rsidRPr="00481912" w:rsidRDefault="00FF5AFD" w:rsidP="000B34D7">
                        <w:pPr>
                          <w:pStyle w:val="ListParagraph"/>
                          <w:numPr>
                            <w:ilvl w:val="0"/>
                            <w:numId w:val="23"/>
                          </w:numPr>
                          <w:tabs>
                            <w:tab w:val="left" w:pos="820"/>
                          </w:tabs>
                          <w:spacing w:before="119"/>
                          <w:ind w:left="810" w:hanging="180"/>
                          <w:rPr>
                            <w:sz w:val="20"/>
                          </w:rPr>
                        </w:pPr>
                        <w:r>
                          <w:rPr>
                            <w:sz w:val="20"/>
                          </w:rPr>
                          <w:t xml:space="preserve">All CQL expressions used directly or indirectly within a measure </w:t>
                        </w:r>
                        <w:r w:rsidRPr="00481912">
                          <w:rPr>
                            <w:b/>
                            <w:sz w:val="20"/>
                          </w:rPr>
                          <w:t>SHALL</w:t>
                        </w:r>
                        <w:r w:rsidRPr="00481912">
                          <w:rPr>
                            <w:b/>
                            <w:spacing w:val="-3"/>
                            <w:sz w:val="20"/>
                          </w:rPr>
                          <w:t xml:space="preserve"> </w:t>
                        </w:r>
                        <w:r>
                          <w:rPr>
                            <w:sz w:val="20"/>
                          </w:rPr>
                          <w:t xml:space="preserve">be defined using the Patient context. The Unfiltered context </w:t>
                        </w:r>
                        <w:r w:rsidRPr="00481912">
                          <w:rPr>
                            <w:b/>
                            <w:sz w:val="20"/>
                          </w:rPr>
                          <w:t>SHALL</w:t>
                        </w:r>
                        <w:r>
                          <w:rPr>
                            <w:b/>
                            <w:sz w:val="20"/>
                          </w:rPr>
                          <w:t xml:space="preserve"> NOT</w:t>
                        </w:r>
                        <w:r>
                          <w:rPr>
                            <w:sz w:val="20"/>
                          </w:rPr>
                          <w:t xml:space="preserve"> be used.</w:t>
                        </w:r>
                      </w:p>
                    </w:txbxContent>
                  </v:textbox>
                </v:shape>
                <w10:wrap type="topAndBottom" anchorx="page"/>
              </v:group>
            </w:pict>
          </mc:Fallback>
        </mc:AlternateContent>
      </w:r>
    </w:p>
    <w:p w14:paraId="20AF209D" w14:textId="4491850F" w:rsidR="000B34D7" w:rsidRDefault="000B34D7">
      <w:pPr>
        <w:pStyle w:val="BodyText"/>
        <w:spacing w:before="62"/>
        <w:ind w:left="540" w:right="106"/>
      </w:pPr>
    </w:p>
    <w:p w14:paraId="473760A5" w14:textId="182E1BAF" w:rsidR="00083E73" w:rsidRDefault="009D1A4A">
      <w:pPr>
        <w:pStyle w:val="BodyText"/>
        <w:spacing w:before="62"/>
        <w:ind w:left="540" w:right="106"/>
      </w:pPr>
      <w:r>
        <w:t>For example:</w:t>
      </w:r>
    </w:p>
    <w:p w14:paraId="32837222" w14:textId="77777777" w:rsidR="00083E73" w:rsidRDefault="004B037C">
      <w:pPr>
        <w:pStyle w:val="BodyText"/>
        <w:spacing w:before="7"/>
        <w:rPr>
          <w:sz w:val="16"/>
        </w:rPr>
      </w:pPr>
      <w:r>
        <w:rPr>
          <w:noProof/>
        </w:rPr>
        <mc:AlternateContent>
          <mc:Choice Requires="wps">
            <w:drawing>
              <wp:anchor distT="0" distB="0" distL="0" distR="0" simplePos="0" relativeHeight="251634176" behindDoc="0" locked="0" layoutInCell="1" allowOverlap="1" wp14:anchorId="199651FD" wp14:editId="19B46CFE">
                <wp:simplePos x="0" y="0"/>
                <wp:positionH relativeFrom="page">
                  <wp:posOffset>914400</wp:posOffset>
                </wp:positionH>
                <wp:positionV relativeFrom="paragraph">
                  <wp:posOffset>148590</wp:posOffset>
                </wp:positionV>
                <wp:extent cx="5943600" cy="0"/>
                <wp:effectExtent l="12700" t="8890" r="25400" b="29210"/>
                <wp:wrapTopAndBottom/>
                <wp:docPr id="9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E911E" id="Line 81" o:spid="_x0000_s1026" style="position:absolute;z-index:251634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" strokeweight=".14039mm">
                <w10:wrap type="topAndBottom" anchorx="page"/>
              </v:line>
            </w:pict>
          </mc:Fallback>
        </mc:AlternateContent>
      </w:r>
    </w:p>
    <w:p w14:paraId="77BE542C" w14:textId="77777777" w:rsidR="00083E73" w:rsidRDefault="009D1A4A">
      <w:pPr>
        <w:tabs>
          <w:tab w:val="left" w:pos="539"/>
        </w:tabs>
        <w:spacing w:after="51" w:line="194" w:lineRule="exact"/>
        <w:ind w:left="103" w:right="106"/>
        <w:rPr>
          <w:rFonts w:ascii="Courier New"/>
          <w:sz w:val="18"/>
        </w:rPr>
      </w:pPr>
      <w:r>
        <w:rPr>
          <w:rFonts w:ascii="Courier New"/>
          <w:b/>
          <w:sz w:val="18"/>
        </w:rPr>
        <w:t>10</w:t>
      </w:r>
      <w:r>
        <w:rPr>
          <w:rFonts w:ascii="Courier New"/>
          <w:b/>
          <w:sz w:val="18"/>
        </w:rPr>
        <w:tab/>
      </w:r>
      <w:bookmarkStart w:id="42" w:name="_bookmark25"/>
      <w:bookmarkEnd w:id="42"/>
      <w:r>
        <w:rPr>
          <w:rFonts w:ascii="Courier New"/>
          <w:b/>
          <w:color w:val="7F0054"/>
          <w:sz w:val="18"/>
        </w:rPr>
        <w:t xml:space="preserve">using </w:t>
      </w:r>
      <w:r>
        <w:rPr>
          <w:rFonts w:ascii="Courier New"/>
          <w:sz w:val="18"/>
        </w:rPr>
        <w:t xml:space="preserve">QDM </w:t>
      </w:r>
      <w:r>
        <w:rPr>
          <w:rFonts w:ascii="Courier New"/>
          <w:b/>
          <w:color w:val="7F0054"/>
          <w:sz w:val="18"/>
        </w:rPr>
        <w:t>version</w:t>
      </w:r>
      <w:r>
        <w:rPr>
          <w:rFonts w:ascii="Courier New"/>
          <w:b/>
          <w:color w:val="7F0054"/>
          <w:spacing w:val="-13"/>
          <w:sz w:val="18"/>
        </w:rPr>
        <w:t xml:space="preserve"> </w:t>
      </w:r>
      <w:r>
        <w:rPr>
          <w:rFonts w:ascii="Courier New"/>
          <w:color w:val="0000FF"/>
          <w:sz w:val="18"/>
        </w:rPr>
        <w:t>'5.0.2'</w:t>
      </w:r>
    </w:p>
    <w:p w14:paraId="5BB0034F"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27C48AA" wp14:editId="39C5FA5B">
                <wp:extent cx="5948680" cy="5080"/>
                <wp:effectExtent l="0" t="0" r="7620" b="7620"/>
                <wp:docPr id="93"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94" name="Line 80"/>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62C8FF12" id="Group 7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ctPrr&#10;FAIAAIkEAAAOAAAAAAAAAAAAAAAAAC4CAABkcnMvZTJvRG9jLnhtbFBLAQItABQABgAIAAAAIQAQ&#10;9iyK2gAAAAIBAAAPAAAAAAAAAAAAAAAAAG4EAABkcnMvZG93bnJldi54bWxQSwUGAAAAAAQABADz&#10;AAAAdQUAAAAA&#10;">
                <v:line id="Line 8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" strokeweight=".14039mm"/>
                <w10:anchorlock/>
              </v:group>
            </w:pict>
          </mc:Fallback>
        </mc:AlternateContent>
      </w:r>
    </w:p>
    <w:p w14:paraId="0A7BDA20" w14:textId="77777777" w:rsidR="00083E73" w:rsidRDefault="00083E73">
      <w:pPr>
        <w:pStyle w:val="BodyText"/>
        <w:spacing w:before="2"/>
        <w:rPr>
          <w:rFonts w:ascii="Courier New"/>
          <w:sz w:val="13"/>
        </w:rPr>
      </w:pPr>
    </w:p>
    <w:p w14:paraId="4C6BAABB" w14:textId="77777777" w:rsidR="00083E73" w:rsidRDefault="004B037C">
      <w:pPr>
        <w:spacing w:before="62"/>
        <w:ind w:left="2832" w:right="106"/>
        <w:rPr>
          <w:rFonts w:ascii="Courier New"/>
          <w:sz w:val="20"/>
        </w:rPr>
      </w:pPr>
      <w:r>
        <w:rPr>
          <w:noProof/>
        </w:rPr>
        <mc:AlternateContent>
          <mc:Choice Requires="wps">
            <w:drawing>
              <wp:anchor distT="0" distB="0" distL="114300" distR="114300" simplePos="0" relativeHeight="251680256" behindDoc="1" locked="0" layoutInCell="1" allowOverlap="1" wp14:anchorId="0D0BAB3F" wp14:editId="7B2243BB">
                <wp:simplePos x="0" y="0"/>
                <wp:positionH relativeFrom="page">
                  <wp:posOffset>4832350</wp:posOffset>
                </wp:positionH>
                <wp:positionV relativeFrom="paragraph">
                  <wp:posOffset>167005</wp:posOffset>
                </wp:positionV>
                <wp:extent cx="38100" cy="0"/>
                <wp:effectExtent l="19050" t="14605" r="19050" b="23495"/>
                <wp:wrapNone/>
                <wp:docPr id="9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698ED" id="Line 78" o:spid="_x0000_s1026" style="position:absolute;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0.5pt,13.15pt" to="38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" strokeweight=".14039mm">
                <w10:wrap anchorx="page"/>
              </v:line>
            </w:pict>
          </mc:Fallback>
        </mc:AlternateContent>
      </w:r>
      <w:r w:rsidR="009D1A4A">
        <w:t xml:space="preserve">Snippet 3: Data Model line from </w:t>
      </w:r>
      <w:r w:rsidR="009D1A4A">
        <w:rPr>
          <w:rFonts w:ascii="Courier New"/>
          <w:sz w:val="20"/>
        </w:rPr>
        <w:t>EXM146v4</w:t>
      </w:r>
      <w:r w:rsidR="009D1A4A">
        <w:rPr>
          <w:rFonts w:ascii="Courier New"/>
          <w:spacing w:val="-71"/>
          <w:sz w:val="20"/>
        </w:rPr>
        <w:t xml:space="preserve"> </w:t>
      </w:r>
      <w:r w:rsidR="009D1A4A">
        <w:rPr>
          <w:rFonts w:ascii="Courier New"/>
          <w:sz w:val="20"/>
        </w:rPr>
        <w:t>CQL.cql</w:t>
      </w:r>
    </w:p>
    <w:p w14:paraId="5981AF1C" w14:textId="77777777" w:rsidR="00083E73" w:rsidRDefault="00083E73">
      <w:pPr>
        <w:pStyle w:val="BodyText"/>
        <w:rPr>
          <w:rFonts w:ascii="Courier New"/>
          <w:sz w:val="20"/>
        </w:rPr>
      </w:pPr>
    </w:p>
    <w:p w14:paraId="5F27A394" w14:textId="77777777" w:rsidR="00083E73" w:rsidRDefault="00083E73">
      <w:pPr>
        <w:pStyle w:val="BodyText"/>
        <w:rPr>
          <w:rFonts w:ascii="Courier New"/>
          <w:sz w:val="20"/>
        </w:rPr>
      </w:pPr>
    </w:p>
    <w:p w14:paraId="0EBB5FE0" w14:textId="77777777" w:rsidR="00083E73" w:rsidRDefault="00083E73">
      <w:pPr>
        <w:pStyle w:val="BodyText"/>
        <w:spacing w:before="7"/>
        <w:rPr>
          <w:rFonts w:ascii="Courier New"/>
          <w:sz w:val="16"/>
        </w:rPr>
      </w:pPr>
    </w:p>
    <w:p w14:paraId="4559D88F" w14:textId="77777777" w:rsidR="00083E73" w:rsidRDefault="009D1A4A">
      <w:pPr>
        <w:pStyle w:val="Heading2"/>
        <w:numPr>
          <w:ilvl w:val="1"/>
          <w:numId w:val="9"/>
        </w:numPr>
        <w:tabs>
          <w:tab w:val="left" w:pos="1077"/>
          <w:tab w:val="left" w:pos="1078"/>
        </w:tabs>
        <w:spacing w:before="53"/>
        <w:ind w:left="1078" w:hanging="538"/>
        <w:jc w:val="left"/>
      </w:pPr>
      <w:bookmarkStart w:id="43" w:name="2.3_Code_Systems"/>
      <w:bookmarkStart w:id="44" w:name="_bookmark26"/>
      <w:bookmarkEnd w:id="43"/>
      <w:bookmarkEnd w:id="44"/>
      <w:r>
        <w:t>Code</w:t>
      </w:r>
      <w:r>
        <w:rPr>
          <w:spacing w:val="-7"/>
        </w:rPr>
        <w:t xml:space="preserve"> </w:t>
      </w:r>
      <w:r>
        <w:t>Systems</w:t>
      </w:r>
    </w:p>
    <w:p w14:paraId="22D5CB08" w14:textId="77777777" w:rsidR="00083E73" w:rsidRDefault="00083E73">
      <w:pPr>
        <w:pStyle w:val="BodyText"/>
        <w:spacing w:before="7"/>
        <w:rPr>
          <w:b/>
          <w:sz w:val="21"/>
        </w:rPr>
      </w:pPr>
    </w:p>
    <w:p w14:paraId="7EDAA6A7" w14:textId="77777777" w:rsidR="00083E73" w:rsidRDefault="00FF5AFD">
      <w:pPr>
        <w:pStyle w:val="BodyText"/>
        <w:ind w:left="540" w:right="106"/>
      </w:pPr>
      <w:hyperlink w:anchor="_bookmark27" w:history="1">
        <w:r w:rsidR="009D1A4A">
          <w:rPr>
            <w:color w:val="0000FF"/>
          </w:rPr>
          <w:t>Conformance Requirement 4</w:t>
        </w:r>
      </w:hyperlink>
      <w:r w:rsidR="009D1A4A">
        <w:rPr>
          <w:color w:val="0000FF"/>
        </w:rPr>
        <w:t xml:space="preserve"> </w:t>
      </w:r>
      <w:r w:rsidR="009D1A4A">
        <w:t>describes how to specify a code system within a CQL library</w:t>
      </w:r>
      <w:bookmarkStart w:id="45" w:name="_bookmark27"/>
      <w:bookmarkEnd w:id="45"/>
      <w:r w:rsidR="009D1A4A">
        <w:t>.</w:t>
      </w:r>
    </w:p>
    <w:p w14:paraId="25385014" w14:textId="77777777" w:rsidR="00083E73" w:rsidRDefault="004B037C">
      <w:pPr>
        <w:pStyle w:val="BodyText"/>
        <w:spacing w:before="8"/>
        <w:rPr>
          <w:sz w:val="16"/>
        </w:rPr>
      </w:pPr>
      <w:r>
        <w:rPr>
          <w:noProof/>
        </w:rPr>
        <mc:AlternateContent>
          <mc:Choice Requires="wpg">
            <w:drawing>
              <wp:anchor distT="0" distB="0" distL="0" distR="0" simplePos="0" relativeHeight="251635200" behindDoc="0" locked="0" layoutInCell="1" allowOverlap="1" wp14:anchorId="2AE36419" wp14:editId="6C8D527E">
                <wp:simplePos x="0" y="0"/>
                <wp:positionH relativeFrom="page">
                  <wp:posOffset>913765</wp:posOffset>
                </wp:positionH>
                <wp:positionV relativeFrom="paragraph">
                  <wp:posOffset>146685</wp:posOffset>
                </wp:positionV>
                <wp:extent cx="5944235" cy="681990"/>
                <wp:effectExtent l="0" t="0" r="12700" b="9525"/>
                <wp:wrapTopAndBottom/>
                <wp:docPr id="88"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31"/>
                          <a:chExt cx="9361" cy="1074"/>
                        </a:xfrm>
                      </wpg:grpSpPr>
                      <wps:wsp>
                        <wps:cNvPr id="89" name="Freeform 77"/>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0" name="Freeform 76"/>
                        <wps:cNvSpPr>
                          <a:spLocks/>
                        </wps:cNvSpPr>
                        <wps:spPr bwMode="auto">
                          <a:xfrm>
                            <a:off x="1444" y="235"/>
                            <a:ext cx="9353" cy="1066"/>
                          </a:xfrm>
                          <a:custGeom>
                            <a:avLst/>
                            <a:gdLst>
                              <a:gd name="T0" fmla="+- 0 10716 1444"/>
                              <a:gd name="T1" fmla="*/ T0 w 9353"/>
                              <a:gd name="T2" fmla="+- 0 235 235"/>
                              <a:gd name="T3" fmla="*/ 235 h 1066"/>
                              <a:gd name="T4" fmla="+- 0 1524 1444"/>
                              <a:gd name="T5" fmla="*/ T4 w 9353"/>
                              <a:gd name="T6" fmla="+- 0 235 235"/>
                              <a:gd name="T7" fmla="*/ 235 h 1066"/>
                              <a:gd name="T8" fmla="+- 0 1493 1444"/>
                              <a:gd name="T9" fmla="*/ T8 w 9353"/>
                              <a:gd name="T10" fmla="+- 0 242 235"/>
                              <a:gd name="T11" fmla="*/ 242 h 1066"/>
                              <a:gd name="T12" fmla="+- 0 1467 1444"/>
                              <a:gd name="T13" fmla="*/ T12 w 9353"/>
                              <a:gd name="T14" fmla="+- 0 259 235"/>
                              <a:gd name="T15" fmla="*/ 259 h 1066"/>
                              <a:gd name="T16" fmla="+- 0 1450 1444"/>
                              <a:gd name="T17" fmla="*/ T16 w 9353"/>
                              <a:gd name="T18" fmla="+- 0 284 235"/>
                              <a:gd name="T19" fmla="*/ 284 h 1066"/>
                              <a:gd name="T20" fmla="+- 0 1444 1444"/>
                              <a:gd name="T21" fmla="*/ T20 w 9353"/>
                              <a:gd name="T22" fmla="+- 0 315 235"/>
                              <a:gd name="T23" fmla="*/ 315 h 1066"/>
                              <a:gd name="T24" fmla="+- 0 1444 1444"/>
                              <a:gd name="T25" fmla="*/ T24 w 9353"/>
                              <a:gd name="T26" fmla="+- 0 1221 235"/>
                              <a:gd name="T27" fmla="*/ 1221 h 1066"/>
                              <a:gd name="T28" fmla="+- 0 1450 1444"/>
                              <a:gd name="T29" fmla="*/ T28 w 9353"/>
                              <a:gd name="T30" fmla="+- 0 1252 235"/>
                              <a:gd name="T31" fmla="*/ 1252 h 1066"/>
                              <a:gd name="T32" fmla="+- 0 1467 1444"/>
                              <a:gd name="T33" fmla="*/ T32 w 9353"/>
                              <a:gd name="T34" fmla="+- 0 1278 235"/>
                              <a:gd name="T35" fmla="*/ 1278 h 1066"/>
                              <a:gd name="T36" fmla="+- 0 1493 1444"/>
                              <a:gd name="T37" fmla="*/ T36 w 9353"/>
                              <a:gd name="T38" fmla="+- 0 1295 235"/>
                              <a:gd name="T39" fmla="*/ 1295 h 1066"/>
                              <a:gd name="T40" fmla="+- 0 1524 1444"/>
                              <a:gd name="T41" fmla="*/ T40 w 9353"/>
                              <a:gd name="T42" fmla="+- 0 1301 235"/>
                              <a:gd name="T43" fmla="*/ 1301 h 1066"/>
                              <a:gd name="T44" fmla="+- 0 10716 1444"/>
                              <a:gd name="T45" fmla="*/ T44 w 9353"/>
                              <a:gd name="T46" fmla="+- 0 1301 235"/>
                              <a:gd name="T47" fmla="*/ 1301 h 1066"/>
                              <a:gd name="T48" fmla="+- 0 10747 1444"/>
                              <a:gd name="T49" fmla="*/ T48 w 9353"/>
                              <a:gd name="T50" fmla="+- 0 1295 235"/>
                              <a:gd name="T51" fmla="*/ 1295 h 1066"/>
                              <a:gd name="T52" fmla="+- 0 10773 1444"/>
                              <a:gd name="T53" fmla="*/ T52 w 9353"/>
                              <a:gd name="T54" fmla="+- 0 1278 235"/>
                              <a:gd name="T55" fmla="*/ 1278 h 1066"/>
                              <a:gd name="T56" fmla="+- 0 10790 1444"/>
                              <a:gd name="T57" fmla="*/ T56 w 9353"/>
                              <a:gd name="T58" fmla="+- 0 1252 235"/>
                              <a:gd name="T59" fmla="*/ 1252 h 1066"/>
                              <a:gd name="T60" fmla="+- 0 10796 1444"/>
                              <a:gd name="T61" fmla="*/ T60 w 9353"/>
                              <a:gd name="T62" fmla="+- 0 1221 235"/>
                              <a:gd name="T63" fmla="*/ 1221 h 1066"/>
                              <a:gd name="T64" fmla="+- 0 10796 1444"/>
                              <a:gd name="T65" fmla="*/ T64 w 9353"/>
                              <a:gd name="T66" fmla="+- 0 315 235"/>
                              <a:gd name="T67" fmla="*/ 315 h 1066"/>
                              <a:gd name="T68" fmla="+- 0 10790 1444"/>
                              <a:gd name="T69" fmla="*/ T68 w 9353"/>
                              <a:gd name="T70" fmla="+- 0 284 235"/>
                              <a:gd name="T71" fmla="*/ 284 h 1066"/>
                              <a:gd name="T72" fmla="+- 0 10773 1444"/>
                              <a:gd name="T73" fmla="*/ T72 w 9353"/>
                              <a:gd name="T74" fmla="+- 0 259 235"/>
                              <a:gd name="T75" fmla="*/ 259 h 1066"/>
                              <a:gd name="T76" fmla="+- 0 10747 1444"/>
                              <a:gd name="T77" fmla="*/ T76 w 9353"/>
                              <a:gd name="T78" fmla="+- 0 242 235"/>
                              <a:gd name="T79" fmla="*/ 242 h 1066"/>
                              <a:gd name="T80" fmla="+- 0 10716 1444"/>
                              <a:gd name="T81" fmla="*/ T80 w 9353"/>
                              <a:gd name="T82" fmla="+- 0 235 235"/>
                              <a:gd name="T83" fmla="*/ 23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6"/>
                                </a:lnTo>
                                <a:lnTo>
                                  <a:pt x="6" y="1017"/>
                                </a:lnTo>
                                <a:lnTo>
                                  <a:pt x="23" y="1043"/>
                                </a:lnTo>
                                <a:lnTo>
                                  <a:pt x="49" y="1060"/>
                                </a:lnTo>
                                <a:lnTo>
                                  <a:pt x="80" y="1066"/>
                                </a:lnTo>
                                <a:lnTo>
                                  <a:pt x="9272" y="1066"/>
                                </a:lnTo>
                                <a:lnTo>
                                  <a:pt x="9303" y="1060"/>
                                </a:lnTo>
                                <a:lnTo>
                                  <a:pt x="9329" y="1043"/>
                                </a:lnTo>
                                <a:lnTo>
                                  <a:pt x="9346" y="1017"/>
                                </a:lnTo>
                                <a:lnTo>
                                  <a:pt x="9352" y="986"/>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91" name="Text Box 75"/>
                        <wps:cNvSpPr txBox="1">
                          <a:spLocks noChangeArrowheads="1"/>
                        </wps:cNvSpPr>
                        <wps:spPr bwMode="auto">
                          <a:xfrm>
                            <a:off x="1440" y="231"/>
                            <a:ext cx="9361" cy="107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D9EF66C" w14:textId="77777777" w:rsidR="00FF5AFD" w:rsidRDefault="00FF5AFD">
                              <w:pPr>
                                <w:spacing w:before="3"/>
                                <w:rPr>
                                  <w:sz w:val="20"/>
                                </w:rPr>
                              </w:pPr>
                            </w:p>
                            <w:p w14:paraId="46605C35" w14:textId="77777777" w:rsidR="00FF5AFD" w:rsidRDefault="00FF5AFD">
                              <w:pPr>
                                <w:ind w:left="273"/>
                                <w:rPr>
                                  <w:b/>
                                  <w:sz w:val="20"/>
                                </w:rPr>
                              </w:pPr>
                              <w:r>
                                <w:rPr>
                                  <w:b/>
                                  <w:sz w:val="20"/>
                                </w:rPr>
                                <w:t>Conformance Requirement 4 (Code System Specification):</w:t>
                              </w:r>
                            </w:p>
                            <w:p w14:paraId="79BE4853" w14:textId="77777777" w:rsidR="00FF5AFD" w:rsidRDefault="00FF5AFD">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36419" id="Group 74" o:spid="_x0000_s1042" style="position:absolute;margin-left:71.95pt;margin-top:11.55pt;width:468.05pt;height:53.7pt;z-index:251635200;mso-wrap-distance-left:0;mso-wrap-distance-right:0;mso-position-horizontal-relative:page;mso-position-vertical-relative:text" coordorigin="1440,23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">
                <v:shape id="Freeform 77" o:spid="_x0000_s1043"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" path="m9272,l80,,49,7,23,24,6,49,,80,,986r6,31l23,1043r26,17l80,1066r9192,l9303,1060r26,-17l9346,1017r6,-31l9352,80r-6,-31l9329,24,9303,7,9272,xe" fillcolor="#fffde8" stroked="f">
                  <v:path arrowok="t" o:connecttype="custom" o:connectlocs="9272,235;80,235;49,242;23,259;6,284;0,315;0,1221;6,1252;23,1278;49,1295;80,1301;9272,1301;9303,1295;9329,1278;9346,1252;9352,1221;9352,315;9346,284;9329,259;9303,242;9272,235" o:connectangles="0,0,0,0,0,0,0,0,0,0,0,0,0,0,0,0,0,0,0,0,0"/>
                </v:shape>
                <v:shape id="Freeform 76" o:spid="_x0000_s1044" style="position:absolute;left:1444;top:23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" path="m9272,l80,,49,7,23,24,6,49,,80,,986r6,31l23,1043r26,17l80,1066r9192,l9303,1060r26,-17l9346,1017r6,-31l9352,80r-6,-31l9329,24,9303,7,9272,xe" filled="f" strokeweight=".14056mm">
                  <v:path arrowok="t" o:connecttype="custom" o:connectlocs="9272,235;80,235;49,242;23,259;6,284;0,315;0,1221;6,1252;23,1278;49,1295;80,1301;9272,1301;9303,1295;9329,1278;9346,1252;9352,1221;9352,315;9346,284;9329,259;9303,242;9272,235" o:connectangles="0,0,0,0,0,0,0,0,0,0,0,0,0,0,0,0,0,0,0,0,0"/>
                </v:shape>
                <v:shape id="Text Box 75" o:spid="_x0000_s1045" type="#_x0000_t202" style="position:absolute;left:1440;top:23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2D9EF66C" w14:textId="77777777" w:rsidR="00FF5AFD" w:rsidRDefault="00FF5AFD">
                        <w:pPr>
                          <w:spacing w:before="3"/>
                          <w:rPr>
                            <w:sz w:val="20"/>
                          </w:rPr>
                        </w:pPr>
                      </w:p>
                      <w:p w14:paraId="46605C35" w14:textId="77777777" w:rsidR="00FF5AFD" w:rsidRDefault="00FF5AFD">
                        <w:pPr>
                          <w:ind w:left="273"/>
                          <w:rPr>
                            <w:b/>
                            <w:sz w:val="20"/>
                          </w:rPr>
                        </w:pPr>
                        <w:r>
                          <w:rPr>
                            <w:b/>
                            <w:sz w:val="20"/>
                          </w:rPr>
                          <w:t>Conformance Requirement 4 (Code System Specification):</w:t>
                        </w:r>
                      </w:p>
                      <w:p w14:paraId="79BE4853" w14:textId="77777777" w:rsidR="00FF5AFD" w:rsidRDefault="00FF5AFD">
                        <w:pPr>
                          <w:spacing w:before="9"/>
                          <w:ind w:left="273"/>
                          <w:rPr>
                            <w:sz w:val="20"/>
                          </w:rPr>
                        </w:pPr>
                        <w:r>
                          <w:rPr>
                            <w:sz w:val="20"/>
                          </w:rPr>
                          <w:t xml:space="preserve">Within CQL the identifier of any code system reference </w:t>
                        </w:r>
                        <w:r>
                          <w:rPr>
                            <w:b/>
                            <w:sz w:val="20"/>
                          </w:rPr>
                          <w:t xml:space="preserve">SHALL </w:t>
                        </w:r>
                        <w:r>
                          <w:rPr>
                            <w:sz w:val="20"/>
                          </w:rPr>
                          <w:t>be specified using a URN for the code system.</w:t>
                        </w:r>
                      </w:p>
                    </w:txbxContent>
                  </v:textbox>
                </v:shape>
                <w10:wrap type="topAndBottom" anchorx="page"/>
              </v:group>
            </w:pict>
          </mc:Fallback>
        </mc:AlternateContent>
      </w:r>
    </w:p>
    <w:p w14:paraId="7C64C908" w14:textId="77777777" w:rsidR="00083E73" w:rsidRDefault="00083E73">
      <w:pPr>
        <w:pStyle w:val="BodyText"/>
        <w:rPr>
          <w:sz w:val="20"/>
        </w:rPr>
      </w:pPr>
    </w:p>
    <w:p w14:paraId="418139D5" w14:textId="77777777" w:rsidR="00083E73" w:rsidRDefault="00083E73">
      <w:pPr>
        <w:pStyle w:val="BodyText"/>
        <w:spacing w:before="10"/>
        <w:rPr>
          <w:sz w:val="15"/>
        </w:rPr>
      </w:pPr>
    </w:p>
    <w:p w14:paraId="15947906" w14:textId="77777777" w:rsidR="00083E73" w:rsidRDefault="009D1A4A">
      <w:pPr>
        <w:pStyle w:val="BodyText"/>
        <w:spacing w:before="62"/>
        <w:ind w:left="540" w:right="106"/>
      </w:pPr>
      <w:r>
        <w:t>For example:</w:t>
      </w:r>
    </w:p>
    <w:p w14:paraId="7BF38A15" w14:textId="77777777" w:rsidR="00083E73" w:rsidRDefault="004B037C">
      <w:pPr>
        <w:pStyle w:val="BodyText"/>
        <w:spacing w:before="7"/>
        <w:rPr>
          <w:sz w:val="16"/>
        </w:rPr>
      </w:pPr>
      <w:r>
        <w:rPr>
          <w:noProof/>
        </w:rPr>
        <mc:AlternateContent>
          <mc:Choice Requires="wps">
            <w:drawing>
              <wp:anchor distT="0" distB="0" distL="0" distR="0" simplePos="0" relativeHeight="251636224" behindDoc="0" locked="0" layoutInCell="1" allowOverlap="1" wp14:anchorId="0E2B022C" wp14:editId="04A2ABD4">
                <wp:simplePos x="0" y="0"/>
                <wp:positionH relativeFrom="page">
                  <wp:posOffset>914400</wp:posOffset>
                </wp:positionH>
                <wp:positionV relativeFrom="paragraph">
                  <wp:posOffset>148590</wp:posOffset>
                </wp:positionV>
                <wp:extent cx="5943600" cy="0"/>
                <wp:effectExtent l="12700" t="8890" r="25400" b="29210"/>
                <wp:wrapTopAndBottom/>
                <wp:docPr id="8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AA99E" id="Line 73" o:spid="_x0000_s1026" style="position:absolute;z-index:251636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7pt" to="540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" strokeweight=".14039mm">
                <w10:wrap type="topAndBottom" anchorx="page"/>
              </v:line>
            </w:pict>
          </mc:Fallback>
        </mc:AlternateContent>
      </w:r>
    </w:p>
    <w:p w14:paraId="49053C97" w14:textId="77777777" w:rsidR="00083E73" w:rsidRDefault="009D1A4A">
      <w:pPr>
        <w:tabs>
          <w:tab w:val="left" w:pos="539"/>
        </w:tabs>
        <w:spacing w:line="194" w:lineRule="exact"/>
        <w:ind w:left="211" w:right="106"/>
        <w:rPr>
          <w:rFonts w:ascii="Courier New"/>
          <w:sz w:val="18"/>
        </w:rPr>
      </w:pPr>
      <w:r>
        <w:rPr>
          <w:rFonts w:ascii="Courier New"/>
          <w:b/>
          <w:sz w:val="18"/>
        </w:rPr>
        <w:t>5</w:t>
      </w:r>
      <w:r>
        <w:rPr>
          <w:rFonts w:ascii="Courier New"/>
          <w:b/>
          <w:sz w:val="18"/>
        </w:rPr>
        <w:tab/>
      </w:r>
      <w:bookmarkStart w:id="46" w:name="_bookmark28"/>
      <w:bookmarkEnd w:id="46"/>
      <w:r>
        <w:rPr>
          <w:rFonts w:ascii="Courier New"/>
          <w:b/>
          <w:color w:val="7F0054"/>
          <w:sz w:val="18"/>
        </w:rPr>
        <w:t xml:space="preserve">codesystem </w:t>
      </w:r>
      <w:r>
        <w:rPr>
          <w:rFonts w:ascii="Courier New"/>
          <w:color w:val="0000FF"/>
          <w:sz w:val="18"/>
        </w:rPr>
        <w:t>"SNOMED-CT"</w:t>
      </w:r>
      <w:r>
        <w:rPr>
          <w:rFonts w:ascii="Courier New"/>
          <w:sz w:val="18"/>
        </w:rPr>
        <w:t>:</w:t>
      </w:r>
      <w:r>
        <w:rPr>
          <w:rFonts w:ascii="Courier New"/>
          <w:spacing w:val="-25"/>
          <w:sz w:val="18"/>
        </w:rPr>
        <w:t xml:space="preserve"> </w:t>
      </w:r>
      <w:r>
        <w:rPr>
          <w:rFonts w:ascii="Courier New"/>
          <w:color w:val="0000FF"/>
          <w:sz w:val="18"/>
        </w:rPr>
        <w:t>'urn:oid:2.16.840.1.113883.6.96'</w:t>
      </w:r>
    </w:p>
    <w:p w14:paraId="68F25B86"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37248" behindDoc="0" locked="0" layoutInCell="1" allowOverlap="1" wp14:anchorId="2BEBD844" wp14:editId="6FA6A7D3">
                <wp:simplePos x="0" y="0"/>
                <wp:positionH relativeFrom="page">
                  <wp:posOffset>914400</wp:posOffset>
                </wp:positionH>
                <wp:positionV relativeFrom="paragraph">
                  <wp:posOffset>159385</wp:posOffset>
                </wp:positionV>
                <wp:extent cx="5943600" cy="0"/>
                <wp:effectExtent l="12700" t="6985" r="25400" b="31115"/>
                <wp:wrapTopAndBottom/>
                <wp:docPr id="8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D37ED" id="Line 72" o:spid="_x0000_s1026" style="position:absolute;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Dxr3bN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6</w:t>
      </w:r>
      <w:r w:rsidR="009D1A4A">
        <w:rPr>
          <w:rFonts w:ascii="Courier New"/>
          <w:b/>
          <w:sz w:val="18"/>
        </w:rPr>
        <w:tab/>
      </w:r>
      <w:r w:rsidR="009D1A4A">
        <w:rPr>
          <w:rFonts w:ascii="Courier New"/>
          <w:b/>
          <w:color w:val="7F0054"/>
          <w:sz w:val="18"/>
        </w:rPr>
        <w:t>version</w:t>
      </w:r>
      <w:r w:rsidR="009D1A4A">
        <w:rPr>
          <w:rFonts w:ascii="Courier New"/>
          <w:b/>
          <w:color w:val="7F0054"/>
          <w:spacing w:val="-15"/>
          <w:sz w:val="18"/>
        </w:rPr>
        <w:t xml:space="preserve"> </w:t>
      </w:r>
      <w:r w:rsidR="009D1A4A">
        <w:rPr>
          <w:rFonts w:ascii="Courier New"/>
          <w:color w:val="0000FF"/>
          <w:sz w:val="18"/>
        </w:rPr>
        <w:t>'urn:hl7:version:201609'</w:t>
      </w:r>
    </w:p>
    <w:p w14:paraId="34AE0862" w14:textId="77777777" w:rsidR="00083E73" w:rsidRDefault="00083E73">
      <w:pPr>
        <w:pStyle w:val="BodyText"/>
        <w:spacing w:before="7"/>
        <w:rPr>
          <w:rFonts w:ascii="Courier New"/>
          <w:sz w:val="11"/>
        </w:rPr>
      </w:pPr>
    </w:p>
    <w:p w14:paraId="1384763D" w14:textId="77777777" w:rsidR="00083E73" w:rsidRDefault="004B037C">
      <w:pPr>
        <w:spacing w:before="62"/>
        <w:ind w:left="2189" w:right="106"/>
      </w:pPr>
      <w:r>
        <w:rPr>
          <w:noProof/>
        </w:rPr>
        <mc:AlternateContent>
          <mc:Choice Requires="wps">
            <w:drawing>
              <wp:anchor distT="0" distB="0" distL="114300" distR="114300" simplePos="0" relativeHeight="251681280" behindDoc="1" locked="0" layoutInCell="1" allowOverlap="1" wp14:anchorId="1E2E3C5D" wp14:editId="67813240">
                <wp:simplePos x="0" y="0"/>
                <wp:positionH relativeFrom="page">
                  <wp:posOffset>5206365</wp:posOffset>
                </wp:positionH>
                <wp:positionV relativeFrom="paragraph">
                  <wp:posOffset>167005</wp:posOffset>
                </wp:positionV>
                <wp:extent cx="38100" cy="0"/>
                <wp:effectExtent l="12065" t="14605" r="26035" b="23495"/>
                <wp:wrapNone/>
                <wp:docPr id="8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24F45" id="Line 71" o:spid="_x0000_s1026" style="position:absolute;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09.95pt,13.15pt" to="412.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" strokeweight=".14039mm">
                <w10:wrap anchorx="page"/>
              </v:line>
            </w:pict>
          </mc:Fallback>
        </mc:AlternateContent>
      </w:r>
      <w:r w:rsidR="009D1A4A">
        <w:t xml:space="preserve">Snippet 4: codesystem definition line from </w:t>
      </w:r>
      <w:r w:rsidR="009D1A4A">
        <w:rPr>
          <w:rFonts w:ascii="Courier New"/>
          <w:sz w:val="20"/>
        </w:rPr>
        <w:t>Terminology</w:t>
      </w:r>
      <w:r w:rsidR="009D1A4A">
        <w:rPr>
          <w:rFonts w:ascii="Courier New"/>
          <w:spacing w:val="-92"/>
          <w:sz w:val="20"/>
        </w:rPr>
        <w:t xml:space="preserve"> </w:t>
      </w:r>
      <w:r w:rsidR="009D1A4A">
        <w:rPr>
          <w:rFonts w:ascii="Courier New"/>
          <w:sz w:val="20"/>
        </w:rPr>
        <w:t>CQL.cql</w:t>
      </w:r>
      <w:r w:rsidR="009D1A4A">
        <w:t>.</w:t>
      </w:r>
    </w:p>
    <w:p w14:paraId="5BB8C572" w14:textId="77777777" w:rsidR="00083E73" w:rsidRDefault="00083E73">
      <w:pPr>
        <w:pStyle w:val="BodyText"/>
        <w:spacing w:before="6"/>
        <w:rPr>
          <w:sz w:val="23"/>
        </w:rPr>
      </w:pPr>
    </w:p>
    <w:p w14:paraId="5A7B8499" w14:textId="48B64222" w:rsidR="00083E73" w:rsidRDefault="009D1A4A">
      <w:pPr>
        <w:pStyle w:val="BodyText"/>
        <w:spacing w:line="244" w:lineRule="auto"/>
        <w:ind w:left="540" w:right="111"/>
      </w:pPr>
      <w:r>
        <w:t>The</w:t>
      </w:r>
      <w:r>
        <w:rPr>
          <w:spacing w:val="-8"/>
        </w:rPr>
        <w:t xml:space="preserve"> </w:t>
      </w:r>
      <w:r>
        <w:t>local</w:t>
      </w:r>
      <w:r>
        <w:rPr>
          <w:spacing w:val="-7"/>
        </w:rPr>
        <w:t xml:space="preserve"> </w:t>
      </w:r>
      <w:r>
        <w:t>identifier</w:t>
      </w:r>
      <w:r>
        <w:rPr>
          <w:spacing w:val="-8"/>
        </w:rPr>
        <w:t xml:space="preserve"> </w:t>
      </w:r>
      <w:r>
        <w:t>for</w:t>
      </w:r>
      <w:r>
        <w:rPr>
          <w:spacing w:val="-7"/>
        </w:rPr>
        <w:t xml:space="preserve"> </w:t>
      </w:r>
      <w:r>
        <w:t>the</w:t>
      </w:r>
      <w:r>
        <w:rPr>
          <w:spacing w:val="-8"/>
        </w:rPr>
        <w:t xml:space="preserve"> </w:t>
      </w:r>
      <w:r>
        <w:t>codesystem</w:t>
      </w:r>
      <w:r>
        <w:rPr>
          <w:spacing w:val="-8"/>
        </w:rPr>
        <w:t xml:space="preserve"> </w:t>
      </w:r>
      <w:r>
        <w:t>(</w:t>
      </w:r>
      <w:r>
        <w:rPr>
          <w:rFonts w:ascii="Courier New"/>
          <w:color w:val="0000FF"/>
          <w:sz w:val="20"/>
        </w:rPr>
        <w:t>"SNOMED-CT"</w:t>
      </w:r>
      <w:r>
        <w:rPr>
          <w:rFonts w:ascii="Courier New"/>
          <w:color w:val="0000FF"/>
          <w:spacing w:val="-73"/>
          <w:sz w:val="20"/>
        </w:rPr>
        <w:t xml:space="preserve"> </w:t>
      </w:r>
      <w:r>
        <w:t>in</w:t>
      </w:r>
      <w:r>
        <w:rPr>
          <w:spacing w:val="-8"/>
        </w:rPr>
        <w:t xml:space="preserve"> </w:t>
      </w:r>
      <w:r>
        <w:t>this</w:t>
      </w:r>
      <w:r>
        <w:rPr>
          <w:spacing w:val="-7"/>
        </w:rPr>
        <w:t xml:space="preserve"> </w:t>
      </w:r>
      <w:r>
        <w:t>case)</w:t>
      </w:r>
      <w:r>
        <w:rPr>
          <w:spacing w:val="-8"/>
        </w:rPr>
        <w:t xml:space="preserve"> </w:t>
      </w:r>
      <w:r>
        <w:t>should</w:t>
      </w:r>
      <w:r>
        <w:rPr>
          <w:spacing w:val="-7"/>
        </w:rPr>
        <w:t xml:space="preserve"> </w:t>
      </w:r>
      <w:r>
        <w:t>include</w:t>
      </w:r>
      <w:r>
        <w:rPr>
          <w:spacing w:val="-8"/>
        </w:rPr>
        <w:t xml:space="preserve"> </w:t>
      </w:r>
      <w:r>
        <w:t>the</w:t>
      </w:r>
      <w:r>
        <w:rPr>
          <w:spacing w:val="-7"/>
        </w:rPr>
        <w:t xml:space="preserve"> </w:t>
      </w:r>
      <w:r>
        <w:t>friendly</w:t>
      </w:r>
      <w:r>
        <w:rPr>
          <w:spacing w:val="-7"/>
        </w:rPr>
        <w:t xml:space="preserve"> </w:t>
      </w:r>
      <w:r>
        <w:t>name</w:t>
      </w:r>
      <w:r>
        <w:rPr>
          <w:spacing w:val="-8"/>
        </w:rPr>
        <w:t xml:space="preserve"> </w:t>
      </w:r>
      <w:r>
        <w:t>of</w:t>
      </w:r>
      <w:r>
        <w:rPr>
          <w:spacing w:val="-7"/>
        </w:rPr>
        <w:t xml:space="preserve"> </w:t>
      </w:r>
      <w:r>
        <w:t>the code</w:t>
      </w:r>
      <w:r>
        <w:rPr>
          <w:spacing w:val="-6"/>
        </w:rPr>
        <w:t xml:space="preserve"> </w:t>
      </w:r>
      <w:r>
        <w:t>system</w:t>
      </w:r>
      <w:r>
        <w:rPr>
          <w:spacing w:val="-6"/>
        </w:rPr>
        <w:t xml:space="preserve"> </w:t>
      </w:r>
      <w:r>
        <w:t>and</w:t>
      </w:r>
      <w:r w:rsidR="008342D8">
        <w:t xml:space="preserve"> optionally, </w:t>
      </w:r>
      <w:r>
        <w:t>an</w:t>
      </w:r>
      <w:r>
        <w:rPr>
          <w:spacing w:val="-6"/>
        </w:rPr>
        <w:t xml:space="preserve"> </w:t>
      </w:r>
      <w:r>
        <w:t>indication</w:t>
      </w:r>
      <w:r>
        <w:rPr>
          <w:spacing w:val="-6"/>
        </w:rPr>
        <w:t xml:space="preserve"> </w:t>
      </w:r>
      <w:r>
        <w:t>of</w:t>
      </w:r>
      <w:r>
        <w:rPr>
          <w:spacing w:val="-6"/>
        </w:rPr>
        <w:t xml:space="preserve"> </w:t>
      </w:r>
      <w:r>
        <w:t>the</w:t>
      </w:r>
      <w:r>
        <w:rPr>
          <w:spacing w:val="-6"/>
        </w:rPr>
        <w:t xml:space="preserve"> </w:t>
      </w:r>
      <w:r>
        <w:t>version,</w:t>
      </w:r>
      <w:r>
        <w:rPr>
          <w:spacing w:val="-6"/>
        </w:rPr>
        <w:t xml:space="preserve"> </w:t>
      </w:r>
      <w:r>
        <w:t>separated</w:t>
      </w:r>
      <w:r>
        <w:rPr>
          <w:spacing w:val="-6"/>
        </w:rPr>
        <w:t xml:space="preserve"> </w:t>
      </w:r>
      <w:r>
        <w:t>with</w:t>
      </w:r>
      <w:r>
        <w:rPr>
          <w:spacing w:val="-6"/>
        </w:rPr>
        <w:t xml:space="preserve"> </w:t>
      </w:r>
      <w:r>
        <w:t>a</w:t>
      </w:r>
      <w:r>
        <w:rPr>
          <w:spacing w:val="-6"/>
        </w:rPr>
        <w:t xml:space="preserve"> </w:t>
      </w:r>
      <w:r>
        <w:t>colon.</w:t>
      </w:r>
    </w:p>
    <w:p w14:paraId="17A6B0A2" w14:textId="77777777" w:rsidR="00083E73" w:rsidRDefault="00083E73">
      <w:pPr>
        <w:pStyle w:val="BodyText"/>
        <w:spacing w:before="5"/>
        <w:rPr>
          <w:sz w:val="16"/>
        </w:rPr>
      </w:pPr>
    </w:p>
    <w:p w14:paraId="68BF0E88" w14:textId="3569C1E2" w:rsidR="008342D8" w:rsidRDefault="008342D8">
      <w:pPr>
        <w:pStyle w:val="BodyText"/>
        <w:spacing w:before="62" w:line="256" w:lineRule="auto"/>
        <w:ind w:left="540" w:right="45"/>
      </w:pPr>
      <w:r>
        <w:t xml:space="preserve">Version information for </w:t>
      </w:r>
      <w:r w:rsidR="003A6221">
        <w:t>code system</w:t>
      </w:r>
      <w:r>
        <w:t>s is not required to be included in eCQMs; terminology versioning information may be specified externally. However, if versioning information is included, it must be done in accordance with the conformance requirements specified in this IG.</w:t>
      </w:r>
    </w:p>
    <w:p w14:paraId="26420185" w14:textId="77777777" w:rsidR="008342D8" w:rsidRDefault="008342D8">
      <w:pPr>
        <w:pStyle w:val="BodyText"/>
        <w:spacing w:before="62" w:line="256" w:lineRule="auto"/>
        <w:ind w:left="540" w:right="45"/>
      </w:pPr>
    </w:p>
    <w:p w14:paraId="70D2F650" w14:textId="049D6BEC" w:rsidR="00083E73" w:rsidRDefault="009D1A4A">
      <w:pPr>
        <w:pStyle w:val="BodyText"/>
        <w:spacing w:before="62" w:line="256" w:lineRule="auto"/>
        <w:ind w:left="540" w:right="45"/>
      </w:pPr>
      <w:r>
        <w:t xml:space="preserve">The URN for the version part of the identifier uses the namespace </w:t>
      </w:r>
      <w:r w:rsidRPr="00AA0ED3">
        <w:rPr>
          <w:rFonts w:ascii="Courier New"/>
          <w:color w:val="0000FF"/>
          <w:sz w:val="18"/>
        </w:rPr>
        <w:t>version</w:t>
      </w:r>
      <w:r>
        <w:t xml:space="preserve"> to indicate that this is the logical identifier of a version.</w:t>
      </w:r>
    </w:p>
    <w:p w14:paraId="6840557E" w14:textId="1B3F26D3" w:rsidR="00083E73" w:rsidRDefault="00FE213D">
      <w:pPr>
        <w:pStyle w:val="BodyText"/>
        <w:spacing w:before="120" w:line="256" w:lineRule="auto"/>
        <w:ind w:left="540"/>
      </w:pPr>
      <w:r>
        <w:t>In addition, based on request for comment (RFC) 3406</w:t>
      </w:r>
      <w:r w:rsidR="009D1A4A">
        <w:t xml:space="preserve"> [</w:t>
      </w:r>
      <w:hyperlink w:anchor="_bookmark64" w:history="1">
        <w:r w:rsidR="009D1A4A">
          <w:rPr>
            <w:color w:val="0000FF"/>
          </w:rPr>
          <w:t>8</w:t>
        </w:r>
      </w:hyperlink>
      <w:r w:rsidR="009D1A4A">
        <w:t xml:space="preserve">] for formal or informal URNs, there is an expectation of uniqueness for the namespace. The </w:t>
      </w:r>
      <w:r w:rsidR="009D1A4A" w:rsidRPr="00AA0ED3">
        <w:rPr>
          <w:rFonts w:ascii="Courier New"/>
          <w:color w:val="0000FF"/>
          <w:sz w:val="18"/>
        </w:rPr>
        <w:t>hl7</w:t>
      </w:r>
      <w:r w:rsidR="009D1A4A">
        <w:t xml:space="preserve"> prefix provides this unique namespace.</w:t>
      </w:r>
    </w:p>
    <w:p w14:paraId="071CBB7D" w14:textId="6421441F" w:rsidR="00083E73" w:rsidRDefault="00083E73">
      <w:pPr>
        <w:pStyle w:val="BodyText"/>
      </w:pPr>
    </w:p>
    <w:p w14:paraId="6B3F5557" w14:textId="77B9E303" w:rsidR="000B34D7" w:rsidRDefault="000B34D7">
      <w:pPr>
        <w:pStyle w:val="BodyText"/>
      </w:pPr>
    </w:p>
    <w:p w14:paraId="3146E666" w14:textId="080197B9" w:rsidR="000B34D7" w:rsidRDefault="000B34D7">
      <w:pPr>
        <w:pStyle w:val="BodyText"/>
      </w:pPr>
    </w:p>
    <w:p w14:paraId="40263E51" w14:textId="1631866A" w:rsidR="000B34D7" w:rsidRDefault="000B34D7">
      <w:pPr>
        <w:pStyle w:val="BodyText"/>
      </w:pPr>
    </w:p>
    <w:p w14:paraId="04FE53F2" w14:textId="2BE730AD" w:rsidR="000B34D7" w:rsidRDefault="000B34D7">
      <w:pPr>
        <w:pStyle w:val="BodyText"/>
      </w:pPr>
    </w:p>
    <w:p w14:paraId="5F431471" w14:textId="2B742AB6" w:rsidR="000B34D7" w:rsidRDefault="000B34D7">
      <w:pPr>
        <w:pStyle w:val="BodyText"/>
      </w:pPr>
    </w:p>
    <w:p w14:paraId="22976508" w14:textId="77777777" w:rsidR="000B34D7" w:rsidRDefault="000B34D7">
      <w:pPr>
        <w:pStyle w:val="BodyText"/>
      </w:pPr>
    </w:p>
    <w:p w14:paraId="74514F6C" w14:textId="77777777" w:rsidR="00083E73" w:rsidRDefault="009D1A4A">
      <w:pPr>
        <w:pStyle w:val="Heading2"/>
        <w:numPr>
          <w:ilvl w:val="1"/>
          <w:numId w:val="9"/>
        </w:numPr>
        <w:tabs>
          <w:tab w:val="left" w:pos="1077"/>
          <w:tab w:val="left" w:pos="1078"/>
        </w:tabs>
        <w:spacing w:before="169"/>
        <w:ind w:left="1078" w:hanging="538"/>
        <w:jc w:val="left"/>
      </w:pPr>
      <w:bookmarkStart w:id="47" w:name="2.4_Value_Sets"/>
      <w:bookmarkStart w:id="48" w:name="_bookmark29"/>
      <w:bookmarkEnd w:id="47"/>
      <w:bookmarkEnd w:id="48"/>
      <w:r>
        <w:rPr>
          <w:spacing w:val="-5"/>
        </w:rPr>
        <w:t>Value</w:t>
      </w:r>
      <w:r>
        <w:rPr>
          <w:spacing w:val="-2"/>
        </w:rPr>
        <w:t xml:space="preserve"> </w:t>
      </w:r>
      <w:r>
        <w:t>Sets</w:t>
      </w:r>
    </w:p>
    <w:p w14:paraId="6E60D818" w14:textId="77777777" w:rsidR="00083E73" w:rsidRDefault="00083E73">
      <w:pPr>
        <w:pStyle w:val="BodyText"/>
        <w:spacing w:before="7"/>
        <w:rPr>
          <w:b/>
          <w:sz w:val="21"/>
        </w:rPr>
      </w:pPr>
    </w:p>
    <w:p w14:paraId="144F0649" w14:textId="77777777" w:rsidR="00083E73" w:rsidRDefault="00FF5AFD">
      <w:pPr>
        <w:pStyle w:val="BodyText"/>
        <w:ind w:left="540" w:right="106"/>
      </w:pPr>
      <w:hyperlink w:anchor="_bookmark30" w:history="1">
        <w:r w:rsidR="009D1A4A">
          <w:rPr>
            <w:color w:val="0000FF"/>
          </w:rPr>
          <w:t>Conformance Requirement 5</w:t>
        </w:r>
      </w:hyperlink>
      <w:r w:rsidR="009D1A4A">
        <w:rPr>
          <w:color w:val="0000FF"/>
        </w:rPr>
        <w:t xml:space="preserve"> </w:t>
      </w:r>
      <w:r w:rsidR="009D1A4A">
        <w:t>describes how to specify a valueset within a CQL library</w:t>
      </w:r>
      <w:bookmarkStart w:id="49" w:name="_bookmark30"/>
      <w:bookmarkEnd w:id="49"/>
      <w:r w:rsidR="009D1A4A">
        <w:t>.</w:t>
      </w:r>
    </w:p>
    <w:p w14:paraId="36B0D1D9" w14:textId="77777777" w:rsidR="00083E73" w:rsidRDefault="004B037C">
      <w:pPr>
        <w:pStyle w:val="BodyText"/>
        <w:spacing w:before="6"/>
        <w:rPr>
          <w:sz w:val="15"/>
        </w:rPr>
      </w:pPr>
      <w:r>
        <w:rPr>
          <w:noProof/>
        </w:rPr>
        <mc:AlternateContent>
          <mc:Choice Requires="wpg">
            <w:drawing>
              <wp:anchor distT="0" distB="0" distL="0" distR="0" simplePos="0" relativeHeight="251638272" behindDoc="0" locked="0" layoutInCell="1" allowOverlap="1" wp14:anchorId="02E5141E" wp14:editId="6271B0F7">
                <wp:simplePos x="0" y="0"/>
                <wp:positionH relativeFrom="page">
                  <wp:posOffset>913765</wp:posOffset>
                </wp:positionH>
                <wp:positionV relativeFrom="paragraph">
                  <wp:posOffset>137795</wp:posOffset>
                </wp:positionV>
                <wp:extent cx="5944235" cy="681990"/>
                <wp:effectExtent l="0" t="0" r="12700" b="5715"/>
                <wp:wrapTopAndBottom/>
                <wp:docPr id="8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18"/>
                          <a:chExt cx="9361" cy="1074"/>
                        </a:xfrm>
                      </wpg:grpSpPr>
                      <wps:wsp>
                        <wps:cNvPr id="82" name="Freeform 70"/>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3" name="Freeform 69"/>
                        <wps:cNvSpPr>
                          <a:spLocks/>
                        </wps:cNvSpPr>
                        <wps:spPr bwMode="auto">
                          <a:xfrm>
                            <a:off x="1444" y="222"/>
                            <a:ext cx="9353" cy="1066"/>
                          </a:xfrm>
                          <a:custGeom>
                            <a:avLst/>
                            <a:gdLst>
                              <a:gd name="T0" fmla="+- 0 10716 1444"/>
                              <a:gd name="T1" fmla="*/ T0 w 9353"/>
                              <a:gd name="T2" fmla="+- 0 222 222"/>
                              <a:gd name="T3" fmla="*/ 222 h 1066"/>
                              <a:gd name="T4" fmla="+- 0 1524 1444"/>
                              <a:gd name="T5" fmla="*/ T4 w 9353"/>
                              <a:gd name="T6" fmla="+- 0 222 222"/>
                              <a:gd name="T7" fmla="*/ 222 h 1066"/>
                              <a:gd name="T8" fmla="+- 0 1493 1444"/>
                              <a:gd name="T9" fmla="*/ T8 w 9353"/>
                              <a:gd name="T10" fmla="+- 0 228 222"/>
                              <a:gd name="T11" fmla="*/ 228 h 1066"/>
                              <a:gd name="T12" fmla="+- 0 1467 1444"/>
                              <a:gd name="T13" fmla="*/ T12 w 9353"/>
                              <a:gd name="T14" fmla="+- 0 245 222"/>
                              <a:gd name="T15" fmla="*/ 245 h 1066"/>
                              <a:gd name="T16" fmla="+- 0 1450 1444"/>
                              <a:gd name="T17" fmla="*/ T16 w 9353"/>
                              <a:gd name="T18" fmla="+- 0 270 222"/>
                              <a:gd name="T19" fmla="*/ 270 h 1066"/>
                              <a:gd name="T20" fmla="+- 0 1444 1444"/>
                              <a:gd name="T21" fmla="*/ T20 w 9353"/>
                              <a:gd name="T22" fmla="+- 0 301 222"/>
                              <a:gd name="T23" fmla="*/ 301 h 1066"/>
                              <a:gd name="T24" fmla="+- 0 1444 1444"/>
                              <a:gd name="T25" fmla="*/ T24 w 9353"/>
                              <a:gd name="T26" fmla="+- 0 1208 222"/>
                              <a:gd name="T27" fmla="*/ 1208 h 1066"/>
                              <a:gd name="T28" fmla="+- 0 1450 1444"/>
                              <a:gd name="T29" fmla="*/ T28 w 9353"/>
                              <a:gd name="T30" fmla="+- 0 1239 222"/>
                              <a:gd name="T31" fmla="*/ 1239 h 1066"/>
                              <a:gd name="T32" fmla="+- 0 1467 1444"/>
                              <a:gd name="T33" fmla="*/ T32 w 9353"/>
                              <a:gd name="T34" fmla="+- 0 1264 222"/>
                              <a:gd name="T35" fmla="*/ 1264 h 1066"/>
                              <a:gd name="T36" fmla="+- 0 1493 1444"/>
                              <a:gd name="T37" fmla="*/ T36 w 9353"/>
                              <a:gd name="T38" fmla="+- 0 1281 222"/>
                              <a:gd name="T39" fmla="*/ 1281 h 1066"/>
                              <a:gd name="T40" fmla="+- 0 1524 1444"/>
                              <a:gd name="T41" fmla="*/ T40 w 9353"/>
                              <a:gd name="T42" fmla="+- 0 1287 222"/>
                              <a:gd name="T43" fmla="*/ 1287 h 1066"/>
                              <a:gd name="T44" fmla="+- 0 10716 1444"/>
                              <a:gd name="T45" fmla="*/ T44 w 9353"/>
                              <a:gd name="T46" fmla="+- 0 1287 222"/>
                              <a:gd name="T47" fmla="*/ 1287 h 1066"/>
                              <a:gd name="T48" fmla="+- 0 10747 1444"/>
                              <a:gd name="T49" fmla="*/ T48 w 9353"/>
                              <a:gd name="T50" fmla="+- 0 1281 222"/>
                              <a:gd name="T51" fmla="*/ 1281 h 1066"/>
                              <a:gd name="T52" fmla="+- 0 10773 1444"/>
                              <a:gd name="T53" fmla="*/ T52 w 9353"/>
                              <a:gd name="T54" fmla="+- 0 1264 222"/>
                              <a:gd name="T55" fmla="*/ 1264 h 1066"/>
                              <a:gd name="T56" fmla="+- 0 10790 1444"/>
                              <a:gd name="T57" fmla="*/ T56 w 9353"/>
                              <a:gd name="T58" fmla="+- 0 1239 222"/>
                              <a:gd name="T59" fmla="*/ 1239 h 1066"/>
                              <a:gd name="T60" fmla="+- 0 10796 1444"/>
                              <a:gd name="T61" fmla="*/ T60 w 9353"/>
                              <a:gd name="T62" fmla="+- 0 1208 222"/>
                              <a:gd name="T63" fmla="*/ 1208 h 1066"/>
                              <a:gd name="T64" fmla="+- 0 10796 1444"/>
                              <a:gd name="T65" fmla="*/ T64 w 9353"/>
                              <a:gd name="T66" fmla="+- 0 301 222"/>
                              <a:gd name="T67" fmla="*/ 301 h 1066"/>
                              <a:gd name="T68" fmla="+- 0 10790 1444"/>
                              <a:gd name="T69" fmla="*/ T68 w 9353"/>
                              <a:gd name="T70" fmla="+- 0 270 222"/>
                              <a:gd name="T71" fmla="*/ 270 h 1066"/>
                              <a:gd name="T72" fmla="+- 0 10773 1444"/>
                              <a:gd name="T73" fmla="*/ T72 w 9353"/>
                              <a:gd name="T74" fmla="+- 0 245 222"/>
                              <a:gd name="T75" fmla="*/ 245 h 1066"/>
                              <a:gd name="T76" fmla="+- 0 10747 1444"/>
                              <a:gd name="T77" fmla="*/ T76 w 9353"/>
                              <a:gd name="T78" fmla="+- 0 228 222"/>
                              <a:gd name="T79" fmla="*/ 228 h 1066"/>
                              <a:gd name="T80" fmla="+- 0 10716 1444"/>
                              <a:gd name="T81" fmla="*/ T80 w 9353"/>
                              <a:gd name="T82" fmla="+- 0 222 222"/>
                              <a:gd name="T83" fmla="*/ 222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8"/>
                                </a:lnTo>
                                <a:lnTo>
                                  <a:pt x="0" y="79"/>
                                </a:lnTo>
                                <a:lnTo>
                                  <a:pt x="0" y="986"/>
                                </a:lnTo>
                                <a:lnTo>
                                  <a:pt x="6" y="1017"/>
                                </a:lnTo>
                                <a:lnTo>
                                  <a:pt x="23" y="1042"/>
                                </a:lnTo>
                                <a:lnTo>
                                  <a:pt x="49" y="1059"/>
                                </a:lnTo>
                                <a:lnTo>
                                  <a:pt x="80" y="1065"/>
                                </a:lnTo>
                                <a:lnTo>
                                  <a:pt x="9272" y="1065"/>
                                </a:lnTo>
                                <a:lnTo>
                                  <a:pt x="9303" y="1059"/>
                                </a:lnTo>
                                <a:lnTo>
                                  <a:pt x="9329" y="1042"/>
                                </a:lnTo>
                                <a:lnTo>
                                  <a:pt x="9346" y="1017"/>
                                </a:lnTo>
                                <a:lnTo>
                                  <a:pt x="9352" y="98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84" name="Text Box 68"/>
                        <wps:cNvSpPr txBox="1">
                          <a:spLocks noChangeArrowheads="1"/>
                        </wps:cNvSpPr>
                        <wps:spPr bwMode="auto">
                          <a:xfrm>
                            <a:off x="1440" y="218"/>
                            <a:ext cx="9361" cy="107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05A993" w14:textId="77777777" w:rsidR="00FF5AFD" w:rsidRDefault="00FF5AFD">
                              <w:pPr>
                                <w:spacing w:before="3"/>
                                <w:rPr>
                                  <w:sz w:val="20"/>
                                </w:rPr>
                              </w:pPr>
                            </w:p>
                            <w:p w14:paraId="51471DB4" w14:textId="77777777" w:rsidR="00FF5AFD" w:rsidRDefault="00FF5AFD">
                              <w:pPr>
                                <w:ind w:left="273"/>
                                <w:rPr>
                                  <w:b/>
                                  <w:sz w:val="20"/>
                                </w:rPr>
                              </w:pPr>
                              <w:r>
                                <w:rPr>
                                  <w:b/>
                                  <w:sz w:val="20"/>
                                </w:rPr>
                                <w:t>Conformance Requirement 5 (Value Set Specification):</w:t>
                              </w:r>
                            </w:p>
                            <w:p w14:paraId="304B702A" w14:textId="77777777" w:rsidR="00FF5AFD" w:rsidRDefault="00FF5AFD">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E5141E" id="Group 67" o:spid="_x0000_s1046" style="position:absolute;margin-left:71.95pt;margin-top:10.85pt;width:468.05pt;height:53.7pt;z-index:251638272;mso-wrap-distance-left:0;mso-wrap-distance-right:0;mso-position-horizontal-relative:page;mso-position-vertical-relative:text" coordorigin="1440,218"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">
                <v:shape id="Freeform 70" o:spid="_x0000_s1047"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" path="m9272,l80,,49,6,23,23,6,48,,79,,986r6,31l23,1042r26,17l80,1065r9192,l9303,1059r26,-17l9346,1017r6,-31l9352,79r-6,-31l9329,23,9303,6,9272,xe" fillcolor="#fffde8" stroked="f">
                  <v:path arrowok="t" o:connecttype="custom" o:connectlocs="9272,222;80,222;49,228;23,245;6,270;0,301;0,1208;6,1239;23,1264;49,1281;80,1287;9272,1287;9303,1281;9329,1264;9346,1239;9352,1208;9352,301;9346,270;9329,245;9303,228;9272,222" o:connectangles="0,0,0,0,0,0,0,0,0,0,0,0,0,0,0,0,0,0,0,0,0"/>
                </v:shape>
                <v:shape id="Freeform 69" o:spid="_x0000_s1048" style="position:absolute;left:1444;top:222;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" path="m9272,l80,,49,6,23,23,6,48,,79,,986r6,31l23,1042r26,17l80,1065r9192,l9303,1059r26,-17l9346,1017r6,-31l9352,79r-6,-31l9329,23,9303,6,9272,xe" filled="f" strokeweight=".14056mm">
                  <v:path arrowok="t" o:connecttype="custom" o:connectlocs="9272,222;80,222;49,228;23,245;6,270;0,301;0,1208;6,1239;23,1264;49,1281;80,1287;9272,1287;9303,1281;9329,1264;9346,1239;9352,1208;9352,301;9346,270;9329,245;9303,228;9272,222" o:connectangles="0,0,0,0,0,0,0,0,0,0,0,0,0,0,0,0,0,0,0,0,0"/>
                </v:shape>
                <v:shape id="Text Box 68" o:spid="_x0000_s1049" type="#_x0000_t202" style="position:absolute;left:1440;top:218;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14:paraId="0105A993" w14:textId="77777777" w:rsidR="00FF5AFD" w:rsidRDefault="00FF5AFD">
                        <w:pPr>
                          <w:spacing w:before="3"/>
                          <w:rPr>
                            <w:sz w:val="20"/>
                          </w:rPr>
                        </w:pPr>
                      </w:p>
                      <w:p w14:paraId="51471DB4" w14:textId="77777777" w:rsidR="00FF5AFD" w:rsidRDefault="00FF5AFD">
                        <w:pPr>
                          <w:ind w:left="273"/>
                          <w:rPr>
                            <w:b/>
                            <w:sz w:val="20"/>
                          </w:rPr>
                        </w:pPr>
                        <w:r>
                          <w:rPr>
                            <w:b/>
                            <w:sz w:val="20"/>
                          </w:rPr>
                          <w:t>Conformance Requirement 5 (Value Set Specification):</w:t>
                        </w:r>
                      </w:p>
                      <w:p w14:paraId="304B702A" w14:textId="77777777" w:rsidR="00FF5AFD" w:rsidRDefault="00FF5AFD">
                        <w:pPr>
                          <w:spacing w:before="9"/>
                          <w:ind w:left="273"/>
                          <w:rPr>
                            <w:sz w:val="20"/>
                          </w:rPr>
                        </w:pPr>
                        <w:r>
                          <w:rPr>
                            <w:sz w:val="20"/>
                          </w:rPr>
                          <w:t xml:space="preserve">Within CQL the identifier of any value set reference </w:t>
                        </w:r>
                        <w:r>
                          <w:rPr>
                            <w:b/>
                            <w:sz w:val="20"/>
                          </w:rPr>
                          <w:t xml:space="preserve">SHALL </w:t>
                        </w:r>
                        <w:r>
                          <w:rPr>
                            <w:sz w:val="20"/>
                          </w:rPr>
                          <w:t>be specified using a URN for the value set.</w:t>
                        </w:r>
                      </w:p>
                    </w:txbxContent>
                  </v:textbox>
                </v:shape>
                <w10:wrap type="topAndBottom" anchorx="page"/>
              </v:group>
            </w:pict>
          </mc:Fallback>
        </mc:AlternateContent>
      </w:r>
    </w:p>
    <w:p w14:paraId="386F3591" w14:textId="77777777" w:rsidR="00083E73" w:rsidRDefault="00083E73">
      <w:pPr>
        <w:pStyle w:val="BodyText"/>
        <w:rPr>
          <w:sz w:val="20"/>
        </w:rPr>
      </w:pPr>
    </w:p>
    <w:p w14:paraId="1D66DD4F" w14:textId="77777777" w:rsidR="00083E73" w:rsidRDefault="00083E73">
      <w:pPr>
        <w:pStyle w:val="BodyText"/>
        <w:spacing w:before="10"/>
        <w:rPr>
          <w:sz w:val="18"/>
        </w:rPr>
      </w:pPr>
    </w:p>
    <w:p w14:paraId="0E44ED2E" w14:textId="77777777" w:rsidR="00083E73" w:rsidRDefault="009D1A4A">
      <w:pPr>
        <w:pStyle w:val="BodyText"/>
        <w:ind w:left="540" w:right="106"/>
      </w:pPr>
      <w:r>
        <w:t>For example:</w:t>
      </w:r>
    </w:p>
    <w:p w14:paraId="054BAA26" w14:textId="77777777" w:rsidR="00083E73" w:rsidRDefault="004B037C">
      <w:pPr>
        <w:pStyle w:val="BodyText"/>
        <w:spacing w:before="2"/>
        <w:rPr>
          <w:sz w:val="16"/>
        </w:rPr>
      </w:pPr>
      <w:r>
        <w:rPr>
          <w:noProof/>
        </w:rPr>
        <mc:AlternateContent>
          <mc:Choice Requires="wps">
            <w:drawing>
              <wp:anchor distT="0" distB="0" distL="0" distR="0" simplePos="0" relativeHeight="251639296" behindDoc="0" locked="0" layoutInCell="1" allowOverlap="1" wp14:anchorId="4D61A9D4" wp14:editId="3E9EED44">
                <wp:simplePos x="0" y="0"/>
                <wp:positionH relativeFrom="page">
                  <wp:posOffset>914400</wp:posOffset>
                </wp:positionH>
                <wp:positionV relativeFrom="paragraph">
                  <wp:posOffset>145415</wp:posOffset>
                </wp:positionV>
                <wp:extent cx="5943600" cy="0"/>
                <wp:effectExtent l="12700" t="18415" r="25400" b="19685"/>
                <wp:wrapTopAndBottom/>
                <wp:docPr id="80"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7AAE2" id="Line 66" o:spid="_x0000_s1026" style="position:absolute;z-index:2516392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IOBZacEBAABr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42CB1C44" w14:textId="04E1ECF9" w:rsidR="00083E73" w:rsidRDefault="009D1A4A">
      <w:pPr>
        <w:tabs>
          <w:tab w:val="left" w:pos="539"/>
        </w:tabs>
        <w:spacing w:after="54" w:line="194" w:lineRule="exact"/>
        <w:ind w:left="103" w:right="106"/>
        <w:rPr>
          <w:rFonts w:ascii="Courier New"/>
          <w:sz w:val="18"/>
        </w:rPr>
      </w:pPr>
      <w:r>
        <w:rPr>
          <w:rFonts w:ascii="Courier New"/>
          <w:b/>
          <w:sz w:val="18"/>
        </w:rPr>
        <w:t>14</w:t>
      </w:r>
      <w:r>
        <w:rPr>
          <w:rFonts w:ascii="Courier New"/>
          <w:b/>
          <w:sz w:val="18"/>
        </w:rPr>
        <w:tab/>
      </w:r>
      <w:bookmarkStart w:id="50" w:name="_bookmark31"/>
      <w:bookmarkEnd w:id="50"/>
      <w:r>
        <w:rPr>
          <w:rFonts w:ascii="Courier New"/>
          <w:b/>
          <w:color w:val="7F0054"/>
          <w:sz w:val="18"/>
        </w:rPr>
        <w:t xml:space="preserve">valueset </w:t>
      </w:r>
      <w:r>
        <w:rPr>
          <w:rFonts w:ascii="Courier New"/>
          <w:color w:val="0000FF"/>
          <w:sz w:val="18"/>
        </w:rPr>
        <w:t>"Acute Pharyngitis"</w:t>
      </w:r>
      <w:r>
        <w:rPr>
          <w:rFonts w:ascii="Courier New"/>
          <w:sz w:val="18"/>
        </w:rPr>
        <w:t>:</w:t>
      </w:r>
      <w:r>
        <w:rPr>
          <w:rFonts w:ascii="Courier New"/>
          <w:spacing w:val="-33"/>
          <w:sz w:val="18"/>
        </w:rPr>
        <w:t xml:space="preserve"> </w:t>
      </w:r>
      <w:r>
        <w:rPr>
          <w:rFonts w:ascii="Courier New"/>
          <w:color w:val="0000FF"/>
          <w:sz w:val="18"/>
        </w:rPr>
        <w:t>'</w:t>
      </w:r>
      <w:r w:rsidR="009A163D">
        <w:rPr>
          <w:rFonts w:ascii="Courier New"/>
          <w:color w:val="0000FF"/>
          <w:sz w:val="18"/>
        </w:rPr>
        <w:t>urn:oid:</w:t>
      </w:r>
      <w:r>
        <w:rPr>
          <w:rFonts w:ascii="Courier New"/>
          <w:color w:val="0000FF"/>
          <w:sz w:val="18"/>
        </w:rPr>
        <w:t>2.16.840.1.113883.3.464.1003.102.12.1011'</w:t>
      </w:r>
    </w:p>
    <w:p w14:paraId="050839D8" w14:textId="77777777" w:rsidR="00083E73" w:rsidRDefault="004B037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0BD99F47" wp14:editId="72011501">
                <wp:extent cx="5948680" cy="5080"/>
                <wp:effectExtent l="0" t="0" r="7620" b="7620"/>
                <wp:docPr id="78"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79" name="Line 65"/>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6F52451"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" strokeweight=".14039mm"/>
                <w10:anchorlock/>
              </v:group>
            </w:pict>
          </mc:Fallback>
        </mc:AlternateContent>
      </w:r>
    </w:p>
    <w:p w14:paraId="279FBE7B" w14:textId="77777777" w:rsidR="00083E73" w:rsidRDefault="00083E73">
      <w:pPr>
        <w:pStyle w:val="BodyText"/>
        <w:spacing w:before="2"/>
        <w:rPr>
          <w:rFonts w:ascii="Courier New"/>
          <w:sz w:val="13"/>
        </w:rPr>
      </w:pPr>
    </w:p>
    <w:p w14:paraId="365B3233" w14:textId="77777777" w:rsidR="00083E73" w:rsidRDefault="004B037C">
      <w:pPr>
        <w:spacing w:before="62"/>
        <w:ind w:left="2738" w:right="106"/>
        <w:rPr>
          <w:rFonts w:ascii="Courier New"/>
          <w:sz w:val="20"/>
        </w:rPr>
      </w:pPr>
      <w:r>
        <w:rPr>
          <w:noProof/>
        </w:rPr>
        <mc:AlternateContent>
          <mc:Choice Requires="wps">
            <w:drawing>
              <wp:anchor distT="0" distB="0" distL="114300" distR="114300" simplePos="0" relativeHeight="251682304" behindDoc="1" locked="0" layoutInCell="1" allowOverlap="1" wp14:anchorId="03C22EF9" wp14:editId="2E8FB642">
                <wp:simplePos x="0" y="0"/>
                <wp:positionH relativeFrom="page">
                  <wp:posOffset>4892040</wp:posOffset>
                </wp:positionH>
                <wp:positionV relativeFrom="paragraph">
                  <wp:posOffset>167005</wp:posOffset>
                </wp:positionV>
                <wp:extent cx="38100" cy="0"/>
                <wp:effectExtent l="15240" t="14605" r="22860" b="23495"/>
                <wp:wrapNone/>
                <wp:docPr id="77"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2E137" id="Line 63" o:spid="_x0000_s1026" style="position:absolute;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pt,13.15pt" to="388.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" strokeweight=".14039mm">
                <w10:wrap anchorx="page"/>
              </v:line>
            </w:pict>
          </mc:Fallback>
        </mc:AlternateContent>
      </w:r>
      <w:r w:rsidR="009D1A4A">
        <w:t xml:space="preserve">Snippet 5: </w:t>
      </w:r>
      <w:r w:rsidR="009D1A4A">
        <w:rPr>
          <w:spacing w:val="-4"/>
        </w:rPr>
        <w:t xml:space="preserve">Valueset </w:t>
      </w:r>
      <w:r w:rsidR="009D1A4A">
        <w:t xml:space="preserve">reference from </w:t>
      </w:r>
      <w:r w:rsidR="009D1A4A">
        <w:rPr>
          <w:rFonts w:ascii="Courier New"/>
          <w:sz w:val="20"/>
        </w:rPr>
        <w:t>EXM146v4</w:t>
      </w:r>
      <w:r w:rsidR="009D1A4A">
        <w:rPr>
          <w:rFonts w:ascii="Courier New"/>
          <w:spacing w:val="-61"/>
          <w:sz w:val="20"/>
        </w:rPr>
        <w:t xml:space="preserve"> </w:t>
      </w:r>
      <w:r w:rsidR="009D1A4A">
        <w:rPr>
          <w:rFonts w:ascii="Courier New"/>
          <w:sz w:val="20"/>
        </w:rPr>
        <w:t>CQL.cql</w:t>
      </w:r>
    </w:p>
    <w:p w14:paraId="63A1AD3C" w14:textId="77777777" w:rsidR="00083E73" w:rsidRDefault="00083E73">
      <w:pPr>
        <w:pStyle w:val="BodyText"/>
        <w:rPr>
          <w:rFonts w:ascii="Courier New"/>
        </w:rPr>
      </w:pPr>
    </w:p>
    <w:p w14:paraId="3936AC4A" w14:textId="686D0B3D" w:rsidR="00E130DD" w:rsidRDefault="00E130DD">
      <w:pPr>
        <w:pStyle w:val="BodyText"/>
        <w:spacing w:before="135" w:line="256" w:lineRule="auto"/>
        <w:ind w:left="540" w:right="119"/>
        <w:jc w:val="both"/>
      </w:pPr>
      <w:r>
        <w:t xml:space="preserve">The local identifier for the value set within CQL should be the same as the name of the value set in the </w:t>
      </w:r>
      <w:r>
        <w:rPr>
          <w:spacing w:val="-5"/>
        </w:rPr>
        <w:t>Value</w:t>
      </w:r>
      <w:r>
        <w:rPr>
          <w:spacing w:val="-14"/>
        </w:rPr>
        <w:t xml:space="preserve"> </w:t>
      </w:r>
      <w:r>
        <w:t>Set</w:t>
      </w:r>
      <w:r>
        <w:rPr>
          <w:spacing w:val="-14"/>
        </w:rPr>
        <w:t xml:space="preserve"> </w:t>
      </w:r>
      <w:r>
        <w:t>Authority</w:t>
      </w:r>
      <w:r>
        <w:rPr>
          <w:spacing w:val="-14"/>
        </w:rPr>
        <w:t xml:space="preserve"> </w:t>
      </w:r>
      <w:r>
        <w:t>Center</w:t>
      </w:r>
      <w:r>
        <w:rPr>
          <w:spacing w:val="-14"/>
        </w:rPr>
        <w:t xml:space="preserve"> </w:t>
      </w:r>
      <w:r>
        <w:t>(VSAC)</w:t>
      </w:r>
      <w:r>
        <w:rPr>
          <w:spacing w:val="-14"/>
        </w:rPr>
        <w:t xml:space="preserve"> </w:t>
      </w:r>
      <w:r>
        <w:t>[</w:t>
      </w:r>
      <w:hyperlink w:anchor="_bookmark65" w:history="1">
        <w:r>
          <w:rPr>
            <w:color w:val="0000FF"/>
          </w:rPr>
          <w:t>9</w:t>
        </w:r>
      </w:hyperlink>
      <w:r>
        <w:t>]. However, because the name of the value set is not guaranteed to be unique, it is possible to reference multiple value sets with the same name, but different identifiers. When this happens in a CQL library, the local identifier should be the name of the value set with a qualifying suffix to preserve the value set name as a human-readable artifact, but still</w:t>
      </w:r>
      <w:r w:rsidR="005D02C7">
        <w:t>,</w:t>
      </w:r>
      <w:r>
        <w:t xml:space="preserve"> allow unique reference within the CQL library.</w:t>
      </w:r>
    </w:p>
    <w:p w14:paraId="4099CD7E" w14:textId="586B991E" w:rsidR="00416E3C" w:rsidRDefault="00416E3C">
      <w:pPr>
        <w:pStyle w:val="BodyText"/>
        <w:spacing w:before="135" w:line="256" w:lineRule="auto"/>
        <w:ind w:left="540" w:right="119"/>
        <w:jc w:val="both"/>
      </w:pPr>
      <w:r>
        <w:t>For example:</w:t>
      </w:r>
    </w:p>
    <w:p w14:paraId="08092895" w14:textId="77777777" w:rsidR="00416E3C" w:rsidRDefault="00416E3C" w:rsidP="00416E3C">
      <w:pPr>
        <w:pStyle w:val="BodyText"/>
        <w:spacing w:before="2"/>
        <w:rPr>
          <w:sz w:val="16"/>
        </w:rPr>
      </w:pPr>
      <w:r>
        <w:rPr>
          <w:noProof/>
        </w:rPr>
        <mc:AlternateContent>
          <mc:Choice Requires="wps">
            <w:drawing>
              <wp:anchor distT="0" distB="0" distL="0" distR="0" simplePos="0" relativeHeight="251685376" behindDoc="0" locked="0" layoutInCell="1" allowOverlap="1" wp14:anchorId="06F91EAC" wp14:editId="5A4FD538">
                <wp:simplePos x="0" y="0"/>
                <wp:positionH relativeFrom="page">
                  <wp:posOffset>914400</wp:posOffset>
                </wp:positionH>
                <wp:positionV relativeFrom="paragraph">
                  <wp:posOffset>145415</wp:posOffset>
                </wp:positionV>
                <wp:extent cx="5943600" cy="0"/>
                <wp:effectExtent l="12700" t="18415" r="25400" b="19685"/>
                <wp:wrapTopAndBottom/>
                <wp:docPr id="13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4ACB4" id="Line 66" o:spid="_x0000_s1026" style="position:absolute;z-index:251685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" strokeweight=".14039mm">
                <w10:wrap type="topAndBottom" anchorx="page"/>
              </v:line>
            </w:pict>
          </mc:Fallback>
        </mc:AlternateContent>
      </w:r>
    </w:p>
    <w:p w14:paraId="62668843" w14:textId="5798EB2B" w:rsidR="00416E3C" w:rsidRDefault="00416E3C" w:rsidP="00416E3C">
      <w:pPr>
        <w:tabs>
          <w:tab w:val="left" w:pos="539"/>
        </w:tabs>
        <w:spacing w:after="54" w:line="194" w:lineRule="exact"/>
        <w:ind w:left="103" w:right="106"/>
        <w:rPr>
          <w:rFonts w:ascii="Courier New"/>
          <w:color w:val="0000FF"/>
          <w:sz w:val="18"/>
        </w:rPr>
      </w:pPr>
      <w:r>
        <w:rPr>
          <w:rFonts w:ascii="Courier New"/>
          <w:b/>
          <w:sz w:val="18"/>
        </w:rPr>
        <w:t>14</w:t>
      </w:r>
      <w:r>
        <w:rPr>
          <w:rFonts w:ascii="Courier New"/>
          <w:b/>
          <w:sz w:val="18"/>
        </w:rPr>
        <w:tab/>
      </w:r>
      <w:r>
        <w:rPr>
          <w:rFonts w:ascii="Courier New"/>
          <w:b/>
          <w:color w:val="7F0054"/>
          <w:sz w:val="18"/>
        </w:rPr>
        <w:t xml:space="preserve">valueset </w:t>
      </w:r>
      <w:r>
        <w:rPr>
          <w:rFonts w:ascii="Courier New"/>
          <w:color w:val="0000FF"/>
          <w:sz w:val="18"/>
        </w:rPr>
        <w:t>"Acute Pharyngitis (1)"</w:t>
      </w:r>
      <w:r>
        <w:rPr>
          <w:rFonts w:ascii="Courier New"/>
          <w:sz w:val="18"/>
        </w:rPr>
        <w:t>:</w:t>
      </w:r>
      <w:r>
        <w:rPr>
          <w:rFonts w:ascii="Courier New"/>
          <w:spacing w:val="-33"/>
          <w:sz w:val="18"/>
        </w:rPr>
        <w:t xml:space="preserve"> </w:t>
      </w:r>
      <w:r>
        <w:rPr>
          <w:rFonts w:ascii="Courier New"/>
          <w:color w:val="0000FF"/>
          <w:sz w:val="18"/>
        </w:rPr>
        <w:t>'</w:t>
      </w:r>
      <w:r w:rsidR="009A163D">
        <w:rPr>
          <w:rFonts w:ascii="Courier New"/>
          <w:color w:val="0000FF"/>
          <w:sz w:val="18"/>
        </w:rPr>
        <w:t>urn:oid:</w:t>
      </w:r>
      <w:r>
        <w:rPr>
          <w:rFonts w:ascii="Courier New"/>
          <w:color w:val="0000FF"/>
          <w:sz w:val="18"/>
        </w:rPr>
        <w:t>2.16.840.1.113883.3.464.1003.102.12.1011.1'</w:t>
      </w:r>
    </w:p>
    <w:p w14:paraId="3BD1CB87" w14:textId="466C9B17" w:rsidR="00416E3C" w:rsidRPr="006C622E" w:rsidRDefault="00416E3C" w:rsidP="00416E3C">
      <w:pPr>
        <w:tabs>
          <w:tab w:val="left" w:pos="539"/>
        </w:tabs>
        <w:spacing w:after="54" w:line="194" w:lineRule="exact"/>
        <w:ind w:left="103" w:right="106"/>
        <w:rPr>
          <w:rFonts w:ascii="Courier New"/>
          <w:color w:val="0000FF"/>
          <w:sz w:val="18"/>
        </w:rPr>
      </w:pPr>
      <w:r>
        <w:rPr>
          <w:rFonts w:ascii="Courier New"/>
          <w:b/>
          <w:sz w:val="18"/>
        </w:rPr>
        <w:t>15</w:t>
      </w:r>
      <w:r>
        <w:rPr>
          <w:rFonts w:ascii="Courier New"/>
          <w:b/>
          <w:sz w:val="18"/>
        </w:rPr>
        <w:tab/>
      </w:r>
      <w:r>
        <w:rPr>
          <w:rFonts w:ascii="Courier New"/>
          <w:b/>
          <w:color w:val="7F0054"/>
          <w:sz w:val="18"/>
        </w:rPr>
        <w:t xml:space="preserve">valueset </w:t>
      </w:r>
      <w:r>
        <w:rPr>
          <w:rFonts w:ascii="Courier New"/>
          <w:color w:val="0000FF"/>
          <w:sz w:val="18"/>
        </w:rPr>
        <w:t>"Acute Pharyngitis (2)"</w:t>
      </w:r>
      <w:r>
        <w:rPr>
          <w:rFonts w:ascii="Courier New"/>
          <w:sz w:val="18"/>
        </w:rPr>
        <w:t>:</w:t>
      </w:r>
      <w:r>
        <w:rPr>
          <w:rFonts w:ascii="Courier New"/>
          <w:spacing w:val="-33"/>
          <w:sz w:val="18"/>
        </w:rPr>
        <w:t xml:space="preserve"> </w:t>
      </w:r>
      <w:r>
        <w:rPr>
          <w:rFonts w:ascii="Courier New"/>
          <w:color w:val="0000FF"/>
          <w:sz w:val="18"/>
        </w:rPr>
        <w:t>'</w:t>
      </w:r>
      <w:r w:rsidR="009A163D">
        <w:rPr>
          <w:rFonts w:ascii="Courier New"/>
          <w:color w:val="0000FF"/>
          <w:sz w:val="18"/>
        </w:rPr>
        <w:t>urn:oid:</w:t>
      </w:r>
      <w:r>
        <w:rPr>
          <w:rFonts w:ascii="Courier New"/>
          <w:color w:val="0000FF"/>
          <w:sz w:val="18"/>
        </w:rPr>
        <w:t>2.16.840.1.113883.3.464.1003.102.12.1011.2'</w:t>
      </w:r>
    </w:p>
    <w:p w14:paraId="12864BA8" w14:textId="77777777" w:rsidR="00416E3C" w:rsidRDefault="00416E3C" w:rsidP="00416E3C">
      <w:pPr>
        <w:pStyle w:val="BodyText"/>
        <w:spacing w:line="20" w:lineRule="exact"/>
        <w:ind w:left="536"/>
        <w:rPr>
          <w:rFonts w:ascii="Courier New"/>
          <w:sz w:val="2"/>
        </w:rPr>
      </w:pPr>
      <w:r>
        <w:rPr>
          <w:rFonts w:ascii="Courier New"/>
          <w:noProof/>
          <w:sz w:val="2"/>
        </w:rPr>
        <mc:AlternateContent>
          <mc:Choice Requires="wpg">
            <w:drawing>
              <wp:inline distT="0" distB="0" distL="0" distR="0" wp14:anchorId="772A97A7" wp14:editId="43B3BDFA">
                <wp:extent cx="5948680" cy="5080"/>
                <wp:effectExtent l="0" t="0" r="7620" b="7620"/>
                <wp:docPr id="13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138" name="Line 65"/>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967C6A9" id="Group 64"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gQ4w&#10;aBUCAACLBAAADgAAAAAAAAAAAAAAAAAuAgAAZHJzL2Uyb0RvYy54bWxQSwECLQAUAAYACAAAACEA&#10;EPYsitoAAAACAQAADwAAAAAAAAAAAAAAAABvBAAAZHJzL2Rvd25yZXYueG1sUEsFBgAAAAAEAAQA&#10;8wAAAHYFAAAAAA==&#10;">
                <v:line id="Line 65"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" strokeweight=".14039mm"/>
                <w10:anchorlock/>
              </v:group>
            </w:pict>
          </mc:Fallback>
        </mc:AlternateContent>
      </w:r>
    </w:p>
    <w:p w14:paraId="4511334A" w14:textId="77777777" w:rsidR="00416E3C" w:rsidRDefault="00416E3C" w:rsidP="00416E3C">
      <w:pPr>
        <w:pStyle w:val="BodyText"/>
        <w:spacing w:before="2"/>
        <w:rPr>
          <w:rFonts w:ascii="Courier New"/>
          <w:sz w:val="13"/>
        </w:rPr>
      </w:pPr>
    </w:p>
    <w:p w14:paraId="4C7FC76A" w14:textId="3A8E5E8C" w:rsidR="00083E73" w:rsidRDefault="005464C1">
      <w:pPr>
        <w:pStyle w:val="BodyText"/>
        <w:spacing w:before="135" w:line="256" w:lineRule="auto"/>
        <w:ind w:left="540" w:right="119"/>
        <w:jc w:val="both"/>
      </w:pPr>
      <w:r>
        <w:t xml:space="preserve">Version information for value sets is not required to be included in eCQMs; terminology versioning information may be specified externally. However, if versioning information is included, it must be done in accordance with the conformance requirements specified in this IG. </w:t>
      </w:r>
      <w:r w:rsidR="009D1A4A">
        <w:t>Note</w:t>
      </w:r>
      <w:r w:rsidR="009D1A4A">
        <w:rPr>
          <w:spacing w:val="-14"/>
        </w:rPr>
        <w:t xml:space="preserve"> </w:t>
      </w:r>
      <w:r w:rsidR="009D1A4A">
        <w:t>that</w:t>
      </w:r>
      <w:r w:rsidR="009D1A4A">
        <w:rPr>
          <w:spacing w:val="-14"/>
        </w:rPr>
        <w:t xml:space="preserve"> </w:t>
      </w:r>
      <w:r w:rsidR="009D1A4A">
        <w:t>because</w:t>
      </w:r>
      <w:r w:rsidR="009D1A4A">
        <w:rPr>
          <w:spacing w:val="-14"/>
        </w:rPr>
        <w:t xml:space="preserve"> </w:t>
      </w:r>
      <w:r w:rsidR="009D1A4A">
        <w:t>the</w:t>
      </w:r>
      <w:r w:rsidR="009D1A4A">
        <w:rPr>
          <w:spacing w:val="-14"/>
        </w:rPr>
        <w:t xml:space="preserve"> </w:t>
      </w:r>
      <w:r w:rsidR="009D1A4A">
        <w:t>VSAC</w:t>
      </w:r>
      <w:r w:rsidR="00416E3C">
        <w:rPr>
          <w:spacing w:val="-14"/>
        </w:rPr>
        <w:t xml:space="preserve"> </w:t>
      </w:r>
      <w:r w:rsidR="009D1A4A">
        <w:t>supports</w:t>
      </w:r>
      <w:r w:rsidR="009D1A4A">
        <w:rPr>
          <w:spacing w:val="-14"/>
        </w:rPr>
        <w:t xml:space="preserve"> </w:t>
      </w:r>
      <w:r w:rsidR="009D1A4A">
        <w:t>different</w:t>
      </w:r>
      <w:r w:rsidR="009D1A4A">
        <w:rPr>
          <w:spacing w:val="-14"/>
        </w:rPr>
        <w:t xml:space="preserve"> </w:t>
      </w:r>
      <w:r w:rsidR="009D1A4A">
        <w:t>approaches</w:t>
      </w:r>
      <w:r w:rsidR="009D1A4A">
        <w:rPr>
          <w:spacing w:val="-14"/>
        </w:rPr>
        <w:t xml:space="preserve"> </w:t>
      </w:r>
      <w:r w:rsidR="009D1A4A">
        <w:t>to</w:t>
      </w:r>
      <w:r w:rsidR="009D1A4A">
        <w:rPr>
          <w:spacing w:val="-14"/>
        </w:rPr>
        <w:t xml:space="preserve"> </w:t>
      </w:r>
      <w:r w:rsidR="009D1A4A">
        <w:t>retrieving the</w:t>
      </w:r>
      <w:r w:rsidR="009D1A4A">
        <w:rPr>
          <w:spacing w:val="-17"/>
        </w:rPr>
        <w:t xml:space="preserve"> </w:t>
      </w:r>
      <w:r w:rsidR="009D1A4A">
        <w:t>expansion</w:t>
      </w:r>
      <w:r w:rsidR="009D1A4A">
        <w:rPr>
          <w:spacing w:val="-17"/>
        </w:rPr>
        <w:t xml:space="preserve"> </w:t>
      </w:r>
      <w:r w:rsidR="009D1A4A">
        <w:t>of</w:t>
      </w:r>
      <w:r w:rsidR="009D1A4A">
        <w:rPr>
          <w:spacing w:val="-17"/>
        </w:rPr>
        <w:t xml:space="preserve"> </w:t>
      </w:r>
      <w:r w:rsidR="009D1A4A">
        <w:t>a</w:t>
      </w:r>
      <w:r w:rsidR="009D1A4A">
        <w:rPr>
          <w:spacing w:val="-17"/>
        </w:rPr>
        <w:t xml:space="preserve"> </w:t>
      </w:r>
      <w:r w:rsidR="009D1A4A">
        <w:t>valueset</w:t>
      </w:r>
      <w:r w:rsidR="009D1A4A">
        <w:rPr>
          <w:spacing w:val="-17"/>
        </w:rPr>
        <w:t xml:space="preserve"> </w:t>
      </w:r>
      <w:r w:rsidR="009D1A4A">
        <w:t>through</w:t>
      </w:r>
      <w:r w:rsidR="009D1A4A">
        <w:rPr>
          <w:spacing w:val="-17"/>
        </w:rPr>
        <w:t xml:space="preserve"> </w:t>
      </w:r>
      <w:r w:rsidR="009D1A4A">
        <w:t>its</w:t>
      </w:r>
      <w:r w:rsidR="009D1A4A">
        <w:rPr>
          <w:spacing w:val="-17"/>
        </w:rPr>
        <w:t xml:space="preserve"> </w:t>
      </w:r>
      <w:r w:rsidR="009D1A4A">
        <w:t>Sharing</w:t>
      </w:r>
      <w:r w:rsidR="009D1A4A">
        <w:rPr>
          <w:spacing w:val="-17"/>
        </w:rPr>
        <w:t xml:space="preserve"> </w:t>
      </w:r>
      <w:r w:rsidR="009D1A4A">
        <w:rPr>
          <w:spacing w:val="-5"/>
        </w:rPr>
        <w:t>Value</w:t>
      </w:r>
      <w:r w:rsidR="009D1A4A">
        <w:rPr>
          <w:spacing w:val="-17"/>
        </w:rPr>
        <w:t xml:space="preserve"> </w:t>
      </w:r>
      <w:r w:rsidR="009D1A4A">
        <w:t>Sets</w:t>
      </w:r>
      <w:r w:rsidR="009D1A4A">
        <w:rPr>
          <w:spacing w:val="-17"/>
        </w:rPr>
        <w:t xml:space="preserve"> </w:t>
      </w:r>
      <w:r w:rsidR="009D1A4A">
        <w:t>(SVS)</w:t>
      </w:r>
      <w:r w:rsidR="009D1A4A">
        <w:rPr>
          <w:spacing w:val="-17"/>
        </w:rPr>
        <w:t xml:space="preserve"> </w:t>
      </w:r>
      <w:r w:rsidR="009D1A4A">
        <w:t>API</w:t>
      </w:r>
      <w:r w:rsidR="009D1A4A">
        <w:rPr>
          <w:spacing w:val="-17"/>
        </w:rPr>
        <w:t xml:space="preserve"> </w:t>
      </w:r>
      <w:r w:rsidR="009D1A4A">
        <w:t>[</w:t>
      </w:r>
      <w:hyperlink w:anchor="_bookmark66" w:history="1">
        <w:r w:rsidR="009D1A4A">
          <w:rPr>
            <w:color w:val="0000FF"/>
          </w:rPr>
          <w:t>10</w:t>
        </w:r>
      </w:hyperlink>
      <w:r w:rsidR="009D1A4A">
        <w:t>].</w:t>
      </w:r>
      <w:r w:rsidR="009D1A4A">
        <w:rPr>
          <w:spacing w:val="1"/>
        </w:rPr>
        <w:t xml:space="preserve"> </w:t>
      </w:r>
      <w:r w:rsidR="009D1A4A">
        <w:t>For</w:t>
      </w:r>
      <w:r w:rsidR="009D1A4A">
        <w:rPr>
          <w:spacing w:val="-17"/>
        </w:rPr>
        <w:t xml:space="preserve"> </w:t>
      </w:r>
      <w:r w:rsidR="009D1A4A">
        <w:t>the</w:t>
      </w:r>
      <w:r w:rsidR="009D1A4A">
        <w:rPr>
          <w:spacing w:val="-17"/>
        </w:rPr>
        <w:t xml:space="preserve"> </w:t>
      </w:r>
      <w:r w:rsidR="009D1A4A">
        <w:t>purposes</w:t>
      </w:r>
      <w:r w:rsidR="009D1A4A">
        <w:rPr>
          <w:spacing w:val="-17"/>
        </w:rPr>
        <w:t xml:space="preserve"> </w:t>
      </w:r>
      <w:r w:rsidR="009D1A4A">
        <w:t>of</w:t>
      </w:r>
      <w:r w:rsidR="009D1A4A">
        <w:rPr>
          <w:spacing w:val="-17"/>
        </w:rPr>
        <w:t xml:space="preserve"> </w:t>
      </w:r>
      <w:r w:rsidR="009D1A4A">
        <w:t>this</w:t>
      </w:r>
      <w:r w:rsidR="009D1A4A">
        <w:rPr>
          <w:spacing w:val="-17"/>
        </w:rPr>
        <w:t xml:space="preserve"> </w:t>
      </w:r>
      <w:r w:rsidR="009D1A4A">
        <w:t>guidance, two</w:t>
      </w:r>
      <w:r w:rsidR="009D1A4A">
        <w:rPr>
          <w:spacing w:val="-7"/>
        </w:rPr>
        <w:t xml:space="preserve"> </w:t>
      </w:r>
      <w:r w:rsidR="009D1A4A">
        <w:t>approaches</w:t>
      </w:r>
      <w:r w:rsidR="009D1A4A">
        <w:rPr>
          <w:spacing w:val="-7"/>
        </w:rPr>
        <w:t xml:space="preserve"> </w:t>
      </w:r>
      <w:r w:rsidR="009D1A4A">
        <w:t>are</w:t>
      </w:r>
      <w:r w:rsidR="009D1A4A">
        <w:rPr>
          <w:spacing w:val="-7"/>
        </w:rPr>
        <w:t xml:space="preserve"> </w:t>
      </w:r>
      <w:r w:rsidR="009D1A4A">
        <w:t>described:</w:t>
      </w:r>
      <w:r w:rsidR="009D1A4A">
        <w:rPr>
          <w:spacing w:val="4"/>
        </w:rPr>
        <w:t xml:space="preserve"> </w:t>
      </w:r>
      <w:r w:rsidR="009D1A4A">
        <w:t>1)</w:t>
      </w:r>
      <w:r w:rsidR="009D1A4A">
        <w:rPr>
          <w:spacing w:val="-7"/>
        </w:rPr>
        <w:t xml:space="preserve"> </w:t>
      </w:r>
      <w:r w:rsidR="009D1A4A">
        <w:t>by</w:t>
      </w:r>
      <w:r w:rsidR="009D1A4A">
        <w:rPr>
          <w:spacing w:val="-7"/>
        </w:rPr>
        <w:t xml:space="preserve"> </w:t>
      </w:r>
      <w:r w:rsidR="009D1A4A">
        <w:t>version,</w:t>
      </w:r>
      <w:r w:rsidR="009D1A4A">
        <w:rPr>
          <w:spacing w:val="-7"/>
        </w:rPr>
        <w:t xml:space="preserve"> </w:t>
      </w:r>
      <w:r w:rsidR="009D1A4A">
        <w:t>and</w:t>
      </w:r>
      <w:r w:rsidR="009D1A4A">
        <w:rPr>
          <w:spacing w:val="-7"/>
        </w:rPr>
        <w:t xml:space="preserve"> </w:t>
      </w:r>
      <w:r w:rsidR="009D1A4A">
        <w:t>2)</w:t>
      </w:r>
      <w:r w:rsidR="009D1A4A">
        <w:rPr>
          <w:spacing w:val="-7"/>
        </w:rPr>
        <w:t xml:space="preserve"> </w:t>
      </w:r>
      <w:r w:rsidR="009D1A4A">
        <w:t>by</w:t>
      </w:r>
      <w:r w:rsidR="009D1A4A">
        <w:rPr>
          <w:spacing w:val="-7"/>
        </w:rPr>
        <w:t xml:space="preserve"> </w:t>
      </w:r>
      <w:r w:rsidR="009D1A4A">
        <w:t>profile.</w:t>
      </w:r>
    </w:p>
    <w:p w14:paraId="5D120792" w14:textId="77777777" w:rsidR="00083E73" w:rsidRDefault="00083E73">
      <w:pPr>
        <w:pStyle w:val="BodyText"/>
      </w:pPr>
    </w:p>
    <w:p w14:paraId="17B9529E" w14:textId="77777777" w:rsidR="00083E73" w:rsidRDefault="009D1A4A">
      <w:pPr>
        <w:pStyle w:val="Heading3"/>
        <w:numPr>
          <w:ilvl w:val="2"/>
          <w:numId w:val="9"/>
        </w:numPr>
        <w:tabs>
          <w:tab w:val="left" w:pos="1195"/>
        </w:tabs>
        <w:spacing w:before="180"/>
        <w:ind w:left="1194" w:hanging="654"/>
        <w:jc w:val="both"/>
      </w:pPr>
      <w:bookmarkStart w:id="51" w:name="2.4.1_By_Version"/>
      <w:bookmarkStart w:id="52" w:name="_bookmark32"/>
      <w:bookmarkEnd w:id="51"/>
      <w:bookmarkEnd w:id="52"/>
      <w:r>
        <w:t>By</w:t>
      </w:r>
      <w:r>
        <w:rPr>
          <w:spacing w:val="-4"/>
        </w:rPr>
        <w:t xml:space="preserve"> Version</w:t>
      </w:r>
    </w:p>
    <w:p w14:paraId="3BA3446D" w14:textId="77777777" w:rsidR="00083E73" w:rsidRDefault="00083E73">
      <w:pPr>
        <w:pStyle w:val="BodyText"/>
        <w:spacing w:before="11"/>
        <w:rPr>
          <w:b/>
          <w:sz w:val="21"/>
        </w:rPr>
      </w:pPr>
    </w:p>
    <w:p w14:paraId="0184D8F3" w14:textId="77777777" w:rsidR="00083E73" w:rsidRDefault="00FF5AFD">
      <w:pPr>
        <w:pStyle w:val="BodyText"/>
        <w:ind w:left="540"/>
        <w:jc w:val="both"/>
      </w:pPr>
      <w:hyperlink w:anchor="_bookmark33" w:history="1">
        <w:r w:rsidR="009D1A4A">
          <w:rPr>
            <w:color w:val="0000FF"/>
          </w:rPr>
          <w:t>Conformance Requirement 6</w:t>
        </w:r>
      </w:hyperlink>
      <w:r w:rsidR="009D1A4A">
        <w:rPr>
          <w:color w:val="0000FF"/>
        </w:rPr>
        <w:t xml:space="preserve"> </w:t>
      </w:r>
      <w:r w:rsidR="009D1A4A">
        <w:t>describes how to retrieve an expansion of a value set by v</w:t>
      </w:r>
      <w:bookmarkStart w:id="53" w:name="_bookmark33"/>
      <w:bookmarkEnd w:id="53"/>
      <w:r w:rsidR="009D1A4A">
        <w:t>ersion.</w:t>
      </w:r>
    </w:p>
    <w:p w14:paraId="6083A377" w14:textId="77777777" w:rsidR="00083E73" w:rsidRDefault="004B037C">
      <w:pPr>
        <w:pStyle w:val="BodyText"/>
        <w:spacing w:before="6"/>
        <w:rPr>
          <w:sz w:val="15"/>
        </w:rPr>
      </w:pPr>
      <w:r>
        <w:rPr>
          <w:noProof/>
        </w:rPr>
        <mc:AlternateContent>
          <mc:Choice Requires="wpg">
            <w:drawing>
              <wp:anchor distT="0" distB="0" distL="0" distR="0" simplePos="0" relativeHeight="251640320" behindDoc="0" locked="0" layoutInCell="1" allowOverlap="1" wp14:anchorId="0B732967" wp14:editId="618C0A97">
                <wp:simplePos x="0" y="0"/>
                <wp:positionH relativeFrom="page">
                  <wp:posOffset>913765</wp:posOffset>
                </wp:positionH>
                <wp:positionV relativeFrom="paragraph">
                  <wp:posOffset>137795</wp:posOffset>
                </wp:positionV>
                <wp:extent cx="5944235" cy="815975"/>
                <wp:effectExtent l="0" t="0" r="12700" b="11430"/>
                <wp:wrapTopAndBottom/>
                <wp:docPr id="7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1440" y="218"/>
                          <a:chExt cx="9361" cy="1285"/>
                        </a:xfrm>
                      </wpg:grpSpPr>
                      <wps:wsp>
                        <wps:cNvPr id="74" name="Freeform 62"/>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5" name="Freeform 61"/>
                        <wps:cNvSpPr>
                          <a:spLocks/>
                        </wps:cNvSpPr>
                        <wps:spPr bwMode="auto">
                          <a:xfrm>
                            <a:off x="1444" y="222"/>
                            <a:ext cx="9353" cy="1277"/>
                          </a:xfrm>
                          <a:custGeom>
                            <a:avLst/>
                            <a:gdLst>
                              <a:gd name="T0" fmla="+- 0 10716 1444"/>
                              <a:gd name="T1" fmla="*/ T0 w 9353"/>
                              <a:gd name="T2" fmla="+- 0 222 222"/>
                              <a:gd name="T3" fmla="*/ 222 h 1277"/>
                              <a:gd name="T4" fmla="+- 0 1524 1444"/>
                              <a:gd name="T5" fmla="*/ T4 w 9353"/>
                              <a:gd name="T6" fmla="+- 0 222 222"/>
                              <a:gd name="T7" fmla="*/ 222 h 1277"/>
                              <a:gd name="T8" fmla="+- 0 1493 1444"/>
                              <a:gd name="T9" fmla="*/ T8 w 9353"/>
                              <a:gd name="T10" fmla="+- 0 228 222"/>
                              <a:gd name="T11" fmla="*/ 228 h 1277"/>
                              <a:gd name="T12" fmla="+- 0 1467 1444"/>
                              <a:gd name="T13" fmla="*/ T12 w 9353"/>
                              <a:gd name="T14" fmla="+- 0 245 222"/>
                              <a:gd name="T15" fmla="*/ 245 h 1277"/>
                              <a:gd name="T16" fmla="+- 0 1450 1444"/>
                              <a:gd name="T17" fmla="*/ T16 w 9353"/>
                              <a:gd name="T18" fmla="+- 0 270 222"/>
                              <a:gd name="T19" fmla="*/ 270 h 1277"/>
                              <a:gd name="T20" fmla="+- 0 1444 1444"/>
                              <a:gd name="T21" fmla="*/ T20 w 9353"/>
                              <a:gd name="T22" fmla="+- 0 301 222"/>
                              <a:gd name="T23" fmla="*/ 301 h 1277"/>
                              <a:gd name="T24" fmla="+- 0 1444 1444"/>
                              <a:gd name="T25" fmla="*/ T24 w 9353"/>
                              <a:gd name="T26" fmla="+- 0 1418 222"/>
                              <a:gd name="T27" fmla="*/ 1418 h 1277"/>
                              <a:gd name="T28" fmla="+- 0 1450 1444"/>
                              <a:gd name="T29" fmla="*/ T28 w 9353"/>
                              <a:gd name="T30" fmla="+- 0 1449 222"/>
                              <a:gd name="T31" fmla="*/ 1449 h 1277"/>
                              <a:gd name="T32" fmla="+- 0 1467 1444"/>
                              <a:gd name="T33" fmla="*/ T32 w 9353"/>
                              <a:gd name="T34" fmla="+- 0 1475 222"/>
                              <a:gd name="T35" fmla="*/ 1475 h 1277"/>
                              <a:gd name="T36" fmla="+- 0 1493 1444"/>
                              <a:gd name="T37" fmla="*/ T36 w 9353"/>
                              <a:gd name="T38" fmla="+- 0 1492 222"/>
                              <a:gd name="T39" fmla="*/ 1492 h 1277"/>
                              <a:gd name="T40" fmla="+- 0 1524 1444"/>
                              <a:gd name="T41" fmla="*/ T40 w 9353"/>
                              <a:gd name="T42" fmla="+- 0 1498 222"/>
                              <a:gd name="T43" fmla="*/ 1498 h 1277"/>
                              <a:gd name="T44" fmla="+- 0 10716 1444"/>
                              <a:gd name="T45" fmla="*/ T44 w 9353"/>
                              <a:gd name="T46" fmla="+- 0 1498 222"/>
                              <a:gd name="T47" fmla="*/ 1498 h 1277"/>
                              <a:gd name="T48" fmla="+- 0 10747 1444"/>
                              <a:gd name="T49" fmla="*/ T48 w 9353"/>
                              <a:gd name="T50" fmla="+- 0 1492 222"/>
                              <a:gd name="T51" fmla="*/ 1492 h 1277"/>
                              <a:gd name="T52" fmla="+- 0 10773 1444"/>
                              <a:gd name="T53" fmla="*/ T52 w 9353"/>
                              <a:gd name="T54" fmla="+- 0 1475 222"/>
                              <a:gd name="T55" fmla="*/ 1475 h 1277"/>
                              <a:gd name="T56" fmla="+- 0 10790 1444"/>
                              <a:gd name="T57" fmla="*/ T56 w 9353"/>
                              <a:gd name="T58" fmla="+- 0 1449 222"/>
                              <a:gd name="T59" fmla="*/ 1449 h 1277"/>
                              <a:gd name="T60" fmla="+- 0 10796 1444"/>
                              <a:gd name="T61" fmla="*/ T60 w 9353"/>
                              <a:gd name="T62" fmla="+- 0 1418 222"/>
                              <a:gd name="T63" fmla="*/ 1418 h 1277"/>
                              <a:gd name="T64" fmla="+- 0 10796 1444"/>
                              <a:gd name="T65" fmla="*/ T64 w 9353"/>
                              <a:gd name="T66" fmla="+- 0 301 222"/>
                              <a:gd name="T67" fmla="*/ 301 h 1277"/>
                              <a:gd name="T68" fmla="+- 0 10790 1444"/>
                              <a:gd name="T69" fmla="*/ T68 w 9353"/>
                              <a:gd name="T70" fmla="+- 0 270 222"/>
                              <a:gd name="T71" fmla="*/ 270 h 1277"/>
                              <a:gd name="T72" fmla="+- 0 10773 1444"/>
                              <a:gd name="T73" fmla="*/ T72 w 9353"/>
                              <a:gd name="T74" fmla="+- 0 245 222"/>
                              <a:gd name="T75" fmla="*/ 245 h 1277"/>
                              <a:gd name="T76" fmla="+- 0 10747 1444"/>
                              <a:gd name="T77" fmla="*/ T76 w 9353"/>
                              <a:gd name="T78" fmla="+- 0 228 222"/>
                              <a:gd name="T79" fmla="*/ 228 h 1277"/>
                              <a:gd name="T80" fmla="+- 0 10716 1444"/>
                              <a:gd name="T81" fmla="*/ T80 w 9353"/>
                              <a:gd name="T82" fmla="+- 0 222 222"/>
                              <a:gd name="T83" fmla="*/ 222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6" name="Text Box 60"/>
                        <wps:cNvSpPr txBox="1">
                          <a:spLocks noChangeArrowheads="1"/>
                        </wps:cNvSpPr>
                        <wps:spPr bwMode="auto">
                          <a:xfrm>
                            <a:off x="1440" y="218"/>
                            <a:ext cx="9361" cy="12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FE5953" w14:textId="77777777" w:rsidR="00FF5AFD" w:rsidRDefault="00FF5AFD">
                              <w:pPr>
                                <w:spacing w:before="3"/>
                                <w:rPr>
                                  <w:sz w:val="20"/>
                                </w:rPr>
                              </w:pPr>
                            </w:p>
                            <w:p w14:paraId="45B5BFF6" w14:textId="77777777" w:rsidR="00FF5AFD" w:rsidRDefault="00FF5AFD">
                              <w:pPr>
                                <w:ind w:left="273"/>
                                <w:rPr>
                                  <w:b/>
                                  <w:sz w:val="20"/>
                                </w:rPr>
                              </w:pPr>
                              <w:r>
                                <w:rPr>
                                  <w:b/>
                                  <w:sz w:val="20"/>
                                </w:rPr>
                                <w:t>Conformance Requirement 6 (Value Set Specification By Version):</w:t>
                              </w:r>
                            </w:p>
                            <w:p w14:paraId="68920F1D" w14:textId="77777777" w:rsidR="00FF5AFD" w:rsidRDefault="00FF5AFD">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732967" id="Group 59" o:spid="_x0000_s1050" style="position:absolute;margin-left:71.95pt;margin-top:10.85pt;width:468.05pt;height:64.25pt;z-index:251640320;mso-wrap-distance-left:0;mso-wrap-distance-right:0;mso-position-horizontal-relative:page;mso-position-vertical-relative:text" coordorigin="1440,218"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">
                <v:shape id="Freeform 62" o:spid="_x0000_s1051"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" path="m9272,l80,,49,6,23,23,6,48,,79,,1196r6,31l23,1253r26,17l80,1276r9192,l9303,1270r26,-17l9346,1227r6,-31l9352,79r-6,-31l9329,23,9303,6,9272,xe" fillcolor="#fffde8" stroked="f">
                  <v:path arrowok="t" o:connecttype="custom" o:connectlocs="9272,222;80,222;49,228;23,245;6,270;0,301;0,1418;6,1449;23,1475;49,1492;80,1498;9272,1498;9303,1492;9329,1475;9346,1449;9352,1418;9352,301;9346,270;9329,245;9303,228;9272,222" o:connectangles="0,0,0,0,0,0,0,0,0,0,0,0,0,0,0,0,0,0,0,0,0"/>
                </v:shape>
                <v:shape id="Freeform 61" o:spid="_x0000_s1052" style="position:absolute;left:1444;top:222;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" path="m9272,l80,,49,6,23,23,6,48,,79,,1196r6,31l23,1253r26,17l80,1276r9192,l9303,1270r26,-17l9346,1227r6,-31l9352,79r-6,-31l9329,23,9303,6,9272,xe" filled="f" strokeweight=".14056mm">
                  <v:path arrowok="t" o:connecttype="custom" o:connectlocs="9272,222;80,222;49,228;23,245;6,270;0,301;0,1418;6,1449;23,1475;49,1492;80,1498;9272,1498;9303,1492;9329,1475;9346,1449;9352,1418;9352,301;9346,270;9329,245;9303,228;9272,222" o:connectangles="0,0,0,0,0,0,0,0,0,0,0,0,0,0,0,0,0,0,0,0,0"/>
                </v:shape>
                <v:shape id="Text Box 60" o:spid="_x0000_s1053" type="#_x0000_t202" style="position:absolute;left:1440;top:218;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71FE5953" w14:textId="77777777" w:rsidR="00FF5AFD" w:rsidRDefault="00FF5AFD">
                        <w:pPr>
                          <w:spacing w:before="3"/>
                          <w:rPr>
                            <w:sz w:val="20"/>
                          </w:rPr>
                        </w:pPr>
                      </w:p>
                      <w:p w14:paraId="45B5BFF6" w14:textId="77777777" w:rsidR="00FF5AFD" w:rsidRDefault="00FF5AFD">
                        <w:pPr>
                          <w:ind w:left="273"/>
                          <w:rPr>
                            <w:b/>
                            <w:sz w:val="20"/>
                          </w:rPr>
                        </w:pPr>
                        <w:r>
                          <w:rPr>
                            <w:b/>
                            <w:sz w:val="20"/>
                          </w:rPr>
                          <w:t>Conformance Requirement 6 (Value Set Specification By Version):</w:t>
                        </w:r>
                      </w:p>
                      <w:p w14:paraId="68920F1D" w14:textId="77777777" w:rsidR="00FF5AFD" w:rsidRDefault="00FF5AFD">
                        <w:pPr>
                          <w:spacing w:before="9" w:line="249" w:lineRule="auto"/>
                          <w:ind w:left="273" w:right="548"/>
                          <w:rPr>
                            <w:sz w:val="20"/>
                          </w:rPr>
                        </w:pPr>
                        <w:r>
                          <w:rPr>
                            <w:sz w:val="20"/>
                          </w:rPr>
                          <w:t xml:space="preserve">When retrieving the expansion of a value set by version, the version identifier attribute </w:t>
                        </w:r>
                        <w:r>
                          <w:rPr>
                            <w:b/>
                            <w:sz w:val="20"/>
                          </w:rPr>
                          <w:t xml:space="preserve">SHALL </w:t>
                        </w:r>
                        <w:r>
                          <w:rPr>
                            <w:sz w:val="20"/>
                          </w:rPr>
                          <w:t>be a URN defining the version.</w:t>
                        </w:r>
                      </w:p>
                    </w:txbxContent>
                  </v:textbox>
                </v:shape>
                <w10:wrap type="topAndBottom" anchorx="page"/>
              </v:group>
            </w:pict>
          </mc:Fallback>
        </mc:AlternateContent>
      </w:r>
    </w:p>
    <w:p w14:paraId="3522E71F" w14:textId="77777777" w:rsidR="00083E73" w:rsidRDefault="00083E73">
      <w:pPr>
        <w:pStyle w:val="BodyText"/>
        <w:rPr>
          <w:sz w:val="20"/>
        </w:rPr>
      </w:pPr>
    </w:p>
    <w:p w14:paraId="17095BDE" w14:textId="77777777" w:rsidR="00083E73" w:rsidRDefault="00083E73">
      <w:pPr>
        <w:pStyle w:val="BodyText"/>
        <w:spacing w:before="10"/>
        <w:rPr>
          <w:sz w:val="18"/>
        </w:rPr>
      </w:pPr>
    </w:p>
    <w:p w14:paraId="5D1611B0" w14:textId="77777777" w:rsidR="00083E73" w:rsidRDefault="009D1A4A">
      <w:pPr>
        <w:pStyle w:val="BodyText"/>
        <w:ind w:left="540"/>
      </w:pPr>
      <w:r>
        <w:t>For</w:t>
      </w:r>
      <w:r>
        <w:rPr>
          <w:spacing w:val="-13"/>
        </w:rPr>
        <w:t xml:space="preserve"> </w:t>
      </w:r>
      <w:r>
        <w:t>example:</w:t>
      </w:r>
      <w:r>
        <w:rPr>
          <w:spacing w:val="1"/>
        </w:rPr>
        <w:t xml:space="preserve"> </w:t>
      </w:r>
      <w:r>
        <w:t>As</w:t>
      </w:r>
      <w:r>
        <w:rPr>
          <w:spacing w:val="-13"/>
        </w:rPr>
        <w:t xml:space="preserve"> </w:t>
      </w:r>
      <w:r>
        <w:t>with</w:t>
      </w:r>
      <w:r>
        <w:rPr>
          <w:spacing w:val="-13"/>
        </w:rPr>
        <w:t xml:space="preserve"> </w:t>
      </w:r>
      <w:r>
        <w:t>code</w:t>
      </w:r>
      <w:r>
        <w:rPr>
          <w:spacing w:val="-13"/>
        </w:rPr>
        <w:t xml:space="preserve"> </w:t>
      </w:r>
      <w:r>
        <w:t>systems,</w:t>
      </w:r>
      <w:r>
        <w:rPr>
          <w:spacing w:val="-12"/>
        </w:rPr>
        <w:t xml:space="preserve"> </w:t>
      </w:r>
      <w:r>
        <w:t>the</w:t>
      </w:r>
      <w:r>
        <w:rPr>
          <w:spacing w:val="-13"/>
        </w:rPr>
        <w:t xml:space="preserve"> </w:t>
      </w:r>
      <w:r>
        <w:t>version</w:t>
      </w:r>
      <w:r>
        <w:rPr>
          <w:spacing w:val="-13"/>
        </w:rPr>
        <w:t xml:space="preserve"> </w:t>
      </w:r>
      <w:r>
        <w:t>namespace</w:t>
      </w:r>
      <w:r>
        <w:rPr>
          <w:spacing w:val="-13"/>
        </w:rPr>
        <w:t xml:space="preserve"> </w:t>
      </w:r>
      <w:r>
        <w:t>is</w:t>
      </w:r>
      <w:r>
        <w:rPr>
          <w:spacing w:val="-13"/>
        </w:rPr>
        <w:t xml:space="preserve"> </w:t>
      </w:r>
      <w:r>
        <w:t>used</w:t>
      </w:r>
      <w:r>
        <w:rPr>
          <w:spacing w:val="-13"/>
        </w:rPr>
        <w:t xml:space="preserve"> </w:t>
      </w:r>
      <w:r>
        <w:t>to</w:t>
      </w:r>
      <w:r>
        <w:rPr>
          <w:spacing w:val="-13"/>
        </w:rPr>
        <w:t xml:space="preserve"> </w:t>
      </w:r>
      <w:r>
        <w:t>indicate</w:t>
      </w:r>
      <w:r>
        <w:rPr>
          <w:spacing w:val="-13"/>
        </w:rPr>
        <w:t xml:space="preserve"> </w:t>
      </w:r>
      <w:r>
        <w:t>that</w:t>
      </w:r>
      <w:r>
        <w:rPr>
          <w:spacing w:val="-13"/>
        </w:rPr>
        <w:t xml:space="preserve"> </w:t>
      </w:r>
      <w:r>
        <w:t>the</w:t>
      </w:r>
      <w:r>
        <w:rPr>
          <w:spacing w:val="-13"/>
        </w:rPr>
        <w:t xml:space="preserve"> </w:t>
      </w:r>
      <w:r>
        <w:t>identifier</w:t>
      </w:r>
      <w:r>
        <w:rPr>
          <w:spacing w:val="-13"/>
        </w:rPr>
        <w:t xml:space="preserve"> </w:t>
      </w:r>
      <w:r>
        <w:t>is</w:t>
      </w:r>
      <w:r>
        <w:rPr>
          <w:spacing w:val="-13"/>
        </w:rPr>
        <w:t xml:space="preserve"> </w:t>
      </w:r>
      <w:r>
        <w:t>a</w:t>
      </w:r>
      <w:r>
        <w:rPr>
          <w:spacing w:val="-13"/>
        </w:rPr>
        <w:t xml:space="preserve"> </w:t>
      </w:r>
      <w:r>
        <w:lastRenderedPageBreak/>
        <w:t>version.</w:t>
      </w:r>
    </w:p>
    <w:p w14:paraId="32B17610" w14:textId="77777777" w:rsidR="00083E73" w:rsidRDefault="004B037C">
      <w:pPr>
        <w:pStyle w:val="BodyText"/>
        <w:spacing w:before="2"/>
        <w:rPr>
          <w:sz w:val="16"/>
        </w:rPr>
      </w:pPr>
      <w:r>
        <w:rPr>
          <w:noProof/>
        </w:rPr>
        <mc:AlternateContent>
          <mc:Choice Requires="wps">
            <w:drawing>
              <wp:anchor distT="0" distB="0" distL="0" distR="0" simplePos="0" relativeHeight="251641344" behindDoc="0" locked="0" layoutInCell="1" allowOverlap="1" wp14:anchorId="3CBEBB5F" wp14:editId="547F3CD6">
                <wp:simplePos x="0" y="0"/>
                <wp:positionH relativeFrom="page">
                  <wp:posOffset>914400</wp:posOffset>
                </wp:positionH>
                <wp:positionV relativeFrom="paragraph">
                  <wp:posOffset>145415</wp:posOffset>
                </wp:positionV>
                <wp:extent cx="5943600" cy="0"/>
                <wp:effectExtent l="12700" t="18415" r="25400" b="19685"/>
                <wp:wrapTopAndBottom/>
                <wp:docPr id="72"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9C750" id="Line 58" o:spid="_x0000_s1026" style="position:absolute;z-index:2516413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45pt" to="540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" strokeweight=".14039mm">
                <w10:wrap type="topAndBottom" anchorx="page"/>
              </v:line>
            </w:pict>
          </mc:Fallback>
        </mc:AlternateContent>
      </w:r>
    </w:p>
    <w:p w14:paraId="5D0B1795" w14:textId="77777777" w:rsidR="00083E73" w:rsidRDefault="009D1A4A">
      <w:pPr>
        <w:tabs>
          <w:tab w:val="left" w:pos="539"/>
        </w:tabs>
        <w:spacing w:line="194" w:lineRule="exact"/>
        <w:ind w:left="211" w:right="106"/>
        <w:rPr>
          <w:rFonts w:ascii="Courier New"/>
          <w:sz w:val="18"/>
        </w:rPr>
      </w:pPr>
      <w:r>
        <w:rPr>
          <w:rFonts w:ascii="Courier New"/>
          <w:b/>
          <w:sz w:val="18"/>
        </w:rPr>
        <w:t>7</w:t>
      </w:r>
      <w:r>
        <w:rPr>
          <w:rFonts w:ascii="Courier New"/>
          <w:b/>
          <w:sz w:val="18"/>
        </w:rPr>
        <w:tab/>
      </w:r>
      <w:bookmarkStart w:id="54" w:name="_bookmark34"/>
      <w:bookmarkEnd w:id="54"/>
      <w:r>
        <w:rPr>
          <w:rFonts w:ascii="Courier New"/>
          <w:b/>
          <w:color w:val="7F0054"/>
          <w:sz w:val="18"/>
        </w:rPr>
        <w:t xml:space="preserve">valueset </w:t>
      </w:r>
      <w:r>
        <w:rPr>
          <w:rFonts w:ascii="Courier New"/>
          <w:color w:val="0000FF"/>
          <w:sz w:val="18"/>
        </w:rPr>
        <w:t>"Encounter Inpatient SNOMEDCT Value</w:t>
      </w:r>
      <w:r>
        <w:rPr>
          <w:rFonts w:ascii="Courier New"/>
          <w:color w:val="0000FF"/>
          <w:spacing w:val="-24"/>
          <w:sz w:val="18"/>
        </w:rPr>
        <w:t xml:space="preserve"> </w:t>
      </w:r>
      <w:r>
        <w:rPr>
          <w:rFonts w:ascii="Courier New"/>
          <w:color w:val="0000FF"/>
          <w:sz w:val="18"/>
        </w:rPr>
        <w:t>Set"</w:t>
      </w:r>
      <w:r>
        <w:rPr>
          <w:rFonts w:ascii="Courier New"/>
          <w:sz w:val="18"/>
        </w:rPr>
        <w:t>:</w:t>
      </w:r>
    </w:p>
    <w:p w14:paraId="0D948BD2" w14:textId="77777777" w:rsidR="00083E73" w:rsidRDefault="004B037C">
      <w:pPr>
        <w:tabs>
          <w:tab w:val="left" w:pos="862"/>
        </w:tabs>
        <w:spacing w:before="15"/>
        <w:ind w:left="211" w:right="106"/>
        <w:rPr>
          <w:rFonts w:ascii="Courier New"/>
          <w:sz w:val="18"/>
        </w:rPr>
      </w:pPr>
      <w:r>
        <w:rPr>
          <w:noProof/>
        </w:rPr>
        <mc:AlternateContent>
          <mc:Choice Requires="wps">
            <w:drawing>
              <wp:anchor distT="0" distB="0" distL="0" distR="0" simplePos="0" relativeHeight="251642368" behindDoc="0" locked="0" layoutInCell="1" allowOverlap="1" wp14:anchorId="7DE01811" wp14:editId="304DD2DB">
                <wp:simplePos x="0" y="0"/>
                <wp:positionH relativeFrom="page">
                  <wp:posOffset>914400</wp:posOffset>
                </wp:positionH>
                <wp:positionV relativeFrom="paragraph">
                  <wp:posOffset>159385</wp:posOffset>
                </wp:positionV>
                <wp:extent cx="5943600" cy="0"/>
                <wp:effectExtent l="12700" t="6985" r="25400" b="31115"/>
                <wp:wrapTopAndBottom/>
                <wp:docPr id="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7B398" id="Line 57" o:spid="_x0000_s1026" style="position:absolute;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" strokeweight=".14039mm">
                <w10:wrap type="topAndBottom" anchorx="page"/>
              </v:line>
            </w:pict>
          </mc:Fallback>
        </mc:AlternateContent>
      </w:r>
      <w:r w:rsidR="009D1A4A">
        <w:rPr>
          <w:rFonts w:ascii="Courier New"/>
          <w:b/>
          <w:sz w:val="18"/>
        </w:rPr>
        <w:t>8</w:t>
      </w:r>
      <w:r w:rsidR="009D1A4A">
        <w:rPr>
          <w:rFonts w:ascii="Courier New"/>
          <w:b/>
          <w:sz w:val="18"/>
        </w:rPr>
        <w:tab/>
      </w:r>
      <w:r w:rsidR="009D1A4A">
        <w:rPr>
          <w:rFonts w:ascii="Courier New"/>
          <w:color w:val="0000FF"/>
          <w:sz w:val="18"/>
        </w:rPr>
        <w:t xml:space="preserve">'urn:oid:2.16.840.1.113883.3.666.7.307' </w:t>
      </w:r>
      <w:r w:rsidR="009D1A4A">
        <w:rPr>
          <w:rFonts w:ascii="Courier New"/>
          <w:b/>
          <w:color w:val="7F0054"/>
          <w:sz w:val="18"/>
        </w:rPr>
        <w:t>version</w:t>
      </w:r>
      <w:r w:rsidR="009D1A4A">
        <w:rPr>
          <w:rFonts w:ascii="Courier New"/>
          <w:b/>
          <w:color w:val="7F0054"/>
          <w:spacing w:val="-33"/>
          <w:sz w:val="18"/>
        </w:rPr>
        <w:t xml:space="preserve"> </w:t>
      </w:r>
      <w:r w:rsidR="009D1A4A">
        <w:rPr>
          <w:rFonts w:ascii="Courier New"/>
          <w:color w:val="0000FF"/>
          <w:sz w:val="18"/>
        </w:rPr>
        <w:t>'urn:hl7:version:20160929'</w:t>
      </w:r>
    </w:p>
    <w:p w14:paraId="16C49EDB" w14:textId="77777777" w:rsidR="00083E73" w:rsidRDefault="00083E73">
      <w:pPr>
        <w:pStyle w:val="BodyText"/>
        <w:spacing w:before="7"/>
        <w:rPr>
          <w:rFonts w:ascii="Courier New"/>
          <w:sz w:val="11"/>
        </w:rPr>
      </w:pPr>
    </w:p>
    <w:p w14:paraId="100EE771" w14:textId="77777777" w:rsidR="00083E73" w:rsidRDefault="004B037C">
      <w:pPr>
        <w:spacing w:before="62"/>
        <w:ind w:left="2534" w:right="106"/>
      </w:pPr>
      <w:r>
        <w:rPr>
          <w:noProof/>
        </w:rPr>
        <mc:AlternateContent>
          <mc:Choice Requires="wps">
            <w:drawing>
              <wp:anchor distT="0" distB="0" distL="114300" distR="114300" simplePos="0" relativeHeight="251683328" behindDoc="1" locked="0" layoutInCell="1" allowOverlap="1" wp14:anchorId="6A5FAF93" wp14:editId="349EF1BA">
                <wp:simplePos x="0" y="0"/>
                <wp:positionH relativeFrom="page">
                  <wp:posOffset>4987290</wp:posOffset>
                </wp:positionH>
                <wp:positionV relativeFrom="paragraph">
                  <wp:posOffset>167005</wp:posOffset>
                </wp:positionV>
                <wp:extent cx="37465" cy="0"/>
                <wp:effectExtent l="8890" t="14605" r="29845" b="23495"/>
                <wp:wrapNone/>
                <wp:docPr id="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E53D4" id="Line 56" o:spid="_x0000_s1026" style="position:absolute;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2.7pt,13.15pt" to="395.6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" strokeweight=".14039mm">
                <w10:wrap anchorx="page"/>
              </v:line>
            </w:pict>
          </mc:Fallback>
        </mc:AlternateContent>
      </w:r>
      <w:r w:rsidR="009D1A4A">
        <w:t xml:space="preserve">Snippet 6: valueset definition from </w:t>
      </w:r>
      <w:r w:rsidR="009D1A4A">
        <w:rPr>
          <w:rFonts w:ascii="Courier New"/>
          <w:sz w:val="20"/>
        </w:rPr>
        <w:t>Terminology</w:t>
      </w:r>
      <w:r w:rsidR="009D1A4A">
        <w:rPr>
          <w:rFonts w:ascii="Courier New"/>
          <w:spacing w:val="-91"/>
          <w:sz w:val="20"/>
        </w:rPr>
        <w:t xml:space="preserve"> </w:t>
      </w:r>
      <w:r w:rsidR="009D1A4A">
        <w:rPr>
          <w:rFonts w:ascii="Courier New"/>
          <w:sz w:val="20"/>
        </w:rPr>
        <w:t>CQL.cql</w:t>
      </w:r>
      <w:r w:rsidR="009D1A4A">
        <w:t>.</w:t>
      </w:r>
    </w:p>
    <w:p w14:paraId="26D19027" w14:textId="77777777" w:rsidR="00083E73" w:rsidRDefault="00083E73">
      <w:pPr>
        <w:pStyle w:val="BodyText"/>
        <w:rPr>
          <w:sz w:val="20"/>
        </w:rPr>
      </w:pPr>
    </w:p>
    <w:p w14:paraId="5093E130" w14:textId="77777777" w:rsidR="00083E73" w:rsidRDefault="00083E73">
      <w:pPr>
        <w:pStyle w:val="BodyText"/>
        <w:rPr>
          <w:sz w:val="20"/>
        </w:rPr>
      </w:pPr>
    </w:p>
    <w:p w14:paraId="5432D10B" w14:textId="77777777" w:rsidR="00083E73" w:rsidRDefault="00083E73">
      <w:pPr>
        <w:pStyle w:val="BodyText"/>
        <w:spacing w:before="9"/>
        <w:rPr>
          <w:sz w:val="15"/>
        </w:rPr>
      </w:pPr>
    </w:p>
    <w:p w14:paraId="3C8A6E56" w14:textId="77777777" w:rsidR="00083E73" w:rsidRDefault="009D1A4A">
      <w:pPr>
        <w:pStyle w:val="Heading3"/>
        <w:numPr>
          <w:ilvl w:val="2"/>
          <w:numId w:val="9"/>
        </w:numPr>
        <w:tabs>
          <w:tab w:val="left" w:pos="1194"/>
          <w:tab w:val="left" w:pos="1195"/>
        </w:tabs>
        <w:spacing w:before="55"/>
        <w:ind w:left="1194" w:hanging="654"/>
        <w:jc w:val="left"/>
      </w:pPr>
      <w:bookmarkStart w:id="55" w:name="2.4.2_By_Profile"/>
      <w:bookmarkStart w:id="56" w:name="_bookmark35"/>
      <w:bookmarkEnd w:id="55"/>
      <w:bookmarkEnd w:id="56"/>
      <w:r>
        <w:t>By</w:t>
      </w:r>
      <w:r>
        <w:rPr>
          <w:spacing w:val="-25"/>
        </w:rPr>
        <w:t xml:space="preserve"> </w:t>
      </w:r>
      <w:r>
        <w:t>Profile</w:t>
      </w:r>
    </w:p>
    <w:p w14:paraId="25B79CD4" w14:textId="77777777" w:rsidR="00083E73" w:rsidRDefault="00083E73">
      <w:pPr>
        <w:pStyle w:val="BodyText"/>
        <w:spacing w:before="1"/>
        <w:rPr>
          <w:b/>
          <w:sz w:val="23"/>
        </w:rPr>
      </w:pPr>
    </w:p>
    <w:p w14:paraId="7B9ACD31" w14:textId="0038EFE1" w:rsidR="007441C9" w:rsidRDefault="009D1A4A" w:rsidP="00AA0ED3">
      <w:pPr>
        <w:pStyle w:val="BodyText"/>
        <w:ind w:left="446"/>
        <w:rPr>
          <w:sz w:val="20"/>
        </w:rPr>
      </w:pPr>
      <w:r>
        <w:t>When</w:t>
      </w:r>
      <w:r>
        <w:rPr>
          <w:spacing w:val="-11"/>
        </w:rPr>
        <w:t xml:space="preserve"> </w:t>
      </w:r>
      <w:r>
        <w:t>retrie</w:t>
      </w:r>
      <w:bookmarkStart w:id="57" w:name="_bookmark36"/>
      <w:bookmarkEnd w:id="57"/>
      <w:r>
        <w:t>ving</w:t>
      </w:r>
      <w:r>
        <w:rPr>
          <w:spacing w:val="-11"/>
        </w:rPr>
        <w:t xml:space="preserve"> </w:t>
      </w:r>
      <w:r>
        <w:t>expansions</w:t>
      </w:r>
      <w:r>
        <w:rPr>
          <w:spacing w:val="-11"/>
        </w:rPr>
        <w:t xml:space="preserve"> </w:t>
      </w:r>
      <w:r>
        <w:t>by</w:t>
      </w:r>
      <w:r>
        <w:rPr>
          <w:spacing w:val="-11"/>
        </w:rPr>
        <w:t xml:space="preserve"> </w:t>
      </w:r>
      <w:r>
        <w:t>profile,</w:t>
      </w:r>
      <w:r>
        <w:rPr>
          <w:spacing w:val="-11"/>
        </w:rPr>
        <w:t xml:space="preserve"> </w:t>
      </w:r>
      <w:r>
        <w:t>the</w:t>
      </w:r>
      <w:r>
        <w:rPr>
          <w:spacing w:val="-11"/>
        </w:rPr>
        <w:t xml:space="preserve"> </w:t>
      </w:r>
      <w:r>
        <w:t>version</w:t>
      </w:r>
      <w:r>
        <w:rPr>
          <w:spacing w:val="-11"/>
        </w:rPr>
        <w:t xml:space="preserve"> </w:t>
      </w:r>
      <w:r>
        <w:t>identifier</w:t>
      </w:r>
      <w:r>
        <w:rPr>
          <w:spacing w:val="-11"/>
        </w:rPr>
        <w:t xml:space="preserve"> </w:t>
      </w:r>
      <w:r>
        <w:t>attribute</w:t>
      </w:r>
      <w:r>
        <w:rPr>
          <w:spacing w:val="-11"/>
        </w:rPr>
        <w:t xml:space="preserve"> </w:t>
      </w:r>
      <w:r>
        <w:t>conforms</w:t>
      </w:r>
      <w:r>
        <w:rPr>
          <w:spacing w:val="-11"/>
        </w:rPr>
        <w:t xml:space="preserve"> </w:t>
      </w:r>
      <w:r>
        <w:t>to</w:t>
      </w:r>
      <w:r>
        <w:rPr>
          <w:spacing w:val="-11"/>
        </w:rPr>
        <w:t xml:space="preserve"> </w:t>
      </w:r>
      <w:hyperlink w:anchor="_bookmark36" w:history="1">
        <w:r>
          <w:rPr>
            <w:color w:val="0000FF"/>
          </w:rPr>
          <w:t>Conformance</w:t>
        </w:r>
      </w:hyperlink>
      <w:r>
        <w:rPr>
          <w:color w:val="0000FF"/>
        </w:rPr>
        <w:t xml:space="preserve"> </w:t>
      </w:r>
      <w:hyperlink w:anchor="_bookmark36" w:history="1">
        <w:r>
          <w:rPr>
            <w:color w:val="0000FF"/>
          </w:rPr>
          <w:t>Requirement</w:t>
        </w:r>
        <w:r>
          <w:rPr>
            <w:color w:val="0000FF"/>
            <w:spacing w:val="-12"/>
          </w:rPr>
          <w:t xml:space="preserve"> </w:t>
        </w:r>
        <w:r>
          <w:rPr>
            <w:color w:val="0000FF"/>
          </w:rPr>
          <w:t>7</w:t>
        </w:r>
      </w:hyperlink>
      <w:r>
        <w:t>.</w:t>
      </w:r>
    </w:p>
    <w:p w14:paraId="1C387AA4" w14:textId="77777777" w:rsidR="007441C9" w:rsidRDefault="007441C9" w:rsidP="007441C9">
      <w:pPr>
        <w:pStyle w:val="BodyText"/>
        <w:spacing w:before="3"/>
        <w:rPr>
          <w:sz w:val="20"/>
        </w:rPr>
      </w:pPr>
    </w:p>
    <w:p w14:paraId="3E928C3C" w14:textId="77777777" w:rsidR="00083E73" w:rsidRDefault="004B037C">
      <w:pPr>
        <w:pStyle w:val="BodyText"/>
        <w:ind w:left="439"/>
        <w:rPr>
          <w:sz w:val="20"/>
        </w:rPr>
      </w:pPr>
      <w:r>
        <w:rPr>
          <w:noProof/>
          <w:sz w:val="20"/>
        </w:rPr>
        <mc:AlternateContent>
          <mc:Choice Requires="wpg">
            <w:drawing>
              <wp:inline distT="0" distB="0" distL="0" distR="0" wp14:anchorId="5FDCD049" wp14:editId="50AC4210">
                <wp:extent cx="5944235" cy="815975"/>
                <wp:effectExtent l="0" t="0" r="12065" b="9525"/>
                <wp:docPr id="66"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15975"/>
                          <a:chOff x="0" y="0"/>
                          <a:chExt cx="9361" cy="1285"/>
                        </a:xfrm>
                      </wpg:grpSpPr>
                      <wps:wsp>
                        <wps:cNvPr id="67" name="Freeform 55"/>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8" name="Freeform 54"/>
                        <wps:cNvSpPr>
                          <a:spLocks/>
                        </wps:cNvSpPr>
                        <wps:spPr bwMode="auto">
                          <a:xfrm>
                            <a:off x="4" y="4"/>
                            <a:ext cx="9353" cy="1277"/>
                          </a:xfrm>
                          <a:custGeom>
                            <a:avLst/>
                            <a:gdLst>
                              <a:gd name="T0" fmla="+- 0 9276 4"/>
                              <a:gd name="T1" fmla="*/ T0 w 9353"/>
                              <a:gd name="T2" fmla="+- 0 4 4"/>
                              <a:gd name="T3" fmla="*/ 4 h 1277"/>
                              <a:gd name="T4" fmla="+- 0 84 4"/>
                              <a:gd name="T5" fmla="*/ T4 w 9353"/>
                              <a:gd name="T6" fmla="+- 0 4 4"/>
                              <a:gd name="T7" fmla="*/ 4 h 1277"/>
                              <a:gd name="T8" fmla="+- 0 53 4"/>
                              <a:gd name="T9" fmla="*/ T8 w 9353"/>
                              <a:gd name="T10" fmla="+- 0 10 4"/>
                              <a:gd name="T11" fmla="*/ 10 h 1277"/>
                              <a:gd name="T12" fmla="+- 0 27 4"/>
                              <a:gd name="T13" fmla="*/ T12 w 9353"/>
                              <a:gd name="T14" fmla="+- 0 27 4"/>
                              <a:gd name="T15" fmla="*/ 27 h 1277"/>
                              <a:gd name="T16" fmla="+- 0 10 4"/>
                              <a:gd name="T17" fmla="*/ T16 w 9353"/>
                              <a:gd name="T18" fmla="+- 0 53 4"/>
                              <a:gd name="T19" fmla="*/ 53 h 1277"/>
                              <a:gd name="T20" fmla="+- 0 4 4"/>
                              <a:gd name="T21" fmla="*/ T20 w 9353"/>
                              <a:gd name="T22" fmla="+- 0 84 4"/>
                              <a:gd name="T23" fmla="*/ 84 h 1277"/>
                              <a:gd name="T24" fmla="+- 0 4 4"/>
                              <a:gd name="T25" fmla="*/ T24 w 9353"/>
                              <a:gd name="T26" fmla="+- 0 1201 4"/>
                              <a:gd name="T27" fmla="*/ 1201 h 1277"/>
                              <a:gd name="T28" fmla="+- 0 10 4"/>
                              <a:gd name="T29" fmla="*/ T28 w 9353"/>
                              <a:gd name="T30" fmla="+- 0 1232 4"/>
                              <a:gd name="T31" fmla="*/ 1232 h 1277"/>
                              <a:gd name="T32" fmla="+- 0 27 4"/>
                              <a:gd name="T33" fmla="*/ T32 w 9353"/>
                              <a:gd name="T34" fmla="+- 0 1257 4"/>
                              <a:gd name="T35" fmla="*/ 1257 h 1277"/>
                              <a:gd name="T36" fmla="+- 0 53 4"/>
                              <a:gd name="T37" fmla="*/ T36 w 9353"/>
                              <a:gd name="T38" fmla="+- 0 1274 4"/>
                              <a:gd name="T39" fmla="*/ 1274 h 1277"/>
                              <a:gd name="T40" fmla="+- 0 84 4"/>
                              <a:gd name="T41" fmla="*/ T40 w 9353"/>
                              <a:gd name="T42" fmla="+- 0 1280 4"/>
                              <a:gd name="T43" fmla="*/ 1280 h 1277"/>
                              <a:gd name="T44" fmla="+- 0 9276 4"/>
                              <a:gd name="T45" fmla="*/ T44 w 9353"/>
                              <a:gd name="T46" fmla="+- 0 1280 4"/>
                              <a:gd name="T47" fmla="*/ 1280 h 1277"/>
                              <a:gd name="T48" fmla="+- 0 9307 4"/>
                              <a:gd name="T49" fmla="*/ T48 w 9353"/>
                              <a:gd name="T50" fmla="+- 0 1274 4"/>
                              <a:gd name="T51" fmla="*/ 1274 h 1277"/>
                              <a:gd name="T52" fmla="+- 0 9333 4"/>
                              <a:gd name="T53" fmla="*/ T52 w 9353"/>
                              <a:gd name="T54" fmla="+- 0 1257 4"/>
                              <a:gd name="T55" fmla="*/ 1257 h 1277"/>
                              <a:gd name="T56" fmla="+- 0 9350 4"/>
                              <a:gd name="T57" fmla="*/ T56 w 9353"/>
                              <a:gd name="T58" fmla="+- 0 1232 4"/>
                              <a:gd name="T59" fmla="*/ 1232 h 1277"/>
                              <a:gd name="T60" fmla="+- 0 9356 4"/>
                              <a:gd name="T61" fmla="*/ T60 w 9353"/>
                              <a:gd name="T62" fmla="+- 0 1201 4"/>
                              <a:gd name="T63" fmla="*/ 1201 h 1277"/>
                              <a:gd name="T64" fmla="+- 0 9356 4"/>
                              <a:gd name="T65" fmla="*/ T64 w 9353"/>
                              <a:gd name="T66" fmla="+- 0 84 4"/>
                              <a:gd name="T67" fmla="*/ 84 h 1277"/>
                              <a:gd name="T68" fmla="+- 0 9350 4"/>
                              <a:gd name="T69" fmla="*/ T68 w 9353"/>
                              <a:gd name="T70" fmla="+- 0 53 4"/>
                              <a:gd name="T71" fmla="*/ 53 h 1277"/>
                              <a:gd name="T72" fmla="+- 0 9333 4"/>
                              <a:gd name="T73" fmla="*/ T72 w 9353"/>
                              <a:gd name="T74" fmla="+- 0 27 4"/>
                              <a:gd name="T75" fmla="*/ 27 h 1277"/>
                              <a:gd name="T76" fmla="+- 0 9307 4"/>
                              <a:gd name="T77" fmla="*/ T76 w 9353"/>
                              <a:gd name="T78" fmla="+- 0 10 4"/>
                              <a:gd name="T79" fmla="*/ 10 h 1277"/>
                              <a:gd name="T80" fmla="+- 0 9276 4"/>
                              <a:gd name="T81" fmla="*/ T80 w 9353"/>
                              <a:gd name="T82" fmla="+- 0 4 4"/>
                              <a:gd name="T83" fmla="*/ 4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9"/>
                                </a:lnTo>
                                <a:lnTo>
                                  <a:pt x="0" y="80"/>
                                </a:lnTo>
                                <a:lnTo>
                                  <a:pt x="0" y="1197"/>
                                </a:lnTo>
                                <a:lnTo>
                                  <a:pt x="6" y="1228"/>
                                </a:lnTo>
                                <a:lnTo>
                                  <a:pt x="23" y="1253"/>
                                </a:lnTo>
                                <a:lnTo>
                                  <a:pt x="49" y="1270"/>
                                </a:lnTo>
                                <a:lnTo>
                                  <a:pt x="80" y="1276"/>
                                </a:lnTo>
                                <a:lnTo>
                                  <a:pt x="9272" y="1276"/>
                                </a:lnTo>
                                <a:lnTo>
                                  <a:pt x="9303" y="1270"/>
                                </a:lnTo>
                                <a:lnTo>
                                  <a:pt x="9329" y="1253"/>
                                </a:lnTo>
                                <a:lnTo>
                                  <a:pt x="9346" y="1228"/>
                                </a:lnTo>
                                <a:lnTo>
                                  <a:pt x="9352" y="1197"/>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9" name="Text Box 53"/>
                        <wps:cNvSpPr txBox="1">
                          <a:spLocks noChangeArrowheads="1"/>
                        </wps:cNvSpPr>
                        <wps:spPr bwMode="auto">
                          <a:xfrm>
                            <a:off x="0" y="0"/>
                            <a:ext cx="9361" cy="12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3BA09AC" w14:textId="77777777" w:rsidR="00FF5AFD" w:rsidRDefault="00FF5AFD">
                              <w:pPr>
                                <w:spacing w:before="3"/>
                                <w:rPr>
                                  <w:sz w:val="20"/>
                                </w:rPr>
                              </w:pPr>
                            </w:p>
                            <w:p w14:paraId="3311C8A1" w14:textId="77777777" w:rsidR="00FF5AFD" w:rsidRDefault="00FF5AFD">
                              <w:pPr>
                                <w:ind w:left="273"/>
                                <w:rPr>
                                  <w:b/>
                                  <w:sz w:val="20"/>
                                </w:rPr>
                              </w:pPr>
                              <w:r>
                                <w:rPr>
                                  <w:b/>
                                  <w:sz w:val="20"/>
                                </w:rPr>
                                <w:t>Conformance Requirement 7 (Value Set Version Specification By Profile):</w:t>
                              </w:r>
                            </w:p>
                            <w:p w14:paraId="4C4A845B" w14:textId="77777777" w:rsidR="00FF5AFD" w:rsidRDefault="00FF5AFD">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wps:txbx>
                        <wps:bodyPr rot="0" vert="horz" wrap="square" lIns="0" tIns="0" rIns="0" bIns="0" anchor="t" anchorCtr="0" upright="1">
                          <a:noAutofit/>
                        </wps:bodyPr>
                      </wps:wsp>
                    </wpg:wgp>
                  </a:graphicData>
                </a:graphic>
              </wp:inline>
            </w:drawing>
          </mc:Choice>
          <mc:Fallback>
            <w:pict>
              <v:group w14:anchorId="5FDCD049" id="Group 52" o:spid="_x0000_s1054" style="width:468.05pt;height:64.25pt;mso-position-horizontal-relative:char;mso-position-vertical-relative:line"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">
                <v:shape id="Freeform 55" o:spid="_x0000_s1055"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" path="m9272,l80,,49,6,23,23,6,49,,80,,1197r6,31l23,1253r26,17l80,1276r9192,l9303,1270r26,-17l9346,1228r6,-31l9352,80r-6,-31l9329,23,9303,6,9272,xe" fillcolor="#fffde8" stroked="f">
                  <v:path arrowok="t" o:connecttype="custom" o:connectlocs="9272,4;80,4;49,10;23,27;6,53;0,84;0,1201;6,1232;23,1257;49,1274;80,1280;9272,1280;9303,1274;9329,1257;9346,1232;9352,1201;9352,84;9346,53;9329,27;9303,10;9272,4" o:connectangles="0,0,0,0,0,0,0,0,0,0,0,0,0,0,0,0,0,0,0,0,0"/>
                </v:shape>
                <v:shape id="Freeform 54" o:spid="_x0000_s1056" style="position:absolute;left:4;top:4;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" path="m9272,l80,,49,6,23,23,6,49,,80,,1197r6,31l23,1253r26,17l80,1276r9192,l9303,1270r26,-17l9346,1228r6,-31l9352,80r-6,-31l9329,23,9303,6,9272,xe" filled="f" strokeweight=".14056mm">
                  <v:path arrowok="t" o:connecttype="custom" o:connectlocs="9272,4;80,4;49,10;23,27;6,53;0,84;0,1201;6,1232;23,1257;49,1274;80,1280;9272,1280;9303,1274;9329,1257;9346,1232;9352,1201;9352,84;9346,53;9329,27;9303,10;9272,4" o:connectangles="0,0,0,0,0,0,0,0,0,0,0,0,0,0,0,0,0,0,0,0,0"/>
                </v:shape>
                <v:shape id="Text Box 53" o:spid="_x0000_s1057" type="#_x0000_t202" style="position:absolute;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23BA09AC" w14:textId="77777777" w:rsidR="00FF5AFD" w:rsidRDefault="00FF5AFD">
                        <w:pPr>
                          <w:spacing w:before="3"/>
                          <w:rPr>
                            <w:sz w:val="20"/>
                          </w:rPr>
                        </w:pPr>
                      </w:p>
                      <w:p w14:paraId="3311C8A1" w14:textId="77777777" w:rsidR="00FF5AFD" w:rsidRDefault="00FF5AFD">
                        <w:pPr>
                          <w:ind w:left="273"/>
                          <w:rPr>
                            <w:b/>
                            <w:sz w:val="20"/>
                          </w:rPr>
                        </w:pPr>
                        <w:r>
                          <w:rPr>
                            <w:b/>
                            <w:sz w:val="20"/>
                          </w:rPr>
                          <w:t>Conformance Requirement 7 (Value Set Version Specification By Profile):</w:t>
                        </w:r>
                      </w:p>
                      <w:p w14:paraId="4C4A845B" w14:textId="77777777" w:rsidR="00FF5AFD" w:rsidRDefault="00FF5AFD">
                        <w:pPr>
                          <w:spacing w:before="9" w:line="249" w:lineRule="auto"/>
                          <w:ind w:left="273" w:right="603"/>
                          <w:rPr>
                            <w:sz w:val="20"/>
                          </w:rPr>
                        </w:pPr>
                        <w:r>
                          <w:rPr>
                            <w:sz w:val="20"/>
                          </w:rPr>
                          <w:t xml:space="preserve">When retrieving the expansion of a value set by profile, the version identifier attribute </w:t>
                        </w:r>
                        <w:r>
                          <w:rPr>
                            <w:b/>
                            <w:sz w:val="20"/>
                          </w:rPr>
                          <w:t xml:space="preserve">SHALL </w:t>
                        </w:r>
                        <w:r>
                          <w:rPr>
                            <w:sz w:val="20"/>
                          </w:rPr>
                          <w:t>be a URN defining the profile.</w:t>
                        </w:r>
                      </w:p>
                    </w:txbxContent>
                  </v:textbox>
                </v:shape>
                <w10:anchorlock/>
              </v:group>
            </w:pict>
          </mc:Fallback>
        </mc:AlternateContent>
      </w:r>
    </w:p>
    <w:p w14:paraId="7495BAF7" w14:textId="77777777" w:rsidR="00083E73" w:rsidRDefault="00083E73">
      <w:pPr>
        <w:pStyle w:val="BodyText"/>
        <w:spacing w:before="3"/>
        <w:rPr>
          <w:sz w:val="20"/>
        </w:rPr>
      </w:pPr>
    </w:p>
    <w:p w14:paraId="2F3282AD" w14:textId="77777777" w:rsidR="00083E73" w:rsidRDefault="009D1A4A">
      <w:pPr>
        <w:pStyle w:val="BodyText"/>
        <w:spacing w:before="62"/>
        <w:ind w:left="440"/>
      </w:pPr>
      <w:r>
        <w:t>For example:</w:t>
      </w:r>
    </w:p>
    <w:p w14:paraId="10E42A5F" w14:textId="77777777" w:rsidR="00083E73" w:rsidRDefault="004B037C">
      <w:pPr>
        <w:pStyle w:val="BodyText"/>
        <w:spacing w:before="5"/>
        <w:rPr>
          <w:sz w:val="17"/>
        </w:rPr>
      </w:pPr>
      <w:r>
        <w:rPr>
          <w:noProof/>
        </w:rPr>
        <mc:AlternateContent>
          <mc:Choice Requires="wps">
            <w:drawing>
              <wp:anchor distT="0" distB="0" distL="0" distR="0" simplePos="0" relativeHeight="251643392" behindDoc="0" locked="0" layoutInCell="1" allowOverlap="1" wp14:anchorId="7922599E" wp14:editId="7B6F4350">
                <wp:simplePos x="0" y="0"/>
                <wp:positionH relativeFrom="page">
                  <wp:posOffset>914400</wp:posOffset>
                </wp:positionH>
                <wp:positionV relativeFrom="paragraph">
                  <wp:posOffset>154305</wp:posOffset>
                </wp:positionV>
                <wp:extent cx="5943600" cy="0"/>
                <wp:effectExtent l="12700" t="14605" r="25400" b="23495"/>
                <wp:wrapTopAndBottom/>
                <wp:docPr id="6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571A3" id="Line 51" o:spid="_x0000_s1026" style="position:absolute;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15pt" to="540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" strokeweight=".14039mm">
                <w10:wrap type="topAndBottom" anchorx="page"/>
              </v:line>
            </w:pict>
          </mc:Fallback>
        </mc:AlternateContent>
      </w:r>
    </w:p>
    <w:p w14:paraId="1C3A30F1" w14:textId="77777777" w:rsidR="00083E73" w:rsidRDefault="009D1A4A">
      <w:pPr>
        <w:spacing w:line="194" w:lineRule="exact"/>
        <w:ind w:left="440"/>
        <w:rPr>
          <w:rFonts w:ascii="Courier New"/>
          <w:sz w:val="18"/>
        </w:rPr>
      </w:pPr>
      <w:r>
        <w:rPr>
          <w:rFonts w:ascii="Courier New"/>
          <w:b/>
          <w:color w:val="7F0054"/>
          <w:sz w:val="18"/>
        </w:rPr>
        <w:t xml:space="preserve">valueset </w:t>
      </w:r>
      <w:r>
        <w:rPr>
          <w:rFonts w:ascii="Courier New"/>
          <w:color w:val="0000FF"/>
          <w:sz w:val="18"/>
        </w:rPr>
        <w:t>"Face-to-Face Interaction"</w:t>
      </w:r>
      <w:r>
        <w:rPr>
          <w:rFonts w:ascii="Courier New"/>
          <w:sz w:val="18"/>
        </w:rPr>
        <w:t xml:space="preserve">: </w:t>
      </w:r>
      <w:r>
        <w:rPr>
          <w:rFonts w:ascii="Courier New"/>
          <w:color w:val="0000FF"/>
          <w:sz w:val="18"/>
        </w:rPr>
        <w:t>'urn:oid:2.16.840.1.113883.3.464.1004.101.12.1048'</w:t>
      </w:r>
    </w:p>
    <w:p w14:paraId="7F744A64" w14:textId="77777777" w:rsidR="00083E73" w:rsidRDefault="004B037C">
      <w:pPr>
        <w:spacing w:before="15"/>
        <w:ind w:left="762"/>
        <w:rPr>
          <w:rFonts w:ascii="Courier New"/>
          <w:sz w:val="18"/>
        </w:rPr>
      </w:pPr>
      <w:r>
        <w:rPr>
          <w:noProof/>
        </w:rPr>
        <mc:AlternateContent>
          <mc:Choice Requires="wps">
            <w:drawing>
              <wp:anchor distT="0" distB="0" distL="0" distR="0" simplePos="0" relativeHeight="251644416" behindDoc="0" locked="0" layoutInCell="1" allowOverlap="1" wp14:anchorId="492A902C" wp14:editId="76765CA7">
                <wp:simplePos x="0" y="0"/>
                <wp:positionH relativeFrom="page">
                  <wp:posOffset>914400</wp:posOffset>
                </wp:positionH>
                <wp:positionV relativeFrom="paragraph">
                  <wp:posOffset>175260</wp:posOffset>
                </wp:positionV>
                <wp:extent cx="5943600" cy="0"/>
                <wp:effectExtent l="12700" t="10160" r="25400" b="27940"/>
                <wp:wrapTopAndBottom/>
                <wp:docPr id="6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E7B6A" id="Line 50" o:spid="_x0000_s1026" style="position:absolute;z-index:2516444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wbJmy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version </w:t>
      </w:r>
      <w:r w:rsidR="009D1A4A">
        <w:rPr>
          <w:rFonts w:ascii="Courier New"/>
          <w:color w:val="0000FF"/>
          <w:sz w:val="18"/>
        </w:rPr>
        <w:t>'urn:hl7:profile:MU2%20Update%202016-04-01'</w:t>
      </w:r>
    </w:p>
    <w:p w14:paraId="2B56CB0D" w14:textId="77777777" w:rsidR="00083E73" w:rsidRDefault="00083E73">
      <w:pPr>
        <w:pStyle w:val="BodyText"/>
        <w:spacing w:before="8"/>
        <w:rPr>
          <w:rFonts w:ascii="Courier New"/>
          <w:sz w:val="24"/>
        </w:rPr>
      </w:pPr>
    </w:p>
    <w:p w14:paraId="3BB87AC7" w14:textId="77777777" w:rsidR="00083E73" w:rsidRDefault="009D1A4A">
      <w:pPr>
        <w:pStyle w:val="BodyText"/>
        <w:spacing w:before="62"/>
        <w:ind w:left="440"/>
      </w:pPr>
      <w:r>
        <w:t>Here, the profile namespace is used to indicate that the identifier is a profile.</w:t>
      </w:r>
    </w:p>
    <w:p w14:paraId="6B96C96D" w14:textId="77777777" w:rsidR="00083E73" w:rsidRDefault="00083E73">
      <w:pPr>
        <w:pStyle w:val="BodyText"/>
        <w:spacing w:before="8"/>
        <w:rPr>
          <w:sz w:val="18"/>
        </w:rPr>
      </w:pPr>
    </w:p>
    <w:p w14:paraId="12BA47FF" w14:textId="77777777" w:rsidR="00083E73" w:rsidRDefault="009D1A4A">
      <w:pPr>
        <w:pStyle w:val="Heading3"/>
        <w:numPr>
          <w:ilvl w:val="2"/>
          <w:numId w:val="9"/>
        </w:numPr>
        <w:tabs>
          <w:tab w:val="left" w:pos="1094"/>
          <w:tab w:val="left" w:pos="1095"/>
        </w:tabs>
        <w:ind w:left="1094" w:hanging="654"/>
        <w:jc w:val="left"/>
      </w:pPr>
      <w:bookmarkStart w:id="58" w:name="2.4.3_Representation_in_HQMF"/>
      <w:bookmarkStart w:id="59" w:name="_bookmark37"/>
      <w:bookmarkEnd w:id="58"/>
      <w:bookmarkEnd w:id="59"/>
      <w:r>
        <w:t>Representation in</w:t>
      </w:r>
      <w:r>
        <w:rPr>
          <w:spacing w:val="-25"/>
        </w:rPr>
        <w:t xml:space="preserve"> </w:t>
      </w:r>
      <w:r>
        <w:t>HQMF</w:t>
      </w:r>
    </w:p>
    <w:p w14:paraId="0F68BC9C" w14:textId="77777777" w:rsidR="00083E73" w:rsidRDefault="00083E73">
      <w:pPr>
        <w:pStyle w:val="BodyText"/>
        <w:spacing w:before="11"/>
        <w:rPr>
          <w:b/>
          <w:sz w:val="24"/>
        </w:rPr>
      </w:pPr>
    </w:p>
    <w:p w14:paraId="40185E46" w14:textId="23574017" w:rsidR="00083E73" w:rsidRDefault="009D1A4A">
      <w:pPr>
        <w:pStyle w:val="BodyText"/>
        <w:ind w:left="440"/>
      </w:pPr>
      <w:r>
        <w:t xml:space="preserve">The HQMF XML </w:t>
      </w:r>
      <w:r w:rsidR="005D02C7">
        <w:t>representation of valueset declarations is</w:t>
      </w:r>
      <w:r>
        <w:t xml:space="preserve"> discussed in Volume 1 Chapter 3 of this IG.</w:t>
      </w:r>
    </w:p>
    <w:p w14:paraId="5D6DC171" w14:textId="77777777" w:rsidR="00083E73" w:rsidRDefault="00083E73">
      <w:pPr>
        <w:pStyle w:val="BodyText"/>
        <w:spacing w:before="9"/>
        <w:rPr>
          <w:sz w:val="17"/>
        </w:rPr>
      </w:pPr>
    </w:p>
    <w:p w14:paraId="56A2F746" w14:textId="77777777" w:rsidR="00083E73" w:rsidRDefault="009D1A4A">
      <w:pPr>
        <w:pStyle w:val="Heading2"/>
        <w:tabs>
          <w:tab w:val="left" w:pos="977"/>
        </w:tabs>
        <w:ind w:left="440" w:firstLine="0"/>
      </w:pPr>
      <w:bookmarkStart w:id="60" w:name="2.5_Codes"/>
      <w:bookmarkStart w:id="61" w:name="_bookmark38"/>
      <w:bookmarkEnd w:id="60"/>
      <w:bookmarkEnd w:id="61"/>
      <w:r>
        <w:t>2.5</w:t>
      </w:r>
      <w:r>
        <w:tab/>
        <w:t>Codes</w:t>
      </w:r>
    </w:p>
    <w:p w14:paraId="44F52680" w14:textId="77777777" w:rsidR="00083E73" w:rsidRDefault="00083E73">
      <w:pPr>
        <w:pStyle w:val="BodyText"/>
        <w:spacing w:before="11"/>
        <w:rPr>
          <w:b/>
        </w:rPr>
      </w:pPr>
    </w:p>
    <w:p w14:paraId="0BD2CFD3" w14:textId="7DB6F7BF" w:rsidR="00083E73" w:rsidRDefault="009D1A4A">
      <w:pPr>
        <w:pStyle w:val="BodyText"/>
        <w:spacing w:line="240" w:lineRule="exact"/>
        <w:ind w:left="440" w:right="218"/>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represented</w:t>
      </w:r>
      <w:r>
        <w:rPr>
          <w:spacing w:val="-7"/>
        </w:rPr>
        <w:t xml:space="preserve"> </w:t>
      </w:r>
      <w:r>
        <w:t>within</w:t>
      </w:r>
      <w:r>
        <w:rPr>
          <w:spacing w:val="-7"/>
        </w:rPr>
        <w:t xml:space="preserve"> </w:t>
      </w:r>
      <w:r>
        <w:t>CQL,</w:t>
      </w:r>
      <w:r>
        <w:rPr>
          <w:spacing w:val="-7"/>
        </w:rPr>
        <w:t xml:space="preserve"> </w:t>
      </w:r>
      <w:r>
        <w:t>the</w:t>
      </w:r>
      <w:r>
        <w:rPr>
          <w:spacing w:val="-7"/>
        </w:rPr>
        <w:t xml:space="preserve"> </w:t>
      </w:r>
      <w:r>
        <w:t>logical</w:t>
      </w:r>
      <w:r>
        <w:rPr>
          <w:spacing w:val="-7"/>
        </w:rPr>
        <w:t xml:space="preserve"> </w:t>
      </w:r>
      <w:bookmarkStart w:id="62" w:name="_bookmark39"/>
      <w:bookmarkEnd w:id="62"/>
      <w:r>
        <w:t>identifier</w:t>
      </w:r>
      <w:r>
        <w:rPr>
          <w:spacing w:val="-7"/>
        </w:rPr>
        <w:t xml:space="preserve"> </w:t>
      </w:r>
      <w:r>
        <w:t>is</w:t>
      </w:r>
      <w:r>
        <w:rPr>
          <w:spacing w:val="-7"/>
        </w:rPr>
        <w:t xml:space="preserve"> </w:t>
      </w:r>
      <w:r>
        <w:t>not</w:t>
      </w:r>
      <w:r>
        <w:rPr>
          <w:spacing w:val="-7"/>
        </w:rPr>
        <w:t xml:space="preserve"> </w:t>
      </w:r>
      <w:r>
        <w:t>recommended</w:t>
      </w:r>
      <w:r>
        <w:rPr>
          <w:spacing w:val="-7"/>
        </w:rPr>
        <w:t xml:space="preserve"> </w:t>
      </w:r>
      <w:r>
        <w:t>to</w:t>
      </w:r>
      <w:r>
        <w:rPr>
          <w:spacing w:val="-7"/>
        </w:rPr>
        <w:t xml:space="preserve"> </w:t>
      </w:r>
      <w:r>
        <w:t>be a</w:t>
      </w:r>
      <w:r>
        <w:rPr>
          <w:spacing w:val="-6"/>
        </w:rPr>
        <w:t xml:space="preserve"> </w:t>
      </w:r>
      <w:r>
        <w:t>URN.</w:t>
      </w:r>
      <w:r>
        <w:rPr>
          <w:spacing w:val="-6"/>
        </w:rPr>
        <w:t xml:space="preserve"> </w:t>
      </w:r>
      <w:r>
        <w:t>Instead,</w:t>
      </w:r>
      <w:r>
        <w:rPr>
          <w:spacing w:val="-6"/>
        </w:rPr>
        <w:t xml:space="preserve"> </w:t>
      </w:r>
      <w:r>
        <w:t>the</w:t>
      </w:r>
      <w:r>
        <w:rPr>
          <w:spacing w:val="-6"/>
        </w:rPr>
        <w:t xml:space="preserve"> </w:t>
      </w:r>
      <w:r>
        <w:t>logical</w:t>
      </w:r>
      <w:r>
        <w:rPr>
          <w:spacing w:val="-6"/>
        </w:rPr>
        <w:t xml:space="preserve"> </w:t>
      </w:r>
      <w:r>
        <w:t>identifier</w:t>
      </w:r>
      <w:r>
        <w:rPr>
          <w:spacing w:val="-6"/>
        </w:rPr>
        <w:t xml:space="preserve"> </w:t>
      </w:r>
      <w:r>
        <w:t>is</w:t>
      </w:r>
      <w:r>
        <w:rPr>
          <w:spacing w:val="-6"/>
        </w:rPr>
        <w:t xml:space="preserve"> </w:t>
      </w:r>
      <w:r>
        <w:t>the</w:t>
      </w:r>
      <w:r>
        <w:rPr>
          <w:spacing w:val="-6"/>
        </w:rPr>
        <w:t xml:space="preserve"> </w:t>
      </w:r>
      <w:r>
        <w:t>code</w:t>
      </w:r>
      <w:r>
        <w:rPr>
          <w:spacing w:val="-6"/>
        </w:rPr>
        <w:t xml:space="preserve"> </w:t>
      </w:r>
      <w:r>
        <w:t>from</w:t>
      </w:r>
      <w:r>
        <w:rPr>
          <w:spacing w:val="-6"/>
        </w:rPr>
        <w:t xml:space="preserve"> </w:t>
      </w:r>
      <w:r>
        <w:t>the</w:t>
      </w:r>
      <w:r>
        <w:rPr>
          <w:spacing w:val="-6"/>
        </w:rPr>
        <w:t xml:space="preserve"> </w:t>
      </w:r>
      <w:r>
        <w:t>code</w:t>
      </w:r>
      <w:r>
        <w:rPr>
          <w:spacing w:val="-6"/>
        </w:rPr>
        <w:t xml:space="preserve"> </w:t>
      </w:r>
      <w:r>
        <w:t>system.</w:t>
      </w:r>
    </w:p>
    <w:p w14:paraId="317B8488" w14:textId="77777777" w:rsidR="00083E73" w:rsidRDefault="004B037C">
      <w:pPr>
        <w:pStyle w:val="BodyText"/>
        <w:rPr>
          <w:sz w:val="19"/>
        </w:rPr>
      </w:pPr>
      <w:r>
        <w:rPr>
          <w:noProof/>
        </w:rPr>
        <mc:AlternateContent>
          <mc:Choice Requires="wpg">
            <w:drawing>
              <wp:anchor distT="0" distB="0" distL="0" distR="0" simplePos="0" relativeHeight="251645440" behindDoc="0" locked="0" layoutInCell="1" allowOverlap="1" wp14:anchorId="24589AD5" wp14:editId="35CD77F7">
                <wp:simplePos x="0" y="0"/>
                <wp:positionH relativeFrom="page">
                  <wp:posOffset>913765</wp:posOffset>
                </wp:positionH>
                <wp:positionV relativeFrom="paragraph">
                  <wp:posOffset>163195</wp:posOffset>
                </wp:positionV>
                <wp:extent cx="5944235" cy="1195705"/>
                <wp:effectExtent l="0" t="0" r="12700" b="12700"/>
                <wp:wrapTopAndBottom/>
                <wp:docPr id="6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195705"/>
                          <a:chOff x="1440" y="258"/>
                          <a:chExt cx="9361" cy="1883"/>
                        </a:xfrm>
                      </wpg:grpSpPr>
                      <wps:wsp>
                        <wps:cNvPr id="61" name="Freeform 49"/>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2" name="Freeform 48"/>
                        <wps:cNvSpPr>
                          <a:spLocks/>
                        </wps:cNvSpPr>
                        <wps:spPr bwMode="auto">
                          <a:xfrm>
                            <a:off x="1444" y="262"/>
                            <a:ext cx="9353" cy="1875"/>
                          </a:xfrm>
                          <a:custGeom>
                            <a:avLst/>
                            <a:gdLst>
                              <a:gd name="T0" fmla="+- 0 10716 1444"/>
                              <a:gd name="T1" fmla="*/ T0 w 9353"/>
                              <a:gd name="T2" fmla="+- 0 262 262"/>
                              <a:gd name="T3" fmla="*/ 262 h 1875"/>
                              <a:gd name="T4" fmla="+- 0 1524 1444"/>
                              <a:gd name="T5" fmla="*/ T4 w 9353"/>
                              <a:gd name="T6" fmla="+- 0 262 262"/>
                              <a:gd name="T7" fmla="*/ 262 h 1875"/>
                              <a:gd name="T8" fmla="+- 0 1493 1444"/>
                              <a:gd name="T9" fmla="*/ T8 w 9353"/>
                              <a:gd name="T10" fmla="+- 0 268 262"/>
                              <a:gd name="T11" fmla="*/ 268 h 1875"/>
                              <a:gd name="T12" fmla="+- 0 1467 1444"/>
                              <a:gd name="T13" fmla="*/ T12 w 9353"/>
                              <a:gd name="T14" fmla="+- 0 285 262"/>
                              <a:gd name="T15" fmla="*/ 285 h 1875"/>
                              <a:gd name="T16" fmla="+- 0 1450 1444"/>
                              <a:gd name="T17" fmla="*/ T16 w 9353"/>
                              <a:gd name="T18" fmla="+- 0 311 262"/>
                              <a:gd name="T19" fmla="*/ 311 h 1875"/>
                              <a:gd name="T20" fmla="+- 0 1444 1444"/>
                              <a:gd name="T21" fmla="*/ T20 w 9353"/>
                              <a:gd name="T22" fmla="+- 0 342 262"/>
                              <a:gd name="T23" fmla="*/ 342 h 1875"/>
                              <a:gd name="T24" fmla="+- 0 1444 1444"/>
                              <a:gd name="T25" fmla="*/ T24 w 9353"/>
                              <a:gd name="T26" fmla="+- 0 2056 262"/>
                              <a:gd name="T27" fmla="*/ 2056 h 1875"/>
                              <a:gd name="T28" fmla="+- 0 1450 1444"/>
                              <a:gd name="T29" fmla="*/ T28 w 9353"/>
                              <a:gd name="T30" fmla="+- 0 2087 262"/>
                              <a:gd name="T31" fmla="*/ 2087 h 1875"/>
                              <a:gd name="T32" fmla="+- 0 1467 1444"/>
                              <a:gd name="T33" fmla="*/ T32 w 9353"/>
                              <a:gd name="T34" fmla="+- 0 2113 262"/>
                              <a:gd name="T35" fmla="*/ 2113 h 1875"/>
                              <a:gd name="T36" fmla="+- 0 1493 1444"/>
                              <a:gd name="T37" fmla="*/ T36 w 9353"/>
                              <a:gd name="T38" fmla="+- 0 2130 262"/>
                              <a:gd name="T39" fmla="*/ 2130 h 1875"/>
                              <a:gd name="T40" fmla="+- 0 1524 1444"/>
                              <a:gd name="T41" fmla="*/ T40 w 9353"/>
                              <a:gd name="T42" fmla="+- 0 2136 262"/>
                              <a:gd name="T43" fmla="*/ 2136 h 1875"/>
                              <a:gd name="T44" fmla="+- 0 10716 1444"/>
                              <a:gd name="T45" fmla="*/ T44 w 9353"/>
                              <a:gd name="T46" fmla="+- 0 2136 262"/>
                              <a:gd name="T47" fmla="*/ 2136 h 1875"/>
                              <a:gd name="T48" fmla="+- 0 10747 1444"/>
                              <a:gd name="T49" fmla="*/ T48 w 9353"/>
                              <a:gd name="T50" fmla="+- 0 2130 262"/>
                              <a:gd name="T51" fmla="*/ 2130 h 1875"/>
                              <a:gd name="T52" fmla="+- 0 10773 1444"/>
                              <a:gd name="T53" fmla="*/ T52 w 9353"/>
                              <a:gd name="T54" fmla="+- 0 2113 262"/>
                              <a:gd name="T55" fmla="*/ 2113 h 1875"/>
                              <a:gd name="T56" fmla="+- 0 10790 1444"/>
                              <a:gd name="T57" fmla="*/ T56 w 9353"/>
                              <a:gd name="T58" fmla="+- 0 2087 262"/>
                              <a:gd name="T59" fmla="*/ 2087 h 1875"/>
                              <a:gd name="T60" fmla="+- 0 10796 1444"/>
                              <a:gd name="T61" fmla="*/ T60 w 9353"/>
                              <a:gd name="T62" fmla="+- 0 2056 262"/>
                              <a:gd name="T63" fmla="*/ 2056 h 1875"/>
                              <a:gd name="T64" fmla="+- 0 10796 1444"/>
                              <a:gd name="T65" fmla="*/ T64 w 9353"/>
                              <a:gd name="T66" fmla="+- 0 342 262"/>
                              <a:gd name="T67" fmla="*/ 342 h 1875"/>
                              <a:gd name="T68" fmla="+- 0 10790 1444"/>
                              <a:gd name="T69" fmla="*/ T68 w 9353"/>
                              <a:gd name="T70" fmla="+- 0 311 262"/>
                              <a:gd name="T71" fmla="*/ 311 h 1875"/>
                              <a:gd name="T72" fmla="+- 0 10773 1444"/>
                              <a:gd name="T73" fmla="*/ T72 w 9353"/>
                              <a:gd name="T74" fmla="+- 0 285 262"/>
                              <a:gd name="T75" fmla="*/ 285 h 1875"/>
                              <a:gd name="T76" fmla="+- 0 10747 1444"/>
                              <a:gd name="T77" fmla="*/ T76 w 9353"/>
                              <a:gd name="T78" fmla="+- 0 268 262"/>
                              <a:gd name="T79" fmla="*/ 268 h 1875"/>
                              <a:gd name="T80" fmla="+- 0 10716 1444"/>
                              <a:gd name="T81" fmla="*/ T80 w 9353"/>
                              <a:gd name="T82" fmla="+- 0 262 262"/>
                              <a:gd name="T83" fmla="*/ 262 h 1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875">
                                <a:moveTo>
                                  <a:pt x="9272" y="0"/>
                                </a:moveTo>
                                <a:lnTo>
                                  <a:pt x="80" y="0"/>
                                </a:lnTo>
                                <a:lnTo>
                                  <a:pt x="49" y="6"/>
                                </a:lnTo>
                                <a:lnTo>
                                  <a:pt x="23" y="23"/>
                                </a:lnTo>
                                <a:lnTo>
                                  <a:pt x="6" y="49"/>
                                </a:lnTo>
                                <a:lnTo>
                                  <a:pt x="0" y="80"/>
                                </a:lnTo>
                                <a:lnTo>
                                  <a:pt x="0" y="1794"/>
                                </a:lnTo>
                                <a:lnTo>
                                  <a:pt x="6" y="1825"/>
                                </a:lnTo>
                                <a:lnTo>
                                  <a:pt x="23" y="1851"/>
                                </a:lnTo>
                                <a:lnTo>
                                  <a:pt x="49" y="1868"/>
                                </a:lnTo>
                                <a:lnTo>
                                  <a:pt x="80" y="1874"/>
                                </a:lnTo>
                                <a:lnTo>
                                  <a:pt x="9272" y="1874"/>
                                </a:lnTo>
                                <a:lnTo>
                                  <a:pt x="9303" y="1868"/>
                                </a:lnTo>
                                <a:lnTo>
                                  <a:pt x="9329" y="1851"/>
                                </a:lnTo>
                                <a:lnTo>
                                  <a:pt x="9346" y="1825"/>
                                </a:lnTo>
                                <a:lnTo>
                                  <a:pt x="9352" y="1794"/>
                                </a:lnTo>
                                <a:lnTo>
                                  <a:pt x="9352" y="80"/>
                                </a:lnTo>
                                <a:lnTo>
                                  <a:pt x="9346" y="49"/>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3" name="Text Box 47"/>
                        <wps:cNvSpPr txBox="1">
                          <a:spLocks noChangeArrowheads="1"/>
                        </wps:cNvSpPr>
                        <wps:spPr bwMode="auto">
                          <a:xfrm>
                            <a:off x="1440" y="258"/>
                            <a:ext cx="9361" cy="188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EC9090" w14:textId="77777777" w:rsidR="00FF5AFD" w:rsidRDefault="00FF5AFD">
                              <w:pPr>
                                <w:spacing w:before="3"/>
                                <w:rPr>
                                  <w:sz w:val="20"/>
                                </w:rPr>
                              </w:pPr>
                            </w:p>
                            <w:p w14:paraId="3672B623" w14:textId="6BDDFA36" w:rsidR="00FF5AFD" w:rsidRDefault="00FF5AFD">
                              <w:pPr>
                                <w:ind w:left="273"/>
                                <w:rPr>
                                  <w:b/>
                                  <w:sz w:val="20"/>
                                </w:rPr>
                              </w:pPr>
                              <w:r>
                                <w:rPr>
                                  <w:b/>
                                  <w:sz w:val="20"/>
                                </w:rPr>
                                <w:t>Conformance Requirement 8 (Direct Reference Codes):</w:t>
                              </w:r>
                            </w:p>
                            <w:p w14:paraId="69C21DAD" w14:textId="3DD4C794" w:rsidR="00FF5AFD" w:rsidRDefault="00FF5AFD">
                              <w:pPr>
                                <w:spacing w:before="9"/>
                                <w:ind w:left="273"/>
                                <w:rPr>
                                  <w:sz w:val="20"/>
                                </w:rPr>
                              </w:pPr>
                              <w:r>
                                <w:rPr>
                                  <w:sz w:val="20"/>
                                </w:rPr>
                                <w:t>When direct reference codes are represented within CQL, the logical identifier:</w:t>
                              </w:r>
                            </w:p>
                            <w:p w14:paraId="56F96231" w14:textId="77777777" w:rsidR="00FF5AFD" w:rsidRDefault="00FF5AFD">
                              <w:pPr>
                                <w:spacing w:before="5"/>
                                <w:rPr>
                                  <w:sz w:val="21"/>
                                </w:rPr>
                              </w:pPr>
                            </w:p>
                            <w:p w14:paraId="3838E4AB" w14:textId="77777777" w:rsidR="00FF5AFD" w:rsidRPr="005B51D9" w:rsidRDefault="00FF5AFD"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FF5AFD" w:rsidRPr="005B51D9" w:rsidRDefault="00FF5AFD"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89AD5" id="Group 46" o:spid="_x0000_s1058" style="position:absolute;margin-left:71.95pt;margin-top:12.85pt;width:468.05pt;height:94.15pt;z-index:251645440;mso-wrap-distance-left:0;mso-wrap-distance-right:0;mso-position-horizontal-relative:page;mso-position-vertical-relative:text" coordorigin="1440,258" coordsize="9361,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">
                <v:shape id="Freeform 49" o:spid="_x0000_s1059"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" path="m9272,l80,,49,6,23,23,6,49,,80,,1794r6,31l23,1851r26,17l80,1874r9192,l9303,1868r26,-17l9346,1825r6,-31l9352,80r-6,-31l9329,23,9303,6,9272,xe" fillcolor="#fffde8" stroked="f">
                  <v:path arrowok="t" o:connecttype="custom" o:connectlocs="9272,262;80,262;49,268;23,285;6,311;0,342;0,2056;6,2087;23,2113;49,2130;80,2136;9272,2136;9303,2130;9329,2113;9346,2087;9352,2056;9352,342;9346,311;9329,285;9303,268;9272,262" o:connectangles="0,0,0,0,0,0,0,0,0,0,0,0,0,0,0,0,0,0,0,0,0"/>
                </v:shape>
                <v:shape id="Freeform 48" o:spid="_x0000_s1060" style="position:absolute;left:1444;top:262;width:9353;height:1875;visibility:visible;mso-wrap-style:square;v-text-anchor:top" coordsize="9353,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" path="m9272,l80,,49,6,23,23,6,49,,80,,1794r6,31l23,1851r26,17l80,1874r9192,l9303,1868r26,-17l9346,1825r6,-31l9352,80r-6,-31l9329,23,9303,6,9272,xe" filled="f" strokeweight=".14056mm">
                  <v:path arrowok="t" o:connecttype="custom" o:connectlocs="9272,262;80,262;49,268;23,285;6,311;0,342;0,2056;6,2087;23,2113;49,2130;80,2136;9272,2136;9303,2130;9329,2113;9346,2087;9352,2056;9352,342;9346,311;9329,285;9303,268;9272,262" o:connectangles="0,0,0,0,0,0,0,0,0,0,0,0,0,0,0,0,0,0,0,0,0"/>
                </v:shape>
                <v:shape id="Text Box 47" o:spid="_x0000_s1061" type="#_x0000_t202" style="position:absolute;left:1440;top:258;width:9361;height:1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48EC9090" w14:textId="77777777" w:rsidR="00FF5AFD" w:rsidRDefault="00FF5AFD">
                        <w:pPr>
                          <w:spacing w:before="3"/>
                          <w:rPr>
                            <w:sz w:val="20"/>
                          </w:rPr>
                        </w:pPr>
                      </w:p>
                      <w:p w14:paraId="3672B623" w14:textId="6BDDFA36" w:rsidR="00FF5AFD" w:rsidRDefault="00FF5AFD">
                        <w:pPr>
                          <w:ind w:left="273"/>
                          <w:rPr>
                            <w:b/>
                            <w:sz w:val="20"/>
                          </w:rPr>
                        </w:pPr>
                        <w:r>
                          <w:rPr>
                            <w:b/>
                            <w:sz w:val="20"/>
                          </w:rPr>
                          <w:t>Conformance Requirement 8 (Direct Reference Codes):</w:t>
                        </w:r>
                      </w:p>
                      <w:p w14:paraId="69C21DAD" w14:textId="3DD4C794" w:rsidR="00FF5AFD" w:rsidRDefault="00FF5AFD">
                        <w:pPr>
                          <w:spacing w:before="9"/>
                          <w:ind w:left="273"/>
                          <w:rPr>
                            <w:sz w:val="20"/>
                          </w:rPr>
                        </w:pPr>
                        <w:r>
                          <w:rPr>
                            <w:sz w:val="20"/>
                          </w:rPr>
                          <w:t>When direct reference codes are represented within CQL, the logical identifier:</w:t>
                        </w:r>
                      </w:p>
                      <w:p w14:paraId="56F96231" w14:textId="77777777" w:rsidR="00FF5AFD" w:rsidRDefault="00FF5AFD">
                        <w:pPr>
                          <w:spacing w:before="5"/>
                          <w:rPr>
                            <w:sz w:val="21"/>
                          </w:rPr>
                        </w:pPr>
                      </w:p>
                      <w:p w14:paraId="3838E4AB" w14:textId="77777777" w:rsidR="00FF5AFD" w:rsidRPr="005B51D9" w:rsidRDefault="00FF5AFD" w:rsidP="005B51D9">
                        <w:pPr>
                          <w:pStyle w:val="ListParagraph"/>
                          <w:numPr>
                            <w:ilvl w:val="0"/>
                            <w:numId w:val="24"/>
                          </w:numPr>
                          <w:tabs>
                            <w:tab w:val="left" w:pos="820"/>
                          </w:tabs>
                          <w:spacing w:before="1"/>
                          <w:ind w:hanging="700"/>
                          <w:rPr>
                            <w:sz w:val="20"/>
                          </w:rPr>
                        </w:pPr>
                        <w:r w:rsidRPr="005B51D9">
                          <w:rPr>
                            <w:b/>
                            <w:sz w:val="20"/>
                          </w:rPr>
                          <w:t xml:space="preserve">SHALL </w:t>
                        </w:r>
                        <w:r w:rsidRPr="005B51D9">
                          <w:rPr>
                            <w:b/>
                            <w:spacing w:val="-3"/>
                            <w:sz w:val="20"/>
                          </w:rPr>
                          <w:t xml:space="preserve">NOT </w:t>
                        </w:r>
                        <w:r w:rsidRPr="005B51D9">
                          <w:rPr>
                            <w:sz w:val="20"/>
                          </w:rPr>
                          <w:t>be a</w:t>
                        </w:r>
                        <w:r w:rsidRPr="005B51D9">
                          <w:rPr>
                            <w:spacing w:val="-7"/>
                            <w:sz w:val="20"/>
                          </w:rPr>
                          <w:t xml:space="preserve"> </w:t>
                        </w:r>
                        <w:r w:rsidRPr="005B51D9">
                          <w:rPr>
                            <w:sz w:val="20"/>
                          </w:rPr>
                          <w:t>URN.</w:t>
                        </w:r>
                      </w:p>
                      <w:p w14:paraId="79A9390D" w14:textId="77777777" w:rsidR="00FF5AFD" w:rsidRPr="005B51D9" w:rsidRDefault="00FF5AFD" w:rsidP="005B51D9">
                        <w:pPr>
                          <w:pStyle w:val="ListParagraph"/>
                          <w:numPr>
                            <w:ilvl w:val="0"/>
                            <w:numId w:val="24"/>
                          </w:numPr>
                          <w:tabs>
                            <w:tab w:val="left" w:pos="820"/>
                          </w:tabs>
                          <w:spacing w:before="128"/>
                          <w:ind w:hanging="700"/>
                          <w:rPr>
                            <w:sz w:val="20"/>
                          </w:rPr>
                        </w:pPr>
                        <w:r w:rsidRPr="005B51D9">
                          <w:rPr>
                            <w:b/>
                            <w:sz w:val="20"/>
                          </w:rPr>
                          <w:t xml:space="preserve">SHALL </w:t>
                        </w:r>
                        <w:r w:rsidRPr="005B51D9">
                          <w:rPr>
                            <w:sz w:val="20"/>
                          </w:rPr>
                          <w:t>be a code from the code</w:t>
                        </w:r>
                        <w:r w:rsidRPr="005B51D9">
                          <w:rPr>
                            <w:spacing w:val="-18"/>
                            <w:sz w:val="20"/>
                          </w:rPr>
                          <w:t xml:space="preserve"> </w:t>
                        </w:r>
                        <w:r w:rsidRPr="005B51D9">
                          <w:rPr>
                            <w:sz w:val="20"/>
                          </w:rPr>
                          <w:t>system.</w:t>
                        </w:r>
                      </w:p>
                    </w:txbxContent>
                  </v:textbox>
                </v:shape>
                <w10:wrap type="topAndBottom" anchorx="page"/>
              </v:group>
            </w:pict>
          </mc:Fallback>
        </mc:AlternateContent>
      </w:r>
    </w:p>
    <w:p w14:paraId="6A9815B1" w14:textId="77777777" w:rsidR="00083E73" w:rsidRDefault="00083E73">
      <w:pPr>
        <w:pStyle w:val="BodyText"/>
        <w:rPr>
          <w:sz w:val="20"/>
        </w:rPr>
      </w:pPr>
    </w:p>
    <w:p w14:paraId="678521A8" w14:textId="77777777" w:rsidR="00083E73" w:rsidRDefault="004B037C">
      <w:pPr>
        <w:pStyle w:val="BodyText"/>
        <w:spacing w:before="8"/>
        <w:rPr>
          <w:sz w:val="27"/>
        </w:rPr>
      </w:pPr>
      <w:r>
        <w:rPr>
          <w:noProof/>
        </w:rPr>
        <mc:AlternateContent>
          <mc:Choice Requires="wps">
            <w:drawing>
              <wp:anchor distT="0" distB="0" distL="0" distR="0" simplePos="0" relativeHeight="251647488" behindDoc="0" locked="0" layoutInCell="1" allowOverlap="1" wp14:anchorId="76B4B537" wp14:editId="26801DF7">
                <wp:simplePos x="0" y="0"/>
                <wp:positionH relativeFrom="page">
                  <wp:posOffset>914400</wp:posOffset>
                </wp:positionH>
                <wp:positionV relativeFrom="paragraph">
                  <wp:posOffset>229235</wp:posOffset>
                </wp:positionV>
                <wp:extent cx="5943600" cy="0"/>
                <wp:effectExtent l="12700" t="13335" r="25400" b="24765"/>
                <wp:wrapTopAndBottom/>
                <wp:docPr id="59"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67CF4" id="Line 45" o:spid="_x0000_s1026" style="position:absolute;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40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" strokeweight=".14039mm">
                <w10:wrap type="topAndBottom" anchorx="page"/>
              </v:line>
            </w:pict>
          </mc:Fallback>
        </mc:AlternateContent>
      </w:r>
    </w:p>
    <w:p w14:paraId="79691B9F" w14:textId="77777777" w:rsidR="00083E73" w:rsidRDefault="009D1A4A">
      <w:pPr>
        <w:tabs>
          <w:tab w:val="left" w:pos="439"/>
        </w:tabs>
        <w:spacing w:after="54" w:line="194" w:lineRule="exact"/>
        <w:ind w:left="111"/>
        <w:rPr>
          <w:rFonts w:ascii="Courier New"/>
          <w:sz w:val="18"/>
        </w:rPr>
      </w:pPr>
      <w:r>
        <w:rPr>
          <w:rFonts w:ascii="Courier New"/>
          <w:b/>
          <w:sz w:val="18"/>
        </w:rPr>
        <w:t>9</w:t>
      </w:r>
      <w:r>
        <w:rPr>
          <w:rFonts w:ascii="Courier New"/>
          <w:b/>
          <w:sz w:val="18"/>
        </w:rPr>
        <w:tab/>
      </w:r>
      <w:bookmarkStart w:id="63" w:name="_bookmark40"/>
      <w:bookmarkEnd w:id="63"/>
      <w:r>
        <w:rPr>
          <w:rFonts w:ascii="Courier New"/>
          <w:b/>
          <w:color w:val="7F0054"/>
          <w:sz w:val="18"/>
        </w:rPr>
        <w:t xml:space="preserve">code </w:t>
      </w:r>
      <w:r>
        <w:rPr>
          <w:rFonts w:ascii="Courier New"/>
          <w:color w:val="0000FF"/>
          <w:sz w:val="18"/>
        </w:rPr>
        <w:t>"Venous foot pump, device (physical object)"</w:t>
      </w:r>
      <w:r>
        <w:rPr>
          <w:rFonts w:ascii="Courier New"/>
          <w:sz w:val="18"/>
        </w:rPr>
        <w:t xml:space="preserve">: </w:t>
      </w:r>
      <w:r>
        <w:rPr>
          <w:rFonts w:ascii="Courier New"/>
          <w:color w:val="0000FF"/>
          <w:sz w:val="18"/>
        </w:rPr>
        <w:t xml:space="preserve">'442023007' </w:t>
      </w:r>
      <w:r>
        <w:rPr>
          <w:rFonts w:ascii="Courier New"/>
          <w:b/>
          <w:color w:val="7F0054"/>
          <w:sz w:val="18"/>
        </w:rPr>
        <w:t>from</w:t>
      </w:r>
      <w:r>
        <w:rPr>
          <w:rFonts w:ascii="Courier New"/>
          <w:b/>
          <w:color w:val="7F0054"/>
          <w:spacing w:val="-39"/>
          <w:sz w:val="18"/>
        </w:rPr>
        <w:t xml:space="preserve"> </w:t>
      </w:r>
      <w:r>
        <w:rPr>
          <w:rFonts w:ascii="Courier New"/>
          <w:color w:val="0000FF"/>
          <w:sz w:val="18"/>
        </w:rPr>
        <w:t>"SNOMED-CT"</w:t>
      </w:r>
    </w:p>
    <w:p w14:paraId="50558AB0" w14:textId="77777777" w:rsidR="00083E73" w:rsidRDefault="004B037C">
      <w:pPr>
        <w:pStyle w:val="BodyText"/>
        <w:spacing w:line="20" w:lineRule="exact"/>
        <w:ind w:left="436"/>
        <w:rPr>
          <w:rFonts w:ascii="Courier New"/>
          <w:sz w:val="2"/>
        </w:rPr>
      </w:pPr>
      <w:r>
        <w:rPr>
          <w:rFonts w:ascii="Courier New"/>
          <w:noProof/>
          <w:sz w:val="2"/>
        </w:rPr>
        <mc:AlternateContent>
          <mc:Choice Requires="wpg">
            <w:drawing>
              <wp:inline distT="0" distB="0" distL="0" distR="0" wp14:anchorId="40E18710" wp14:editId="1C0A6167">
                <wp:extent cx="5948680" cy="5080"/>
                <wp:effectExtent l="0" t="0" r="7620" b="7620"/>
                <wp:docPr id="5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8" name="Line 44"/>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0B92F0EB" id="Group 43"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o14L&#10;+hUCAACJBAAADgAAAAAAAAAAAAAAAAAuAgAAZHJzL2Uyb0RvYy54bWxQSwECLQAUAAYACAAAACEA&#10;EPYsitoAAAACAQAADwAAAAAAAAAAAAAAAABvBAAAZHJzL2Rvd25yZXYueG1sUEsFBgAAAAAEAAQA&#10;8wAAAHYFAAAAAA==&#10;">
                <v:line id="Line 44"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" strokeweight=".14039mm"/>
                <w10:anchorlock/>
              </v:group>
            </w:pict>
          </mc:Fallback>
        </mc:AlternateContent>
      </w:r>
    </w:p>
    <w:p w14:paraId="7CB65960" w14:textId="77777777" w:rsidR="00083E73" w:rsidRDefault="00083E73">
      <w:pPr>
        <w:pStyle w:val="BodyText"/>
        <w:spacing w:before="2"/>
        <w:rPr>
          <w:rFonts w:ascii="Courier New"/>
          <w:sz w:val="13"/>
        </w:rPr>
      </w:pPr>
    </w:p>
    <w:p w14:paraId="7A8FB71A" w14:textId="77777777" w:rsidR="00083E73" w:rsidRDefault="004B037C">
      <w:pPr>
        <w:spacing w:before="62"/>
        <w:ind w:left="2583"/>
      </w:pPr>
      <w:r>
        <w:rPr>
          <w:noProof/>
        </w:rPr>
        <mc:AlternateContent>
          <mc:Choice Requires="wps">
            <w:drawing>
              <wp:anchor distT="0" distB="0" distL="114300" distR="114300" simplePos="0" relativeHeight="251684352" behindDoc="1" locked="0" layoutInCell="1" allowOverlap="1" wp14:anchorId="5ED8CE0D" wp14:editId="554769A2">
                <wp:simplePos x="0" y="0"/>
                <wp:positionH relativeFrom="page">
                  <wp:posOffset>4892675</wp:posOffset>
                </wp:positionH>
                <wp:positionV relativeFrom="paragraph">
                  <wp:posOffset>167005</wp:posOffset>
                </wp:positionV>
                <wp:extent cx="38100" cy="0"/>
                <wp:effectExtent l="15875" t="14605" r="22225" b="23495"/>
                <wp:wrapNone/>
                <wp:docPr id="56"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9E598" id="Line 42" o:spid="_x0000_s1026" style="position:absolute;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85.25pt,13.15pt" to="388.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" strokeweight=".14039mm">
                <w10:wrap anchorx="page"/>
              </v:line>
            </w:pict>
          </mc:Fallback>
        </mc:AlternateContent>
      </w:r>
      <w:r w:rsidR="009D1A4A">
        <w:t xml:space="preserve">Snippet 7: code definition from </w:t>
      </w:r>
      <w:r w:rsidR="009D1A4A">
        <w:rPr>
          <w:rFonts w:ascii="Courier New"/>
          <w:sz w:val="20"/>
        </w:rPr>
        <w:t>Terminology</w:t>
      </w:r>
      <w:r w:rsidR="009D1A4A">
        <w:rPr>
          <w:rFonts w:ascii="Courier New"/>
          <w:spacing w:val="-83"/>
          <w:sz w:val="20"/>
        </w:rPr>
        <w:t xml:space="preserve"> </w:t>
      </w:r>
      <w:r w:rsidR="009D1A4A">
        <w:rPr>
          <w:rFonts w:ascii="Courier New"/>
          <w:sz w:val="20"/>
        </w:rPr>
        <w:t>CQL.cql</w:t>
      </w:r>
      <w:r w:rsidR="009D1A4A">
        <w:t>.</w:t>
      </w:r>
    </w:p>
    <w:p w14:paraId="76704AC4" w14:textId="77777777" w:rsidR="00083E73" w:rsidRDefault="00083E73">
      <w:pPr>
        <w:pStyle w:val="BodyText"/>
        <w:spacing w:before="8"/>
        <w:rPr>
          <w:sz w:val="28"/>
        </w:rPr>
      </w:pPr>
    </w:p>
    <w:p w14:paraId="4CF137D0" w14:textId="6F4B556B" w:rsidR="00083E73" w:rsidRDefault="009D1A4A">
      <w:pPr>
        <w:pStyle w:val="BodyText"/>
        <w:spacing w:line="249" w:lineRule="auto"/>
        <w:ind w:left="439" w:right="119"/>
        <w:jc w:val="both"/>
      </w:pPr>
      <w:r>
        <w:t xml:space="preserve">Note that for direct reference code usage, the local identifier (in </w:t>
      </w:r>
      <w:hyperlink w:anchor="_bookmark40" w:history="1">
        <w:r>
          <w:rPr>
            <w:color w:val="0000FF"/>
          </w:rPr>
          <w:t>Snippet 7</w:t>
        </w:r>
      </w:hyperlink>
      <w:r>
        <w:rPr>
          <w:color w:val="0000FF"/>
        </w:rPr>
        <w:t xml:space="preserve"> </w:t>
      </w:r>
      <w:r>
        <w:t>the local identifier is</w:t>
      </w:r>
      <w:r>
        <w:rPr>
          <w:spacing w:val="-20"/>
        </w:rPr>
        <w:t xml:space="preserve"> </w:t>
      </w:r>
      <w:r>
        <w:rPr>
          <w:rFonts w:ascii="Courier New"/>
          <w:color w:val="0000FF"/>
          <w:sz w:val="20"/>
        </w:rPr>
        <w:t>"Venous foot pump, device (physical object)"</w:t>
      </w:r>
      <w:r>
        <w:t xml:space="preserve">) </w:t>
      </w:r>
      <w:r w:rsidR="000D3DF8">
        <w:t xml:space="preserve">should </w:t>
      </w:r>
      <w:r>
        <w:t xml:space="preserve">be the same as the description of the code within the terminology in order to avoid conflicting with any usage or license agreements </w:t>
      </w:r>
      <w:r>
        <w:lastRenderedPageBreak/>
        <w:t>with the referenced terminologies</w:t>
      </w:r>
      <w:r w:rsidR="000D3DF8">
        <w:t>, but can be different to allow for potential naming conflicts, as well as simplification of longer names when appropriate</w:t>
      </w:r>
      <w:r>
        <w:t>.</w:t>
      </w:r>
    </w:p>
    <w:p w14:paraId="5CF71515" w14:textId="77777777" w:rsidR="00083E73" w:rsidRDefault="00083E73">
      <w:pPr>
        <w:pStyle w:val="BodyText"/>
      </w:pPr>
    </w:p>
    <w:p w14:paraId="0DF09D66" w14:textId="77777777" w:rsidR="00083E73" w:rsidRDefault="00083E73">
      <w:pPr>
        <w:pStyle w:val="BodyText"/>
        <w:spacing w:before="10"/>
        <w:rPr>
          <w:sz w:val="17"/>
        </w:rPr>
      </w:pPr>
    </w:p>
    <w:p w14:paraId="62D31291" w14:textId="7677A09C" w:rsidR="00083E73" w:rsidRDefault="009D1A4A">
      <w:pPr>
        <w:pStyle w:val="Heading3"/>
        <w:ind w:left="439" w:firstLine="0"/>
      </w:pPr>
      <w:bookmarkStart w:id="64" w:name="2.5.1_Representation_in_HQMF"/>
      <w:bookmarkStart w:id="65" w:name="_bookmark41"/>
      <w:bookmarkEnd w:id="64"/>
      <w:bookmarkEnd w:id="65"/>
      <w:r>
        <w:t>2.5.1 Representation in HQMF</w:t>
      </w:r>
    </w:p>
    <w:p w14:paraId="567C2D93" w14:textId="77777777" w:rsidR="00083E73" w:rsidRDefault="00083E73">
      <w:pPr>
        <w:pStyle w:val="BodyText"/>
        <w:spacing w:before="11"/>
        <w:rPr>
          <w:b/>
          <w:sz w:val="24"/>
        </w:rPr>
      </w:pPr>
    </w:p>
    <w:p w14:paraId="74ED45A1" w14:textId="3818CD9A" w:rsidR="00083E73" w:rsidRDefault="009D1A4A">
      <w:pPr>
        <w:pStyle w:val="BodyText"/>
        <w:spacing w:line="256" w:lineRule="auto"/>
        <w:ind w:left="439" w:right="119"/>
        <w:jc w:val="both"/>
      </w:pPr>
      <w:r>
        <w:t>When</w:t>
      </w:r>
      <w:r>
        <w:rPr>
          <w:spacing w:val="-7"/>
        </w:rPr>
        <w:t xml:space="preserve"> </w:t>
      </w:r>
      <w:r>
        <w:t>direct</w:t>
      </w:r>
      <w:r>
        <w:rPr>
          <w:spacing w:val="-7"/>
        </w:rPr>
        <w:t xml:space="preserve"> </w:t>
      </w:r>
      <w:r>
        <w:t>reference</w:t>
      </w:r>
      <w:r>
        <w:rPr>
          <w:spacing w:val="-7"/>
        </w:rPr>
        <w:t xml:space="preserve"> </w:t>
      </w:r>
      <w:r>
        <w:t>codes</w:t>
      </w:r>
      <w:r>
        <w:rPr>
          <w:spacing w:val="-7"/>
        </w:rPr>
        <w:t xml:space="preserve"> </w:t>
      </w:r>
      <w:r>
        <w:t>are</w:t>
      </w:r>
      <w:r>
        <w:rPr>
          <w:spacing w:val="-7"/>
        </w:rPr>
        <w:t xml:space="preserve"> </w:t>
      </w:r>
      <w:r>
        <w:t>used</w:t>
      </w:r>
      <w:r>
        <w:rPr>
          <w:spacing w:val="-7"/>
        </w:rPr>
        <w:t xml:space="preserve"> </w:t>
      </w:r>
      <w:r>
        <w:t>within</w:t>
      </w:r>
      <w:r>
        <w:rPr>
          <w:spacing w:val="-7"/>
        </w:rPr>
        <w:t xml:space="preserve"> </w:t>
      </w:r>
      <w:r>
        <w:t>CQL-Based</w:t>
      </w:r>
      <w:r>
        <w:rPr>
          <w:spacing w:val="-7"/>
        </w:rPr>
        <w:t xml:space="preserve"> </w:t>
      </w:r>
      <w:r>
        <w:t>HQMF</w:t>
      </w:r>
      <w:r>
        <w:rPr>
          <w:spacing w:val="-7"/>
        </w:rPr>
        <w:t xml:space="preserve"> </w:t>
      </w:r>
      <w:r>
        <w:t>measures,</w:t>
      </w:r>
      <w:r>
        <w:rPr>
          <w:spacing w:val="-7"/>
        </w:rPr>
        <w:t xml:space="preserve"> </w:t>
      </w:r>
      <w:r>
        <w:t>they</w:t>
      </w:r>
      <w:r>
        <w:rPr>
          <w:spacing w:val="-7"/>
        </w:rPr>
        <w:t xml:space="preserve"> </w:t>
      </w:r>
      <w:r>
        <w:t>will</w:t>
      </w:r>
      <w:r>
        <w:rPr>
          <w:spacing w:val="-7"/>
        </w:rPr>
        <w:t xml:space="preserve"> </w:t>
      </w:r>
      <w:r>
        <w:t>be</w:t>
      </w:r>
      <w:r>
        <w:rPr>
          <w:spacing w:val="-7"/>
        </w:rPr>
        <w:t xml:space="preserve"> </w:t>
      </w:r>
      <w:r>
        <w:t>represented</w:t>
      </w:r>
      <w:r>
        <w:rPr>
          <w:spacing w:val="-7"/>
        </w:rPr>
        <w:t xml:space="preserve"> </w:t>
      </w:r>
      <w:r>
        <w:t>in</w:t>
      </w:r>
      <w:r>
        <w:rPr>
          <w:spacing w:val="-7"/>
        </w:rPr>
        <w:t xml:space="preserve"> </w:t>
      </w:r>
      <w:r>
        <w:t>the HQMF HTML (Human-readable)</w:t>
      </w:r>
      <w:r>
        <w:rPr>
          <w:spacing w:val="-29"/>
        </w:rPr>
        <w:t xml:space="preserve"> </w:t>
      </w:r>
      <w:r>
        <w:t>as:</w:t>
      </w:r>
    </w:p>
    <w:p w14:paraId="0B3C8156" w14:textId="77777777" w:rsidR="00083E73" w:rsidRDefault="00083E73">
      <w:pPr>
        <w:pStyle w:val="BodyText"/>
        <w:spacing w:before="11"/>
        <w:rPr>
          <w:sz w:val="18"/>
        </w:rPr>
      </w:pPr>
    </w:p>
    <w:p w14:paraId="2B3A8255" w14:textId="77777777" w:rsidR="00083E73" w:rsidRDefault="004B037C">
      <w:pPr>
        <w:pStyle w:val="BodyText"/>
        <w:spacing w:line="20" w:lineRule="exact"/>
        <w:ind w:left="536"/>
        <w:rPr>
          <w:sz w:val="2"/>
        </w:rPr>
      </w:pPr>
      <w:r>
        <w:rPr>
          <w:noProof/>
          <w:sz w:val="2"/>
        </w:rPr>
        <mc:AlternateContent>
          <mc:Choice Requires="wpg">
            <w:drawing>
              <wp:inline distT="0" distB="0" distL="0" distR="0" wp14:anchorId="609AEC1F" wp14:editId="2FAC550D">
                <wp:extent cx="5948680" cy="5080"/>
                <wp:effectExtent l="0" t="0" r="7620" b="7620"/>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55" name="Line 41"/>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5F5049E2" id="Group 40"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">
                <v:line id="Line 41"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" strokeweight=".14039mm"/>
                <w10:anchorlock/>
              </v:group>
            </w:pict>
          </mc:Fallback>
        </mc:AlternateContent>
      </w:r>
    </w:p>
    <w:p w14:paraId="7EA6B24B" w14:textId="77777777" w:rsidR="00083E73" w:rsidRDefault="009D1A4A">
      <w:pPr>
        <w:spacing w:before="7"/>
        <w:ind w:left="540" w:right="273"/>
        <w:rPr>
          <w:rFonts w:ascii="Courier New"/>
          <w:sz w:val="18"/>
        </w:rPr>
      </w:pPr>
      <w:r>
        <w:rPr>
          <w:rFonts w:ascii="Courier New"/>
          <w:sz w:val="18"/>
        </w:rPr>
        <w:t>"Assessment, Performed: Assessment of breastfeeding"</w:t>
      </w:r>
    </w:p>
    <w:p w14:paraId="5C12E905" w14:textId="77777777" w:rsidR="00083E73" w:rsidRDefault="004B037C">
      <w:pPr>
        <w:spacing w:before="15"/>
        <w:ind w:left="862" w:right="273"/>
        <w:rPr>
          <w:rFonts w:ascii="Courier New"/>
          <w:sz w:val="18"/>
        </w:rPr>
      </w:pPr>
      <w:r>
        <w:rPr>
          <w:noProof/>
        </w:rPr>
        <mc:AlternateContent>
          <mc:Choice Requires="wps">
            <w:drawing>
              <wp:anchor distT="0" distB="0" distL="0" distR="0" simplePos="0" relativeHeight="251648512" behindDoc="0" locked="0" layoutInCell="1" allowOverlap="1" wp14:anchorId="5C6389B8" wp14:editId="0147AE77">
                <wp:simplePos x="0" y="0"/>
                <wp:positionH relativeFrom="page">
                  <wp:posOffset>914400</wp:posOffset>
                </wp:positionH>
                <wp:positionV relativeFrom="paragraph">
                  <wp:posOffset>175260</wp:posOffset>
                </wp:positionV>
                <wp:extent cx="5943600" cy="0"/>
                <wp:effectExtent l="12700" t="10160" r="25400" b="27940"/>
                <wp:wrapTopAndBottom/>
                <wp:docPr id="5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278C04" id="Line 39" o:spid="_x0000_s1026" style="position:absolute;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I/KKeL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sz w:val="18"/>
        </w:rPr>
        <w:t>using "Assessment of breastfeeding SNOMED-CT Code (709261005)"</w:t>
      </w:r>
    </w:p>
    <w:p w14:paraId="5C8255BB" w14:textId="77777777" w:rsidR="00083E73" w:rsidRDefault="00083E73">
      <w:pPr>
        <w:pStyle w:val="BodyText"/>
        <w:spacing w:before="3"/>
        <w:rPr>
          <w:rFonts w:ascii="Courier New"/>
          <w:sz w:val="23"/>
        </w:rPr>
      </w:pPr>
    </w:p>
    <w:p w14:paraId="0F1FDCE0" w14:textId="6542726B" w:rsidR="00083E73" w:rsidRDefault="009D1A4A">
      <w:pPr>
        <w:pStyle w:val="BodyText"/>
        <w:spacing w:before="62"/>
        <w:ind w:left="540" w:right="273"/>
      </w:pPr>
      <w:r>
        <w:t xml:space="preserve">The HQMF XML </w:t>
      </w:r>
      <w:r w:rsidR="005D02C7">
        <w:t>representation of code declarations is</w:t>
      </w:r>
      <w:r>
        <w:t xml:space="preserve"> discussed in Volume 1 Chapter 3 of this IG.</w:t>
      </w:r>
    </w:p>
    <w:p w14:paraId="54692D1A" w14:textId="77777777" w:rsidR="00083E73" w:rsidRDefault="00083E73">
      <w:pPr>
        <w:pStyle w:val="BodyText"/>
      </w:pPr>
    </w:p>
    <w:p w14:paraId="61F43355" w14:textId="77777777" w:rsidR="00083E73" w:rsidRDefault="009D1A4A">
      <w:pPr>
        <w:pStyle w:val="Heading2"/>
        <w:numPr>
          <w:ilvl w:val="1"/>
          <w:numId w:val="6"/>
        </w:numPr>
        <w:tabs>
          <w:tab w:val="left" w:pos="1077"/>
          <w:tab w:val="left" w:pos="1078"/>
        </w:tabs>
        <w:spacing w:before="191"/>
      </w:pPr>
      <w:bookmarkStart w:id="66" w:name="2.6_Concepts"/>
      <w:bookmarkStart w:id="67" w:name="_bookmark42"/>
      <w:bookmarkEnd w:id="66"/>
      <w:bookmarkEnd w:id="67"/>
      <w:r>
        <w:t>Concepts</w:t>
      </w:r>
    </w:p>
    <w:p w14:paraId="70622B81" w14:textId="77777777" w:rsidR="00083E73" w:rsidRDefault="00083E73">
      <w:pPr>
        <w:pStyle w:val="BodyText"/>
        <w:spacing w:before="9"/>
        <w:rPr>
          <w:b/>
        </w:rPr>
      </w:pPr>
    </w:p>
    <w:p w14:paraId="012BD5B9" w14:textId="77777777" w:rsidR="00083E73" w:rsidRDefault="009D1A4A">
      <w:pPr>
        <w:pStyle w:val="BodyText"/>
        <w:spacing w:line="240" w:lineRule="exact"/>
        <w:ind w:left="540" w:right="273"/>
      </w:pPr>
      <w:r>
        <w:t xml:space="preserve">In addition to codes, CQL supports a concept construct, which is defined as a set of codes that are all semantically equivalent. There is no direct counterpart within HQMF currently, and it is not clear how or when this construct would be used within measure development. As such, </w:t>
      </w:r>
      <w:bookmarkStart w:id="68" w:name="_bookmark43"/>
      <w:bookmarkEnd w:id="68"/>
      <w:r>
        <w:t>concepts are not recommended for use and should be avoided in favor of the other terminological constructs.</w:t>
      </w:r>
    </w:p>
    <w:p w14:paraId="2FD8DC81" w14:textId="60C13016" w:rsidR="00E670BD" w:rsidRDefault="004B037C" w:rsidP="00837737">
      <w:pPr>
        <w:pStyle w:val="BodyText"/>
        <w:spacing w:before="6"/>
      </w:pPr>
      <w:r>
        <w:rPr>
          <w:noProof/>
        </w:rPr>
        <mc:AlternateContent>
          <mc:Choice Requires="wpg">
            <w:drawing>
              <wp:anchor distT="0" distB="0" distL="0" distR="0" simplePos="0" relativeHeight="251649536" behindDoc="0" locked="0" layoutInCell="1" allowOverlap="1" wp14:anchorId="3AE401CD" wp14:editId="35FCBD6F">
                <wp:simplePos x="0" y="0"/>
                <wp:positionH relativeFrom="page">
                  <wp:posOffset>913765</wp:posOffset>
                </wp:positionH>
                <wp:positionV relativeFrom="paragraph">
                  <wp:posOffset>153035</wp:posOffset>
                </wp:positionV>
                <wp:extent cx="5944235" cy="681990"/>
                <wp:effectExtent l="0" t="635" r="12700" b="15875"/>
                <wp:wrapTopAndBottom/>
                <wp:docPr id="4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50"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1"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52" name="Text Box 36"/>
                        <wps:cNvSpPr txBox="1">
                          <a:spLocks noChangeArrowheads="1"/>
                        </wps:cNvSpPr>
                        <wps:spPr bwMode="auto">
                          <a:xfrm>
                            <a:off x="1440" y="241"/>
                            <a:ext cx="9361" cy="107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41DF99B" w14:textId="77777777" w:rsidR="00FF5AFD" w:rsidRDefault="00FF5AFD">
                              <w:pPr>
                                <w:spacing w:before="3"/>
                                <w:rPr>
                                  <w:sz w:val="20"/>
                                </w:rPr>
                              </w:pPr>
                            </w:p>
                            <w:p w14:paraId="2CFD68C8" w14:textId="77777777" w:rsidR="00FF5AFD" w:rsidRDefault="00FF5AFD">
                              <w:pPr>
                                <w:ind w:left="273"/>
                                <w:rPr>
                                  <w:b/>
                                  <w:sz w:val="20"/>
                                </w:rPr>
                              </w:pPr>
                              <w:r>
                                <w:rPr>
                                  <w:b/>
                                  <w:sz w:val="20"/>
                                </w:rPr>
                                <w:t>Conformance Requirement 9 (Concepts):</w:t>
                              </w:r>
                            </w:p>
                            <w:p w14:paraId="10A98059" w14:textId="77777777" w:rsidR="00FF5AFD" w:rsidRDefault="00FF5AFD">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401CD" id="Group 35" o:spid="_x0000_s1062" style="position:absolute;margin-left:71.95pt;margin-top:12.05pt;width:468.05pt;height:53.7pt;z-index:251649536;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">
                <v:shape id="Freeform 38" o:spid="_x0000_s1063"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4"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5"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241DF99B" w14:textId="77777777" w:rsidR="00FF5AFD" w:rsidRDefault="00FF5AFD">
                        <w:pPr>
                          <w:spacing w:before="3"/>
                          <w:rPr>
                            <w:sz w:val="20"/>
                          </w:rPr>
                        </w:pPr>
                      </w:p>
                      <w:p w14:paraId="2CFD68C8" w14:textId="77777777" w:rsidR="00FF5AFD" w:rsidRDefault="00FF5AFD">
                        <w:pPr>
                          <w:ind w:left="273"/>
                          <w:rPr>
                            <w:b/>
                            <w:sz w:val="20"/>
                          </w:rPr>
                        </w:pPr>
                        <w:r>
                          <w:rPr>
                            <w:b/>
                            <w:sz w:val="20"/>
                          </w:rPr>
                          <w:t>Conformance Requirement 9 (Concepts):</w:t>
                        </w:r>
                      </w:p>
                      <w:p w14:paraId="10A98059" w14:textId="77777777" w:rsidR="00FF5AFD" w:rsidRDefault="00FF5AFD">
                        <w:pPr>
                          <w:spacing w:before="9"/>
                          <w:ind w:left="273"/>
                          <w:rPr>
                            <w:sz w:val="20"/>
                          </w:rPr>
                        </w:pPr>
                        <w:r>
                          <w:rPr>
                            <w:sz w:val="20"/>
                          </w:rPr>
                          <w:t xml:space="preserve">The CQL construct, </w:t>
                        </w:r>
                        <w:r>
                          <w:rPr>
                            <w:rFonts w:ascii="Courier New"/>
                            <w:b/>
                            <w:color w:val="7F0054"/>
                            <w:sz w:val="20"/>
                          </w:rPr>
                          <w:t>concept</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0935B797" w14:textId="78302E10" w:rsidR="00E670BD" w:rsidRDefault="00156F30" w:rsidP="00837737">
      <w:pPr>
        <w:pStyle w:val="Heading2"/>
        <w:numPr>
          <w:ilvl w:val="1"/>
          <w:numId w:val="6"/>
        </w:numPr>
        <w:tabs>
          <w:tab w:val="left" w:pos="1077"/>
          <w:tab w:val="left" w:pos="1078"/>
        </w:tabs>
        <w:spacing w:before="191"/>
      </w:pPr>
      <w:r>
        <w:t>Terminology Membership Testing</w:t>
      </w:r>
    </w:p>
    <w:p w14:paraId="6CD0D519" w14:textId="77777777" w:rsidR="00E670BD" w:rsidRDefault="00E670BD" w:rsidP="00E670BD">
      <w:pPr>
        <w:pStyle w:val="BodyText"/>
        <w:spacing w:before="9"/>
        <w:rPr>
          <w:b/>
        </w:rPr>
      </w:pPr>
    </w:p>
    <w:p w14:paraId="228C1798" w14:textId="7CCC219F" w:rsidR="00E670BD" w:rsidRDefault="00156F30" w:rsidP="00E670BD">
      <w:pPr>
        <w:pStyle w:val="BodyText"/>
        <w:spacing w:line="240" w:lineRule="exact"/>
        <w:ind w:left="540" w:right="273"/>
      </w:pPr>
      <w:r>
        <w:t>The base CQL specification supports a wide variety of terminology-related functionality, including the ability to test for value set and code system membership. For Code and Concept values, membership testing is performed using the in operator. However, this operator also works with string values. For example:</w:t>
      </w:r>
    </w:p>
    <w:p w14:paraId="0C307364" w14:textId="281BBCA4" w:rsidR="00156F30" w:rsidRDefault="00156F30" w:rsidP="00837737">
      <w:pPr>
        <w:spacing w:before="15"/>
        <w:rPr>
          <w:sz w:val="17"/>
        </w:rPr>
      </w:pPr>
      <w:r>
        <w:rPr>
          <w:noProof/>
        </w:rPr>
        <mc:AlternateContent>
          <mc:Choice Requires="wps">
            <w:drawing>
              <wp:anchor distT="0" distB="0" distL="0" distR="0" simplePos="0" relativeHeight="251665408" behindDoc="0" locked="0" layoutInCell="1" allowOverlap="1" wp14:anchorId="48CA2F24" wp14:editId="3BFC19A0">
                <wp:simplePos x="0" y="0"/>
                <wp:positionH relativeFrom="page">
                  <wp:posOffset>914400</wp:posOffset>
                </wp:positionH>
                <wp:positionV relativeFrom="paragraph">
                  <wp:posOffset>175260</wp:posOffset>
                </wp:positionV>
                <wp:extent cx="5943600" cy="0"/>
                <wp:effectExtent l="12700" t="10160" r="25400" b="27940"/>
                <wp:wrapTopAndBottom/>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8C21E" id="Line 50"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FIHwQEAAGsDAAAOAAAAZHJzL2Uyb0RvYy54bWysU8Fu2zAMvQ/YPwi6L3bapt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r0keB5ZmtNFO&#10;sUXRZvSxoZC124bcnZjco9+geI7M4XoA16vC8enoKW+e1az+SMlG9FRhN35HSTGwT1iEmrpgMyRJ&#10;wKYyj+NlHmpKTNDj4svN9W1NvMTZV0FzTvQhpm8KLcuXlhsiXYDhsIkpE4HmHJLrOHzQxpRxG8dG&#10;Aq8XNyUhotEyO3NYDP1ubQI7QF6Y8pWuyPM2LODeyQI2KJBfT/cE2rzcqbhxJzFy/3kfY7NDedyG&#10;s0g00cLytH15Zd7aJfv1H1n9Bg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OzwUgfBAQAAawMAAA4AAAAAAAAAAAAA&#10;AAAALgIAAGRycy9lMm9Eb2MueG1sUEsBAi0AFAAGAAgAAAAhADuxOgvhAAAACgEAAA8AAAAAAAAA&#10;AAAAAAAAGwQAAGRycy9kb3ducmV2LnhtbFBLBQYAAAAABAAEAPMAAAApBQAAAAA=&#10;" strokeweight=".14039mm">
                <w10:wrap type="topAndBottom" anchorx="page"/>
              </v:line>
            </w:pict>
          </mc:Fallback>
        </mc:AlternateContent>
      </w:r>
    </w:p>
    <w:p w14:paraId="39C77143" w14:textId="293311AB" w:rsidR="00156F30" w:rsidRDefault="00156F30" w:rsidP="00837737">
      <w:pPr>
        <w:spacing w:line="194" w:lineRule="exact"/>
        <w:rPr>
          <w:rFonts w:ascii="Courier New"/>
          <w:sz w:val="18"/>
        </w:rPr>
      </w:pPr>
      <w:r>
        <w:rPr>
          <w:rFonts w:ascii="Courier New"/>
          <w:b/>
          <w:color w:val="7F0054"/>
          <w:sz w:val="18"/>
        </w:rPr>
        <w:t xml:space="preserve">valueset </w:t>
      </w:r>
      <w:r>
        <w:rPr>
          <w:rFonts w:ascii="Courier New"/>
          <w:color w:val="0000FF"/>
          <w:sz w:val="18"/>
        </w:rPr>
        <w:t>"Face-to-Face Interaction"</w:t>
      </w:r>
      <w:r>
        <w:rPr>
          <w:rFonts w:ascii="Courier New"/>
          <w:sz w:val="18"/>
        </w:rPr>
        <w:t xml:space="preserve">: </w:t>
      </w:r>
      <w:r>
        <w:rPr>
          <w:rFonts w:ascii="Courier New"/>
          <w:sz w:val="18"/>
        </w:rPr>
        <w:br/>
        <w:t xml:space="preserve">  </w:t>
      </w:r>
      <w:r>
        <w:rPr>
          <w:rFonts w:ascii="Courier New"/>
          <w:color w:val="0000FF"/>
          <w:sz w:val="18"/>
        </w:rPr>
        <w:t>'urn:oid:2.16.840.1.113883.3.464.1004.101.12.1048'</w:t>
      </w:r>
    </w:p>
    <w:p w14:paraId="69946EBA" w14:textId="188CDED4" w:rsidR="00156F30" w:rsidRDefault="00156F30" w:rsidP="00156F30">
      <w:pPr>
        <w:spacing w:line="194" w:lineRule="exact"/>
        <w:rPr>
          <w:rFonts w:ascii="Courier New"/>
          <w:sz w:val="18"/>
        </w:rPr>
      </w:pPr>
      <w:r>
        <w:rPr>
          <w:rFonts w:ascii="Courier New"/>
          <w:b/>
          <w:color w:val="7F0054"/>
          <w:sz w:val="18"/>
        </w:rPr>
        <w:t xml:space="preserve">define </w:t>
      </w:r>
      <w:r>
        <w:rPr>
          <w:rFonts w:ascii="Courier New"/>
          <w:color w:val="0000FF"/>
          <w:sz w:val="18"/>
        </w:rPr>
        <w:t>"String Testing"</w:t>
      </w:r>
      <w:r>
        <w:rPr>
          <w:rFonts w:ascii="Courier New"/>
          <w:sz w:val="18"/>
        </w:rPr>
        <w:t xml:space="preserve">: </w:t>
      </w:r>
    </w:p>
    <w:p w14:paraId="2CCDBEA1" w14:textId="560EADD4" w:rsidR="00156F30" w:rsidRDefault="0000214F" w:rsidP="00837737">
      <w:pPr>
        <w:spacing w:line="194" w:lineRule="exact"/>
      </w:pPr>
      <w:r>
        <w:rPr>
          <w:noProof/>
        </w:rPr>
        <mc:AlternateContent>
          <mc:Choice Requires="wps">
            <w:drawing>
              <wp:anchor distT="0" distB="0" distL="0" distR="0" simplePos="0" relativeHeight="251663360" behindDoc="0" locked="0" layoutInCell="1" allowOverlap="1" wp14:anchorId="3F7E4EB5" wp14:editId="516FED4F">
                <wp:simplePos x="0" y="0"/>
                <wp:positionH relativeFrom="page">
                  <wp:posOffset>962025</wp:posOffset>
                </wp:positionH>
                <wp:positionV relativeFrom="paragraph">
                  <wp:posOffset>161290</wp:posOffset>
                </wp:positionV>
                <wp:extent cx="5943600" cy="0"/>
                <wp:effectExtent l="12700" t="10160" r="25400" b="27940"/>
                <wp:wrapTopAndBottom/>
                <wp:docPr id="29"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9EC39" id="Line 50"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5.75pt,12.7pt" to="54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" strokeweight=".14039mm">
                <w10:wrap type="topAndBottom" anchorx="page"/>
              </v:line>
            </w:pict>
          </mc:Fallback>
        </mc:AlternateContent>
      </w:r>
      <w:r w:rsidR="00156F30">
        <w:rPr>
          <w:rFonts w:ascii="Courier New"/>
          <w:sz w:val="18"/>
        </w:rPr>
        <w:t xml:space="preserve">  </w:t>
      </w:r>
      <w:r w:rsidR="00156F30">
        <w:rPr>
          <w:rFonts w:ascii="Courier New"/>
          <w:color w:val="0000FF"/>
          <w:sz w:val="18"/>
        </w:rPr>
        <w:t>'442023007' in "Face-to-Face Interaction"</w:t>
      </w:r>
      <w:r w:rsidR="00156F30">
        <w:rPr>
          <w:rFonts w:ascii="Courier New"/>
          <w:sz w:val="18"/>
        </w:rPr>
        <w:br/>
      </w:r>
    </w:p>
    <w:p w14:paraId="503AE663" w14:textId="1D2DBBEF" w:rsidR="00156F30" w:rsidRDefault="0000214F" w:rsidP="00156F30">
      <w:pPr>
        <w:pStyle w:val="BodyText"/>
        <w:spacing w:line="240" w:lineRule="exact"/>
        <w:ind w:left="540" w:right="273"/>
      </w:pPr>
      <w:r>
        <w:t>Rather than using a Code, which carries system and potentially version information, the above example tests for a simple string. There are use cases where this functionality is appropriate, but in general, using this method for terminology membership testing ignores code system and results in the potential for invalid matches if code systems happen to have the same code values. To avoid this possibility, simple string-based terminology membership testing is disallowed.</w:t>
      </w:r>
    </w:p>
    <w:p w14:paraId="1C680EF9" w14:textId="5F133069" w:rsidR="00156F30" w:rsidRDefault="00156F30" w:rsidP="00E670BD">
      <w:pPr>
        <w:pStyle w:val="BodyText"/>
        <w:spacing w:before="6"/>
        <w:rPr>
          <w:sz w:val="17"/>
        </w:rPr>
      </w:pPr>
    </w:p>
    <w:p w14:paraId="7E3510B2" w14:textId="77777777" w:rsidR="00156F30" w:rsidRDefault="00156F30" w:rsidP="00E670BD">
      <w:pPr>
        <w:pStyle w:val="BodyText"/>
        <w:spacing w:before="6"/>
        <w:rPr>
          <w:sz w:val="17"/>
        </w:rPr>
      </w:pPr>
    </w:p>
    <w:p w14:paraId="7371F144" w14:textId="1C2A4364" w:rsidR="00E670BD" w:rsidRDefault="00E670BD" w:rsidP="00E670BD">
      <w:pPr>
        <w:pStyle w:val="BodyText"/>
        <w:spacing w:before="6"/>
        <w:rPr>
          <w:sz w:val="17"/>
        </w:rPr>
      </w:pPr>
      <w:r>
        <w:rPr>
          <w:noProof/>
        </w:rPr>
        <mc:AlternateContent>
          <mc:Choice Requires="wpg">
            <w:drawing>
              <wp:anchor distT="0" distB="0" distL="0" distR="0" simplePos="0" relativeHeight="251658240" behindDoc="0" locked="0" layoutInCell="1" allowOverlap="1" wp14:anchorId="73FFF78B" wp14:editId="4DEFD5E7">
                <wp:simplePos x="0" y="0"/>
                <wp:positionH relativeFrom="page">
                  <wp:posOffset>913765</wp:posOffset>
                </wp:positionH>
                <wp:positionV relativeFrom="paragraph">
                  <wp:posOffset>153035</wp:posOffset>
                </wp:positionV>
                <wp:extent cx="5944235" cy="681990"/>
                <wp:effectExtent l="0" t="635" r="12700" b="15875"/>
                <wp:wrapTopAndBottom/>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41"/>
                          <a:chExt cx="9361" cy="1074"/>
                        </a:xfrm>
                      </wpg:grpSpPr>
                      <wps:wsp>
                        <wps:cNvPr id="26" name="Freeform 38"/>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7" name="Freeform 37"/>
                        <wps:cNvSpPr>
                          <a:spLocks/>
                        </wps:cNvSpPr>
                        <wps:spPr bwMode="auto">
                          <a:xfrm>
                            <a:off x="1444" y="245"/>
                            <a:ext cx="9353" cy="1066"/>
                          </a:xfrm>
                          <a:custGeom>
                            <a:avLst/>
                            <a:gdLst>
                              <a:gd name="T0" fmla="+- 0 10716 1444"/>
                              <a:gd name="T1" fmla="*/ T0 w 9353"/>
                              <a:gd name="T2" fmla="+- 0 245 245"/>
                              <a:gd name="T3" fmla="*/ 245 h 1066"/>
                              <a:gd name="T4" fmla="+- 0 1524 1444"/>
                              <a:gd name="T5" fmla="*/ T4 w 9353"/>
                              <a:gd name="T6" fmla="+- 0 245 245"/>
                              <a:gd name="T7" fmla="*/ 245 h 1066"/>
                              <a:gd name="T8" fmla="+- 0 1493 1444"/>
                              <a:gd name="T9" fmla="*/ T8 w 9353"/>
                              <a:gd name="T10" fmla="+- 0 252 245"/>
                              <a:gd name="T11" fmla="*/ 252 h 1066"/>
                              <a:gd name="T12" fmla="+- 0 1467 1444"/>
                              <a:gd name="T13" fmla="*/ T12 w 9353"/>
                              <a:gd name="T14" fmla="+- 0 269 245"/>
                              <a:gd name="T15" fmla="*/ 269 h 1066"/>
                              <a:gd name="T16" fmla="+- 0 1450 1444"/>
                              <a:gd name="T17" fmla="*/ T16 w 9353"/>
                              <a:gd name="T18" fmla="+- 0 294 245"/>
                              <a:gd name="T19" fmla="*/ 294 h 1066"/>
                              <a:gd name="T20" fmla="+- 0 1444 1444"/>
                              <a:gd name="T21" fmla="*/ T20 w 9353"/>
                              <a:gd name="T22" fmla="+- 0 325 245"/>
                              <a:gd name="T23" fmla="*/ 325 h 1066"/>
                              <a:gd name="T24" fmla="+- 0 1444 1444"/>
                              <a:gd name="T25" fmla="*/ T24 w 9353"/>
                              <a:gd name="T26" fmla="+- 0 1232 245"/>
                              <a:gd name="T27" fmla="*/ 1232 h 1066"/>
                              <a:gd name="T28" fmla="+- 0 1450 1444"/>
                              <a:gd name="T29" fmla="*/ T28 w 9353"/>
                              <a:gd name="T30" fmla="+- 0 1263 245"/>
                              <a:gd name="T31" fmla="*/ 1263 h 1066"/>
                              <a:gd name="T32" fmla="+- 0 1467 1444"/>
                              <a:gd name="T33" fmla="*/ T32 w 9353"/>
                              <a:gd name="T34" fmla="+- 0 1288 245"/>
                              <a:gd name="T35" fmla="*/ 1288 h 1066"/>
                              <a:gd name="T36" fmla="+- 0 1493 1444"/>
                              <a:gd name="T37" fmla="*/ T36 w 9353"/>
                              <a:gd name="T38" fmla="+- 0 1305 245"/>
                              <a:gd name="T39" fmla="*/ 1305 h 1066"/>
                              <a:gd name="T40" fmla="+- 0 1524 1444"/>
                              <a:gd name="T41" fmla="*/ T40 w 9353"/>
                              <a:gd name="T42" fmla="+- 0 1311 245"/>
                              <a:gd name="T43" fmla="*/ 1311 h 1066"/>
                              <a:gd name="T44" fmla="+- 0 10716 1444"/>
                              <a:gd name="T45" fmla="*/ T44 w 9353"/>
                              <a:gd name="T46" fmla="+- 0 1311 245"/>
                              <a:gd name="T47" fmla="*/ 1311 h 1066"/>
                              <a:gd name="T48" fmla="+- 0 10747 1444"/>
                              <a:gd name="T49" fmla="*/ T48 w 9353"/>
                              <a:gd name="T50" fmla="+- 0 1305 245"/>
                              <a:gd name="T51" fmla="*/ 1305 h 1066"/>
                              <a:gd name="T52" fmla="+- 0 10773 1444"/>
                              <a:gd name="T53" fmla="*/ T52 w 9353"/>
                              <a:gd name="T54" fmla="+- 0 1288 245"/>
                              <a:gd name="T55" fmla="*/ 1288 h 1066"/>
                              <a:gd name="T56" fmla="+- 0 10790 1444"/>
                              <a:gd name="T57" fmla="*/ T56 w 9353"/>
                              <a:gd name="T58" fmla="+- 0 1263 245"/>
                              <a:gd name="T59" fmla="*/ 1263 h 1066"/>
                              <a:gd name="T60" fmla="+- 0 10796 1444"/>
                              <a:gd name="T61" fmla="*/ T60 w 9353"/>
                              <a:gd name="T62" fmla="+- 0 1232 245"/>
                              <a:gd name="T63" fmla="*/ 1232 h 1066"/>
                              <a:gd name="T64" fmla="+- 0 10796 1444"/>
                              <a:gd name="T65" fmla="*/ T64 w 9353"/>
                              <a:gd name="T66" fmla="+- 0 325 245"/>
                              <a:gd name="T67" fmla="*/ 325 h 1066"/>
                              <a:gd name="T68" fmla="+- 0 10790 1444"/>
                              <a:gd name="T69" fmla="*/ T68 w 9353"/>
                              <a:gd name="T70" fmla="+- 0 294 245"/>
                              <a:gd name="T71" fmla="*/ 294 h 1066"/>
                              <a:gd name="T72" fmla="+- 0 10773 1444"/>
                              <a:gd name="T73" fmla="*/ T72 w 9353"/>
                              <a:gd name="T74" fmla="+- 0 269 245"/>
                              <a:gd name="T75" fmla="*/ 269 h 1066"/>
                              <a:gd name="T76" fmla="+- 0 10747 1444"/>
                              <a:gd name="T77" fmla="*/ T76 w 9353"/>
                              <a:gd name="T78" fmla="+- 0 252 245"/>
                              <a:gd name="T79" fmla="*/ 252 h 1066"/>
                              <a:gd name="T80" fmla="+- 0 10716 1444"/>
                              <a:gd name="T81" fmla="*/ T80 w 9353"/>
                              <a:gd name="T82" fmla="+- 0 245 245"/>
                              <a:gd name="T83" fmla="*/ 24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7"/>
                                </a:lnTo>
                                <a:lnTo>
                                  <a:pt x="23" y="24"/>
                                </a:lnTo>
                                <a:lnTo>
                                  <a:pt x="6" y="49"/>
                                </a:lnTo>
                                <a:lnTo>
                                  <a:pt x="0" y="80"/>
                                </a:lnTo>
                                <a:lnTo>
                                  <a:pt x="0" y="987"/>
                                </a:lnTo>
                                <a:lnTo>
                                  <a:pt x="6" y="1018"/>
                                </a:lnTo>
                                <a:lnTo>
                                  <a:pt x="23" y="1043"/>
                                </a:lnTo>
                                <a:lnTo>
                                  <a:pt x="49" y="1060"/>
                                </a:lnTo>
                                <a:lnTo>
                                  <a:pt x="80" y="1066"/>
                                </a:lnTo>
                                <a:lnTo>
                                  <a:pt x="9272" y="1066"/>
                                </a:lnTo>
                                <a:lnTo>
                                  <a:pt x="9303" y="1060"/>
                                </a:lnTo>
                                <a:lnTo>
                                  <a:pt x="9329" y="1043"/>
                                </a:lnTo>
                                <a:lnTo>
                                  <a:pt x="9346" y="1018"/>
                                </a:lnTo>
                                <a:lnTo>
                                  <a:pt x="9352" y="987"/>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8" name="Text Box 36"/>
                        <wps:cNvSpPr txBox="1">
                          <a:spLocks noChangeArrowheads="1"/>
                        </wps:cNvSpPr>
                        <wps:spPr bwMode="auto">
                          <a:xfrm>
                            <a:off x="1440" y="241"/>
                            <a:ext cx="9361" cy="107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829900" w14:textId="77777777" w:rsidR="00FF5AFD" w:rsidRDefault="00FF5AFD" w:rsidP="00E670BD">
                              <w:pPr>
                                <w:spacing w:before="3"/>
                                <w:rPr>
                                  <w:sz w:val="20"/>
                                </w:rPr>
                              </w:pPr>
                            </w:p>
                            <w:p w14:paraId="43344328" w14:textId="0B16F586" w:rsidR="00FF5AFD" w:rsidRDefault="00FF5AFD" w:rsidP="00E670BD">
                              <w:pPr>
                                <w:ind w:left="273"/>
                                <w:rPr>
                                  <w:b/>
                                  <w:sz w:val="20"/>
                                </w:rPr>
                              </w:pPr>
                              <w:r>
                                <w:rPr>
                                  <w:b/>
                                  <w:sz w:val="20"/>
                                </w:rPr>
                                <w:t>Conformance Requirement 9.A (Terminology Membership Testing):</w:t>
                              </w:r>
                            </w:p>
                            <w:p w14:paraId="47012B2D" w14:textId="0A950DDD" w:rsidR="00FF5AFD" w:rsidRDefault="00FF5AFD"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FFF78B" id="_x0000_s1066" style="position:absolute;margin-left:71.95pt;margin-top:12.05pt;width:468.05pt;height:53.7pt;z-index:251658240;mso-wrap-distance-left:0;mso-wrap-distance-right:0;mso-position-horizontal-relative:page;mso-position-vertical-relative:text" coordorigin="1440,24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">
                <v:shape id="Freeform 38" o:spid="_x0000_s1067"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" path="m9272,l80,,49,7,23,24,6,49,,80,,987r6,31l23,1043r26,17l80,1066r9192,l9303,1060r26,-17l9346,1018r6,-31l9352,80r-6,-31l9329,24,9303,7,9272,xe" fillcolor="#fffde8" stroked="f">
                  <v:path arrowok="t" o:connecttype="custom" o:connectlocs="9272,245;80,245;49,252;23,269;6,294;0,325;0,1232;6,1263;23,1288;49,1305;80,1311;9272,1311;9303,1305;9329,1288;9346,1263;9352,1232;9352,325;9346,294;9329,269;9303,252;9272,245" o:connectangles="0,0,0,0,0,0,0,0,0,0,0,0,0,0,0,0,0,0,0,0,0"/>
                </v:shape>
                <v:shape id="Freeform 37" o:spid="_x0000_s1068" style="position:absolute;left:1444;top:24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" path="m9272,l80,,49,7,23,24,6,49,,80,,987r6,31l23,1043r26,17l80,1066r9192,l9303,1060r26,-17l9346,1018r6,-31l9352,80r-6,-31l9329,24,9303,7,9272,xe" filled="f" strokeweight=".14056mm">
                  <v:path arrowok="t" o:connecttype="custom" o:connectlocs="9272,245;80,245;49,252;23,269;6,294;0,325;0,1232;6,1263;23,1288;49,1305;80,1311;9272,1311;9303,1305;9329,1288;9346,1263;9352,1232;9352,325;9346,294;9329,269;9303,252;9272,245" o:connectangles="0,0,0,0,0,0,0,0,0,0,0,0,0,0,0,0,0,0,0,0,0"/>
                </v:shape>
                <v:shape id="Text Box 36" o:spid="_x0000_s1069" type="#_x0000_t202" style="position:absolute;left:1440;top:241;width:9361;height:1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E829900" w14:textId="77777777" w:rsidR="00FF5AFD" w:rsidRDefault="00FF5AFD" w:rsidP="00E670BD">
                        <w:pPr>
                          <w:spacing w:before="3"/>
                          <w:rPr>
                            <w:sz w:val="20"/>
                          </w:rPr>
                        </w:pPr>
                      </w:p>
                      <w:p w14:paraId="43344328" w14:textId="0B16F586" w:rsidR="00FF5AFD" w:rsidRDefault="00FF5AFD" w:rsidP="00E670BD">
                        <w:pPr>
                          <w:ind w:left="273"/>
                          <w:rPr>
                            <w:b/>
                            <w:sz w:val="20"/>
                          </w:rPr>
                        </w:pPr>
                        <w:r>
                          <w:rPr>
                            <w:b/>
                            <w:sz w:val="20"/>
                          </w:rPr>
                          <w:t>Conformance Requirement 9.A (Terminology Membership Testing):</w:t>
                        </w:r>
                      </w:p>
                      <w:p w14:paraId="47012B2D" w14:textId="0A950DDD" w:rsidR="00FF5AFD" w:rsidRDefault="00FF5AFD" w:rsidP="00E670BD">
                        <w:pPr>
                          <w:spacing w:before="9"/>
                          <w:ind w:left="273"/>
                          <w:rPr>
                            <w:sz w:val="20"/>
                          </w:rPr>
                        </w:pPr>
                        <w:r>
                          <w:rPr>
                            <w:sz w:val="20"/>
                          </w:rPr>
                          <w:t>The String-valued overloads of the terminology membership testing operator (</w:t>
                        </w:r>
                        <w:r>
                          <w:rPr>
                            <w:rFonts w:ascii="Courier New"/>
                            <w:b/>
                            <w:color w:val="7F0054"/>
                            <w:sz w:val="20"/>
                          </w:rPr>
                          <w:t>in</w:t>
                        </w:r>
                        <w:r>
                          <w:rPr>
                            <w:sz w:val="20"/>
                          </w:rPr>
                          <w:t xml:space="preserve">), </w:t>
                        </w:r>
                        <w:r>
                          <w:rPr>
                            <w:b/>
                            <w:sz w:val="20"/>
                          </w:rPr>
                          <w:t xml:space="preserve">SHALL NOT </w:t>
                        </w:r>
                        <w:r>
                          <w:rPr>
                            <w:sz w:val="20"/>
                          </w:rPr>
                          <w:t>be used.</w:t>
                        </w:r>
                      </w:p>
                    </w:txbxContent>
                  </v:textbox>
                </v:shape>
                <w10:wrap type="topAndBottom" anchorx="page"/>
              </v:group>
            </w:pict>
          </mc:Fallback>
        </mc:AlternateContent>
      </w:r>
    </w:p>
    <w:p w14:paraId="7541AFBE" w14:textId="77777777" w:rsidR="00E670BD" w:rsidRDefault="00E670BD" w:rsidP="00E670BD">
      <w:pPr>
        <w:pStyle w:val="BodyText"/>
        <w:rPr>
          <w:sz w:val="20"/>
        </w:rPr>
      </w:pPr>
    </w:p>
    <w:p w14:paraId="4D8B4518" w14:textId="77777777" w:rsidR="00083E73" w:rsidRDefault="009D1A4A" w:rsidP="00837737">
      <w:pPr>
        <w:pStyle w:val="Heading2"/>
        <w:numPr>
          <w:ilvl w:val="1"/>
          <w:numId w:val="6"/>
        </w:numPr>
        <w:tabs>
          <w:tab w:val="left" w:pos="1077"/>
          <w:tab w:val="left" w:pos="1078"/>
        </w:tabs>
        <w:spacing w:before="175"/>
      </w:pPr>
      <w:bookmarkStart w:id="69" w:name="2.7_Library-level_Identifiers"/>
      <w:bookmarkStart w:id="70" w:name="_bookmark44"/>
      <w:bookmarkEnd w:id="69"/>
      <w:bookmarkEnd w:id="70"/>
      <w:r>
        <w:t>Library-level</w:t>
      </w:r>
      <w:r>
        <w:rPr>
          <w:spacing w:val="-30"/>
        </w:rPr>
        <w:t xml:space="preserve"> </w:t>
      </w:r>
      <w:r>
        <w:t>Identifiers</w:t>
      </w:r>
    </w:p>
    <w:p w14:paraId="72E68BAF" w14:textId="77777777" w:rsidR="00083E73" w:rsidRDefault="00083E73">
      <w:pPr>
        <w:pStyle w:val="BodyText"/>
        <w:spacing w:before="9"/>
        <w:rPr>
          <w:b/>
        </w:rPr>
      </w:pPr>
    </w:p>
    <w:p w14:paraId="1189B88E" w14:textId="356172C6" w:rsidR="00083E73" w:rsidRDefault="009D1A4A">
      <w:pPr>
        <w:pStyle w:val="BodyText"/>
        <w:spacing w:line="240" w:lineRule="exact"/>
        <w:ind w:left="540" w:right="251"/>
      </w:pPr>
      <w:r>
        <w:t>A</w:t>
      </w:r>
      <w:r>
        <w:rPr>
          <w:spacing w:val="-10"/>
        </w:rPr>
        <w:t xml:space="preserve"> </w:t>
      </w:r>
      <w:r>
        <w:t>“library-level</w:t>
      </w:r>
      <w:r>
        <w:rPr>
          <w:spacing w:val="-10"/>
        </w:rPr>
        <w:t xml:space="preserve"> </w:t>
      </w:r>
      <w:r w:rsidR="006F4A92">
        <w:t>identifier</w:t>
      </w:r>
      <w:r>
        <w:t>”</w:t>
      </w:r>
      <w:r>
        <w:rPr>
          <w:spacing w:val="-10"/>
        </w:rPr>
        <w:t xml:space="preserve"> </w:t>
      </w:r>
      <w:r>
        <w:t>is</w:t>
      </w:r>
      <w:r>
        <w:rPr>
          <w:spacing w:val="-10"/>
        </w:rPr>
        <w:t xml:space="preserve"> </w:t>
      </w:r>
      <w:r>
        <w:t>any</w:t>
      </w:r>
      <w:r>
        <w:rPr>
          <w:spacing w:val="-10"/>
        </w:rPr>
        <w:t xml:space="preserve"> </w:t>
      </w:r>
      <w:r>
        <w:t>named</w:t>
      </w:r>
      <w:r>
        <w:rPr>
          <w:spacing w:val="-10"/>
        </w:rPr>
        <w:t xml:space="preserve"> </w:t>
      </w:r>
      <w:r>
        <w:t>expression,</w:t>
      </w:r>
      <w:r>
        <w:rPr>
          <w:spacing w:val="-10"/>
        </w:rPr>
        <w:t xml:space="preserve"> </w:t>
      </w:r>
      <w:r>
        <w:t>function,</w:t>
      </w:r>
      <w:r>
        <w:rPr>
          <w:spacing w:val="-10"/>
        </w:rPr>
        <w:t xml:space="preserve"> </w:t>
      </w:r>
      <w:r>
        <w:t>parameter,</w:t>
      </w:r>
      <w:r>
        <w:rPr>
          <w:spacing w:val="-10"/>
        </w:rPr>
        <w:t xml:space="preserve"> </w:t>
      </w:r>
      <w:r>
        <w:t>code</w:t>
      </w:r>
      <w:r>
        <w:rPr>
          <w:spacing w:val="-10"/>
        </w:rPr>
        <w:t xml:space="preserve"> </w:t>
      </w:r>
      <w:r>
        <w:t>system,</w:t>
      </w:r>
      <w:r>
        <w:rPr>
          <w:spacing w:val="-10"/>
        </w:rPr>
        <w:t xml:space="preserve"> </w:t>
      </w:r>
      <w:r>
        <w:t>value</w:t>
      </w:r>
      <w:r>
        <w:rPr>
          <w:spacing w:val="-10"/>
        </w:rPr>
        <w:t xml:space="preserve"> </w:t>
      </w:r>
      <w:r>
        <w:t>set,</w:t>
      </w:r>
      <w:r>
        <w:rPr>
          <w:spacing w:val="-10"/>
        </w:rPr>
        <w:t xml:space="preserve"> </w:t>
      </w:r>
      <w:r>
        <w:t xml:space="preserve">concept, or code defined in the CQL. The library name </w:t>
      </w:r>
      <w:r w:rsidR="006F4A92">
        <w:t>referenced</w:t>
      </w:r>
      <w:r>
        <w:t xml:space="preserve"> in the library-line, the data model, and any </w:t>
      </w:r>
      <w:r w:rsidR="006F4A92">
        <w:t>referenced</w:t>
      </w:r>
      <w:r>
        <w:t xml:space="preserve"> external library should not be considered “library-level </w:t>
      </w:r>
      <w:r w:rsidR="006F4A92">
        <w:t>identifiers</w:t>
      </w:r>
      <w:r>
        <w:t>”. Library-level identifiers ought to be giv</w:t>
      </w:r>
      <w:bookmarkStart w:id="71" w:name="_bookmark45"/>
      <w:bookmarkEnd w:id="71"/>
      <w:r>
        <w:t xml:space="preserve">en a descriptive meaningful name (avoid abbreviations) and conform to </w:t>
      </w:r>
      <w:hyperlink w:anchor="_bookmark45" w:history="1">
        <w:r>
          <w:rPr>
            <w:color w:val="0000FF"/>
          </w:rPr>
          <w:t>Conformance</w:t>
        </w:r>
      </w:hyperlink>
      <w:r>
        <w:rPr>
          <w:color w:val="0000FF"/>
        </w:rPr>
        <w:t xml:space="preserve"> </w:t>
      </w:r>
      <w:hyperlink w:anchor="_bookmark45" w:history="1">
        <w:r>
          <w:rPr>
            <w:color w:val="0000FF"/>
          </w:rPr>
          <w:t>Requirement</w:t>
        </w:r>
        <w:r>
          <w:rPr>
            <w:color w:val="0000FF"/>
            <w:spacing w:val="-13"/>
          </w:rPr>
          <w:t xml:space="preserve"> </w:t>
        </w:r>
        <w:r>
          <w:rPr>
            <w:color w:val="0000FF"/>
          </w:rPr>
          <w:t>10</w:t>
        </w:r>
      </w:hyperlink>
      <w:r>
        <w:t>.</w:t>
      </w:r>
    </w:p>
    <w:p w14:paraId="6B79DC5A" w14:textId="77777777" w:rsidR="00083E73" w:rsidRDefault="004B037C">
      <w:pPr>
        <w:pStyle w:val="BodyText"/>
        <w:spacing w:before="6"/>
        <w:rPr>
          <w:sz w:val="17"/>
        </w:rPr>
      </w:pPr>
      <w:r>
        <w:rPr>
          <w:noProof/>
        </w:rPr>
        <mc:AlternateContent>
          <mc:Choice Requires="wpg">
            <w:drawing>
              <wp:anchor distT="0" distB="0" distL="0" distR="0" simplePos="0" relativeHeight="251650048" behindDoc="0" locked="0" layoutInCell="1" allowOverlap="1" wp14:anchorId="4101B141" wp14:editId="04EDCF78">
                <wp:simplePos x="0" y="0"/>
                <wp:positionH relativeFrom="page">
                  <wp:posOffset>913765</wp:posOffset>
                </wp:positionH>
                <wp:positionV relativeFrom="paragraph">
                  <wp:posOffset>153035</wp:posOffset>
                </wp:positionV>
                <wp:extent cx="5944235" cy="1499235"/>
                <wp:effectExtent l="0" t="635" r="12700" b="11430"/>
                <wp:wrapTopAndBottom/>
                <wp:docPr id="4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41"/>
                          <a:chExt cx="9361" cy="2361"/>
                        </a:xfrm>
                      </wpg:grpSpPr>
                      <wps:wsp>
                        <wps:cNvPr id="46" name="Freeform 34"/>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7" name="Freeform 33"/>
                        <wps:cNvSpPr>
                          <a:spLocks/>
                        </wps:cNvSpPr>
                        <wps:spPr bwMode="auto">
                          <a:xfrm>
                            <a:off x="1444" y="245"/>
                            <a:ext cx="9353" cy="2353"/>
                          </a:xfrm>
                          <a:custGeom>
                            <a:avLst/>
                            <a:gdLst>
                              <a:gd name="T0" fmla="+- 0 10716 1444"/>
                              <a:gd name="T1" fmla="*/ T0 w 9353"/>
                              <a:gd name="T2" fmla="+- 0 245 245"/>
                              <a:gd name="T3" fmla="*/ 245 h 2353"/>
                              <a:gd name="T4" fmla="+- 0 1524 1444"/>
                              <a:gd name="T5" fmla="*/ T4 w 9353"/>
                              <a:gd name="T6" fmla="+- 0 245 245"/>
                              <a:gd name="T7" fmla="*/ 245 h 2353"/>
                              <a:gd name="T8" fmla="+- 0 1493 1444"/>
                              <a:gd name="T9" fmla="*/ T8 w 9353"/>
                              <a:gd name="T10" fmla="+- 0 252 245"/>
                              <a:gd name="T11" fmla="*/ 252 h 2353"/>
                              <a:gd name="T12" fmla="+- 0 1467 1444"/>
                              <a:gd name="T13" fmla="*/ T12 w 9353"/>
                              <a:gd name="T14" fmla="+- 0 269 245"/>
                              <a:gd name="T15" fmla="*/ 269 h 2353"/>
                              <a:gd name="T16" fmla="+- 0 1450 1444"/>
                              <a:gd name="T17" fmla="*/ T16 w 9353"/>
                              <a:gd name="T18" fmla="+- 0 294 245"/>
                              <a:gd name="T19" fmla="*/ 294 h 2353"/>
                              <a:gd name="T20" fmla="+- 0 1444 1444"/>
                              <a:gd name="T21" fmla="*/ T20 w 9353"/>
                              <a:gd name="T22" fmla="+- 0 325 245"/>
                              <a:gd name="T23" fmla="*/ 325 h 2353"/>
                              <a:gd name="T24" fmla="+- 0 1444 1444"/>
                              <a:gd name="T25" fmla="*/ T24 w 9353"/>
                              <a:gd name="T26" fmla="+- 0 2518 245"/>
                              <a:gd name="T27" fmla="*/ 2518 h 2353"/>
                              <a:gd name="T28" fmla="+- 0 1450 1444"/>
                              <a:gd name="T29" fmla="*/ T28 w 9353"/>
                              <a:gd name="T30" fmla="+- 0 2549 245"/>
                              <a:gd name="T31" fmla="*/ 2549 h 2353"/>
                              <a:gd name="T32" fmla="+- 0 1467 1444"/>
                              <a:gd name="T33" fmla="*/ T32 w 9353"/>
                              <a:gd name="T34" fmla="+- 0 2574 245"/>
                              <a:gd name="T35" fmla="*/ 2574 h 2353"/>
                              <a:gd name="T36" fmla="+- 0 1493 1444"/>
                              <a:gd name="T37" fmla="*/ T36 w 9353"/>
                              <a:gd name="T38" fmla="+- 0 2591 245"/>
                              <a:gd name="T39" fmla="*/ 2591 h 2353"/>
                              <a:gd name="T40" fmla="+- 0 1524 1444"/>
                              <a:gd name="T41" fmla="*/ T40 w 9353"/>
                              <a:gd name="T42" fmla="+- 0 2598 245"/>
                              <a:gd name="T43" fmla="*/ 2598 h 2353"/>
                              <a:gd name="T44" fmla="+- 0 10716 1444"/>
                              <a:gd name="T45" fmla="*/ T44 w 9353"/>
                              <a:gd name="T46" fmla="+- 0 2598 245"/>
                              <a:gd name="T47" fmla="*/ 2598 h 2353"/>
                              <a:gd name="T48" fmla="+- 0 10747 1444"/>
                              <a:gd name="T49" fmla="*/ T48 w 9353"/>
                              <a:gd name="T50" fmla="+- 0 2591 245"/>
                              <a:gd name="T51" fmla="*/ 2591 h 2353"/>
                              <a:gd name="T52" fmla="+- 0 10773 1444"/>
                              <a:gd name="T53" fmla="*/ T52 w 9353"/>
                              <a:gd name="T54" fmla="+- 0 2574 245"/>
                              <a:gd name="T55" fmla="*/ 2574 h 2353"/>
                              <a:gd name="T56" fmla="+- 0 10790 1444"/>
                              <a:gd name="T57" fmla="*/ T56 w 9353"/>
                              <a:gd name="T58" fmla="+- 0 2549 245"/>
                              <a:gd name="T59" fmla="*/ 2549 h 2353"/>
                              <a:gd name="T60" fmla="+- 0 10796 1444"/>
                              <a:gd name="T61" fmla="*/ T60 w 9353"/>
                              <a:gd name="T62" fmla="+- 0 2518 245"/>
                              <a:gd name="T63" fmla="*/ 2518 h 2353"/>
                              <a:gd name="T64" fmla="+- 0 10796 1444"/>
                              <a:gd name="T65" fmla="*/ T64 w 9353"/>
                              <a:gd name="T66" fmla="+- 0 325 245"/>
                              <a:gd name="T67" fmla="*/ 325 h 2353"/>
                              <a:gd name="T68" fmla="+- 0 10790 1444"/>
                              <a:gd name="T69" fmla="*/ T68 w 9353"/>
                              <a:gd name="T70" fmla="+- 0 294 245"/>
                              <a:gd name="T71" fmla="*/ 294 h 2353"/>
                              <a:gd name="T72" fmla="+- 0 10773 1444"/>
                              <a:gd name="T73" fmla="*/ T72 w 9353"/>
                              <a:gd name="T74" fmla="+- 0 269 245"/>
                              <a:gd name="T75" fmla="*/ 269 h 2353"/>
                              <a:gd name="T76" fmla="+- 0 10747 1444"/>
                              <a:gd name="T77" fmla="*/ T76 w 9353"/>
                              <a:gd name="T78" fmla="+- 0 252 245"/>
                              <a:gd name="T79" fmla="*/ 252 h 2353"/>
                              <a:gd name="T80" fmla="+- 0 10716 1444"/>
                              <a:gd name="T81" fmla="*/ T80 w 9353"/>
                              <a:gd name="T82" fmla="+- 0 245 245"/>
                              <a:gd name="T83" fmla="*/ 245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7"/>
                                </a:lnTo>
                                <a:lnTo>
                                  <a:pt x="23" y="24"/>
                                </a:lnTo>
                                <a:lnTo>
                                  <a:pt x="6" y="49"/>
                                </a:lnTo>
                                <a:lnTo>
                                  <a:pt x="0" y="80"/>
                                </a:lnTo>
                                <a:lnTo>
                                  <a:pt x="0" y="2273"/>
                                </a:lnTo>
                                <a:lnTo>
                                  <a:pt x="6" y="2304"/>
                                </a:lnTo>
                                <a:lnTo>
                                  <a:pt x="23" y="2329"/>
                                </a:lnTo>
                                <a:lnTo>
                                  <a:pt x="49" y="2346"/>
                                </a:lnTo>
                                <a:lnTo>
                                  <a:pt x="80" y="2353"/>
                                </a:lnTo>
                                <a:lnTo>
                                  <a:pt x="9272" y="2353"/>
                                </a:lnTo>
                                <a:lnTo>
                                  <a:pt x="9303" y="2346"/>
                                </a:lnTo>
                                <a:lnTo>
                                  <a:pt x="9329" y="2329"/>
                                </a:lnTo>
                                <a:lnTo>
                                  <a:pt x="9346" y="2304"/>
                                </a:lnTo>
                                <a:lnTo>
                                  <a:pt x="9352" y="2273"/>
                                </a:lnTo>
                                <a:lnTo>
                                  <a:pt x="9352" y="80"/>
                                </a:lnTo>
                                <a:lnTo>
                                  <a:pt x="9346" y="49"/>
                                </a:lnTo>
                                <a:lnTo>
                                  <a:pt x="9329" y="24"/>
                                </a:lnTo>
                                <a:lnTo>
                                  <a:pt x="9303" y="7"/>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 name="Text Box 32"/>
                        <wps:cNvSpPr txBox="1">
                          <a:spLocks noChangeArrowheads="1"/>
                        </wps:cNvSpPr>
                        <wps:spPr bwMode="auto">
                          <a:xfrm>
                            <a:off x="1440" y="241"/>
                            <a:ext cx="9361" cy="23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D141C0" w14:textId="77777777" w:rsidR="00FF5AFD" w:rsidRDefault="00FF5AFD">
                              <w:pPr>
                                <w:spacing w:before="3"/>
                                <w:rPr>
                                  <w:sz w:val="20"/>
                                </w:rPr>
                              </w:pPr>
                            </w:p>
                            <w:p w14:paraId="75D42150" w14:textId="77777777" w:rsidR="00FF5AFD" w:rsidRDefault="00FF5AFD">
                              <w:pPr>
                                <w:ind w:left="273"/>
                                <w:rPr>
                                  <w:b/>
                                  <w:sz w:val="20"/>
                                </w:rPr>
                              </w:pPr>
                              <w:r>
                                <w:rPr>
                                  <w:b/>
                                  <w:sz w:val="20"/>
                                </w:rPr>
                                <w:t>Conformance Requirement 10 (Library-level Identifiers):</w:t>
                              </w:r>
                            </w:p>
                            <w:p w14:paraId="660EED9A" w14:textId="79810B38" w:rsidR="00FF5AFD" w:rsidRDefault="00FF5AFD">
                              <w:pPr>
                                <w:spacing w:before="9"/>
                                <w:ind w:left="273"/>
                                <w:rPr>
                                  <w:sz w:val="20"/>
                                </w:rPr>
                              </w:pPr>
                              <w:r>
                                <w:rPr>
                                  <w:sz w:val="20"/>
                                </w:rPr>
                                <w:t>Library-level identifiers referenced in the CQL:</w:t>
                              </w:r>
                            </w:p>
                            <w:p w14:paraId="65BE0A61" w14:textId="77777777" w:rsidR="00FF5AFD" w:rsidRDefault="00FF5AFD" w:rsidP="005B51D9">
                              <w:pPr>
                                <w:spacing w:before="5"/>
                                <w:rPr>
                                  <w:sz w:val="21"/>
                                </w:rPr>
                              </w:pPr>
                            </w:p>
                            <w:p w14:paraId="46A1187C" w14:textId="77777777" w:rsidR="00FF5AFD" w:rsidRPr="005B51D9" w:rsidRDefault="00FF5AFD"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1B141" id="Group 31" o:spid="_x0000_s1070" style="position:absolute;margin-left:71.95pt;margin-top:12.05pt;width:468.05pt;height:118.05pt;z-index:251650048;mso-wrap-distance-left:0;mso-wrap-distance-right:0;mso-position-horizontal-relative:page;mso-position-vertical-relative:text" coordorigin="1440,241"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">
                <v:shape id="Freeform 34" o:spid="_x0000_s1071"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" path="m9272,l80,,49,7,23,24,6,49,,80,,2273r6,31l23,2329r26,17l80,2353r9192,l9303,2346r26,-17l9346,2304r6,-31l9352,80r-6,-31l9329,24,9303,7,9272,xe" fillcolor="#fffde8" stroked="f">
                  <v:path arrowok="t" o:connecttype="custom" o:connectlocs="9272,245;80,245;49,252;23,269;6,294;0,325;0,2518;6,2549;23,2574;49,2591;80,2598;9272,2598;9303,2591;9329,2574;9346,2549;9352,2518;9352,325;9346,294;9329,269;9303,252;9272,245" o:connectangles="0,0,0,0,0,0,0,0,0,0,0,0,0,0,0,0,0,0,0,0,0"/>
                </v:shape>
                <v:shape id="Freeform 33" o:spid="_x0000_s1072" style="position:absolute;left:1444;top:245;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" path="m9272,l80,,49,7,23,24,6,49,,80,,2273r6,31l23,2329r26,17l80,2353r9192,l9303,2346r26,-17l9346,2304r6,-31l9352,80r-6,-31l9329,24,9303,7,9272,xe" filled="f" strokeweight=".14056mm">
                  <v:path arrowok="t" o:connecttype="custom" o:connectlocs="9272,245;80,245;49,252;23,269;6,294;0,325;0,2518;6,2549;23,2574;49,2591;80,2598;9272,2598;9303,2591;9329,2574;9346,2549;9352,2518;9352,325;9346,294;9329,269;9303,252;9272,245" o:connectangles="0,0,0,0,0,0,0,0,0,0,0,0,0,0,0,0,0,0,0,0,0"/>
                </v:shape>
                <v:shape id="Text Box 32" o:spid="_x0000_s1073" type="#_x0000_t202" style="position:absolute;left:1440;top:241;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0BD141C0" w14:textId="77777777" w:rsidR="00FF5AFD" w:rsidRDefault="00FF5AFD">
                        <w:pPr>
                          <w:spacing w:before="3"/>
                          <w:rPr>
                            <w:sz w:val="20"/>
                          </w:rPr>
                        </w:pPr>
                      </w:p>
                      <w:p w14:paraId="75D42150" w14:textId="77777777" w:rsidR="00FF5AFD" w:rsidRDefault="00FF5AFD">
                        <w:pPr>
                          <w:ind w:left="273"/>
                          <w:rPr>
                            <w:b/>
                            <w:sz w:val="20"/>
                          </w:rPr>
                        </w:pPr>
                        <w:r>
                          <w:rPr>
                            <w:b/>
                            <w:sz w:val="20"/>
                          </w:rPr>
                          <w:t>Conformance Requirement 10 (Library-level Identifiers):</w:t>
                        </w:r>
                      </w:p>
                      <w:p w14:paraId="660EED9A" w14:textId="79810B38" w:rsidR="00FF5AFD" w:rsidRDefault="00FF5AFD">
                        <w:pPr>
                          <w:spacing w:before="9"/>
                          <w:ind w:left="273"/>
                          <w:rPr>
                            <w:sz w:val="20"/>
                          </w:rPr>
                        </w:pPr>
                        <w:r>
                          <w:rPr>
                            <w:sz w:val="20"/>
                          </w:rPr>
                          <w:t>Library-level identifiers referenced in the CQL:</w:t>
                        </w:r>
                      </w:p>
                      <w:p w14:paraId="65BE0A61" w14:textId="77777777" w:rsidR="00FF5AFD" w:rsidRDefault="00FF5AFD" w:rsidP="005B51D9">
                        <w:pPr>
                          <w:spacing w:before="5"/>
                          <w:rPr>
                            <w:sz w:val="21"/>
                          </w:rPr>
                        </w:pPr>
                      </w:p>
                      <w:p w14:paraId="46A1187C" w14:textId="77777777" w:rsidR="00FF5AFD" w:rsidRPr="005B51D9" w:rsidRDefault="00FF5AFD" w:rsidP="005B51D9">
                        <w:pPr>
                          <w:pStyle w:val="ListParagraph"/>
                          <w:numPr>
                            <w:ilvl w:val="0"/>
                            <w:numId w:val="25"/>
                          </w:numPr>
                          <w:tabs>
                            <w:tab w:val="left" w:pos="820"/>
                          </w:tabs>
                          <w:spacing w:before="1"/>
                          <w:ind w:hanging="90"/>
                          <w:rPr>
                            <w:sz w:val="20"/>
                          </w:rPr>
                        </w:pPr>
                        <w:r w:rsidRPr="005B51D9">
                          <w:rPr>
                            <w:b/>
                            <w:sz w:val="20"/>
                          </w:rPr>
                          <w:t xml:space="preserve">SHOULD </w:t>
                        </w:r>
                        <w:r w:rsidRPr="005B51D9">
                          <w:rPr>
                            <w:sz w:val="20"/>
                          </w:rPr>
                          <w:t>Use quoted</w:t>
                        </w:r>
                        <w:r w:rsidRPr="005B51D9">
                          <w:rPr>
                            <w:spacing w:val="-24"/>
                            <w:sz w:val="20"/>
                          </w:rPr>
                          <w:t xml:space="preserve"> </w:t>
                        </w:r>
                        <w:r w:rsidRPr="005B51D9">
                          <w:rPr>
                            <w:sz w:val="20"/>
                          </w:rPr>
                          <w:t>identifiers</w:t>
                        </w:r>
                      </w:p>
                      <w:p w14:paraId="2D35207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z w:val="20"/>
                          </w:rPr>
                          <w:t xml:space="preserve">SHOULD </w:t>
                        </w:r>
                        <w:r w:rsidRPr="005B51D9">
                          <w:rPr>
                            <w:sz w:val="20"/>
                          </w:rPr>
                          <w:t>Use Title</w:t>
                        </w:r>
                        <w:r w:rsidRPr="005B51D9">
                          <w:rPr>
                            <w:spacing w:val="-18"/>
                            <w:sz w:val="20"/>
                          </w:rPr>
                          <w:t xml:space="preserve"> </w:t>
                        </w:r>
                        <w:r w:rsidRPr="005B51D9">
                          <w:rPr>
                            <w:sz w:val="20"/>
                          </w:rPr>
                          <w:t>Case</w:t>
                        </w:r>
                      </w:p>
                      <w:p w14:paraId="6A2A6F42" w14:textId="77777777" w:rsidR="00FF5AFD" w:rsidRPr="005B51D9" w:rsidRDefault="00FF5AFD" w:rsidP="005B51D9">
                        <w:pPr>
                          <w:pStyle w:val="ListParagraph"/>
                          <w:numPr>
                            <w:ilvl w:val="0"/>
                            <w:numId w:val="25"/>
                          </w:numPr>
                          <w:tabs>
                            <w:tab w:val="left" w:pos="820"/>
                          </w:tabs>
                          <w:spacing w:before="128"/>
                          <w:ind w:hanging="90"/>
                          <w:rPr>
                            <w:sz w:val="20"/>
                          </w:rPr>
                        </w:pPr>
                        <w:r w:rsidRPr="005B51D9">
                          <w:rPr>
                            <w:b/>
                            <w:spacing w:val="-7"/>
                            <w:sz w:val="20"/>
                          </w:rPr>
                          <w:t xml:space="preserve">MAY </w:t>
                        </w:r>
                        <w:r w:rsidRPr="005B51D9">
                          <w:rPr>
                            <w:sz w:val="20"/>
                          </w:rPr>
                          <w:t>Include spaces</w:t>
                        </w:r>
                      </w:p>
                    </w:txbxContent>
                  </v:textbox>
                </v:shape>
                <w10:wrap type="topAndBottom" anchorx="page"/>
              </v:group>
            </w:pict>
          </mc:Fallback>
        </mc:AlternateContent>
      </w:r>
    </w:p>
    <w:p w14:paraId="3D074E73" w14:textId="77777777" w:rsidR="00083E73" w:rsidRDefault="00083E73">
      <w:pPr>
        <w:pStyle w:val="BodyText"/>
        <w:spacing w:before="1"/>
        <w:rPr>
          <w:sz w:val="13"/>
        </w:rPr>
      </w:pPr>
    </w:p>
    <w:p w14:paraId="5C595F07" w14:textId="77777777" w:rsidR="00083E73" w:rsidRDefault="009D1A4A">
      <w:pPr>
        <w:pStyle w:val="BodyText"/>
        <w:spacing w:before="62"/>
        <w:ind w:left="540" w:right="273"/>
      </w:pPr>
      <w:r>
        <w:t>For example:</w:t>
      </w:r>
    </w:p>
    <w:p w14:paraId="6B9F73CB" w14:textId="77777777" w:rsidR="00083E73" w:rsidRDefault="004B037C">
      <w:pPr>
        <w:pStyle w:val="BodyText"/>
        <w:rPr>
          <w:sz w:val="17"/>
        </w:rPr>
      </w:pPr>
      <w:r>
        <w:rPr>
          <w:noProof/>
        </w:rPr>
        <mc:AlternateContent>
          <mc:Choice Requires="wps">
            <w:drawing>
              <wp:anchor distT="0" distB="0" distL="0" distR="0" simplePos="0" relativeHeight="251652096" behindDoc="0" locked="0" layoutInCell="1" allowOverlap="1" wp14:anchorId="250BCFD5" wp14:editId="323CEC30">
                <wp:simplePos x="0" y="0"/>
                <wp:positionH relativeFrom="page">
                  <wp:posOffset>914400</wp:posOffset>
                </wp:positionH>
                <wp:positionV relativeFrom="paragraph">
                  <wp:posOffset>151130</wp:posOffset>
                </wp:positionV>
                <wp:extent cx="5943600" cy="0"/>
                <wp:effectExtent l="12700" t="11430" r="25400" b="26670"/>
                <wp:wrapTopAndBottom/>
                <wp:docPr id="4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7DA0A" id="Line 30"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9pt" to="540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" strokeweight=".14039mm">
                <w10:wrap type="topAndBottom" anchorx="page"/>
              </v:line>
            </w:pict>
          </mc:Fallback>
        </mc:AlternateContent>
      </w:r>
    </w:p>
    <w:p w14:paraId="5F2A344C" w14:textId="77777777" w:rsidR="00083E73" w:rsidRDefault="009D1A4A">
      <w:pPr>
        <w:pStyle w:val="ListParagraph"/>
        <w:numPr>
          <w:ilvl w:val="0"/>
          <w:numId w:val="4"/>
        </w:numPr>
        <w:tabs>
          <w:tab w:val="left" w:pos="539"/>
          <w:tab w:val="left" w:pos="540"/>
        </w:tabs>
        <w:spacing w:before="0" w:line="194" w:lineRule="exact"/>
        <w:ind w:hanging="436"/>
        <w:rPr>
          <w:rFonts w:ascii="Courier New"/>
          <w:b/>
          <w:sz w:val="18"/>
        </w:rPr>
      </w:pPr>
      <w:bookmarkStart w:id="72" w:name="_bookmark46"/>
      <w:bookmarkEnd w:id="72"/>
      <w:r>
        <w:rPr>
          <w:rFonts w:ascii="Courier New"/>
          <w:b/>
          <w:color w:val="7F0054"/>
          <w:sz w:val="18"/>
        </w:rPr>
        <w:t>define</w:t>
      </w:r>
      <w:r>
        <w:rPr>
          <w:rFonts w:ascii="Courier New"/>
          <w:b/>
          <w:color w:val="7F0054"/>
          <w:spacing w:val="-7"/>
          <w:sz w:val="18"/>
        </w:rPr>
        <w:t xml:space="preserve"> </w:t>
      </w:r>
      <w:r>
        <w:rPr>
          <w:rFonts w:ascii="Courier New"/>
          <w:b/>
          <w:color w:val="7F0054"/>
          <w:sz w:val="18"/>
        </w:rPr>
        <w:t>function</w:t>
      </w:r>
    </w:p>
    <w:p w14:paraId="712523B2" w14:textId="77777777" w:rsidR="00083E73" w:rsidRDefault="009D1A4A">
      <w:pPr>
        <w:pStyle w:val="ListParagraph"/>
        <w:numPr>
          <w:ilvl w:val="0"/>
          <w:numId w:val="4"/>
        </w:numPr>
        <w:tabs>
          <w:tab w:val="left" w:pos="862"/>
          <w:tab w:val="left" w:pos="863"/>
        </w:tabs>
        <w:spacing w:before="15"/>
        <w:ind w:left="862" w:hanging="759"/>
        <w:rPr>
          <w:rFonts w:ascii="Courier New"/>
          <w:sz w:val="18"/>
        </w:rPr>
      </w:pPr>
      <w:r>
        <w:rPr>
          <w:rFonts w:ascii="Courier New"/>
          <w:color w:val="0000FF"/>
          <w:sz w:val="18"/>
        </w:rPr>
        <w:t>"Includes Or Starts During"</w:t>
      </w:r>
      <w:r>
        <w:rPr>
          <w:rFonts w:ascii="Courier New"/>
          <w:sz w:val="18"/>
        </w:rPr>
        <w:t xml:space="preserve">(Diagnosis </w:t>
      </w:r>
      <w:r>
        <w:rPr>
          <w:rFonts w:ascii="Courier New"/>
          <w:color w:val="0000FF"/>
          <w:sz w:val="18"/>
        </w:rPr>
        <w:t>"Diagnosis"</w:t>
      </w:r>
      <w:r>
        <w:rPr>
          <w:rFonts w:ascii="Courier New"/>
          <w:sz w:val="18"/>
        </w:rPr>
        <w:t xml:space="preserve">, Encounter </w:t>
      </w:r>
      <w:r>
        <w:rPr>
          <w:rFonts w:ascii="Courier New"/>
          <w:color w:val="0000FF"/>
          <w:sz w:val="18"/>
        </w:rPr>
        <w:t>"Encounter,</w:t>
      </w:r>
      <w:r>
        <w:rPr>
          <w:rFonts w:ascii="Courier New"/>
          <w:color w:val="0000FF"/>
          <w:spacing w:val="-40"/>
          <w:sz w:val="18"/>
        </w:rPr>
        <w:t xml:space="preserve"> </w:t>
      </w:r>
      <w:r>
        <w:rPr>
          <w:rFonts w:ascii="Courier New"/>
          <w:color w:val="0000FF"/>
          <w:sz w:val="18"/>
        </w:rPr>
        <w:t>Performed"</w:t>
      </w:r>
      <w:r>
        <w:rPr>
          <w:rFonts w:ascii="Courier New"/>
          <w:sz w:val="18"/>
        </w:rPr>
        <w:t>):</w:t>
      </w:r>
    </w:p>
    <w:p w14:paraId="38D74692" w14:textId="77777777" w:rsidR="00083E73" w:rsidRDefault="009D1A4A">
      <w:pPr>
        <w:pStyle w:val="ListParagraph"/>
        <w:numPr>
          <w:ilvl w:val="0"/>
          <w:numId w:val="4"/>
        </w:numPr>
        <w:tabs>
          <w:tab w:val="left" w:pos="1185"/>
          <w:tab w:val="left" w:pos="1186"/>
        </w:tabs>
        <w:spacing w:before="15"/>
        <w:ind w:left="1185" w:hanging="1082"/>
        <w:rPr>
          <w:rFonts w:ascii="Courier New"/>
          <w:sz w:val="18"/>
        </w:rPr>
      </w:pPr>
      <w:r>
        <w:rPr>
          <w:rFonts w:ascii="Courier New"/>
          <w:sz w:val="18"/>
        </w:rPr>
        <w:t xml:space="preserve">Diagnosis.prevalencePeriod </w:t>
      </w:r>
      <w:r>
        <w:rPr>
          <w:rFonts w:ascii="Courier New"/>
          <w:b/>
          <w:color w:val="7F0054"/>
          <w:sz w:val="18"/>
        </w:rPr>
        <w:t>includes</w:t>
      </w:r>
      <w:r>
        <w:rPr>
          <w:rFonts w:ascii="Courier New"/>
          <w:b/>
          <w:color w:val="7F0054"/>
          <w:spacing w:val="-27"/>
          <w:sz w:val="18"/>
        </w:rPr>
        <w:t xml:space="preserve"> </w:t>
      </w:r>
      <w:r>
        <w:rPr>
          <w:rFonts w:ascii="Courier New"/>
          <w:sz w:val="18"/>
        </w:rPr>
        <w:t>Encounter.relevantPeriod</w:t>
      </w:r>
    </w:p>
    <w:p w14:paraId="35BB1FE3" w14:textId="77777777" w:rsidR="00083E73" w:rsidRDefault="004B037C">
      <w:pPr>
        <w:pStyle w:val="ListParagraph"/>
        <w:numPr>
          <w:ilvl w:val="0"/>
          <w:numId w:val="4"/>
        </w:numPr>
        <w:tabs>
          <w:tab w:val="left" w:pos="1508"/>
          <w:tab w:val="left" w:pos="1509"/>
        </w:tabs>
        <w:spacing w:before="15"/>
        <w:ind w:left="1508" w:hanging="1405"/>
        <w:rPr>
          <w:rFonts w:ascii="Courier New"/>
          <w:sz w:val="18"/>
        </w:rPr>
      </w:pPr>
      <w:r>
        <w:rPr>
          <w:noProof/>
        </w:rPr>
        <mc:AlternateContent>
          <mc:Choice Requires="wps">
            <w:drawing>
              <wp:anchor distT="0" distB="0" distL="0" distR="0" simplePos="0" relativeHeight="251654144" behindDoc="0" locked="0" layoutInCell="1" allowOverlap="1" wp14:anchorId="5CA9E54B" wp14:editId="663DACC0">
                <wp:simplePos x="0" y="0"/>
                <wp:positionH relativeFrom="page">
                  <wp:posOffset>914400</wp:posOffset>
                </wp:positionH>
                <wp:positionV relativeFrom="paragraph">
                  <wp:posOffset>175260</wp:posOffset>
                </wp:positionV>
                <wp:extent cx="5943600" cy="0"/>
                <wp:effectExtent l="12700" t="10160" r="25400" b="27940"/>
                <wp:wrapTopAndBottom/>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E3131" id="Line 29"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vwQEAAGsDAAAOAAAAZHJzL2Uyb0RvYy54bWysU01vGyEQvVfqf0Dc6107Tt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" strokeweight=".14039mm">
                <w10:wrap type="topAndBottom" anchorx="page"/>
              </v:line>
            </w:pict>
          </mc:Fallback>
        </mc:AlternateContent>
      </w:r>
      <w:r w:rsidR="009D1A4A">
        <w:rPr>
          <w:rFonts w:ascii="Courier New"/>
          <w:b/>
          <w:color w:val="7F0054"/>
          <w:sz w:val="18"/>
        </w:rPr>
        <w:t xml:space="preserve">or </w:t>
      </w:r>
      <w:r w:rsidR="009D1A4A">
        <w:rPr>
          <w:rFonts w:ascii="Courier New"/>
          <w:sz w:val="18"/>
        </w:rPr>
        <w:t xml:space="preserve">Diagnosis.prevalencePeriod </w:t>
      </w:r>
      <w:r w:rsidR="009D1A4A">
        <w:rPr>
          <w:rFonts w:ascii="Courier New"/>
          <w:b/>
          <w:color w:val="7F0054"/>
          <w:sz w:val="18"/>
        </w:rPr>
        <w:t>starts during</w:t>
      </w:r>
      <w:r w:rsidR="009D1A4A">
        <w:rPr>
          <w:rFonts w:ascii="Courier New"/>
          <w:b/>
          <w:color w:val="7F0054"/>
          <w:spacing w:val="-31"/>
          <w:sz w:val="18"/>
        </w:rPr>
        <w:t xml:space="preserve"> </w:t>
      </w:r>
      <w:r w:rsidR="009D1A4A">
        <w:rPr>
          <w:rFonts w:ascii="Courier New"/>
          <w:sz w:val="18"/>
        </w:rPr>
        <w:t>Encounter.relevantPeriod</w:t>
      </w:r>
    </w:p>
    <w:p w14:paraId="66C320ED" w14:textId="77777777" w:rsidR="00083E73" w:rsidRDefault="00083E73">
      <w:pPr>
        <w:pStyle w:val="BodyText"/>
        <w:spacing w:before="7"/>
        <w:rPr>
          <w:rFonts w:ascii="Courier New"/>
          <w:sz w:val="11"/>
        </w:rPr>
      </w:pPr>
    </w:p>
    <w:p w14:paraId="66D31FA7" w14:textId="77777777" w:rsidR="00083E73" w:rsidRDefault="004B037C">
      <w:pPr>
        <w:spacing w:before="62"/>
        <w:ind w:left="2468" w:right="273"/>
        <w:rPr>
          <w:rFonts w:ascii="Courier New"/>
          <w:sz w:val="20"/>
        </w:rPr>
      </w:pPr>
      <w:r>
        <w:rPr>
          <w:noProof/>
        </w:rPr>
        <mc:AlternateContent>
          <mc:Choice Requires="wps">
            <w:drawing>
              <wp:anchor distT="0" distB="0" distL="114300" distR="114300" simplePos="0" relativeHeight="251656192" behindDoc="1" locked="0" layoutInCell="1" allowOverlap="1" wp14:anchorId="128D7033" wp14:editId="67192E3E">
                <wp:simplePos x="0" y="0"/>
                <wp:positionH relativeFrom="page">
                  <wp:posOffset>5063490</wp:posOffset>
                </wp:positionH>
                <wp:positionV relativeFrom="paragraph">
                  <wp:posOffset>167005</wp:posOffset>
                </wp:positionV>
                <wp:extent cx="38100" cy="0"/>
                <wp:effectExtent l="8890" t="14605" r="29210" b="23495"/>
                <wp:wrapNone/>
                <wp:docPr id="42"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BBFBF" id="Line 2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8.7pt,13.15pt" to="401.7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" strokeweight=".14039mm">
                <w10:wrap anchorx="page"/>
              </v:line>
            </w:pict>
          </mc:Fallback>
        </mc:AlternateContent>
      </w:r>
      <w:r w:rsidR="009D1A4A">
        <w:t xml:space="preserve">Snippet 8: Function definition from </w:t>
      </w:r>
      <w:r w:rsidR="009D1A4A">
        <w:rPr>
          <w:rFonts w:ascii="Courier New"/>
          <w:sz w:val="20"/>
        </w:rPr>
        <w:t>Common-2.0.0</w:t>
      </w:r>
      <w:r w:rsidR="009D1A4A">
        <w:rPr>
          <w:rFonts w:ascii="Courier New"/>
          <w:spacing w:val="-86"/>
          <w:sz w:val="20"/>
        </w:rPr>
        <w:t xml:space="preserve"> </w:t>
      </w:r>
      <w:r w:rsidR="009D1A4A">
        <w:rPr>
          <w:rFonts w:ascii="Courier New"/>
          <w:sz w:val="20"/>
        </w:rPr>
        <w:t>CQL.cql</w:t>
      </w:r>
    </w:p>
    <w:p w14:paraId="4C7237AA" w14:textId="77777777" w:rsidR="00083E73" w:rsidRDefault="00083E73">
      <w:pPr>
        <w:pStyle w:val="BodyText"/>
        <w:rPr>
          <w:rFonts w:ascii="Courier New"/>
        </w:rPr>
      </w:pPr>
    </w:p>
    <w:p w14:paraId="54CE411C" w14:textId="77777777" w:rsidR="00083E73" w:rsidRDefault="009D1A4A" w:rsidP="00837737">
      <w:pPr>
        <w:pStyle w:val="Heading2"/>
        <w:numPr>
          <w:ilvl w:val="1"/>
          <w:numId w:val="6"/>
        </w:numPr>
        <w:tabs>
          <w:tab w:val="left" w:pos="1077"/>
          <w:tab w:val="left" w:pos="1078"/>
        </w:tabs>
        <w:spacing w:before="168"/>
      </w:pPr>
      <w:bookmarkStart w:id="73" w:name="2.8_QDM_Data_Type_Names"/>
      <w:bookmarkStart w:id="74" w:name="_bookmark47"/>
      <w:bookmarkEnd w:id="73"/>
      <w:bookmarkEnd w:id="74"/>
      <w:r>
        <w:t xml:space="preserve">QDM Data </w:t>
      </w:r>
      <w:r>
        <w:rPr>
          <w:spacing w:val="-5"/>
        </w:rPr>
        <w:t>Type</w:t>
      </w:r>
      <w:r>
        <w:rPr>
          <w:spacing w:val="-10"/>
        </w:rPr>
        <w:t xml:space="preserve"> </w:t>
      </w:r>
      <w:r>
        <w:t>Names</w:t>
      </w:r>
    </w:p>
    <w:p w14:paraId="07A4AC89" w14:textId="77777777" w:rsidR="00083E73" w:rsidRDefault="00083E73">
      <w:pPr>
        <w:pStyle w:val="BodyText"/>
        <w:spacing w:before="9"/>
        <w:rPr>
          <w:b/>
        </w:rPr>
      </w:pPr>
    </w:p>
    <w:p w14:paraId="537BC3AF" w14:textId="4FD91612" w:rsidR="00083E73" w:rsidRDefault="009D1A4A">
      <w:pPr>
        <w:pStyle w:val="BodyText"/>
        <w:spacing w:line="240" w:lineRule="exact"/>
        <w:ind w:left="540" w:right="207"/>
      </w:pPr>
      <w:r>
        <w:t>This</w:t>
      </w:r>
      <w:r>
        <w:rPr>
          <w:spacing w:val="-8"/>
        </w:rPr>
        <w:t xml:space="preserve"> </w:t>
      </w:r>
      <w:r>
        <w:t>section</w:t>
      </w:r>
      <w:r>
        <w:rPr>
          <w:spacing w:val="-8"/>
        </w:rPr>
        <w:t xml:space="preserve"> </w:t>
      </w:r>
      <w:r>
        <w:t>refers</w:t>
      </w:r>
      <w:r>
        <w:rPr>
          <w:spacing w:val="-8"/>
        </w:rPr>
        <w:t xml:space="preserve"> </w:t>
      </w:r>
      <w:r>
        <w:t>only</w:t>
      </w:r>
      <w:r>
        <w:rPr>
          <w:spacing w:val="-8"/>
        </w:rPr>
        <w:t xml:space="preserve"> </w:t>
      </w:r>
      <w:r>
        <w:t>to</w:t>
      </w:r>
      <w:r>
        <w:rPr>
          <w:spacing w:val="-8"/>
        </w:rPr>
        <w:t xml:space="preserve"> </w:t>
      </w:r>
      <w:r>
        <w:t>Data</w:t>
      </w:r>
      <w:r>
        <w:rPr>
          <w:spacing w:val="-8"/>
        </w:rPr>
        <w:t xml:space="preserve"> </w:t>
      </w:r>
      <w:r>
        <w:rPr>
          <w:spacing w:val="-4"/>
        </w:rPr>
        <w:t>Types</w:t>
      </w:r>
      <w:r>
        <w:rPr>
          <w:spacing w:val="-8"/>
        </w:rPr>
        <w:t xml:space="preserve"> </w:t>
      </w:r>
      <w:r>
        <w:t>described</w:t>
      </w:r>
      <w:r>
        <w:rPr>
          <w:spacing w:val="-8"/>
        </w:rPr>
        <w:t xml:space="preserve"> </w:t>
      </w:r>
      <w:r>
        <w:t>in</w:t>
      </w:r>
      <w:r>
        <w:rPr>
          <w:spacing w:val="-8"/>
        </w:rPr>
        <w:t xml:space="preserve"> </w:t>
      </w:r>
      <w:r>
        <w:t>the</w:t>
      </w:r>
      <w:r>
        <w:rPr>
          <w:spacing w:val="-8"/>
        </w:rPr>
        <w:t xml:space="preserve"> </w:t>
      </w:r>
      <w:r>
        <w:t>QDM</w:t>
      </w:r>
      <w:r>
        <w:rPr>
          <w:spacing w:val="-8"/>
        </w:rPr>
        <w:t xml:space="preserve"> </w:t>
      </w:r>
      <w:r>
        <w:t>specification</w:t>
      </w:r>
      <w:r>
        <w:rPr>
          <w:spacing w:val="-8"/>
        </w:rPr>
        <w:t xml:space="preserve"> </w:t>
      </w:r>
      <w:r>
        <w:t>[</w:t>
      </w:r>
      <w:hyperlink w:anchor="_bookmark59" w:history="1">
        <w:r>
          <w:rPr>
            <w:color w:val="0000FF"/>
          </w:rPr>
          <w:t>2</w:t>
        </w:r>
      </w:hyperlink>
      <w:r>
        <w:t>].</w:t>
      </w:r>
      <w:r>
        <w:rPr>
          <w:spacing w:val="5"/>
        </w:rPr>
        <w:t xml:space="preserve"> </w:t>
      </w:r>
      <w:r>
        <w:t>QDM</w:t>
      </w:r>
      <w:r>
        <w:rPr>
          <w:spacing w:val="-8"/>
        </w:rPr>
        <w:t xml:space="preserve"> </w:t>
      </w:r>
      <w:bookmarkStart w:id="75" w:name="_bookmark48"/>
      <w:bookmarkEnd w:id="75"/>
      <w:r>
        <w:t>data</w:t>
      </w:r>
      <w:r>
        <w:rPr>
          <w:spacing w:val="-8"/>
        </w:rPr>
        <w:t xml:space="preserve"> </w:t>
      </w:r>
      <w:r>
        <w:t>types</w:t>
      </w:r>
      <w:r>
        <w:rPr>
          <w:spacing w:val="-8"/>
        </w:rPr>
        <w:t xml:space="preserve"> </w:t>
      </w:r>
      <w:r w:rsidR="000B0592">
        <w:t>referenced</w:t>
      </w:r>
      <w:r>
        <w:t xml:space="preserve"> in</w:t>
      </w:r>
      <w:r>
        <w:rPr>
          <w:spacing w:val="-6"/>
        </w:rPr>
        <w:t xml:space="preserve"> </w:t>
      </w:r>
      <w:r>
        <w:t>CQL</w:t>
      </w:r>
      <w:r>
        <w:rPr>
          <w:spacing w:val="-6"/>
        </w:rPr>
        <w:t xml:space="preserve"> </w:t>
      </w:r>
      <w:r>
        <w:t>libraries</w:t>
      </w:r>
      <w:r>
        <w:rPr>
          <w:spacing w:val="-6"/>
        </w:rPr>
        <w:t xml:space="preserve"> </w:t>
      </w:r>
      <w:r>
        <w:t>to</w:t>
      </w:r>
      <w:r>
        <w:rPr>
          <w:spacing w:val="-6"/>
        </w:rPr>
        <w:t xml:space="preserve"> </w:t>
      </w:r>
      <w:r>
        <w:t>be</w:t>
      </w:r>
      <w:r>
        <w:rPr>
          <w:spacing w:val="-6"/>
        </w:rPr>
        <w:t xml:space="preserve"> </w:t>
      </w:r>
      <w:r>
        <w:t>included</w:t>
      </w:r>
      <w:r>
        <w:rPr>
          <w:spacing w:val="-6"/>
        </w:rPr>
        <w:t xml:space="preserve"> </w:t>
      </w:r>
      <w:r>
        <w:t>in</w:t>
      </w:r>
      <w:r>
        <w:rPr>
          <w:spacing w:val="-6"/>
        </w:rPr>
        <w:t xml:space="preserve"> </w:t>
      </w:r>
      <w:r>
        <w:t>the</w:t>
      </w:r>
      <w:r>
        <w:rPr>
          <w:spacing w:val="-6"/>
        </w:rPr>
        <w:t xml:space="preserve"> </w:t>
      </w:r>
      <w:r>
        <w:t>HQMF</w:t>
      </w:r>
      <w:r>
        <w:rPr>
          <w:spacing w:val="-6"/>
        </w:rPr>
        <w:t xml:space="preserve"> </w:t>
      </w:r>
      <w:r>
        <w:t>conform</w:t>
      </w:r>
      <w:r>
        <w:rPr>
          <w:spacing w:val="-6"/>
        </w:rPr>
        <w:t xml:space="preserve"> </w:t>
      </w:r>
      <w:r>
        <w:t>to</w:t>
      </w:r>
      <w:r>
        <w:rPr>
          <w:spacing w:val="-6"/>
        </w:rPr>
        <w:t xml:space="preserve"> </w:t>
      </w:r>
      <w:hyperlink w:anchor="_bookmark48" w:history="1">
        <w:r>
          <w:rPr>
            <w:color w:val="0000FF"/>
          </w:rPr>
          <w:t>Conformance</w:t>
        </w:r>
        <w:r>
          <w:rPr>
            <w:color w:val="0000FF"/>
            <w:spacing w:val="-6"/>
          </w:rPr>
          <w:t xml:space="preserve"> </w:t>
        </w:r>
        <w:r>
          <w:rPr>
            <w:color w:val="0000FF"/>
          </w:rPr>
          <w:t>Requirement</w:t>
        </w:r>
        <w:r>
          <w:rPr>
            <w:color w:val="0000FF"/>
            <w:spacing w:val="-6"/>
          </w:rPr>
          <w:t xml:space="preserve"> </w:t>
        </w:r>
        <w:r>
          <w:rPr>
            <w:color w:val="0000FF"/>
          </w:rPr>
          <w:t>11</w:t>
        </w:r>
      </w:hyperlink>
      <w:r>
        <w:t>.</w:t>
      </w:r>
    </w:p>
    <w:p w14:paraId="2CEA9A31" w14:textId="77777777" w:rsidR="00083E73" w:rsidRDefault="00083E73">
      <w:pPr>
        <w:pStyle w:val="BodyText"/>
        <w:rPr>
          <w:sz w:val="20"/>
        </w:rPr>
      </w:pPr>
    </w:p>
    <w:p w14:paraId="3F2A097D" w14:textId="77777777" w:rsidR="00083E73" w:rsidRDefault="00083E73">
      <w:pPr>
        <w:pStyle w:val="BodyText"/>
        <w:spacing w:before="3"/>
        <w:rPr>
          <w:sz w:val="29"/>
        </w:rPr>
      </w:pPr>
    </w:p>
    <w:p w14:paraId="4ABAE962" w14:textId="77777777" w:rsidR="00083E73" w:rsidRDefault="004B037C">
      <w:pPr>
        <w:pStyle w:val="BodyText"/>
        <w:ind w:left="119"/>
        <w:rPr>
          <w:sz w:val="20"/>
        </w:rPr>
      </w:pPr>
      <w:r>
        <w:rPr>
          <w:noProof/>
          <w:sz w:val="20"/>
        </w:rPr>
        <mc:AlternateContent>
          <mc:Choice Requires="wpg">
            <w:drawing>
              <wp:inline distT="0" distB="0" distL="0" distR="0" wp14:anchorId="0423D5B1" wp14:editId="4C100153">
                <wp:extent cx="5944235" cy="1473200"/>
                <wp:effectExtent l="0" t="0" r="12065" b="12700"/>
                <wp:docPr id="3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73200"/>
                          <a:chOff x="0" y="0"/>
                          <a:chExt cx="9361" cy="2320"/>
                        </a:xfrm>
                      </wpg:grpSpPr>
                      <wps:wsp>
                        <wps:cNvPr id="40" name="Freeform 27"/>
                        <wps:cNvSpPr>
                          <a:spLocks/>
                        </wps:cNvSpPr>
                        <wps:spPr bwMode="auto">
                          <a:xfrm>
                            <a:off x="4" y="4"/>
                            <a:ext cx="9353" cy="2312"/>
                          </a:xfrm>
                          <a:custGeom>
                            <a:avLst/>
                            <a:gdLst>
                              <a:gd name="T0" fmla="+- 0 9276 4"/>
                              <a:gd name="T1" fmla="*/ T0 w 9353"/>
                              <a:gd name="T2" fmla="+- 0 4 4"/>
                              <a:gd name="T3" fmla="*/ 4 h 2312"/>
                              <a:gd name="T4" fmla="+- 0 84 4"/>
                              <a:gd name="T5" fmla="*/ T4 w 9353"/>
                              <a:gd name="T6" fmla="+- 0 4 4"/>
                              <a:gd name="T7" fmla="*/ 4 h 2312"/>
                              <a:gd name="T8" fmla="+- 0 53 4"/>
                              <a:gd name="T9" fmla="*/ T8 w 9353"/>
                              <a:gd name="T10" fmla="+- 0 10 4"/>
                              <a:gd name="T11" fmla="*/ 10 h 2312"/>
                              <a:gd name="T12" fmla="+- 0 27 4"/>
                              <a:gd name="T13" fmla="*/ T12 w 9353"/>
                              <a:gd name="T14" fmla="+- 0 27 4"/>
                              <a:gd name="T15" fmla="*/ 27 h 2312"/>
                              <a:gd name="T16" fmla="+- 0 10 4"/>
                              <a:gd name="T17" fmla="*/ T16 w 9353"/>
                              <a:gd name="T18" fmla="+- 0 53 4"/>
                              <a:gd name="T19" fmla="*/ 53 h 2312"/>
                              <a:gd name="T20" fmla="+- 0 4 4"/>
                              <a:gd name="T21" fmla="*/ T20 w 9353"/>
                              <a:gd name="T22" fmla="+- 0 84 4"/>
                              <a:gd name="T23" fmla="*/ 84 h 2312"/>
                              <a:gd name="T24" fmla="+- 0 4 4"/>
                              <a:gd name="T25" fmla="*/ T24 w 9353"/>
                              <a:gd name="T26" fmla="+- 0 2236 4"/>
                              <a:gd name="T27" fmla="*/ 2236 h 2312"/>
                              <a:gd name="T28" fmla="+- 0 10 4"/>
                              <a:gd name="T29" fmla="*/ T28 w 9353"/>
                              <a:gd name="T30" fmla="+- 0 2267 4"/>
                              <a:gd name="T31" fmla="*/ 2267 h 2312"/>
                              <a:gd name="T32" fmla="+- 0 27 4"/>
                              <a:gd name="T33" fmla="*/ T32 w 9353"/>
                              <a:gd name="T34" fmla="+- 0 2293 4"/>
                              <a:gd name="T35" fmla="*/ 2293 h 2312"/>
                              <a:gd name="T36" fmla="+- 0 53 4"/>
                              <a:gd name="T37" fmla="*/ T36 w 9353"/>
                              <a:gd name="T38" fmla="+- 0 2310 4"/>
                              <a:gd name="T39" fmla="*/ 2310 h 2312"/>
                              <a:gd name="T40" fmla="+- 0 84 4"/>
                              <a:gd name="T41" fmla="*/ T40 w 9353"/>
                              <a:gd name="T42" fmla="+- 0 2316 4"/>
                              <a:gd name="T43" fmla="*/ 2316 h 2312"/>
                              <a:gd name="T44" fmla="+- 0 9276 4"/>
                              <a:gd name="T45" fmla="*/ T44 w 9353"/>
                              <a:gd name="T46" fmla="+- 0 2316 4"/>
                              <a:gd name="T47" fmla="*/ 2316 h 2312"/>
                              <a:gd name="T48" fmla="+- 0 9307 4"/>
                              <a:gd name="T49" fmla="*/ T48 w 9353"/>
                              <a:gd name="T50" fmla="+- 0 2310 4"/>
                              <a:gd name="T51" fmla="*/ 2310 h 2312"/>
                              <a:gd name="T52" fmla="+- 0 9333 4"/>
                              <a:gd name="T53" fmla="*/ T52 w 9353"/>
                              <a:gd name="T54" fmla="+- 0 2293 4"/>
                              <a:gd name="T55" fmla="*/ 2293 h 2312"/>
                              <a:gd name="T56" fmla="+- 0 9350 4"/>
                              <a:gd name="T57" fmla="*/ T56 w 9353"/>
                              <a:gd name="T58" fmla="+- 0 2267 4"/>
                              <a:gd name="T59" fmla="*/ 2267 h 2312"/>
                              <a:gd name="T60" fmla="+- 0 9356 4"/>
                              <a:gd name="T61" fmla="*/ T60 w 9353"/>
                              <a:gd name="T62" fmla="+- 0 2236 4"/>
                              <a:gd name="T63" fmla="*/ 2236 h 2312"/>
                              <a:gd name="T64" fmla="+- 0 9356 4"/>
                              <a:gd name="T65" fmla="*/ T64 w 9353"/>
                              <a:gd name="T66" fmla="+- 0 84 4"/>
                              <a:gd name="T67" fmla="*/ 84 h 2312"/>
                              <a:gd name="T68" fmla="+- 0 9350 4"/>
                              <a:gd name="T69" fmla="*/ T68 w 9353"/>
                              <a:gd name="T70" fmla="+- 0 53 4"/>
                              <a:gd name="T71" fmla="*/ 53 h 2312"/>
                              <a:gd name="T72" fmla="+- 0 9333 4"/>
                              <a:gd name="T73" fmla="*/ T72 w 9353"/>
                              <a:gd name="T74" fmla="+- 0 27 4"/>
                              <a:gd name="T75" fmla="*/ 27 h 2312"/>
                              <a:gd name="T76" fmla="+- 0 9307 4"/>
                              <a:gd name="T77" fmla="*/ T76 w 9353"/>
                              <a:gd name="T78" fmla="+- 0 10 4"/>
                              <a:gd name="T79" fmla="*/ 10 h 2312"/>
                              <a:gd name="T80" fmla="+- 0 9276 4"/>
                              <a:gd name="T81" fmla="*/ T80 w 9353"/>
                              <a:gd name="T82" fmla="+- 0 4 4"/>
                              <a:gd name="T83" fmla="*/ 4 h 23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12">
                                <a:moveTo>
                                  <a:pt x="9272" y="0"/>
                                </a:moveTo>
                                <a:lnTo>
                                  <a:pt x="80" y="0"/>
                                </a:lnTo>
                                <a:lnTo>
                                  <a:pt x="49" y="6"/>
                                </a:lnTo>
                                <a:lnTo>
                                  <a:pt x="23" y="23"/>
                                </a:lnTo>
                                <a:lnTo>
                                  <a:pt x="6" y="49"/>
                                </a:lnTo>
                                <a:lnTo>
                                  <a:pt x="0" y="80"/>
                                </a:lnTo>
                                <a:lnTo>
                                  <a:pt x="0" y="2232"/>
                                </a:lnTo>
                                <a:lnTo>
                                  <a:pt x="6" y="2263"/>
                                </a:lnTo>
                                <a:lnTo>
                                  <a:pt x="23" y="2289"/>
                                </a:lnTo>
                                <a:lnTo>
                                  <a:pt x="49" y="2306"/>
                                </a:lnTo>
                                <a:lnTo>
                                  <a:pt x="80" y="2312"/>
                                </a:lnTo>
                                <a:lnTo>
                                  <a:pt x="9272" y="2312"/>
                                </a:lnTo>
                                <a:lnTo>
                                  <a:pt x="9303" y="2306"/>
                                </a:lnTo>
                                <a:lnTo>
                                  <a:pt x="9329" y="2289"/>
                                </a:lnTo>
                                <a:lnTo>
                                  <a:pt x="9346" y="2263"/>
                                </a:lnTo>
                                <a:lnTo>
                                  <a:pt x="9352" y="2232"/>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1" name="Text Box 26"/>
                        <wps:cNvSpPr txBox="1">
                          <a:spLocks noChangeArrowheads="1"/>
                        </wps:cNvSpPr>
                        <wps:spPr bwMode="auto">
                          <a:xfrm>
                            <a:off x="4" y="4"/>
                            <a:ext cx="9353" cy="2312"/>
                          </a:xfrm>
                          <a:prstGeom prst="rect">
                            <a:avLst/>
                          </a:prstGeom>
                          <a:solidFill>
                            <a:srgbClr val="FFFDE8"/>
                          </a:solidFill>
                          <a:ln w="5060">
                            <a:solidFill>
                              <a:srgbClr val="000000"/>
                            </a:solidFill>
                            <a:prstDash val="dash"/>
                            <a:miter lim="800000"/>
                            <a:headEnd/>
                            <a:tailEnd/>
                          </a:ln>
                        </wps:spPr>
                        <wps:txbx>
                          <w:txbxContent>
                            <w:p w14:paraId="540E6498" w14:textId="77777777" w:rsidR="00FF5AFD" w:rsidRDefault="00FF5AFD">
                              <w:pPr>
                                <w:spacing w:before="7"/>
                                <w:rPr>
                                  <w:sz w:val="19"/>
                                </w:rPr>
                              </w:pPr>
                            </w:p>
                            <w:p w14:paraId="47360970" w14:textId="77777777" w:rsidR="00FF5AFD" w:rsidRDefault="00FF5AFD">
                              <w:pPr>
                                <w:ind w:left="265"/>
                                <w:rPr>
                                  <w:b/>
                                  <w:sz w:val="20"/>
                                </w:rPr>
                              </w:pPr>
                              <w:r>
                                <w:rPr>
                                  <w:b/>
                                  <w:sz w:val="20"/>
                                </w:rPr>
                                <w:t>Conformance Requirement 11 (Data Type Names):</w:t>
                              </w:r>
                            </w:p>
                            <w:p w14:paraId="7F14EEF1" w14:textId="6DE7BF88" w:rsidR="00FF5AFD" w:rsidRDefault="00FF5AFD">
                              <w:pPr>
                                <w:spacing w:before="9"/>
                                <w:ind w:left="265"/>
                                <w:rPr>
                                  <w:sz w:val="20"/>
                                </w:rPr>
                              </w:pPr>
                              <w:r>
                                <w:rPr>
                                  <w:sz w:val="20"/>
                                </w:rPr>
                                <w:t xml:space="preserve">QDM data types referenced in the CQL </w:t>
                              </w:r>
                              <w:r>
                                <w:rPr>
                                  <w:b/>
                                  <w:sz w:val="20"/>
                                </w:rPr>
                                <w:t>SHALL</w:t>
                              </w:r>
                              <w:r>
                                <w:rPr>
                                  <w:sz w:val="20"/>
                                </w:rPr>
                                <w:t>:</w:t>
                              </w:r>
                            </w:p>
                            <w:p w14:paraId="611F8AE9" w14:textId="77777777" w:rsidR="00FF5AFD" w:rsidRDefault="00FF5AFD">
                              <w:pPr>
                                <w:spacing w:before="5"/>
                                <w:rPr>
                                  <w:sz w:val="21"/>
                                </w:rPr>
                              </w:pPr>
                            </w:p>
                            <w:p w14:paraId="1220F420" w14:textId="77777777" w:rsidR="00FF5AFD" w:rsidRPr="005B51D9" w:rsidRDefault="00FF5AFD"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wps:txbx>
                        <wps:bodyPr rot="0" vert="horz" wrap="square" lIns="0" tIns="0" rIns="0" bIns="0" anchor="t" anchorCtr="0" upright="1">
                          <a:noAutofit/>
                        </wps:bodyPr>
                      </wps:wsp>
                    </wpg:wgp>
                  </a:graphicData>
                </a:graphic>
              </wp:inline>
            </w:drawing>
          </mc:Choice>
          <mc:Fallback>
            <w:pict>
              <v:group w14:anchorId="0423D5B1" id="Group 25" o:spid="_x0000_s1074" style="width:468.05pt;height:116pt;mso-position-horizontal-relative:char;mso-position-vertical-relative:line" coordsize="9361,2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">
                <v:shape id="Freeform 27" o:spid="_x0000_s1075" style="position:absolute;left:4;top:4;width:9353;height:2312;visibility:visible;mso-wrap-style:square;v-text-anchor:top" coordsize="9353,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" path="m9272,l80,,49,6,23,23,6,49,,80,,2232r6,31l23,2289r26,17l80,2312r9192,l9303,2306r26,-17l9346,2263r6,-31l9352,80r-6,-31l9329,23,9303,6,9272,xe" fillcolor="#fffde8" stroked="f">
                  <v:path arrowok="t" o:connecttype="custom" o:connectlocs="9272,4;80,4;49,10;23,27;6,53;0,84;0,2236;6,2267;23,2293;49,2310;80,2316;9272,2316;9303,2310;9329,2293;9346,2267;9352,2236;9352,84;9346,53;9329,27;9303,10;9272,4" o:connectangles="0,0,0,0,0,0,0,0,0,0,0,0,0,0,0,0,0,0,0,0,0"/>
                </v:shape>
                <v:shape id="Text Box 26" o:spid="_x0000_s1076" type="#_x0000_t202" style="position:absolute;left:4;top:4;width:9353;height:2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" fillcolor="#fffde8" strokeweight=".14056mm">
                  <v:stroke dashstyle="dash"/>
                  <v:textbox inset="0,0,0,0">
                    <w:txbxContent>
                      <w:p w14:paraId="540E6498" w14:textId="77777777" w:rsidR="00FF5AFD" w:rsidRDefault="00FF5AFD">
                        <w:pPr>
                          <w:spacing w:before="7"/>
                          <w:rPr>
                            <w:sz w:val="19"/>
                          </w:rPr>
                        </w:pPr>
                      </w:p>
                      <w:p w14:paraId="47360970" w14:textId="77777777" w:rsidR="00FF5AFD" w:rsidRDefault="00FF5AFD">
                        <w:pPr>
                          <w:ind w:left="265"/>
                          <w:rPr>
                            <w:b/>
                            <w:sz w:val="20"/>
                          </w:rPr>
                        </w:pPr>
                        <w:r>
                          <w:rPr>
                            <w:b/>
                            <w:sz w:val="20"/>
                          </w:rPr>
                          <w:t>Conformance Requirement 11 (Data Type Names):</w:t>
                        </w:r>
                      </w:p>
                      <w:p w14:paraId="7F14EEF1" w14:textId="6DE7BF88" w:rsidR="00FF5AFD" w:rsidRDefault="00FF5AFD">
                        <w:pPr>
                          <w:spacing w:before="9"/>
                          <w:ind w:left="265"/>
                          <w:rPr>
                            <w:sz w:val="20"/>
                          </w:rPr>
                        </w:pPr>
                        <w:r>
                          <w:rPr>
                            <w:sz w:val="20"/>
                          </w:rPr>
                          <w:t xml:space="preserve">QDM data types referenced in the CQL </w:t>
                        </w:r>
                        <w:r>
                          <w:rPr>
                            <w:b/>
                            <w:sz w:val="20"/>
                          </w:rPr>
                          <w:t>SHALL</w:t>
                        </w:r>
                        <w:r>
                          <w:rPr>
                            <w:sz w:val="20"/>
                          </w:rPr>
                          <w:t>:</w:t>
                        </w:r>
                      </w:p>
                      <w:p w14:paraId="611F8AE9" w14:textId="77777777" w:rsidR="00FF5AFD" w:rsidRDefault="00FF5AFD">
                        <w:pPr>
                          <w:spacing w:before="5"/>
                          <w:rPr>
                            <w:sz w:val="21"/>
                          </w:rPr>
                        </w:pPr>
                      </w:p>
                      <w:p w14:paraId="1220F420" w14:textId="77777777" w:rsidR="00FF5AFD" w:rsidRPr="005B51D9" w:rsidRDefault="00FF5AFD" w:rsidP="005B51D9">
                        <w:pPr>
                          <w:pStyle w:val="ListParagraph"/>
                          <w:numPr>
                            <w:ilvl w:val="0"/>
                            <w:numId w:val="26"/>
                          </w:numPr>
                          <w:tabs>
                            <w:tab w:val="left" w:pos="812"/>
                          </w:tabs>
                          <w:spacing w:before="1"/>
                          <w:ind w:hanging="692"/>
                          <w:rPr>
                            <w:sz w:val="20"/>
                          </w:rPr>
                        </w:pPr>
                        <w:r w:rsidRPr="005B51D9">
                          <w:rPr>
                            <w:sz w:val="20"/>
                          </w:rPr>
                          <w:t>Use quoted</w:t>
                        </w:r>
                        <w:r w:rsidRPr="005B51D9">
                          <w:rPr>
                            <w:spacing w:val="-19"/>
                            <w:sz w:val="20"/>
                          </w:rPr>
                          <w:t xml:space="preserve"> </w:t>
                        </w:r>
                        <w:r w:rsidRPr="005B51D9">
                          <w:rPr>
                            <w:sz w:val="20"/>
                          </w:rPr>
                          <w:t>identifiers</w:t>
                        </w:r>
                      </w:p>
                      <w:p w14:paraId="15421D2F"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Use PascalCase plus appropriate</w:t>
                        </w:r>
                        <w:r w:rsidRPr="005B51D9">
                          <w:rPr>
                            <w:spacing w:val="-19"/>
                            <w:sz w:val="20"/>
                          </w:rPr>
                          <w:t xml:space="preserve"> </w:t>
                        </w:r>
                        <w:r w:rsidRPr="005B51D9">
                          <w:rPr>
                            <w:sz w:val="20"/>
                          </w:rPr>
                          <w:t>spacing</w:t>
                        </w:r>
                      </w:p>
                      <w:p w14:paraId="24665856" w14:textId="77777777" w:rsidR="00FF5AFD" w:rsidRPr="005B51D9" w:rsidRDefault="00FF5AFD" w:rsidP="005B51D9">
                        <w:pPr>
                          <w:pStyle w:val="ListParagraph"/>
                          <w:numPr>
                            <w:ilvl w:val="0"/>
                            <w:numId w:val="26"/>
                          </w:numPr>
                          <w:tabs>
                            <w:tab w:val="left" w:pos="812"/>
                          </w:tabs>
                          <w:spacing w:before="128"/>
                          <w:ind w:hanging="692"/>
                          <w:rPr>
                            <w:sz w:val="20"/>
                          </w:rPr>
                        </w:pPr>
                        <w:r w:rsidRPr="005B51D9">
                          <w:rPr>
                            <w:sz w:val="20"/>
                          </w:rPr>
                          <w:t xml:space="preserve">Conform to </w:t>
                        </w:r>
                        <w:hyperlink w:anchor="_bookmark51" w:history="1">
                          <w:r w:rsidRPr="005B51D9">
                            <w:rPr>
                              <w:color w:val="0000FF"/>
                              <w:spacing w:val="-4"/>
                              <w:sz w:val="20"/>
                            </w:rPr>
                            <w:t>Table</w:t>
                          </w:r>
                          <w:r w:rsidRPr="005B51D9">
                            <w:rPr>
                              <w:color w:val="0000FF"/>
                              <w:spacing w:val="-5"/>
                              <w:sz w:val="20"/>
                            </w:rPr>
                            <w:t xml:space="preserve"> </w:t>
                          </w:r>
                          <w:r w:rsidRPr="005B51D9">
                            <w:rPr>
                              <w:color w:val="0000FF"/>
                              <w:sz w:val="20"/>
                            </w:rPr>
                            <w:t>1</w:t>
                          </w:r>
                        </w:hyperlink>
                      </w:p>
                    </w:txbxContent>
                  </v:textbox>
                </v:shape>
                <w10:anchorlock/>
              </v:group>
            </w:pict>
          </mc:Fallback>
        </mc:AlternateContent>
      </w:r>
    </w:p>
    <w:p w14:paraId="7F9840CB" w14:textId="77777777" w:rsidR="00083E73" w:rsidRDefault="00083E73">
      <w:pPr>
        <w:pStyle w:val="BodyText"/>
        <w:rPr>
          <w:sz w:val="20"/>
        </w:rPr>
      </w:pPr>
    </w:p>
    <w:p w14:paraId="0EFAB70B" w14:textId="77777777" w:rsidR="00083E73" w:rsidRDefault="00083E73">
      <w:pPr>
        <w:pStyle w:val="BodyText"/>
        <w:rPr>
          <w:sz w:val="20"/>
        </w:rPr>
      </w:pPr>
      <w:bookmarkStart w:id="76" w:name="2.8.1_Negation_in_QDM"/>
      <w:bookmarkStart w:id="77" w:name="_bookmark49"/>
      <w:bookmarkEnd w:id="76"/>
      <w:bookmarkEnd w:id="77"/>
    </w:p>
    <w:p w14:paraId="434CC7E2" w14:textId="4F4DAD41" w:rsidR="00083E73" w:rsidRDefault="009D1A4A">
      <w:pPr>
        <w:pStyle w:val="Heading3"/>
        <w:tabs>
          <w:tab w:val="left" w:pos="774"/>
        </w:tabs>
        <w:spacing w:before="191"/>
        <w:ind w:left="120" w:right="110" w:firstLine="0"/>
        <w:jc w:val="left"/>
      </w:pPr>
      <w:r>
        <w:t>2.</w:t>
      </w:r>
      <w:r w:rsidR="00E670BD">
        <w:t>9</w:t>
      </w:r>
      <w:r>
        <w:t>.1</w:t>
      </w:r>
      <w:r>
        <w:tab/>
        <w:t>Negation in</w:t>
      </w:r>
      <w:r>
        <w:rPr>
          <w:spacing w:val="-15"/>
        </w:rPr>
        <w:t xml:space="preserve"> </w:t>
      </w:r>
      <w:r>
        <w:t>QDM</w:t>
      </w:r>
    </w:p>
    <w:p w14:paraId="739D0D5A" w14:textId="77777777" w:rsidR="00083E73" w:rsidRDefault="00083E73">
      <w:pPr>
        <w:pStyle w:val="BodyText"/>
        <w:spacing w:before="8"/>
        <w:rPr>
          <w:b/>
          <w:sz w:val="24"/>
        </w:rPr>
      </w:pPr>
    </w:p>
    <w:p w14:paraId="6B16373E" w14:textId="60782091" w:rsidR="00083E73" w:rsidRDefault="00073B93">
      <w:pPr>
        <w:pStyle w:val="BodyText"/>
        <w:spacing w:before="1" w:line="244" w:lineRule="auto"/>
        <w:ind w:left="120" w:right="107"/>
      </w:pPr>
      <w:r>
        <w:t>Two commonly used patterns for negation in quality measurement are:</w:t>
      </w:r>
    </w:p>
    <w:p w14:paraId="34347954" w14:textId="5C1F5D7C" w:rsidR="00073B93" w:rsidRDefault="00073B93">
      <w:pPr>
        <w:pStyle w:val="BodyText"/>
        <w:spacing w:before="1" w:line="244" w:lineRule="auto"/>
        <w:ind w:left="120" w:right="107"/>
      </w:pPr>
    </w:p>
    <w:p w14:paraId="3A52534F" w14:textId="7893D424" w:rsidR="00073B93" w:rsidRDefault="00073B93" w:rsidP="00073B93">
      <w:pPr>
        <w:pStyle w:val="BodyText"/>
        <w:numPr>
          <w:ilvl w:val="0"/>
          <w:numId w:val="19"/>
        </w:numPr>
        <w:spacing w:before="1" w:line="244" w:lineRule="auto"/>
        <w:ind w:right="107"/>
      </w:pPr>
      <w:r>
        <w:t>Absence of evidence for a particular event</w:t>
      </w:r>
    </w:p>
    <w:p w14:paraId="5A3E4FE1" w14:textId="577C156D" w:rsidR="00073B93" w:rsidRDefault="00073B93" w:rsidP="00073B93">
      <w:pPr>
        <w:pStyle w:val="BodyText"/>
        <w:numPr>
          <w:ilvl w:val="0"/>
          <w:numId w:val="19"/>
        </w:numPr>
        <w:spacing w:before="1" w:line="244" w:lineRule="auto"/>
        <w:ind w:right="107"/>
      </w:pPr>
      <w:r>
        <w:t>Documentation of an event or activity not occurring, together with a reason</w:t>
      </w:r>
    </w:p>
    <w:p w14:paraId="4E4EEB09" w14:textId="449B9C73" w:rsidR="00073B93" w:rsidRDefault="00073B93" w:rsidP="00073B93">
      <w:pPr>
        <w:pStyle w:val="BodyText"/>
        <w:spacing w:before="1" w:line="244" w:lineRule="auto"/>
        <w:ind w:right="107"/>
      </w:pPr>
    </w:p>
    <w:p w14:paraId="20CDBC00" w14:textId="15E6A6A7" w:rsidR="00073B93" w:rsidRDefault="00073B93" w:rsidP="00073B93">
      <w:pPr>
        <w:pStyle w:val="BodyText"/>
        <w:spacing w:before="1" w:line="244" w:lineRule="auto"/>
        <w:ind w:right="107"/>
      </w:pPr>
      <w:r>
        <w:t xml:space="preserve">For the purposes of quality measurement, when looking for documentation that a particular event did not occur, it must be documented with a reason in order to meet the intent. If a reason is not part of the intent, </w:t>
      </w:r>
      <w:r>
        <w:lastRenderedPageBreak/>
        <w:t>then the absence of evidence pattern should be used, rather than documentation of an event not occurring.</w:t>
      </w:r>
    </w:p>
    <w:p w14:paraId="4C941DF3" w14:textId="694DBF7A" w:rsidR="00073B93" w:rsidRDefault="00073B93" w:rsidP="00073B93">
      <w:pPr>
        <w:pStyle w:val="BodyText"/>
        <w:spacing w:before="1" w:line="244" w:lineRule="auto"/>
        <w:ind w:right="107"/>
      </w:pPr>
    </w:p>
    <w:p w14:paraId="66B7A11B" w14:textId="01BEF261" w:rsidR="00073B93" w:rsidRDefault="00073B93" w:rsidP="00073B93">
      <w:pPr>
        <w:pStyle w:val="BodyText"/>
        <w:spacing w:before="1" w:line="244" w:lineRule="auto"/>
        <w:ind w:right="107"/>
      </w:pPr>
      <w:r>
        <w:t>To address the reason an action did not occur (negation rationale), the eCQM must define the event it expects to occur using appropriate terminology to identify the kind of event (using a value set or direct reference code), and then use additional criteria to indicate that the event did not occur, as well as identifying a reason.</w:t>
      </w:r>
    </w:p>
    <w:p w14:paraId="156532A1" w14:textId="66541797" w:rsidR="00073B93" w:rsidRDefault="00073B93" w:rsidP="00073B93">
      <w:pPr>
        <w:pStyle w:val="BodyText"/>
        <w:spacing w:before="1" w:line="244" w:lineRule="auto"/>
        <w:ind w:right="107"/>
      </w:pPr>
    </w:p>
    <w:p w14:paraId="4319E92D" w14:textId="60421C42" w:rsidR="00073B93" w:rsidRDefault="00073B93" w:rsidP="00073B93">
      <w:pPr>
        <w:pStyle w:val="BodyText"/>
        <w:spacing w:before="1" w:line="244" w:lineRule="auto"/>
        <w:ind w:right="107"/>
      </w:pPr>
      <w:r>
        <w:t>The following examples differentiate methods to indicate (a) presence of evidence of an action, (b) absence of evidence of an action, and (c) negation rationale for not performing an action. In each case, the “action” is an administration of medication included within a value set for “Antithrombotic Therapy”.</w:t>
      </w:r>
    </w:p>
    <w:p w14:paraId="6342FBB9" w14:textId="7573FC30" w:rsidR="00073B93" w:rsidRDefault="00073B93" w:rsidP="00073B93">
      <w:pPr>
        <w:pStyle w:val="BodyText"/>
        <w:spacing w:before="1" w:line="244" w:lineRule="auto"/>
        <w:ind w:right="107"/>
      </w:pPr>
    </w:p>
    <w:p w14:paraId="7D9EB039" w14:textId="4BDB8566" w:rsidR="00073B93" w:rsidRDefault="00073B93" w:rsidP="00073B93">
      <w:pPr>
        <w:pStyle w:val="BodyText"/>
        <w:spacing w:before="1" w:line="244" w:lineRule="auto"/>
        <w:ind w:right="107"/>
      </w:pPr>
    </w:p>
    <w:p w14:paraId="3F997C49" w14:textId="7E41DB60" w:rsidR="00073B93" w:rsidRDefault="00073B93" w:rsidP="00073B93">
      <w:pPr>
        <w:pStyle w:val="BodyText"/>
        <w:spacing w:before="1" w:line="244" w:lineRule="auto"/>
        <w:ind w:right="107"/>
      </w:pPr>
    </w:p>
    <w:p w14:paraId="3F89F06E" w14:textId="29D97DDC" w:rsidR="00073B93" w:rsidRDefault="00073B93" w:rsidP="00073B93">
      <w:pPr>
        <w:pStyle w:val="BodyText"/>
        <w:spacing w:before="1" w:line="244" w:lineRule="auto"/>
        <w:ind w:right="107"/>
      </w:pPr>
    </w:p>
    <w:p w14:paraId="17BE28DB" w14:textId="75321B6B" w:rsidR="00073B93" w:rsidRDefault="00073B93" w:rsidP="00073B93">
      <w:pPr>
        <w:pStyle w:val="BodyText"/>
        <w:spacing w:before="1" w:line="244" w:lineRule="auto"/>
        <w:ind w:right="107"/>
      </w:pPr>
    </w:p>
    <w:p w14:paraId="1E52CB1D" w14:textId="6946D918" w:rsidR="00073B93" w:rsidRDefault="00073B93" w:rsidP="00073B93">
      <w:pPr>
        <w:pStyle w:val="BodyText"/>
        <w:spacing w:before="1" w:line="244" w:lineRule="auto"/>
        <w:ind w:right="107"/>
      </w:pPr>
    </w:p>
    <w:p w14:paraId="5E036B72" w14:textId="77777777" w:rsidR="00073B93" w:rsidRDefault="00073B93" w:rsidP="00073B93">
      <w:pPr>
        <w:pStyle w:val="BodyText"/>
        <w:spacing w:before="1" w:line="244" w:lineRule="auto"/>
        <w:ind w:right="107"/>
      </w:pPr>
    </w:p>
    <w:p w14:paraId="27A94AD7" w14:textId="0EFF60FD" w:rsidR="00073B93" w:rsidRDefault="00073B93" w:rsidP="00073B93">
      <w:pPr>
        <w:pStyle w:val="BodyText"/>
        <w:spacing w:before="1" w:line="244" w:lineRule="auto"/>
        <w:ind w:right="107"/>
        <w:rPr>
          <w:b/>
        </w:rPr>
      </w:pPr>
      <w:r w:rsidRPr="00591828">
        <w:rPr>
          <w:b/>
        </w:rPr>
        <w:t>Presence</w:t>
      </w:r>
    </w:p>
    <w:p w14:paraId="0BA5BABC" w14:textId="5AC7846F" w:rsidR="00073B93" w:rsidRDefault="00073B93" w:rsidP="00073B93">
      <w:pPr>
        <w:pStyle w:val="BodyText"/>
        <w:spacing w:before="1" w:line="244" w:lineRule="auto"/>
        <w:ind w:right="107"/>
      </w:pPr>
      <w:r>
        <w:t>Evidence that “Antithrombotic Therapy” (defined by a medication-specific value set) was administered:</w:t>
      </w:r>
    </w:p>
    <w:p w14:paraId="533EF1F8" w14:textId="77777777" w:rsidR="00073B93" w:rsidRDefault="00073B93" w:rsidP="00073B93">
      <w:pPr>
        <w:pStyle w:val="BodyText"/>
        <w:spacing w:before="4"/>
        <w:rPr>
          <w:sz w:val="16"/>
        </w:rPr>
      </w:pPr>
      <w:r>
        <w:rPr>
          <w:noProof/>
        </w:rPr>
        <mc:AlternateContent>
          <mc:Choice Requires="wps">
            <w:drawing>
              <wp:anchor distT="0" distB="0" distL="0" distR="0" simplePos="0" relativeHeight="251686400" behindDoc="0" locked="0" layoutInCell="1" allowOverlap="1" wp14:anchorId="62721D11" wp14:editId="1D0FB036">
                <wp:simplePos x="0" y="0"/>
                <wp:positionH relativeFrom="page">
                  <wp:posOffset>914400</wp:posOffset>
                </wp:positionH>
                <wp:positionV relativeFrom="paragraph">
                  <wp:posOffset>146685</wp:posOffset>
                </wp:positionV>
                <wp:extent cx="5943600" cy="0"/>
                <wp:effectExtent l="12700" t="6985" r="25400" b="31115"/>
                <wp:wrapTopAndBottom/>
                <wp:docPr id="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A16B35" id="Line 24" o:spid="_x0000_s1026" style="position:absolute;z-index:251686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VOWwAEAAGo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" strokeweight=".14039mm">
                <w10:wrap type="topAndBottom" anchorx="page"/>
              </v:line>
            </w:pict>
          </mc:Fallback>
        </mc:AlternateContent>
      </w:r>
    </w:p>
    <w:p w14:paraId="30D5A3AB" w14:textId="341EBB4E"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Administered"</w:t>
      </w:r>
      <w:r>
        <w:rPr>
          <w:rFonts w:ascii="Courier New"/>
          <w:sz w:val="18"/>
        </w:rPr>
        <w:t>:</w:t>
      </w:r>
    </w:p>
    <w:p w14:paraId="57983431" w14:textId="59814ED7" w:rsidR="00073B93" w:rsidRDefault="00073B93" w:rsidP="00591828">
      <w:pPr>
        <w:spacing w:before="15"/>
        <w:ind w:left="442" w:right="110"/>
        <w:rPr>
          <w:rFonts w:ascii="Courier New"/>
          <w:sz w:val="18"/>
        </w:rPr>
      </w:pPr>
      <w:r>
        <w:rPr>
          <w:rFonts w:ascii="Courier New"/>
          <w:sz w:val="18"/>
        </w:rPr>
        <w:t>[</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r>
        <w:rPr>
          <w:noProof/>
        </w:rPr>
        <w:t xml:space="preserve"> </w:t>
      </w:r>
      <w:r>
        <w:rPr>
          <w:noProof/>
        </w:rPr>
        <mc:AlternateContent>
          <mc:Choice Requires="wps">
            <w:drawing>
              <wp:anchor distT="0" distB="0" distL="0" distR="0" simplePos="0" relativeHeight="251652608" behindDoc="0" locked="0" layoutInCell="1" allowOverlap="1" wp14:anchorId="68DF0633" wp14:editId="7DE7C009">
                <wp:simplePos x="0" y="0"/>
                <wp:positionH relativeFrom="page">
                  <wp:posOffset>914400</wp:posOffset>
                </wp:positionH>
                <wp:positionV relativeFrom="paragraph">
                  <wp:posOffset>175260</wp:posOffset>
                </wp:positionV>
                <wp:extent cx="5943600" cy="0"/>
                <wp:effectExtent l="12700" t="10160" r="25400" b="27940"/>
                <wp:wrapTopAndBottom/>
                <wp:docPr id="13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7E85A" id="Line 23"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BFUaw+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05171AF7" w14:textId="77777777" w:rsidR="00073B93" w:rsidRDefault="00073B93" w:rsidP="00073B93">
      <w:pPr>
        <w:pStyle w:val="BodyText"/>
        <w:spacing w:before="3"/>
        <w:rPr>
          <w:rFonts w:ascii="Courier New"/>
          <w:sz w:val="21"/>
        </w:rPr>
      </w:pPr>
    </w:p>
    <w:p w14:paraId="391601D7" w14:textId="4B86BE2D" w:rsidR="00073B93" w:rsidRPr="00591828" w:rsidRDefault="00073B93" w:rsidP="00073B93">
      <w:pPr>
        <w:pStyle w:val="BodyText"/>
        <w:spacing w:before="1" w:line="244" w:lineRule="auto"/>
        <w:ind w:right="107"/>
        <w:rPr>
          <w:b/>
        </w:rPr>
      </w:pPr>
      <w:r w:rsidRPr="00591828">
        <w:rPr>
          <w:b/>
        </w:rPr>
        <w:t>Absence</w:t>
      </w:r>
    </w:p>
    <w:p w14:paraId="78C4267C" w14:textId="63EBF030" w:rsidR="00073B93" w:rsidRPr="00073B93" w:rsidRDefault="00073B93" w:rsidP="00591828">
      <w:pPr>
        <w:pStyle w:val="BodyText"/>
        <w:spacing w:before="1" w:line="244" w:lineRule="auto"/>
        <w:ind w:right="107"/>
      </w:pPr>
      <w:r>
        <w:t>No evidence that “Antithrombotic Therapy” medication was administered:</w:t>
      </w:r>
    </w:p>
    <w:p w14:paraId="1D621C80" w14:textId="77777777" w:rsidR="00073B93" w:rsidRDefault="00073B93" w:rsidP="00073B93">
      <w:pPr>
        <w:pStyle w:val="BodyText"/>
        <w:spacing w:before="4"/>
        <w:rPr>
          <w:sz w:val="16"/>
        </w:rPr>
      </w:pPr>
      <w:r>
        <w:rPr>
          <w:noProof/>
        </w:rPr>
        <mc:AlternateContent>
          <mc:Choice Requires="wps">
            <w:drawing>
              <wp:anchor distT="0" distB="0" distL="0" distR="0" simplePos="0" relativeHeight="251687424" behindDoc="0" locked="0" layoutInCell="1" allowOverlap="1" wp14:anchorId="49D67948" wp14:editId="3EBF10DB">
                <wp:simplePos x="0" y="0"/>
                <wp:positionH relativeFrom="page">
                  <wp:posOffset>914400</wp:posOffset>
                </wp:positionH>
                <wp:positionV relativeFrom="paragraph">
                  <wp:posOffset>146685</wp:posOffset>
                </wp:positionV>
                <wp:extent cx="5943600" cy="0"/>
                <wp:effectExtent l="12700" t="6985" r="25400" b="31115"/>
                <wp:wrapTopAndBottom/>
                <wp:docPr id="135"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9E17B" id="Line 24" o:spid="_x0000_s1026" style="position:absolute;z-index:251687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" strokeweight=".14039mm">
                <w10:wrap type="topAndBottom" anchorx="page"/>
              </v:line>
            </w:pict>
          </mc:Fallback>
        </mc:AlternateContent>
      </w:r>
    </w:p>
    <w:p w14:paraId="57EC2E6B" w14:textId="4917A030" w:rsidR="00073B93" w:rsidRDefault="00073B93" w:rsidP="00073B93">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"No Antithrombotic Administered"</w:t>
      </w:r>
      <w:r>
        <w:rPr>
          <w:rFonts w:ascii="Courier New"/>
          <w:sz w:val="18"/>
        </w:rPr>
        <w:t>:</w:t>
      </w:r>
    </w:p>
    <w:p w14:paraId="2A693DDC" w14:textId="167BECAB" w:rsidR="00073B93" w:rsidRDefault="00073B93" w:rsidP="00073B93">
      <w:pPr>
        <w:spacing w:line="194" w:lineRule="exact"/>
        <w:ind w:left="120" w:right="110"/>
        <w:rPr>
          <w:rFonts w:ascii="Courier New"/>
          <w:sz w:val="18"/>
        </w:rPr>
      </w:pPr>
      <w:r>
        <w:rPr>
          <w:rFonts w:ascii="Courier New"/>
          <w:b/>
          <w:color w:val="7F0054"/>
          <w:sz w:val="18"/>
        </w:rPr>
        <w:t xml:space="preserve">   not exists </w:t>
      </w:r>
      <w:r>
        <w:rPr>
          <w:rFonts w:ascii="Courier New"/>
          <w:sz w:val="18"/>
        </w:rPr>
        <w:t>(</w:t>
      </w:r>
    </w:p>
    <w:p w14:paraId="6A0EAE67" w14:textId="77777777" w:rsidR="00073B93" w:rsidRDefault="00073B93" w:rsidP="00073B93">
      <w:pPr>
        <w:spacing w:before="15"/>
        <w:ind w:left="442" w:right="110"/>
        <w:rPr>
          <w:rFonts w:ascii="Courier New"/>
          <w:sz w:val="18"/>
        </w:rPr>
      </w:pPr>
      <w:r>
        <w:rPr>
          <w:rFonts w:ascii="Courier New"/>
          <w:sz w:val="18"/>
        </w:rPr>
        <w:t xml:space="preserve">    [</w:t>
      </w:r>
      <w:r>
        <w:rPr>
          <w:rFonts w:ascii="Courier New"/>
          <w:color w:val="0000FF"/>
          <w:sz w:val="18"/>
        </w:rPr>
        <w:t>"Medication, Administered"</w:t>
      </w:r>
      <w:r>
        <w:rPr>
          <w:rFonts w:ascii="Courier New"/>
          <w:sz w:val="18"/>
        </w:rPr>
        <w:t xml:space="preserve">: </w:t>
      </w:r>
      <w:r>
        <w:rPr>
          <w:rFonts w:ascii="Courier New"/>
          <w:color w:val="0000FF"/>
          <w:sz w:val="18"/>
        </w:rPr>
        <w:t>"Antithrombotic Therapy"</w:t>
      </w:r>
      <w:r>
        <w:rPr>
          <w:rFonts w:ascii="Courier New"/>
          <w:sz w:val="18"/>
        </w:rPr>
        <w:t>]</w:t>
      </w:r>
    </w:p>
    <w:p w14:paraId="1ABDA97F" w14:textId="50458A92" w:rsidR="00073B93" w:rsidRDefault="00073B93" w:rsidP="00073B93">
      <w:pPr>
        <w:spacing w:before="15"/>
        <w:ind w:left="442" w:right="110"/>
        <w:rPr>
          <w:rFonts w:ascii="Courier New"/>
          <w:sz w:val="18"/>
        </w:rPr>
      </w:pPr>
      <w:r>
        <w:rPr>
          <w:rFonts w:ascii="Courier New"/>
          <w:sz w:val="18"/>
        </w:rPr>
        <w:t>)</w:t>
      </w:r>
      <w:r>
        <w:rPr>
          <w:noProof/>
        </w:rPr>
        <w:t xml:space="preserve"> </w:t>
      </w:r>
      <w:r>
        <w:rPr>
          <w:noProof/>
        </w:rPr>
        <mc:AlternateContent>
          <mc:Choice Requires="wps">
            <w:drawing>
              <wp:anchor distT="0" distB="0" distL="0" distR="0" simplePos="0" relativeHeight="251688448" behindDoc="0" locked="0" layoutInCell="1" allowOverlap="1" wp14:anchorId="0C0E87D0" wp14:editId="42F67780">
                <wp:simplePos x="0" y="0"/>
                <wp:positionH relativeFrom="page">
                  <wp:posOffset>914400</wp:posOffset>
                </wp:positionH>
                <wp:positionV relativeFrom="paragraph">
                  <wp:posOffset>175260</wp:posOffset>
                </wp:positionV>
                <wp:extent cx="5943600" cy="0"/>
                <wp:effectExtent l="12700" t="10160" r="25400" b="27940"/>
                <wp:wrapTopAndBottom/>
                <wp:docPr id="13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12BD3" id="Line 23" o:spid="_x0000_s1026" style="position:absolute;z-index:251688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W1SwgEAAGwDAAAOAAAAZHJzL2Uyb0RvYy54bWysU01vGyEQvVfqf0Dc613bS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Umzm99z5sDSkNba&#10;KTabZ3MGHxvKWblNyPLE6J79GsWvyByuenA7VUi+HD3VTXNF9VdJPkRPLbbDN5SUA/uExamxCzZD&#10;kgdsLAM5XgeixsQEXd7e38zvapqbuMQqaC6FPsT0VaFledNyQ6QLMBzWMWUi0FxSch+HT9qYMm/j&#10;2EDg9e1NKYhotMzBnBbDbrsygR0gv5jyFVUUeZ0WcO9kAesVyC/nfQJtTntqbtzZjKz/5OQW5XET&#10;LibRSAvL8/PLb+b1uVT/+UmWvwE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fcW1SwgEAAGwDAAAOAAAAAAAAAAAA&#10;AAAAAC4CAABkcnMvZTJvRG9jLnhtbFBLAQItABQABgAIAAAAIQA7sToL4QAAAAoBAAAPAAAAAAAA&#10;AAAAAAAAABwEAABkcnMvZG93bnJldi54bWxQSwUGAAAAAAQABADzAAAAKgUAAAAA&#10;" strokeweight=".14039mm">
                <w10:wrap type="topAndBottom" anchorx="page"/>
              </v:line>
            </w:pict>
          </mc:Fallback>
        </mc:AlternateContent>
      </w:r>
    </w:p>
    <w:p w14:paraId="791C32D1" w14:textId="77777777" w:rsidR="00073B93" w:rsidRDefault="00073B93" w:rsidP="00073B93">
      <w:pPr>
        <w:pStyle w:val="BodyText"/>
        <w:spacing w:before="3"/>
        <w:rPr>
          <w:rFonts w:ascii="Courier New"/>
          <w:sz w:val="21"/>
        </w:rPr>
      </w:pPr>
    </w:p>
    <w:p w14:paraId="410F4648" w14:textId="4DFC067B" w:rsidR="00073B93" w:rsidRPr="00591828" w:rsidRDefault="00073B93" w:rsidP="00073B93">
      <w:pPr>
        <w:pStyle w:val="BodyText"/>
        <w:spacing w:before="1" w:line="244" w:lineRule="auto"/>
        <w:ind w:right="107"/>
        <w:rPr>
          <w:b/>
        </w:rPr>
      </w:pPr>
      <w:r w:rsidRPr="00591828">
        <w:rPr>
          <w:b/>
        </w:rPr>
        <w:t>Negation Rationale</w:t>
      </w:r>
    </w:p>
    <w:p w14:paraId="58918B0D" w14:textId="4886AF52" w:rsidR="00073B93" w:rsidRPr="00073B93" w:rsidRDefault="00073B93" w:rsidP="00073B93">
      <w:pPr>
        <w:pStyle w:val="BodyText"/>
        <w:spacing w:before="1" w:line="244" w:lineRule="auto"/>
        <w:ind w:right="107"/>
      </w:pPr>
      <w:r>
        <w:t>Evidence that “Antithrombotic Therapy” medication administration did not occur for an acceptable medical reason as defined by a value set referenced by the eCQM (i.e. negation rationale):</w:t>
      </w:r>
    </w:p>
    <w:p w14:paraId="459FFE70" w14:textId="77777777" w:rsidR="00083E73" w:rsidRDefault="004B037C">
      <w:pPr>
        <w:pStyle w:val="BodyText"/>
        <w:spacing w:before="4"/>
        <w:rPr>
          <w:sz w:val="16"/>
        </w:rPr>
      </w:pPr>
      <w:r>
        <w:rPr>
          <w:noProof/>
        </w:rPr>
        <mc:AlternateContent>
          <mc:Choice Requires="wps">
            <w:drawing>
              <wp:anchor distT="0" distB="0" distL="0" distR="0" simplePos="0" relativeHeight="251661824" behindDoc="0" locked="0" layoutInCell="1" allowOverlap="1" wp14:anchorId="6C883BD7" wp14:editId="04535075">
                <wp:simplePos x="0" y="0"/>
                <wp:positionH relativeFrom="page">
                  <wp:posOffset>914400</wp:posOffset>
                </wp:positionH>
                <wp:positionV relativeFrom="paragraph">
                  <wp:posOffset>146685</wp:posOffset>
                </wp:positionV>
                <wp:extent cx="5943600" cy="0"/>
                <wp:effectExtent l="12700" t="6985" r="25400" b="31115"/>
                <wp:wrapTopAndBottom/>
                <wp:docPr id="3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D638B" id="Line 24" o:spid="_x0000_s1026" style="position:absolute;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Xj1RRs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25F0E681" w14:textId="77777777" w:rsidR="00083E73" w:rsidRDefault="009D1A4A">
      <w:pPr>
        <w:spacing w:line="194" w:lineRule="exact"/>
        <w:ind w:left="120" w:right="110"/>
        <w:rPr>
          <w:rFonts w:ascii="Courier New"/>
          <w:sz w:val="18"/>
        </w:rPr>
      </w:pPr>
      <w:r>
        <w:rPr>
          <w:rFonts w:ascii="Courier New"/>
          <w:b/>
          <w:color w:val="7F0054"/>
          <w:sz w:val="18"/>
        </w:rPr>
        <w:t xml:space="preserve">define </w:t>
      </w:r>
      <w:r>
        <w:rPr>
          <w:rFonts w:ascii="Courier New"/>
          <w:color w:val="0000FF"/>
          <w:sz w:val="18"/>
        </w:rPr>
        <w:t>"Antithrombotic Not Administered"</w:t>
      </w:r>
      <w:r>
        <w:rPr>
          <w:rFonts w:ascii="Courier New"/>
          <w:sz w:val="18"/>
        </w:rPr>
        <w:t>:</w:t>
      </w:r>
    </w:p>
    <w:p w14:paraId="25C7B835" w14:textId="77777777" w:rsidR="00083E73" w:rsidRDefault="009D1A4A">
      <w:pPr>
        <w:spacing w:before="15"/>
        <w:ind w:left="442" w:right="110"/>
        <w:rPr>
          <w:rFonts w:ascii="Courier New"/>
          <w:sz w:val="18"/>
        </w:rPr>
      </w:pPr>
      <w:r>
        <w:rPr>
          <w:rFonts w:ascii="Courier New"/>
          <w:sz w:val="18"/>
        </w:rPr>
        <w:t>[</w:t>
      </w:r>
      <w:r>
        <w:rPr>
          <w:rFonts w:ascii="Courier New"/>
          <w:color w:val="0000FF"/>
          <w:sz w:val="18"/>
        </w:rPr>
        <w:t>"Medication, Not Administered"</w:t>
      </w:r>
      <w:r>
        <w:rPr>
          <w:rFonts w:ascii="Courier New"/>
          <w:sz w:val="18"/>
        </w:rPr>
        <w:t xml:space="preserve">: </w:t>
      </w:r>
      <w:r>
        <w:rPr>
          <w:rFonts w:ascii="Courier New"/>
          <w:color w:val="0000FF"/>
          <w:sz w:val="18"/>
        </w:rPr>
        <w:t>"Antithrombotic Therapy"</w:t>
      </w:r>
      <w:r>
        <w:rPr>
          <w:rFonts w:ascii="Courier New"/>
          <w:sz w:val="18"/>
        </w:rPr>
        <w:t>] NotAdministered</w:t>
      </w:r>
    </w:p>
    <w:p w14:paraId="79F29ED2" w14:textId="77777777" w:rsidR="00083E73" w:rsidRDefault="004B037C">
      <w:pPr>
        <w:spacing w:before="15"/>
        <w:ind w:left="765" w:right="110"/>
        <w:rPr>
          <w:rFonts w:ascii="Courier New"/>
          <w:sz w:val="18"/>
        </w:rPr>
      </w:pPr>
      <w:r>
        <w:rPr>
          <w:noProof/>
        </w:rPr>
        <mc:AlternateContent>
          <mc:Choice Requires="wps">
            <w:drawing>
              <wp:anchor distT="0" distB="0" distL="0" distR="0" simplePos="0" relativeHeight="251663872" behindDoc="0" locked="0" layoutInCell="1" allowOverlap="1" wp14:anchorId="7C450284" wp14:editId="0B423BA6">
                <wp:simplePos x="0" y="0"/>
                <wp:positionH relativeFrom="page">
                  <wp:posOffset>914400</wp:posOffset>
                </wp:positionH>
                <wp:positionV relativeFrom="paragraph">
                  <wp:posOffset>175260</wp:posOffset>
                </wp:positionV>
                <wp:extent cx="5943600" cy="0"/>
                <wp:effectExtent l="12700" t="10160" r="25400" b="27940"/>
                <wp:wrapTopAndBottom/>
                <wp:docPr id="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65E8B" id="Line 23" o:spid="_x0000_s1026" style="position:absolute;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8pt" to="540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" strokeweight=".14039mm">
                <w10:wrap type="topAndBottom" anchorx="page"/>
              </v:line>
            </w:pict>
          </mc:Fallback>
        </mc:AlternateContent>
      </w:r>
      <w:r w:rsidR="009D1A4A">
        <w:rPr>
          <w:rFonts w:ascii="Courier New"/>
          <w:b/>
          <w:color w:val="7F0054"/>
          <w:sz w:val="18"/>
        </w:rPr>
        <w:t xml:space="preserve">where </w:t>
      </w:r>
      <w:r w:rsidR="009D1A4A">
        <w:rPr>
          <w:rFonts w:ascii="Courier New"/>
          <w:sz w:val="18"/>
        </w:rPr>
        <w:t xml:space="preserve">NotAdministered.negationRationale </w:t>
      </w:r>
      <w:r w:rsidR="009D1A4A">
        <w:rPr>
          <w:rFonts w:ascii="Courier New"/>
          <w:b/>
          <w:color w:val="7F0054"/>
          <w:sz w:val="18"/>
        </w:rPr>
        <w:t xml:space="preserve">in </w:t>
      </w:r>
      <w:r w:rsidR="009D1A4A">
        <w:rPr>
          <w:rFonts w:ascii="Courier New"/>
          <w:color w:val="0000FF"/>
          <w:sz w:val="18"/>
        </w:rPr>
        <w:t>"Medical Reason"</w:t>
      </w:r>
    </w:p>
    <w:p w14:paraId="6BC3C8C3" w14:textId="77777777" w:rsidR="00083E73" w:rsidRDefault="00083E73">
      <w:pPr>
        <w:pStyle w:val="BodyText"/>
        <w:spacing w:before="3"/>
        <w:rPr>
          <w:rFonts w:ascii="Courier New"/>
          <w:sz w:val="21"/>
        </w:rPr>
      </w:pPr>
    </w:p>
    <w:p w14:paraId="3170BF4A" w14:textId="77777777" w:rsidR="00D60D6B" w:rsidRDefault="00D60D6B" w:rsidP="00D60D6B">
      <w:pPr>
        <w:pStyle w:val="BodyText"/>
        <w:spacing w:before="76" w:line="240" w:lineRule="exact"/>
        <w:ind w:left="119" w:right="811"/>
      </w:pPr>
      <w:r>
        <w:t>In this example for negation rationale, the logic looks for a member of the value set "Medical Reason" as the rationale for not administering the medication. However, underlying systems might not represent the negated action with a code from the "Antithrombotic Therapy" value set. When justifying the reason for not administering a class of medications, clinicians do not generally specify one of the medications in the class, they most often indicate avoidance of the entire class. In these cases, the value set may be used as a placeholder to indicate the medication class was not administered. Implementations processing data reported in this way should take into account that the reported data may not be returned with a single code, but rather a value set identifier, and should consider data with the appropriate value set identifier as satisfying the criteria for value set membership.</w:t>
      </w:r>
    </w:p>
    <w:p w14:paraId="32B781D0" w14:textId="77777777" w:rsidR="00D60D6B" w:rsidRDefault="00D60D6B" w:rsidP="00D60D6B">
      <w:pPr>
        <w:pStyle w:val="BodyText"/>
        <w:spacing w:before="76" w:line="240" w:lineRule="exact"/>
        <w:ind w:left="119" w:right="811"/>
      </w:pPr>
    </w:p>
    <w:p w14:paraId="62902C34" w14:textId="20F00333" w:rsidR="00D60D6B" w:rsidRDefault="00D60D6B" w:rsidP="00D60D6B">
      <w:pPr>
        <w:pStyle w:val="BodyText"/>
        <w:spacing w:before="76" w:line="240" w:lineRule="exact"/>
        <w:ind w:left="119" w:right="811"/>
      </w:pPr>
      <w:r>
        <w:t>Similarly, "Procedure, Not Performed": "Cardiac Surgery" should not require specification of which cardiac surgery in a value set was not performed, but only reference any member of the class of procedures defined by the value set. The same process works for any application of negation rationale.</w:t>
      </w:r>
    </w:p>
    <w:p w14:paraId="0A0FF328" w14:textId="77777777" w:rsidR="00D60D6B" w:rsidRDefault="00D60D6B" w:rsidP="00D60D6B">
      <w:pPr>
        <w:pStyle w:val="BodyText"/>
        <w:spacing w:before="76" w:line="240" w:lineRule="exact"/>
        <w:ind w:left="119" w:right="811"/>
      </w:pPr>
    </w:p>
    <w:p w14:paraId="50F9BF06" w14:textId="7CA0E1BD" w:rsidR="00083E73" w:rsidRDefault="00D60D6B">
      <w:pPr>
        <w:pStyle w:val="BodyText"/>
        <w:spacing w:before="76" w:line="240" w:lineRule="exact"/>
        <w:ind w:left="119" w:right="811"/>
      </w:pPr>
      <w:r>
        <w:t>In addition, t</w:t>
      </w:r>
      <w:r w:rsidR="009D1A4A">
        <w:t>he</w:t>
      </w:r>
      <w:r w:rsidR="009D1A4A">
        <w:rPr>
          <w:spacing w:val="-7"/>
        </w:rPr>
        <w:t xml:space="preserve"> </w:t>
      </w:r>
      <w:r w:rsidR="009D1A4A">
        <w:t>above</w:t>
      </w:r>
      <w:r w:rsidR="009D1A4A">
        <w:rPr>
          <w:spacing w:val="-7"/>
        </w:rPr>
        <w:t xml:space="preserve"> </w:t>
      </w:r>
      <w:r w:rsidR="009D1A4A">
        <w:t>code</w:t>
      </w:r>
      <w:r w:rsidR="009D1A4A">
        <w:rPr>
          <w:spacing w:val="-7"/>
        </w:rPr>
        <w:t xml:space="preserve"> </w:t>
      </w:r>
      <w:r w:rsidR="009D1A4A">
        <w:t>demonstrates</w:t>
      </w:r>
      <w:r w:rsidR="009D1A4A">
        <w:rPr>
          <w:spacing w:val="-7"/>
        </w:rPr>
        <w:t xml:space="preserve"> </w:t>
      </w:r>
      <w:r w:rsidR="009D1A4A">
        <w:t>the</w:t>
      </w:r>
      <w:r w:rsidR="009D1A4A">
        <w:rPr>
          <w:spacing w:val="-7"/>
        </w:rPr>
        <w:t xml:space="preserve"> </w:t>
      </w:r>
      <w:r w:rsidR="009D1A4A">
        <w:t>use</w:t>
      </w:r>
      <w:r w:rsidR="009D1A4A">
        <w:rPr>
          <w:spacing w:val="-7"/>
        </w:rPr>
        <w:t xml:space="preserve"> </w:t>
      </w:r>
      <w:r w:rsidR="009D1A4A">
        <w:t>of</w:t>
      </w:r>
      <w:r w:rsidR="009D1A4A">
        <w:rPr>
          <w:spacing w:val="-7"/>
        </w:rPr>
        <w:t xml:space="preserve"> </w:t>
      </w:r>
      <w:r w:rsidR="009D1A4A">
        <w:t>the</w:t>
      </w:r>
      <w:r w:rsidR="009D1A4A">
        <w:rPr>
          <w:spacing w:val="-7"/>
        </w:rPr>
        <w:t xml:space="preserve"> </w:t>
      </w:r>
      <w:r w:rsidR="009D1A4A">
        <w:rPr>
          <w:rFonts w:ascii="Courier New"/>
          <w:color w:val="0000FF"/>
          <w:sz w:val="20"/>
        </w:rPr>
        <w:t>"Not"</w:t>
      </w:r>
      <w:r w:rsidR="009D1A4A">
        <w:rPr>
          <w:rFonts w:ascii="Courier New"/>
          <w:color w:val="0000FF"/>
          <w:spacing w:val="-72"/>
          <w:sz w:val="20"/>
        </w:rPr>
        <w:t xml:space="preserve"> </w:t>
      </w:r>
      <w:r w:rsidR="009D1A4A">
        <w:t>modifier</w:t>
      </w:r>
      <w:r w:rsidR="009D1A4A">
        <w:rPr>
          <w:spacing w:val="-7"/>
        </w:rPr>
        <w:t xml:space="preserve"> </w:t>
      </w:r>
      <w:r w:rsidR="009D1A4A">
        <w:t>to</w:t>
      </w:r>
      <w:r w:rsidR="009D1A4A">
        <w:rPr>
          <w:spacing w:val="-7"/>
        </w:rPr>
        <w:t xml:space="preserve"> </w:t>
      </w:r>
      <w:r w:rsidR="009D1A4A">
        <w:t>retrieve</w:t>
      </w:r>
      <w:r w:rsidR="009D1A4A">
        <w:rPr>
          <w:spacing w:val="-7"/>
        </w:rPr>
        <w:t xml:space="preserve"> </w:t>
      </w:r>
      <w:r w:rsidR="009D1A4A">
        <w:t>all</w:t>
      </w:r>
      <w:r w:rsidR="009D1A4A">
        <w:rPr>
          <w:spacing w:val="-7"/>
        </w:rPr>
        <w:t xml:space="preserve"> </w:t>
      </w:r>
      <w:r w:rsidR="009D1A4A">
        <w:t>EHR</w:t>
      </w:r>
      <w:r w:rsidR="009D1A4A">
        <w:rPr>
          <w:spacing w:val="-7"/>
        </w:rPr>
        <w:t xml:space="preserve"> </w:t>
      </w:r>
      <w:bookmarkStart w:id="78" w:name="_bookmark50"/>
      <w:bookmarkEnd w:id="78"/>
      <w:r w:rsidR="009D1A4A">
        <w:t>entries</w:t>
      </w:r>
      <w:r w:rsidR="009D1A4A">
        <w:rPr>
          <w:spacing w:val="-7"/>
        </w:rPr>
        <w:t xml:space="preserve"> </w:t>
      </w:r>
      <w:r w:rsidR="00FE213D">
        <w:t>indicating</w:t>
      </w:r>
      <w:r w:rsidR="00FE213D">
        <w:rPr>
          <w:spacing w:val="-7"/>
        </w:rPr>
        <w:t xml:space="preserve"> </w:t>
      </w:r>
      <w:r w:rsidR="009D1A4A">
        <w:t xml:space="preserve">a medication that was not administered to the patient due to a </w:t>
      </w:r>
      <w:r w:rsidR="009D1A4A">
        <w:rPr>
          <w:rFonts w:ascii="Courier New"/>
          <w:color w:val="0000FF"/>
          <w:sz w:val="20"/>
        </w:rPr>
        <w:t>"Medical</w:t>
      </w:r>
      <w:r w:rsidR="009D1A4A">
        <w:rPr>
          <w:rFonts w:ascii="Courier New"/>
          <w:color w:val="0000FF"/>
          <w:spacing w:val="-61"/>
          <w:sz w:val="20"/>
        </w:rPr>
        <w:t xml:space="preserve"> </w:t>
      </w:r>
      <w:r w:rsidR="009D1A4A">
        <w:rPr>
          <w:rFonts w:ascii="Courier New"/>
          <w:color w:val="0000FF"/>
          <w:sz w:val="20"/>
        </w:rPr>
        <w:t>Reason"</w:t>
      </w:r>
      <w:r w:rsidR="009D1A4A">
        <w:t>.</w:t>
      </w:r>
    </w:p>
    <w:p w14:paraId="18222F76" w14:textId="77777777" w:rsidR="00083E73" w:rsidRDefault="004B037C">
      <w:pPr>
        <w:pStyle w:val="BodyText"/>
        <w:spacing w:before="4"/>
        <w:rPr>
          <w:sz w:val="18"/>
        </w:rPr>
      </w:pPr>
      <w:r>
        <w:rPr>
          <w:noProof/>
        </w:rPr>
        <mc:AlternateContent>
          <mc:Choice Requires="wpg">
            <w:drawing>
              <wp:anchor distT="0" distB="0" distL="0" distR="0" simplePos="0" relativeHeight="251664896" behindDoc="0" locked="0" layoutInCell="1" allowOverlap="1" wp14:anchorId="57E39860" wp14:editId="06F70A0D">
                <wp:simplePos x="0" y="0"/>
                <wp:positionH relativeFrom="page">
                  <wp:posOffset>913765</wp:posOffset>
                </wp:positionH>
                <wp:positionV relativeFrom="paragraph">
                  <wp:posOffset>158750</wp:posOffset>
                </wp:positionV>
                <wp:extent cx="5944235" cy="681990"/>
                <wp:effectExtent l="0" t="0" r="12700" b="10160"/>
                <wp:wrapTopAndBottom/>
                <wp:docPr id="3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681990"/>
                          <a:chOff x="1440" y="251"/>
                          <a:chExt cx="9361" cy="1074"/>
                        </a:xfrm>
                      </wpg:grpSpPr>
                      <wps:wsp>
                        <wps:cNvPr id="35" name="Freeform 22"/>
                        <wps:cNvSpPr>
                          <a:spLocks/>
                        </wps:cNvSpPr>
                        <wps:spPr bwMode="auto">
                          <a:xfrm>
                            <a:off x="1444" y="255"/>
                            <a:ext cx="9353" cy="1066"/>
                          </a:xfrm>
                          <a:custGeom>
                            <a:avLst/>
                            <a:gdLst>
                              <a:gd name="T0" fmla="+- 0 10716 1444"/>
                              <a:gd name="T1" fmla="*/ T0 w 9353"/>
                              <a:gd name="T2" fmla="+- 0 255 255"/>
                              <a:gd name="T3" fmla="*/ 255 h 1066"/>
                              <a:gd name="T4" fmla="+- 0 1524 1444"/>
                              <a:gd name="T5" fmla="*/ T4 w 9353"/>
                              <a:gd name="T6" fmla="+- 0 255 255"/>
                              <a:gd name="T7" fmla="*/ 255 h 1066"/>
                              <a:gd name="T8" fmla="+- 0 1493 1444"/>
                              <a:gd name="T9" fmla="*/ T8 w 9353"/>
                              <a:gd name="T10" fmla="+- 0 261 255"/>
                              <a:gd name="T11" fmla="*/ 261 h 1066"/>
                              <a:gd name="T12" fmla="+- 0 1467 1444"/>
                              <a:gd name="T13" fmla="*/ T12 w 9353"/>
                              <a:gd name="T14" fmla="+- 0 278 255"/>
                              <a:gd name="T15" fmla="*/ 278 h 1066"/>
                              <a:gd name="T16" fmla="+- 0 1450 1444"/>
                              <a:gd name="T17" fmla="*/ T16 w 9353"/>
                              <a:gd name="T18" fmla="+- 0 304 255"/>
                              <a:gd name="T19" fmla="*/ 304 h 1066"/>
                              <a:gd name="T20" fmla="+- 0 1444 1444"/>
                              <a:gd name="T21" fmla="*/ T20 w 9353"/>
                              <a:gd name="T22" fmla="+- 0 335 255"/>
                              <a:gd name="T23" fmla="*/ 335 h 1066"/>
                              <a:gd name="T24" fmla="+- 0 1444 1444"/>
                              <a:gd name="T25" fmla="*/ T24 w 9353"/>
                              <a:gd name="T26" fmla="+- 0 1241 255"/>
                              <a:gd name="T27" fmla="*/ 1241 h 1066"/>
                              <a:gd name="T28" fmla="+- 0 1450 1444"/>
                              <a:gd name="T29" fmla="*/ T28 w 9353"/>
                              <a:gd name="T30" fmla="+- 0 1272 255"/>
                              <a:gd name="T31" fmla="*/ 1272 h 1066"/>
                              <a:gd name="T32" fmla="+- 0 1467 1444"/>
                              <a:gd name="T33" fmla="*/ T32 w 9353"/>
                              <a:gd name="T34" fmla="+- 0 1297 255"/>
                              <a:gd name="T35" fmla="*/ 1297 h 1066"/>
                              <a:gd name="T36" fmla="+- 0 1493 1444"/>
                              <a:gd name="T37" fmla="*/ T36 w 9353"/>
                              <a:gd name="T38" fmla="+- 0 1314 255"/>
                              <a:gd name="T39" fmla="*/ 1314 h 1066"/>
                              <a:gd name="T40" fmla="+- 0 1524 1444"/>
                              <a:gd name="T41" fmla="*/ T40 w 9353"/>
                              <a:gd name="T42" fmla="+- 0 1321 255"/>
                              <a:gd name="T43" fmla="*/ 1321 h 1066"/>
                              <a:gd name="T44" fmla="+- 0 10716 1444"/>
                              <a:gd name="T45" fmla="*/ T44 w 9353"/>
                              <a:gd name="T46" fmla="+- 0 1321 255"/>
                              <a:gd name="T47" fmla="*/ 1321 h 1066"/>
                              <a:gd name="T48" fmla="+- 0 10747 1444"/>
                              <a:gd name="T49" fmla="*/ T48 w 9353"/>
                              <a:gd name="T50" fmla="+- 0 1314 255"/>
                              <a:gd name="T51" fmla="*/ 1314 h 1066"/>
                              <a:gd name="T52" fmla="+- 0 10773 1444"/>
                              <a:gd name="T53" fmla="*/ T52 w 9353"/>
                              <a:gd name="T54" fmla="+- 0 1297 255"/>
                              <a:gd name="T55" fmla="*/ 1297 h 1066"/>
                              <a:gd name="T56" fmla="+- 0 10790 1444"/>
                              <a:gd name="T57" fmla="*/ T56 w 9353"/>
                              <a:gd name="T58" fmla="+- 0 1272 255"/>
                              <a:gd name="T59" fmla="*/ 1272 h 1066"/>
                              <a:gd name="T60" fmla="+- 0 10796 1444"/>
                              <a:gd name="T61" fmla="*/ T60 w 9353"/>
                              <a:gd name="T62" fmla="+- 0 1241 255"/>
                              <a:gd name="T63" fmla="*/ 1241 h 1066"/>
                              <a:gd name="T64" fmla="+- 0 10796 1444"/>
                              <a:gd name="T65" fmla="*/ T64 w 9353"/>
                              <a:gd name="T66" fmla="+- 0 335 255"/>
                              <a:gd name="T67" fmla="*/ 335 h 1066"/>
                              <a:gd name="T68" fmla="+- 0 10790 1444"/>
                              <a:gd name="T69" fmla="*/ T68 w 9353"/>
                              <a:gd name="T70" fmla="+- 0 304 255"/>
                              <a:gd name="T71" fmla="*/ 304 h 1066"/>
                              <a:gd name="T72" fmla="+- 0 10773 1444"/>
                              <a:gd name="T73" fmla="*/ T72 w 9353"/>
                              <a:gd name="T74" fmla="+- 0 278 255"/>
                              <a:gd name="T75" fmla="*/ 278 h 1066"/>
                              <a:gd name="T76" fmla="+- 0 10747 1444"/>
                              <a:gd name="T77" fmla="*/ T76 w 9353"/>
                              <a:gd name="T78" fmla="+- 0 261 255"/>
                              <a:gd name="T79" fmla="*/ 261 h 1066"/>
                              <a:gd name="T80" fmla="+- 0 10716 1444"/>
                              <a:gd name="T81" fmla="*/ T80 w 9353"/>
                              <a:gd name="T82" fmla="+- 0 255 255"/>
                              <a:gd name="T83" fmla="*/ 255 h 1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066">
                                <a:moveTo>
                                  <a:pt x="9272" y="0"/>
                                </a:moveTo>
                                <a:lnTo>
                                  <a:pt x="80" y="0"/>
                                </a:lnTo>
                                <a:lnTo>
                                  <a:pt x="49" y="6"/>
                                </a:lnTo>
                                <a:lnTo>
                                  <a:pt x="23" y="23"/>
                                </a:lnTo>
                                <a:lnTo>
                                  <a:pt x="6" y="49"/>
                                </a:lnTo>
                                <a:lnTo>
                                  <a:pt x="0" y="80"/>
                                </a:lnTo>
                                <a:lnTo>
                                  <a:pt x="0" y="986"/>
                                </a:lnTo>
                                <a:lnTo>
                                  <a:pt x="6" y="1017"/>
                                </a:lnTo>
                                <a:lnTo>
                                  <a:pt x="23" y="1042"/>
                                </a:lnTo>
                                <a:lnTo>
                                  <a:pt x="49" y="1059"/>
                                </a:lnTo>
                                <a:lnTo>
                                  <a:pt x="80" y="1066"/>
                                </a:lnTo>
                                <a:lnTo>
                                  <a:pt x="9272" y="1066"/>
                                </a:lnTo>
                                <a:lnTo>
                                  <a:pt x="9303" y="1059"/>
                                </a:lnTo>
                                <a:lnTo>
                                  <a:pt x="9329" y="1042"/>
                                </a:lnTo>
                                <a:lnTo>
                                  <a:pt x="9346" y="1017"/>
                                </a:lnTo>
                                <a:lnTo>
                                  <a:pt x="9352" y="986"/>
                                </a:lnTo>
                                <a:lnTo>
                                  <a:pt x="9352" y="80"/>
                                </a:lnTo>
                                <a:lnTo>
                                  <a:pt x="9346" y="49"/>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6" name="Text Box 21"/>
                        <wps:cNvSpPr txBox="1">
                          <a:spLocks noChangeArrowheads="1"/>
                        </wps:cNvSpPr>
                        <wps:spPr bwMode="auto">
                          <a:xfrm>
                            <a:off x="1444" y="255"/>
                            <a:ext cx="9353" cy="1066"/>
                          </a:xfrm>
                          <a:prstGeom prst="rect">
                            <a:avLst/>
                          </a:prstGeom>
                          <a:solidFill>
                            <a:srgbClr val="FFFDE8"/>
                          </a:solidFill>
                          <a:ln w="5060">
                            <a:solidFill>
                              <a:srgbClr val="000000"/>
                            </a:solidFill>
                            <a:prstDash val="dash"/>
                            <a:miter lim="800000"/>
                            <a:headEnd/>
                            <a:tailEnd/>
                          </a:ln>
                        </wps:spPr>
                        <wps:txbx>
                          <w:txbxContent>
                            <w:p w14:paraId="0DC57B18" w14:textId="77777777" w:rsidR="00FF5AFD" w:rsidRDefault="00FF5AFD">
                              <w:pPr>
                                <w:spacing w:before="7"/>
                                <w:rPr>
                                  <w:sz w:val="19"/>
                                </w:rPr>
                              </w:pPr>
                            </w:p>
                            <w:p w14:paraId="6C0FF6C5" w14:textId="77777777" w:rsidR="00FF5AFD" w:rsidRDefault="00FF5AFD">
                              <w:pPr>
                                <w:ind w:left="265"/>
                                <w:rPr>
                                  <w:b/>
                                  <w:sz w:val="20"/>
                                </w:rPr>
                              </w:pPr>
                              <w:r>
                                <w:rPr>
                                  <w:b/>
                                  <w:sz w:val="20"/>
                                </w:rPr>
                                <w:t>Conformance Requirement 12 (Negation):</w:t>
                              </w:r>
                            </w:p>
                            <w:p w14:paraId="3B7AE677" w14:textId="203192C0" w:rsidR="00FF5AFD" w:rsidRDefault="00FF5AFD">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FF5AFD" w:rsidRDefault="00FF5AFD">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E39860" id="Group 20" o:spid="_x0000_s1077" style="position:absolute;margin-left:71.95pt;margin-top:12.5pt;width:468.05pt;height:53.7pt;z-index:251664896;mso-wrap-distance-left:0;mso-wrap-distance-right:0;mso-position-horizontal-relative:page;mso-position-vertical-relative:text" coordorigin="1440,251" coordsize="936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">
                <v:shape id="Freeform 22" o:spid="_x0000_s1078" style="position:absolute;left:1444;top:255;width:9353;height:1066;visibility:visible;mso-wrap-style:square;v-text-anchor:top" coordsize="9353,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" path="m9272,l80,,49,6,23,23,6,49,,80,,986r6,31l23,1042r26,17l80,1066r9192,l9303,1059r26,-17l9346,1017r6,-31l9352,80r-6,-31l9329,23,9303,6,9272,xe" fillcolor="#fffde8" stroked="f">
                  <v:path arrowok="t" o:connecttype="custom" o:connectlocs="9272,255;80,255;49,261;23,278;6,304;0,335;0,1241;6,1272;23,1297;49,1314;80,1321;9272,1321;9303,1314;9329,1297;9346,1272;9352,1241;9352,335;9346,304;9329,278;9303,261;9272,255" o:connectangles="0,0,0,0,0,0,0,0,0,0,0,0,0,0,0,0,0,0,0,0,0"/>
                </v:shape>
                <v:shape id="Text Box 21" o:spid="_x0000_s1079" type="#_x0000_t202" style="position:absolute;left:1444;top:255;width:9353;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" fillcolor="#fffde8" strokeweight=".14056mm">
                  <v:stroke dashstyle="dash"/>
                  <v:textbox inset="0,0,0,0">
                    <w:txbxContent>
                      <w:p w14:paraId="0DC57B18" w14:textId="77777777" w:rsidR="00FF5AFD" w:rsidRDefault="00FF5AFD">
                        <w:pPr>
                          <w:spacing w:before="7"/>
                          <w:rPr>
                            <w:sz w:val="19"/>
                          </w:rPr>
                        </w:pPr>
                      </w:p>
                      <w:p w14:paraId="6C0FF6C5" w14:textId="77777777" w:rsidR="00FF5AFD" w:rsidRDefault="00FF5AFD">
                        <w:pPr>
                          <w:ind w:left="265"/>
                          <w:rPr>
                            <w:b/>
                            <w:sz w:val="20"/>
                          </w:rPr>
                        </w:pPr>
                        <w:r>
                          <w:rPr>
                            <w:b/>
                            <w:sz w:val="20"/>
                          </w:rPr>
                          <w:t>Conformance Requirement 12 (Negation):</w:t>
                        </w:r>
                      </w:p>
                      <w:p w14:paraId="3B7AE677" w14:textId="203192C0" w:rsidR="00FF5AFD" w:rsidRDefault="00FF5AFD">
                        <w:pPr>
                          <w:spacing w:before="9"/>
                          <w:ind w:left="265"/>
                          <w:rPr>
                            <w:sz w:val="20"/>
                          </w:rPr>
                        </w:pPr>
                        <w:r>
                          <w:rPr>
                            <w:sz w:val="20"/>
                          </w:rPr>
                          <w:t xml:space="preserve">Negated QDM data type names </w:t>
                        </w:r>
                        <w:r>
                          <w:rPr>
                            <w:b/>
                            <w:sz w:val="20"/>
                          </w:rPr>
                          <w:t xml:space="preserve">SHALL </w:t>
                        </w:r>
                        <w:r>
                          <w:rPr>
                            <w:sz w:val="20"/>
                          </w:rPr>
                          <w:t xml:space="preserve">conform to </w:t>
                        </w:r>
                        <w:hyperlink w:anchor="_bookmark51" w:history="1">
                          <w:r>
                            <w:rPr>
                              <w:color w:val="0000FF"/>
                              <w:sz w:val="20"/>
                            </w:rPr>
                            <w:t>Table 1</w:t>
                          </w:r>
                        </w:hyperlink>
                        <w:r>
                          <w:rPr>
                            <w:sz w:val="20"/>
                          </w:rPr>
                          <w:t>.</w:t>
                        </w:r>
                      </w:p>
                      <w:p w14:paraId="28D7889F" w14:textId="15612C5F" w:rsidR="00FF5AFD" w:rsidRDefault="00FF5AFD">
                        <w:pPr>
                          <w:spacing w:before="9"/>
                          <w:ind w:left="265"/>
                          <w:rPr>
                            <w:sz w:val="20"/>
                          </w:rPr>
                        </w:pPr>
                        <w:r>
                          <w:rPr>
                            <w:sz w:val="20"/>
                          </w:rPr>
                          <w:t xml:space="preserve">Negated criteria </w:t>
                        </w:r>
                        <w:r w:rsidRPr="00591828">
                          <w:rPr>
                            <w:b/>
                            <w:sz w:val="20"/>
                          </w:rPr>
                          <w:t>SHALL</w:t>
                        </w:r>
                        <w:r>
                          <w:rPr>
                            <w:sz w:val="20"/>
                          </w:rPr>
                          <w:t xml:space="preserve"> include a reference to negationRationale.</w:t>
                        </w:r>
                      </w:p>
                    </w:txbxContent>
                  </v:textbox>
                </v:shape>
                <w10:wrap type="topAndBottom" anchorx="page"/>
              </v:group>
            </w:pict>
          </mc:Fallback>
        </mc:AlternateContent>
      </w:r>
    </w:p>
    <w:p w14:paraId="72837304" w14:textId="757A89F1" w:rsidR="00083E73" w:rsidRDefault="00083E73">
      <w:pPr>
        <w:pStyle w:val="BodyText"/>
        <w:rPr>
          <w:sz w:val="20"/>
        </w:rPr>
      </w:pPr>
    </w:p>
    <w:tbl>
      <w:tblPr>
        <w:tblW w:w="0" w:type="auto"/>
        <w:tblInd w:w="33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4459"/>
        <w:gridCol w:w="4459"/>
      </w:tblGrid>
      <w:tr w:rsidR="00D60D6B" w14:paraId="4CE16808" w14:textId="77777777" w:rsidTr="00156F30">
        <w:trPr>
          <w:trHeight w:hRule="exact" w:val="469"/>
        </w:trPr>
        <w:tc>
          <w:tcPr>
            <w:tcW w:w="4459" w:type="dxa"/>
            <w:shd w:val="clear" w:color="auto" w:fill="D8D8D8"/>
          </w:tcPr>
          <w:p w14:paraId="3BF3AC34" w14:textId="77777777" w:rsidR="00D60D6B" w:rsidRDefault="00D60D6B" w:rsidP="00156F30">
            <w:pPr>
              <w:pStyle w:val="TableParagraph"/>
              <w:spacing w:before="61"/>
              <w:rPr>
                <w:rFonts w:ascii="Times New Roman"/>
                <w:b/>
                <w:sz w:val="28"/>
              </w:rPr>
            </w:pPr>
            <w:r>
              <w:rPr>
                <w:rFonts w:ascii="Times New Roman"/>
                <w:b/>
                <w:sz w:val="28"/>
              </w:rPr>
              <w:t>QDM Data Type Names</w:t>
            </w:r>
          </w:p>
        </w:tc>
        <w:tc>
          <w:tcPr>
            <w:tcW w:w="4459" w:type="dxa"/>
            <w:shd w:val="clear" w:color="auto" w:fill="D8D8D8"/>
          </w:tcPr>
          <w:p w14:paraId="0E221738" w14:textId="77777777" w:rsidR="00D60D6B" w:rsidRDefault="00D60D6B" w:rsidP="00156F30">
            <w:pPr>
              <w:pStyle w:val="TableParagraph"/>
              <w:spacing w:before="61"/>
              <w:rPr>
                <w:rFonts w:ascii="Times New Roman"/>
                <w:b/>
                <w:sz w:val="28"/>
              </w:rPr>
            </w:pPr>
            <w:r>
              <w:rPr>
                <w:rFonts w:ascii="Times New Roman"/>
                <w:b/>
                <w:sz w:val="28"/>
              </w:rPr>
              <w:t>Negated Name</w:t>
            </w:r>
          </w:p>
        </w:tc>
      </w:tr>
      <w:tr w:rsidR="00D60D6B" w14:paraId="18716C95" w14:textId="77777777" w:rsidTr="00156F30">
        <w:trPr>
          <w:trHeight w:hRule="exact" w:val="469"/>
        </w:trPr>
        <w:tc>
          <w:tcPr>
            <w:tcW w:w="4459" w:type="dxa"/>
          </w:tcPr>
          <w:p w14:paraId="7E60C695" w14:textId="77777777" w:rsidR="00D60D6B" w:rsidRDefault="00D60D6B" w:rsidP="00156F30">
            <w:pPr>
              <w:pStyle w:val="TableParagraph"/>
              <w:rPr>
                <w:sz w:val="20"/>
              </w:rPr>
            </w:pPr>
            <w:r>
              <w:rPr>
                <w:color w:val="0000FF"/>
                <w:sz w:val="20"/>
              </w:rPr>
              <w:t>"Adverse Event"</w:t>
            </w:r>
          </w:p>
        </w:tc>
        <w:tc>
          <w:tcPr>
            <w:tcW w:w="4459" w:type="dxa"/>
          </w:tcPr>
          <w:p w14:paraId="61AF2D80" w14:textId="77777777" w:rsidR="00D60D6B" w:rsidRDefault="00D60D6B" w:rsidP="00156F30">
            <w:pPr>
              <w:pStyle w:val="TableParagraph"/>
              <w:rPr>
                <w:sz w:val="20"/>
              </w:rPr>
            </w:pPr>
            <w:r>
              <w:rPr>
                <w:sz w:val="20"/>
              </w:rPr>
              <w:t>N/A</w:t>
            </w:r>
          </w:p>
        </w:tc>
      </w:tr>
      <w:tr w:rsidR="00D60D6B" w14:paraId="21DC18B7" w14:textId="77777777" w:rsidTr="00156F30">
        <w:trPr>
          <w:trHeight w:hRule="exact" w:val="469"/>
        </w:trPr>
        <w:tc>
          <w:tcPr>
            <w:tcW w:w="4459" w:type="dxa"/>
          </w:tcPr>
          <w:p w14:paraId="525F44E1" w14:textId="77777777" w:rsidR="00D60D6B" w:rsidRDefault="00D60D6B" w:rsidP="00156F30">
            <w:pPr>
              <w:pStyle w:val="TableParagraph"/>
              <w:rPr>
                <w:sz w:val="20"/>
              </w:rPr>
            </w:pPr>
            <w:r>
              <w:rPr>
                <w:color w:val="0000FF"/>
                <w:sz w:val="20"/>
              </w:rPr>
              <w:t>"Allergy/Intolerance"</w:t>
            </w:r>
          </w:p>
        </w:tc>
        <w:tc>
          <w:tcPr>
            <w:tcW w:w="4459" w:type="dxa"/>
          </w:tcPr>
          <w:p w14:paraId="2BE240C9" w14:textId="77777777" w:rsidR="00D60D6B" w:rsidRDefault="00D60D6B" w:rsidP="00156F30">
            <w:pPr>
              <w:pStyle w:val="TableParagraph"/>
              <w:rPr>
                <w:sz w:val="20"/>
              </w:rPr>
            </w:pPr>
            <w:r>
              <w:rPr>
                <w:sz w:val="20"/>
              </w:rPr>
              <w:t>N/A</w:t>
            </w:r>
          </w:p>
        </w:tc>
      </w:tr>
      <w:tr w:rsidR="00D60D6B" w14:paraId="3257D0E9" w14:textId="77777777" w:rsidTr="00156F30">
        <w:trPr>
          <w:trHeight w:hRule="exact" w:val="469"/>
        </w:trPr>
        <w:tc>
          <w:tcPr>
            <w:tcW w:w="4459" w:type="dxa"/>
          </w:tcPr>
          <w:p w14:paraId="13ACF914" w14:textId="77777777" w:rsidR="00D60D6B" w:rsidRDefault="00D60D6B" w:rsidP="00156F30">
            <w:pPr>
              <w:pStyle w:val="TableParagraph"/>
              <w:rPr>
                <w:sz w:val="20"/>
              </w:rPr>
            </w:pPr>
            <w:r>
              <w:rPr>
                <w:color w:val="0000FF"/>
                <w:sz w:val="20"/>
              </w:rPr>
              <w:t>"Assessment, Order"</w:t>
            </w:r>
          </w:p>
        </w:tc>
        <w:tc>
          <w:tcPr>
            <w:tcW w:w="4459" w:type="dxa"/>
          </w:tcPr>
          <w:p w14:paraId="6DDC2A83" w14:textId="77777777" w:rsidR="00D60D6B" w:rsidRDefault="00D60D6B" w:rsidP="00156F30">
            <w:pPr>
              <w:pStyle w:val="TableParagraph"/>
              <w:rPr>
                <w:sz w:val="20"/>
              </w:rPr>
            </w:pPr>
            <w:r>
              <w:rPr>
                <w:color w:val="0000FF"/>
                <w:sz w:val="20"/>
              </w:rPr>
              <w:t>"Assessment, Not Ordered"</w:t>
            </w:r>
          </w:p>
        </w:tc>
      </w:tr>
      <w:tr w:rsidR="00D60D6B" w14:paraId="6F53BD81" w14:textId="77777777" w:rsidTr="00156F30">
        <w:trPr>
          <w:trHeight w:hRule="exact" w:val="469"/>
        </w:trPr>
        <w:tc>
          <w:tcPr>
            <w:tcW w:w="4459" w:type="dxa"/>
          </w:tcPr>
          <w:p w14:paraId="6DF65515" w14:textId="77777777" w:rsidR="00D60D6B" w:rsidRDefault="00D60D6B" w:rsidP="00156F30">
            <w:pPr>
              <w:pStyle w:val="TableParagraph"/>
              <w:rPr>
                <w:sz w:val="20"/>
              </w:rPr>
            </w:pPr>
            <w:r>
              <w:rPr>
                <w:color w:val="0000FF"/>
                <w:sz w:val="20"/>
              </w:rPr>
              <w:t>"Assessment, Recommended"</w:t>
            </w:r>
          </w:p>
        </w:tc>
        <w:tc>
          <w:tcPr>
            <w:tcW w:w="4459" w:type="dxa"/>
          </w:tcPr>
          <w:p w14:paraId="1E2AE9B0" w14:textId="77777777" w:rsidR="00D60D6B" w:rsidRDefault="00D60D6B" w:rsidP="00156F30">
            <w:pPr>
              <w:pStyle w:val="TableParagraph"/>
              <w:rPr>
                <w:sz w:val="20"/>
              </w:rPr>
            </w:pPr>
            <w:r>
              <w:rPr>
                <w:color w:val="0000FF"/>
                <w:sz w:val="20"/>
              </w:rPr>
              <w:t>"Assessment, Not Recommended"</w:t>
            </w:r>
          </w:p>
        </w:tc>
      </w:tr>
      <w:tr w:rsidR="00D60D6B" w14:paraId="428BB346" w14:textId="77777777" w:rsidTr="00156F30">
        <w:trPr>
          <w:trHeight w:hRule="exact" w:val="469"/>
        </w:trPr>
        <w:tc>
          <w:tcPr>
            <w:tcW w:w="4459" w:type="dxa"/>
          </w:tcPr>
          <w:p w14:paraId="7A9A0362" w14:textId="77777777" w:rsidR="00D60D6B" w:rsidRDefault="00D60D6B" w:rsidP="00156F30">
            <w:pPr>
              <w:pStyle w:val="TableParagraph"/>
              <w:rPr>
                <w:sz w:val="20"/>
              </w:rPr>
            </w:pPr>
            <w:r>
              <w:rPr>
                <w:color w:val="0000FF"/>
                <w:sz w:val="20"/>
              </w:rPr>
              <w:t>"Assessment, Performed"</w:t>
            </w:r>
          </w:p>
        </w:tc>
        <w:tc>
          <w:tcPr>
            <w:tcW w:w="4459" w:type="dxa"/>
          </w:tcPr>
          <w:p w14:paraId="0180BAD2" w14:textId="77777777" w:rsidR="00D60D6B" w:rsidRDefault="00D60D6B" w:rsidP="00156F30">
            <w:pPr>
              <w:pStyle w:val="TableParagraph"/>
              <w:rPr>
                <w:sz w:val="20"/>
              </w:rPr>
            </w:pPr>
            <w:r>
              <w:rPr>
                <w:color w:val="0000FF"/>
                <w:sz w:val="20"/>
              </w:rPr>
              <w:t>"Assessment, Not Performed"</w:t>
            </w:r>
          </w:p>
        </w:tc>
      </w:tr>
      <w:tr w:rsidR="00D60D6B" w14:paraId="1BB10042" w14:textId="77777777" w:rsidTr="00156F30">
        <w:trPr>
          <w:trHeight w:hRule="exact" w:val="469"/>
        </w:trPr>
        <w:tc>
          <w:tcPr>
            <w:tcW w:w="4459" w:type="dxa"/>
          </w:tcPr>
          <w:p w14:paraId="04696BFC" w14:textId="77777777" w:rsidR="00D60D6B" w:rsidRDefault="00D60D6B" w:rsidP="00156F30">
            <w:pPr>
              <w:pStyle w:val="TableParagraph"/>
              <w:rPr>
                <w:sz w:val="20"/>
              </w:rPr>
            </w:pPr>
            <w:r>
              <w:rPr>
                <w:color w:val="0000FF"/>
                <w:sz w:val="20"/>
              </w:rPr>
              <w:t>"Care Goal"</w:t>
            </w:r>
          </w:p>
        </w:tc>
        <w:tc>
          <w:tcPr>
            <w:tcW w:w="4459" w:type="dxa"/>
          </w:tcPr>
          <w:p w14:paraId="5B606289" w14:textId="77777777" w:rsidR="00D60D6B" w:rsidRDefault="00D60D6B" w:rsidP="00156F30">
            <w:pPr>
              <w:pStyle w:val="TableParagraph"/>
              <w:rPr>
                <w:sz w:val="20"/>
              </w:rPr>
            </w:pPr>
            <w:r>
              <w:rPr>
                <w:sz w:val="20"/>
              </w:rPr>
              <w:t>N/A</w:t>
            </w:r>
          </w:p>
        </w:tc>
      </w:tr>
      <w:tr w:rsidR="00D60D6B" w14:paraId="2343724C" w14:textId="77777777" w:rsidTr="00156F30">
        <w:trPr>
          <w:trHeight w:hRule="exact" w:val="469"/>
        </w:trPr>
        <w:tc>
          <w:tcPr>
            <w:tcW w:w="4459" w:type="dxa"/>
          </w:tcPr>
          <w:p w14:paraId="70639953" w14:textId="77777777" w:rsidR="00D60D6B" w:rsidRDefault="00D60D6B" w:rsidP="00156F30">
            <w:pPr>
              <w:pStyle w:val="TableParagraph"/>
              <w:rPr>
                <w:color w:val="0000FF"/>
                <w:sz w:val="20"/>
              </w:rPr>
            </w:pPr>
            <w:r>
              <w:rPr>
                <w:color w:val="0000FF"/>
                <w:sz w:val="20"/>
              </w:rPr>
              <w:t>"Communication, Performed"</w:t>
            </w:r>
          </w:p>
        </w:tc>
        <w:tc>
          <w:tcPr>
            <w:tcW w:w="4459" w:type="dxa"/>
          </w:tcPr>
          <w:p w14:paraId="37FDEB95" w14:textId="77777777" w:rsidR="00D60D6B" w:rsidRDefault="00D60D6B" w:rsidP="00156F30">
            <w:pPr>
              <w:pStyle w:val="TableParagraph"/>
              <w:rPr>
                <w:sz w:val="20"/>
              </w:rPr>
            </w:pPr>
            <w:r>
              <w:rPr>
                <w:color w:val="0000FF"/>
                <w:sz w:val="20"/>
              </w:rPr>
              <w:t>"Communication, Not Performed"</w:t>
            </w:r>
          </w:p>
        </w:tc>
      </w:tr>
      <w:tr w:rsidR="00D60D6B" w14:paraId="06E93456" w14:textId="77777777" w:rsidTr="00156F30">
        <w:trPr>
          <w:trHeight w:hRule="exact" w:val="469"/>
        </w:trPr>
        <w:tc>
          <w:tcPr>
            <w:tcW w:w="4459" w:type="dxa"/>
          </w:tcPr>
          <w:p w14:paraId="6D8485CE" w14:textId="77777777" w:rsidR="00D60D6B" w:rsidRDefault="00D60D6B" w:rsidP="00156F30">
            <w:pPr>
              <w:pStyle w:val="TableParagraph"/>
              <w:rPr>
                <w:sz w:val="20"/>
              </w:rPr>
            </w:pPr>
            <w:r>
              <w:rPr>
                <w:color w:val="0000FF"/>
                <w:sz w:val="20"/>
              </w:rPr>
              <w:t>"Device, Order"</w:t>
            </w:r>
          </w:p>
        </w:tc>
        <w:tc>
          <w:tcPr>
            <w:tcW w:w="4459" w:type="dxa"/>
          </w:tcPr>
          <w:p w14:paraId="100E1285" w14:textId="77777777" w:rsidR="00D60D6B" w:rsidRDefault="00D60D6B" w:rsidP="00156F30">
            <w:pPr>
              <w:pStyle w:val="TableParagraph"/>
              <w:rPr>
                <w:sz w:val="20"/>
              </w:rPr>
            </w:pPr>
            <w:r>
              <w:rPr>
                <w:color w:val="0000FF"/>
                <w:sz w:val="20"/>
              </w:rPr>
              <w:t>"Device, Not Ordered"</w:t>
            </w:r>
          </w:p>
        </w:tc>
      </w:tr>
      <w:tr w:rsidR="00D60D6B" w14:paraId="373E65AE" w14:textId="77777777" w:rsidTr="00156F30">
        <w:trPr>
          <w:trHeight w:hRule="exact" w:val="469"/>
        </w:trPr>
        <w:tc>
          <w:tcPr>
            <w:tcW w:w="4459" w:type="dxa"/>
          </w:tcPr>
          <w:p w14:paraId="3B898DAD" w14:textId="77777777" w:rsidR="00D60D6B" w:rsidRDefault="00D60D6B" w:rsidP="00156F30">
            <w:pPr>
              <w:pStyle w:val="TableParagraph"/>
              <w:rPr>
                <w:sz w:val="20"/>
              </w:rPr>
            </w:pPr>
            <w:r>
              <w:rPr>
                <w:color w:val="0000FF"/>
                <w:sz w:val="20"/>
              </w:rPr>
              <w:t>"Device, Recommended"</w:t>
            </w:r>
          </w:p>
        </w:tc>
        <w:tc>
          <w:tcPr>
            <w:tcW w:w="4459" w:type="dxa"/>
          </w:tcPr>
          <w:p w14:paraId="270CF5CC" w14:textId="77777777" w:rsidR="00D60D6B" w:rsidRDefault="00D60D6B" w:rsidP="00156F30">
            <w:pPr>
              <w:pStyle w:val="TableParagraph"/>
              <w:rPr>
                <w:sz w:val="20"/>
              </w:rPr>
            </w:pPr>
            <w:r>
              <w:rPr>
                <w:color w:val="0000FF"/>
                <w:sz w:val="20"/>
              </w:rPr>
              <w:t>"Device, Not Recommended"</w:t>
            </w:r>
          </w:p>
        </w:tc>
      </w:tr>
      <w:tr w:rsidR="00D60D6B" w14:paraId="64D34CFE" w14:textId="77777777" w:rsidTr="00156F30">
        <w:trPr>
          <w:trHeight w:hRule="exact" w:val="469"/>
        </w:trPr>
        <w:tc>
          <w:tcPr>
            <w:tcW w:w="4459" w:type="dxa"/>
          </w:tcPr>
          <w:p w14:paraId="350F6B4B" w14:textId="77777777" w:rsidR="00D60D6B" w:rsidRDefault="00D60D6B" w:rsidP="00156F30">
            <w:pPr>
              <w:pStyle w:val="TableParagraph"/>
              <w:rPr>
                <w:sz w:val="20"/>
              </w:rPr>
            </w:pPr>
            <w:r>
              <w:rPr>
                <w:color w:val="0000FF"/>
                <w:sz w:val="20"/>
              </w:rPr>
              <w:t>"Diagnosis"</w:t>
            </w:r>
          </w:p>
        </w:tc>
        <w:tc>
          <w:tcPr>
            <w:tcW w:w="4459" w:type="dxa"/>
          </w:tcPr>
          <w:p w14:paraId="2B93EC0C" w14:textId="77777777" w:rsidR="00D60D6B" w:rsidRDefault="00D60D6B" w:rsidP="00156F30">
            <w:pPr>
              <w:pStyle w:val="TableParagraph"/>
              <w:rPr>
                <w:sz w:val="20"/>
              </w:rPr>
            </w:pPr>
            <w:r>
              <w:rPr>
                <w:sz w:val="20"/>
              </w:rPr>
              <w:t>N/A</w:t>
            </w:r>
          </w:p>
        </w:tc>
      </w:tr>
      <w:tr w:rsidR="00D60D6B" w14:paraId="21B25537" w14:textId="77777777" w:rsidTr="00156F30">
        <w:trPr>
          <w:trHeight w:hRule="exact" w:val="469"/>
        </w:trPr>
        <w:tc>
          <w:tcPr>
            <w:tcW w:w="4459" w:type="dxa"/>
          </w:tcPr>
          <w:p w14:paraId="193D94CD" w14:textId="77777777" w:rsidR="00D60D6B" w:rsidRDefault="00D60D6B" w:rsidP="00156F30">
            <w:pPr>
              <w:pStyle w:val="TableParagraph"/>
              <w:rPr>
                <w:sz w:val="20"/>
              </w:rPr>
            </w:pPr>
            <w:r>
              <w:rPr>
                <w:color w:val="0000FF"/>
                <w:sz w:val="20"/>
              </w:rPr>
              <w:t>"Diagnostic Study, Order"</w:t>
            </w:r>
          </w:p>
        </w:tc>
        <w:tc>
          <w:tcPr>
            <w:tcW w:w="4459" w:type="dxa"/>
          </w:tcPr>
          <w:p w14:paraId="6A823EDB" w14:textId="77777777" w:rsidR="00D60D6B" w:rsidRDefault="00D60D6B" w:rsidP="00156F30">
            <w:pPr>
              <w:pStyle w:val="TableParagraph"/>
              <w:rPr>
                <w:sz w:val="20"/>
              </w:rPr>
            </w:pPr>
            <w:r>
              <w:rPr>
                <w:color w:val="0000FF"/>
                <w:sz w:val="20"/>
              </w:rPr>
              <w:t>"Diagnostic Study, Not Ordered"</w:t>
            </w:r>
          </w:p>
        </w:tc>
      </w:tr>
      <w:tr w:rsidR="00D60D6B" w14:paraId="5CCFA383" w14:textId="77777777" w:rsidTr="00156F30">
        <w:trPr>
          <w:trHeight w:hRule="exact" w:val="469"/>
        </w:trPr>
        <w:tc>
          <w:tcPr>
            <w:tcW w:w="4459" w:type="dxa"/>
          </w:tcPr>
          <w:p w14:paraId="517BE9E8" w14:textId="77777777" w:rsidR="00D60D6B" w:rsidRDefault="00D60D6B" w:rsidP="00156F30">
            <w:pPr>
              <w:pStyle w:val="TableParagraph"/>
              <w:rPr>
                <w:sz w:val="20"/>
              </w:rPr>
            </w:pPr>
            <w:r>
              <w:rPr>
                <w:color w:val="0000FF"/>
                <w:sz w:val="20"/>
              </w:rPr>
              <w:t>"Diagnostic Study, Recommended"</w:t>
            </w:r>
          </w:p>
        </w:tc>
        <w:tc>
          <w:tcPr>
            <w:tcW w:w="4459" w:type="dxa"/>
          </w:tcPr>
          <w:p w14:paraId="19C95BB3" w14:textId="77777777" w:rsidR="00D60D6B" w:rsidRDefault="00D60D6B" w:rsidP="00156F30">
            <w:pPr>
              <w:pStyle w:val="TableParagraph"/>
              <w:ind w:right="0"/>
              <w:rPr>
                <w:sz w:val="20"/>
              </w:rPr>
            </w:pPr>
            <w:r>
              <w:rPr>
                <w:color w:val="0000FF"/>
                <w:sz w:val="20"/>
              </w:rPr>
              <w:t>"Diagnostic Study, Not Recommended"</w:t>
            </w:r>
          </w:p>
        </w:tc>
      </w:tr>
      <w:tr w:rsidR="00D60D6B" w14:paraId="0119850B" w14:textId="77777777" w:rsidTr="00156F30">
        <w:trPr>
          <w:trHeight w:hRule="exact" w:val="469"/>
        </w:trPr>
        <w:tc>
          <w:tcPr>
            <w:tcW w:w="4459" w:type="dxa"/>
          </w:tcPr>
          <w:p w14:paraId="24C0CF5A" w14:textId="77777777" w:rsidR="00D60D6B" w:rsidRDefault="00D60D6B" w:rsidP="00156F30">
            <w:pPr>
              <w:pStyle w:val="TableParagraph"/>
              <w:rPr>
                <w:sz w:val="20"/>
              </w:rPr>
            </w:pPr>
            <w:r>
              <w:rPr>
                <w:color w:val="0000FF"/>
                <w:sz w:val="20"/>
              </w:rPr>
              <w:t>"Diagnostic Study, Performed"</w:t>
            </w:r>
          </w:p>
        </w:tc>
        <w:tc>
          <w:tcPr>
            <w:tcW w:w="4459" w:type="dxa"/>
          </w:tcPr>
          <w:p w14:paraId="13DF85B7" w14:textId="77777777" w:rsidR="00D60D6B" w:rsidRDefault="00D60D6B" w:rsidP="00156F30">
            <w:pPr>
              <w:pStyle w:val="TableParagraph"/>
              <w:ind w:right="0"/>
              <w:rPr>
                <w:sz w:val="20"/>
              </w:rPr>
            </w:pPr>
            <w:r>
              <w:rPr>
                <w:color w:val="0000FF"/>
                <w:sz w:val="20"/>
              </w:rPr>
              <w:t>"Diagnostic Study, Not Performed"</w:t>
            </w:r>
          </w:p>
        </w:tc>
      </w:tr>
      <w:tr w:rsidR="00D60D6B" w14:paraId="45BEDA31" w14:textId="77777777" w:rsidTr="00156F30">
        <w:trPr>
          <w:trHeight w:hRule="exact" w:val="469"/>
        </w:trPr>
        <w:tc>
          <w:tcPr>
            <w:tcW w:w="4459" w:type="dxa"/>
          </w:tcPr>
          <w:p w14:paraId="4B119604" w14:textId="77777777" w:rsidR="00D60D6B" w:rsidRDefault="00D60D6B" w:rsidP="00156F30">
            <w:pPr>
              <w:pStyle w:val="TableParagraph"/>
              <w:rPr>
                <w:sz w:val="20"/>
              </w:rPr>
            </w:pPr>
            <w:r>
              <w:rPr>
                <w:color w:val="0000FF"/>
                <w:sz w:val="20"/>
              </w:rPr>
              <w:t>"Encounter, Order"</w:t>
            </w:r>
          </w:p>
        </w:tc>
        <w:tc>
          <w:tcPr>
            <w:tcW w:w="4459" w:type="dxa"/>
          </w:tcPr>
          <w:p w14:paraId="7CB4F8EF" w14:textId="77777777" w:rsidR="00D60D6B" w:rsidRDefault="00D60D6B" w:rsidP="00156F30">
            <w:pPr>
              <w:pStyle w:val="TableParagraph"/>
              <w:rPr>
                <w:sz w:val="20"/>
              </w:rPr>
            </w:pPr>
            <w:r>
              <w:rPr>
                <w:color w:val="0000FF"/>
                <w:sz w:val="20"/>
              </w:rPr>
              <w:t>"Encounter, Not Ordered"</w:t>
            </w:r>
          </w:p>
        </w:tc>
      </w:tr>
      <w:tr w:rsidR="00D60D6B" w14:paraId="1EFAA27B" w14:textId="77777777" w:rsidTr="00156F30">
        <w:trPr>
          <w:trHeight w:hRule="exact" w:val="469"/>
        </w:trPr>
        <w:tc>
          <w:tcPr>
            <w:tcW w:w="4459" w:type="dxa"/>
          </w:tcPr>
          <w:p w14:paraId="45C55CE5" w14:textId="77777777" w:rsidR="00D60D6B" w:rsidRDefault="00D60D6B" w:rsidP="00156F30">
            <w:pPr>
              <w:pStyle w:val="TableParagraph"/>
              <w:rPr>
                <w:sz w:val="20"/>
              </w:rPr>
            </w:pPr>
            <w:r>
              <w:rPr>
                <w:color w:val="0000FF"/>
                <w:sz w:val="20"/>
              </w:rPr>
              <w:t>"Encounter, Recommended"</w:t>
            </w:r>
          </w:p>
        </w:tc>
        <w:tc>
          <w:tcPr>
            <w:tcW w:w="4459" w:type="dxa"/>
          </w:tcPr>
          <w:p w14:paraId="3F89A7E4" w14:textId="77777777" w:rsidR="00D60D6B" w:rsidRDefault="00D60D6B" w:rsidP="00156F30">
            <w:pPr>
              <w:pStyle w:val="TableParagraph"/>
              <w:rPr>
                <w:sz w:val="20"/>
              </w:rPr>
            </w:pPr>
            <w:r>
              <w:rPr>
                <w:color w:val="0000FF"/>
                <w:sz w:val="20"/>
              </w:rPr>
              <w:t>"Encounter, Not Recommended"</w:t>
            </w:r>
          </w:p>
        </w:tc>
      </w:tr>
      <w:tr w:rsidR="00D60D6B" w14:paraId="53CA1E41" w14:textId="09AE8F5E" w:rsidTr="00156F30">
        <w:trPr>
          <w:trHeight w:hRule="exact" w:val="469"/>
        </w:trPr>
        <w:tc>
          <w:tcPr>
            <w:tcW w:w="4459" w:type="dxa"/>
          </w:tcPr>
          <w:p w14:paraId="10381B8F" w14:textId="0EC92476" w:rsidR="00D60D6B" w:rsidRDefault="00D60D6B" w:rsidP="00156F30">
            <w:pPr>
              <w:pStyle w:val="TableParagraph"/>
              <w:rPr>
                <w:sz w:val="20"/>
              </w:rPr>
            </w:pPr>
            <w:r>
              <w:rPr>
                <w:color w:val="0000FF"/>
                <w:sz w:val="20"/>
              </w:rPr>
              <w:t>"Encounter, Performed"</w:t>
            </w:r>
          </w:p>
        </w:tc>
        <w:tc>
          <w:tcPr>
            <w:tcW w:w="4459" w:type="dxa"/>
          </w:tcPr>
          <w:p w14:paraId="5385EC61" w14:textId="0514120D" w:rsidR="00D60D6B" w:rsidRDefault="00632B68" w:rsidP="00156F30">
            <w:pPr>
              <w:pStyle w:val="TableParagraph"/>
              <w:rPr>
                <w:sz w:val="20"/>
              </w:rPr>
            </w:pPr>
            <w:r>
              <w:rPr>
                <w:color w:val="0000FF"/>
                <w:sz w:val="20"/>
              </w:rPr>
              <w:t>N/A</w:t>
            </w:r>
          </w:p>
        </w:tc>
      </w:tr>
      <w:tr w:rsidR="00D60D6B" w14:paraId="4A9C04C3" w14:textId="77777777" w:rsidTr="00156F30">
        <w:trPr>
          <w:trHeight w:hRule="exact" w:val="469"/>
        </w:trPr>
        <w:tc>
          <w:tcPr>
            <w:tcW w:w="4459" w:type="dxa"/>
          </w:tcPr>
          <w:p w14:paraId="0BF7755D" w14:textId="77777777" w:rsidR="00D60D6B" w:rsidRDefault="00D60D6B" w:rsidP="00156F30">
            <w:pPr>
              <w:pStyle w:val="TableParagraph"/>
              <w:rPr>
                <w:sz w:val="20"/>
              </w:rPr>
            </w:pPr>
            <w:r>
              <w:rPr>
                <w:color w:val="0000FF"/>
                <w:sz w:val="20"/>
              </w:rPr>
              <w:t>"Family History"</w:t>
            </w:r>
          </w:p>
        </w:tc>
        <w:tc>
          <w:tcPr>
            <w:tcW w:w="4459" w:type="dxa"/>
          </w:tcPr>
          <w:p w14:paraId="2F5E2AC8" w14:textId="77777777" w:rsidR="00D60D6B" w:rsidRDefault="00D60D6B" w:rsidP="00156F30">
            <w:pPr>
              <w:pStyle w:val="TableParagraph"/>
              <w:rPr>
                <w:sz w:val="20"/>
              </w:rPr>
            </w:pPr>
            <w:r>
              <w:rPr>
                <w:sz w:val="20"/>
              </w:rPr>
              <w:t>N/A</w:t>
            </w:r>
          </w:p>
        </w:tc>
      </w:tr>
      <w:tr w:rsidR="00D60D6B" w14:paraId="5F500F80" w14:textId="77777777" w:rsidTr="00156F30">
        <w:trPr>
          <w:trHeight w:hRule="exact" w:val="469"/>
        </w:trPr>
        <w:tc>
          <w:tcPr>
            <w:tcW w:w="4459" w:type="dxa"/>
          </w:tcPr>
          <w:p w14:paraId="5E6F78F7" w14:textId="77777777" w:rsidR="00D60D6B" w:rsidRDefault="00D60D6B" w:rsidP="00156F30">
            <w:pPr>
              <w:pStyle w:val="TableParagraph"/>
              <w:rPr>
                <w:sz w:val="20"/>
              </w:rPr>
            </w:pPr>
            <w:r>
              <w:rPr>
                <w:color w:val="0000FF"/>
                <w:sz w:val="20"/>
              </w:rPr>
              <w:t>"Immunization, Order"</w:t>
            </w:r>
          </w:p>
        </w:tc>
        <w:tc>
          <w:tcPr>
            <w:tcW w:w="4459" w:type="dxa"/>
          </w:tcPr>
          <w:p w14:paraId="75808A8C" w14:textId="77777777" w:rsidR="00D60D6B" w:rsidRDefault="00D60D6B" w:rsidP="00156F30">
            <w:pPr>
              <w:pStyle w:val="TableParagraph"/>
              <w:rPr>
                <w:sz w:val="20"/>
              </w:rPr>
            </w:pPr>
            <w:r>
              <w:rPr>
                <w:color w:val="0000FF"/>
                <w:sz w:val="20"/>
              </w:rPr>
              <w:t>"Immunization, Not Ordered"</w:t>
            </w:r>
          </w:p>
        </w:tc>
      </w:tr>
      <w:tr w:rsidR="00D60D6B" w14:paraId="053A6BFF" w14:textId="77777777" w:rsidTr="00156F30">
        <w:trPr>
          <w:trHeight w:hRule="exact" w:val="469"/>
        </w:trPr>
        <w:tc>
          <w:tcPr>
            <w:tcW w:w="4459" w:type="dxa"/>
          </w:tcPr>
          <w:p w14:paraId="1D6F780B" w14:textId="77777777" w:rsidR="00D60D6B" w:rsidRDefault="00D60D6B" w:rsidP="00156F30">
            <w:pPr>
              <w:pStyle w:val="TableParagraph"/>
              <w:rPr>
                <w:sz w:val="20"/>
              </w:rPr>
            </w:pPr>
            <w:r>
              <w:rPr>
                <w:color w:val="0000FF"/>
                <w:sz w:val="20"/>
              </w:rPr>
              <w:t>"Immunization, Administered"</w:t>
            </w:r>
          </w:p>
        </w:tc>
        <w:tc>
          <w:tcPr>
            <w:tcW w:w="4459" w:type="dxa"/>
          </w:tcPr>
          <w:p w14:paraId="585D0FF7" w14:textId="77777777" w:rsidR="00D60D6B" w:rsidRDefault="00D60D6B" w:rsidP="00156F30">
            <w:pPr>
              <w:pStyle w:val="TableParagraph"/>
              <w:rPr>
                <w:sz w:val="20"/>
              </w:rPr>
            </w:pPr>
            <w:r>
              <w:rPr>
                <w:color w:val="0000FF"/>
                <w:sz w:val="20"/>
              </w:rPr>
              <w:t>"Immunization, Not Administered"</w:t>
            </w:r>
          </w:p>
        </w:tc>
      </w:tr>
      <w:tr w:rsidR="00D60D6B" w14:paraId="76B388A9" w14:textId="77777777" w:rsidTr="00156F30">
        <w:trPr>
          <w:trHeight w:hRule="exact" w:val="469"/>
        </w:trPr>
        <w:tc>
          <w:tcPr>
            <w:tcW w:w="4459" w:type="dxa"/>
          </w:tcPr>
          <w:p w14:paraId="2D4DD361" w14:textId="77777777" w:rsidR="00D60D6B" w:rsidRDefault="00D60D6B" w:rsidP="00156F30">
            <w:pPr>
              <w:pStyle w:val="TableParagraph"/>
              <w:rPr>
                <w:sz w:val="20"/>
              </w:rPr>
            </w:pPr>
            <w:r>
              <w:rPr>
                <w:color w:val="0000FF"/>
                <w:sz w:val="20"/>
              </w:rPr>
              <w:t>"Intervention, Order"</w:t>
            </w:r>
          </w:p>
        </w:tc>
        <w:tc>
          <w:tcPr>
            <w:tcW w:w="4459" w:type="dxa"/>
          </w:tcPr>
          <w:p w14:paraId="1DB2FD7E" w14:textId="77777777" w:rsidR="00D60D6B" w:rsidRDefault="00D60D6B" w:rsidP="00156F30">
            <w:pPr>
              <w:pStyle w:val="TableParagraph"/>
              <w:rPr>
                <w:sz w:val="20"/>
              </w:rPr>
            </w:pPr>
            <w:r>
              <w:rPr>
                <w:color w:val="0000FF"/>
                <w:sz w:val="20"/>
              </w:rPr>
              <w:t>"Intervention, Not Ordered"</w:t>
            </w:r>
          </w:p>
        </w:tc>
      </w:tr>
      <w:tr w:rsidR="00D60D6B" w14:paraId="3B831EE8" w14:textId="77777777" w:rsidTr="00156F30">
        <w:trPr>
          <w:trHeight w:hRule="exact" w:val="469"/>
        </w:trPr>
        <w:tc>
          <w:tcPr>
            <w:tcW w:w="4459" w:type="dxa"/>
          </w:tcPr>
          <w:p w14:paraId="608EBCF2" w14:textId="77777777" w:rsidR="00D60D6B" w:rsidRDefault="00D60D6B" w:rsidP="00156F30">
            <w:pPr>
              <w:pStyle w:val="TableParagraph"/>
              <w:rPr>
                <w:sz w:val="20"/>
              </w:rPr>
            </w:pPr>
            <w:r>
              <w:rPr>
                <w:color w:val="0000FF"/>
                <w:sz w:val="20"/>
              </w:rPr>
              <w:t>"Intervention, Recommended"</w:t>
            </w:r>
          </w:p>
        </w:tc>
        <w:tc>
          <w:tcPr>
            <w:tcW w:w="4459" w:type="dxa"/>
          </w:tcPr>
          <w:p w14:paraId="5EF36C00" w14:textId="77777777" w:rsidR="00D60D6B" w:rsidRDefault="00D60D6B" w:rsidP="00156F30">
            <w:pPr>
              <w:pStyle w:val="TableParagraph"/>
              <w:rPr>
                <w:sz w:val="20"/>
              </w:rPr>
            </w:pPr>
            <w:r>
              <w:rPr>
                <w:color w:val="0000FF"/>
                <w:sz w:val="20"/>
              </w:rPr>
              <w:t>"Intervention, Not Recommended"</w:t>
            </w:r>
          </w:p>
        </w:tc>
      </w:tr>
      <w:tr w:rsidR="00D60D6B" w14:paraId="0C138956" w14:textId="77777777" w:rsidTr="00156F30">
        <w:trPr>
          <w:trHeight w:hRule="exact" w:val="469"/>
        </w:trPr>
        <w:tc>
          <w:tcPr>
            <w:tcW w:w="4459" w:type="dxa"/>
          </w:tcPr>
          <w:p w14:paraId="30457B21" w14:textId="77777777" w:rsidR="00D60D6B" w:rsidRDefault="00D60D6B" w:rsidP="00156F30">
            <w:pPr>
              <w:pStyle w:val="TableParagraph"/>
              <w:rPr>
                <w:sz w:val="20"/>
              </w:rPr>
            </w:pPr>
            <w:r>
              <w:rPr>
                <w:color w:val="0000FF"/>
                <w:sz w:val="20"/>
              </w:rPr>
              <w:t>"Intervention, Performed"</w:t>
            </w:r>
          </w:p>
        </w:tc>
        <w:tc>
          <w:tcPr>
            <w:tcW w:w="4459" w:type="dxa"/>
          </w:tcPr>
          <w:p w14:paraId="74917A73" w14:textId="77777777" w:rsidR="00D60D6B" w:rsidRDefault="00D60D6B" w:rsidP="00156F30">
            <w:pPr>
              <w:pStyle w:val="TableParagraph"/>
              <w:rPr>
                <w:sz w:val="20"/>
              </w:rPr>
            </w:pPr>
            <w:r>
              <w:rPr>
                <w:color w:val="0000FF"/>
                <w:sz w:val="20"/>
              </w:rPr>
              <w:t>"Intervention, Not Performed"</w:t>
            </w:r>
          </w:p>
        </w:tc>
      </w:tr>
      <w:tr w:rsidR="00D60D6B" w14:paraId="452716D2" w14:textId="77777777" w:rsidTr="00156F30">
        <w:trPr>
          <w:trHeight w:hRule="exact" w:val="469"/>
        </w:trPr>
        <w:tc>
          <w:tcPr>
            <w:tcW w:w="4459" w:type="dxa"/>
          </w:tcPr>
          <w:p w14:paraId="64886FF2" w14:textId="77777777" w:rsidR="00D60D6B" w:rsidRDefault="00D60D6B" w:rsidP="00156F30">
            <w:pPr>
              <w:pStyle w:val="TableParagraph"/>
              <w:rPr>
                <w:sz w:val="20"/>
              </w:rPr>
            </w:pPr>
            <w:r>
              <w:rPr>
                <w:color w:val="0000FF"/>
                <w:sz w:val="20"/>
              </w:rPr>
              <w:t>"Laboratory Test, Order"</w:t>
            </w:r>
          </w:p>
        </w:tc>
        <w:tc>
          <w:tcPr>
            <w:tcW w:w="4459" w:type="dxa"/>
          </w:tcPr>
          <w:p w14:paraId="613B9099" w14:textId="77777777" w:rsidR="00D60D6B" w:rsidRDefault="00D60D6B" w:rsidP="00156F30">
            <w:pPr>
              <w:pStyle w:val="TableParagraph"/>
              <w:rPr>
                <w:sz w:val="20"/>
              </w:rPr>
            </w:pPr>
            <w:r>
              <w:rPr>
                <w:color w:val="0000FF"/>
                <w:sz w:val="20"/>
              </w:rPr>
              <w:t>"Laboratory Test, Not Ordered"</w:t>
            </w:r>
          </w:p>
        </w:tc>
      </w:tr>
      <w:tr w:rsidR="00D60D6B" w14:paraId="7DDE8F15" w14:textId="77777777" w:rsidTr="00156F30">
        <w:trPr>
          <w:trHeight w:hRule="exact" w:val="469"/>
        </w:trPr>
        <w:tc>
          <w:tcPr>
            <w:tcW w:w="4459" w:type="dxa"/>
          </w:tcPr>
          <w:p w14:paraId="07A35CF2" w14:textId="77777777" w:rsidR="00D60D6B" w:rsidRDefault="00D60D6B" w:rsidP="00156F30">
            <w:pPr>
              <w:pStyle w:val="TableParagraph"/>
              <w:rPr>
                <w:sz w:val="20"/>
              </w:rPr>
            </w:pPr>
            <w:r>
              <w:rPr>
                <w:color w:val="0000FF"/>
                <w:sz w:val="20"/>
              </w:rPr>
              <w:lastRenderedPageBreak/>
              <w:t>"Laboratory Test, Recommended"</w:t>
            </w:r>
          </w:p>
        </w:tc>
        <w:tc>
          <w:tcPr>
            <w:tcW w:w="4459" w:type="dxa"/>
          </w:tcPr>
          <w:p w14:paraId="21315D8C" w14:textId="77777777" w:rsidR="00D60D6B" w:rsidRDefault="00D60D6B" w:rsidP="00156F30">
            <w:pPr>
              <w:pStyle w:val="TableParagraph"/>
              <w:ind w:right="0"/>
              <w:rPr>
                <w:sz w:val="20"/>
              </w:rPr>
            </w:pPr>
            <w:r>
              <w:rPr>
                <w:color w:val="0000FF"/>
                <w:sz w:val="20"/>
              </w:rPr>
              <w:t>"Laboratory Test, Not Recommended"</w:t>
            </w:r>
          </w:p>
        </w:tc>
      </w:tr>
      <w:tr w:rsidR="00D60D6B" w14:paraId="1224F06E" w14:textId="77777777" w:rsidTr="00156F30">
        <w:trPr>
          <w:trHeight w:hRule="exact" w:val="469"/>
        </w:trPr>
        <w:tc>
          <w:tcPr>
            <w:tcW w:w="4459" w:type="dxa"/>
          </w:tcPr>
          <w:p w14:paraId="5E2426EB" w14:textId="77777777" w:rsidR="00D60D6B" w:rsidRDefault="00D60D6B" w:rsidP="00156F30">
            <w:pPr>
              <w:pStyle w:val="TableParagraph"/>
              <w:rPr>
                <w:sz w:val="20"/>
              </w:rPr>
            </w:pPr>
            <w:r>
              <w:rPr>
                <w:color w:val="0000FF"/>
                <w:sz w:val="20"/>
              </w:rPr>
              <w:t>"Laboratory Test, Performed"</w:t>
            </w:r>
          </w:p>
        </w:tc>
        <w:tc>
          <w:tcPr>
            <w:tcW w:w="4459" w:type="dxa"/>
          </w:tcPr>
          <w:p w14:paraId="2BF5DCD0" w14:textId="77777777" w:rsidR="00D60D6B" w:rsidRDefault="00D60D6B" w:rsidP="00156F30">
            <w:pPr>
              <w:pStyle w:val="TableParagraph"/>
              <w:rPr>
                <w:sz w:val="20"/>
              </w:rPr>
            </w:pPr>
            <w:r>
              <w:rPr>
                <w:color w:val="0000FF"/>
                <w:sz w:val="20"/>
              </w:rPr>
              <w:t>"Laboratory Test, Not Performed"</w:t>
            </w:r>
          </w:p>
        </w:tc>
      </w:tr>
      <w:tr w:rsidR="00D60D6B" w14:paraId="2E8357FA" w14:textId="77777777" w:rsidTr="00156F30">
        <w:trPr>
          <w:trHeight w:hRule="exact" w:val="469"/>
        </w:trPr>
        <w:tc>
          <w:tcPr>
            <w:tcW w:w="4459" w:type="dxa"/>
          </w:tcPr>
          <w:p w14:paraId="2E286FC6" w14:textId="77777777" w:rsidR="00D60D6B" w:rsidRDefault="00D60D6B" w:rsidP="00156F30">
            <w:pPr>
              <w:pStyle w:val="TableParagraph"/>
              <w:rPr>
                <w:sz w:val="20"/>
              </w:rPr>
            </w:pPr>
            <w:r>
              <w:rPr>
                <w:color w:val="0000FF"/>
                <w:sz w:val="20"/>
              </w:rPr>
              <w:t>"Medication, Active"</w:t>
            </w:r>
          </w:p>
        </w:tc>
        <w:tc>
          <w:tcPr>
            <w:tcW w:w="4459" w:type="dxa"/>
          </w:tcPr>
          <w:p w14:paraId="6054C12A" w14:textId="77777777" w:rsidR="00D60D6B" w:rsidRDefault="00D60D6B" w:rsidP="00156F30">
            <w:pPr>
              <w:pStyle w:val="TableParagraph"/>
              <w:rPr>
                <w:sz w:val="20"/>
              </w:rPr>
            </w:pPr>
            <w:r>
              <w:rPr>
                <w:sz w:val="20"/>
              </w:rPr>
              <w:t>N/A</w:t>
            </w:r>
          </w:p>
        </w:tc>
      </w:tr>
      <w:tr w:rsidR="00D60D6B" w14:paraId="3407895F" w14:textId="77777777" w:rsidTr="00156F30">
        <w:trPr>
          <w:trHeight w:hRule="exact" w:val="469"/>
        </w:trPr>
        <w:tc>
          <w:tcPr>
            <w:tcW w:w="4459" w:type="dxa"/>
          </w:tcPr>
          <w:p w14:paraId="7FD2E4FD" w14:textId="77777777" w:rsidR="00D60D6B" w:rsidRDefault="00D60D6B" w:rsidP="00156F30">
            <w:pPr>
              <w:pStyle w:val="TableParagraph"/>
              <w:rPr>
                <w:sz w:val="20"/>
              </w:rPr>
            </w:pPr>
            <w:r>
              <w:rPr>
                <w:color w:val="0000FF"/>
                <w:sz w:val="20"/>
              </w:rPr>
              <w:t>"Medication, Administered"</w:t>
            </w:r>
          </w:p>
        </w:tc>
        <w:tc>
          <w:tcPr>
            <w:tcW w:w="4459" w:type="dxa"/>
          </w:tcPr>
          <w:p w14:paraId="58A7AF93" w14:textId="77777777" w:rsidR="00D60D6B" w:rsidRDefault="00D60D6B" w:rsidP="00156F30">
            <w:pPr>
              <w:pStyle w:val="TableParagraph"/>
              <w:rPr>
                <w:sz w:val="20"/>
              </w:rPr>
            </w:pPr>
            <w:r>
              <w:rPr>
                <w:color w:val="0000FF"/>
                <w:sz w:val="20"/>
              </w:rPr>
              <w:t>"Medication, Not Administered"</w:t>
            </w:r>
          </w:p>
        </w:tc>
      </w:tr>
      <w:tr w:rsidR="00D60D6B" w14:paraId="064D49FF" w14:textId="77777777" w:rsidTr="00156F30">
        <w:trPr>
          <w:trHeight w:hRule="exact" w:val="469"/>
        </w:trPr>
        <w:tc>
          <w:tcPr>
            <w:tcW w:w="4459" w:type="dxa"/>
          </w:tcPr>
          <w:p w14:paraId="202DDBBA" w14:textId="77777777" w:rsidR="00D60D6B" w:rsidRDefault="00D60D6B" w:rsidP="00156F30">
            <w:pPr>
              <w:pStyle w:val="TableParagraph"/>
              <w:rPr>
                <w:sz w:val="20"/>
              </w:rPr>
            </w:pPr>
            <w:r>
              <w:rPr>
                <w:color w:val="0000FF"/>
                <w:sz w:val="20"/>
              </w:rPr>
              <w:t>"Medication, Dispensed"</w:t>
            </w:r>
          </w:p>
        </w:tc>
        <w:tc>
          <w:tcPr>
            <w:tcW w:w="4459" w:type="dxa"/>
          </w:tcPr>
          <w:p w14:paraId="1A533CB9" w14:textId="77777777" w:rsidR="00D60D6B" w:rsidRDefault="00D60D6B" w:rsidP="00156F30">
            <w:pPr>
              <w:pStyle w:val="TableParagraph"/>
              <w:rPr>
                <w:sz w:val="20"/>
              </w:rPr>
            </w:pPr>
            <w:r>
              <w:rPr>
                <w:color w:val="0000FF"/>
                <w:sz w:val="20"/>
              </w:rPr>
              <w:t>"Medication, Not Dispensed"</w:t>
            </w:r>
          </w:p>
        </w:tc>
      </w:tr>
      <w:tr w:rsidR="00D60D6B" w14:paraId="30116DDC" w14:textId="77777777" w:rsidTr="00156F30">
        <w:trPr>
          <w:trHeight w:hRule="exact" w:val="469"/>
        </w:trPr>
        <w:tc>
          <w:tcPr>
            <w:tcW w:w="4459" w:type="dxa"/>
          </w:tcPr>
          <w:p w14:paraId="5E1C655F" w14:textId="77777777" w:rsidR="00D60D6B" w:rsidRDefault="00D60D6B" w:rsidP="00156F30">
            <w:pPr>
              <w:pStyle w:val="TableParagraph"/>
              <w:rPr>
                <w:sz w:val="20"/>
              </w:rPr>
            </w:pPr>
            <w:r>
              <w:rPr>
                <w:color w:val="0000FF"/>
                <w:sz w:val="20"/>
              </w:rPr>
              <w:t>"Medication, Discharge"</w:t>
            </w:r>
          </w:p>
        </w:tc>
        <w:tc>
          <w:tcPr>
            <w:tcW w:w="4459" w:type="dxa"/>
          </w:tcPr>
          <w:p w14:paraId="0269CE06" w14:textId="77777777" w:rsidR="00D60D6B" w:rsidRDefault="00D60D6B" w:rsidP="00156F30">
            <w:pPr>
              <w:pStyle w:val="TableParagraph"/>
              <w:rPr>
                <w:sz w:val="20"/>
              </w:rPr>
            </w:pPr>
            <w:r>
              <w:rPr>
                <w:color w:val="0000FF"/>
                <w:sz w:val="20"/>
              </w:rPr>
              <w:t>"Medication, Not Discharged"</w:t>
            </w:r>
          </w:p>
        </w:tc>
      </w:tr>
      <w:tr w:rsidR="00D60D6B" w14:paraId="01829D51" w14:textId="77777777" w:rsidTr="00156F30">
        <w:trPr>
          <w:trHeight w:hRule="exact" w:val="469"/>
        </w:trPr>
        <w:tc>
          <w:tcPr>
            <w:tcW w:w="4459" w:type="dxa"/>
          </w:tcPr>
          <w:p w14:paraId="27B054D0" w14:textId="77777777" w:rsidR="00D60D6B" w:rsidRDefault="00D60D6B" w:rsidP="00156F30">
            <w:pPr>
              <w:pStyle w:val="TableParagraph"/>
              <w:rPr>
                <w:sz w:val="20"/>
              </w:rPr>
            </w:pPr>
            <w:r>
              <w:rPr>
                <w:color w:val="0000FF"/>
                <w:sz w:val="20"/>
              </w:rPr>
              <w:t>"Medication, Order"</w:t>
            </w:r>
          </w:p>
        </w:tc>
        <w:tc>
          <w:tcPr>
            <w:tcW w:w="4459" w:type="dxa"/>
          </w:tcPr>
          <w:p w14:paraId="32B26969" w14:textId="77777777" w:rsidR="00D60D6B" w:rsidRDefault="00D60D6B" w:rsidP="00156F30">
            <w:pPr>
              <w:pStyle w:val="TableParagraph"/>
              <w:rPr>
                <w:sz w:val="20"/>
              </w:rPr>
            </w:pPr>
            <w:r>
              <w:rPr>
                <w:color w:val="0000FF"/>
                <w:sz w:val="20"/>
              </w:rPr>
              <w:t>"Medication, Not Ordered"</w:t>
            </w:r>
          </w:p>
        </w:tc>
      </w:tr>
      <w:tr w:rsidR="00D60D6B" w14:paraId="5377BDBA" w14:textId="77777777" w:rsidTr="00156F30">
        <w:trPr>
          <w:trHeight w:hRule="exact" w:val="469"/>
        </w:trPr>
        <w:tc>
          <w:tcPr>
            <w:tcW w:w="4459" w:type="dxa"/>
          </w:tcPr>
          <w:p w14:paraId="0AD9DA6F" w14:textId="77777777" w:rsidR="00D60D6B" w:rsidRDefault="00D60D6B" w:rsidP="00156F30">
            <w:pPr>
              <w:pStyle w:val="TableParagraph"/>
              <w:rPr>
                <w:sz w:val="20"/>
              </w:rPr>
            </w:pPr>
            <w:r>
              <w:rPr>
                <w:color w:val="0000FF"/>
                <w:sz w:val="20"/>
              </w:rPr>
              <w:t>"Patient Care Experience"</w:t>
            </w:r>
          </w:p>
        </w:tc>
        <w:tc>
          <w:tcPr>
            <w:tcW w:w="4459" w:type="dxa"/>
          </w:tcPr>
          <w:p w14:paraId="629D9C08" w14:textId="77777777" w:rsidR="00D60D6B" w:rsidRDefault="00D60D6B" w:rsidP="00156F30">
            <w:pPr>
              <w:pStyle w:val="TableParagraph"/>
              <w:rPr>
                <w:sz w:val="20"/>
              </w:rPr>
            </w:pPr>
            <w:r>
              <w:rPr>
                <w:sz w:val="20"/>
              </w:rPr>
              <w:t>N/A</w:t>
            </w:r>
          </w:p>
        </w:tc>
      </w:tr>
      <w:tr w:rsidR="00D60D6B" w14:paraId="1D75AFDF" w14:textId="77777777" w:rsidTr="00156F30">
        <w:trPr>
          <w:trHeight w:hRule="exact" w:val="469"/>
        </w:trPr>
        <w:tc>
          <w:tcPr>
            <w:tcW w:w="4459" w:type="dxa"/>
          </w:tcPr>
          <w:p w14:paraId="33B6706C" w14:textId="77777777" w:rsidR="00D60D6B" w:rsidRDefault="00D60D6B" w:rsidP="00156F30">
            <w:pPr>
              <w:pStyle w:val="TableParagraph"/>
              <w:rPr>
                <w:sz w:val="20"/>
              </w:rPr>
            </w:pPr>
            <w:r>
              <w:rPr>
                <w:color w:val="0000FF"/>
                <w:sz w:val="20"/>
              </w:rPr>
              <w:t>"Patient Characteristic"</w:t>
            </w:r>
          </w:p>
        </w:tc>
        <w:tc>
          <w:tcPr>
            <w:tcW w:w="4459" w:type="dxa"/>
          </w:tcPr>
          <w:p w14:paraId="7903AFA1" w14:textId="77777777" w:rsidR="00D60D6B" w:rsidRDefault="00D60D6B" w:rsidP="00156F30">
            <w:pPr>
              <w:pStyle w:val="TableParagraph"/>
              <w:rPr>
                <w:sz w:val="20"/>
              </w:rPr>
            </w:pPr>
            <w:r>
              <w:rPr>
                <w:sz w:val="20"/>
              </w:rPr>
              <w:t>N/A</w:t>
            </w:r>
          </w:p>
        </w:tc>
      </w:tr>
      <w:tr w:rsidR="00D60D6B" w14:paraId="1C8B0BB8" w14:textId="77777777" w:rsidTr="00156F30">
        <w:trPr>
          <w:trHeight w:hRule="exact" w:val="469"/>
        </w:trPr>
        <w:tc>
          <w:tcPr>
            <w:tcW w:w="4459" w:type="dxa"/>
          </w:tcPr>
          <w:p w14:paraId="46E8C591" w14:textId="77777777" w:rsidR="00D60D6B" w:rsidRDefault="00D60D6B" w:rsidP="00156F30">
            <w:pPr>
              <w:pStyle w:val="TableParagraph"/>
              <w:ind w:right="0"/>
              <w:rPr>
                <w:sz w:val="20"/>
              </w:rPr>
            </w:pPr>
            <w:r>
              <w:rPr>
                <w:color w:val="0000FF"/>
                <w:sz w:val="20"/>
              </w:rPr>
              <w:t>"Patient Characteristic Birthdate"</w:t>
            </w:r>
          </w:p>
        </w:tc>
        <w:tc>
          <w:tcPr>
            <w:tcW w:w="4459" w:type="dxa"/>
          </w:tcPr>
          <w:p w14:paraId="6AF0376C" w14:textId="77777777" w:rsidR="00D60D6B" w:rsidRDefault="00D60D6B" w:rsidP="00156F30">
            <w:pPr>
              <w:pStyle w:val="TableParagraph"/>
              <w:rPr>
                <w:sz w:val="20"/>
              </w:rPr>
            </w:pPr>
            <w:r>
              <w:rPr>
                <w:sz w:val="20"/>
              </w:rPr>
              <w:t>N/A</w:t>
            </w:r>
          </w:p>
        </w:tc>
      </w:tr>
      <w:tr w:rsidR="00D60D6B" w14:paraId="7E6A868A" w14:textId="77777777" w:rsidTr="00156F30">
        <w:trPr>
          <w:trHeight w:hRule="exact" w:val="740"/>
        </w:trPr>
        <w:tc>
          <w:tcPr>
            <w:tcW w:w="4459" w:type="dxa"/>
          </w:tcPr>
          <w:p w14:paraId="1D4D5176" w14:textId="77777777" w:rsidR="00D60D6B" w:rsidRDefault="00D60D6B" w:rsidP="00156F30">
            <w:pPr>
              <w:pStyle w:val="TableParagraph"/>
              <w:spacing w:line="288" w:lineRule="auto"/>
              <w:rPr>
                <w:sz w:val="20"/>
              </w:rPr>
            </w:pPr>
            <w:r>
              <w:rPr>
                <w:color w:val="0000FF"/>
                <w:sz w:val="20"/>
              </w:rPr>
              <w:t>"Patient Characteristic Clinical Trial Participant"</w:t>
            </w:r>
          </w:p>
        </w:tc>
        <w:tc>
          <w:tcPr>
            <w:tcW w:w="4459" w:type="dxa"/>
          </w:tcPr>
          <w:p w14:paraId="3A3AD783" w14:textId="77777777" w:rsidR="00D60D6B" w:rsidRDefault="00D60D6B" w:rsidP="00156F30">
            <w:pPr>
              <w:pStyle w:val="TableParagraph"/>
              <w:rPr>
                <w:sz w:val="20"/>
              </w:rPr>
            </w:pPr>
            <w:r>
              <w:rPr>
                <w:sz w:val="20"/>
              </w:rPr>
              <w:t>N/A</w:t>
            </w:r>
          </w:p>
        </w:tc>
      </w:tr>
      <w:tr w:rsidR="00D60D6B" w14:paraId="7D457080" w14:textId="77777777" w:rsidTr="00156F30">
        <w:trPr>
          <w:trHeight w:hRule="exact" w:val="469"/>
        </w:trPr>
        <w:tc>
          <w:tcPr>
            <w:tcW w:w="4459" w:type="dxa"/>
          </w:tcPr>
          <w:p w14:paraId="57B8670C" w14:textId="77777777" w:rsidR="00D60D6B" w:rsidRDefault="00D60D6B" w:rsidP="00156F30">
            <w:pPr>
              <w:pStyle w:val="TableParagraph"/>
              <w:ind w:right="0"/>
              <w:rPr>
                <w:sz w:val="20"/>
              </w:rPr>
            </w:pPr>
            <w:r>
              <w:rPr>
                <w:color w:val="0000FF"/>
                <w:sz w:val="20"/>
              </w:rPr>
              <w:t>"Patient Characteristic Ethnicity"</w:t>
            </w:r>
          </w:p>
        </w:tc>
        <w:tc>
          <w:tcPr>
            <w:tcW w:w="4459" w:type="dxa"/>
          </w:tcPr>
          <w:p w14:paraId="58562E92" w14:textId="77777777" w:rsidR="00D60D6B" w:rsidRDefault="00D60D6B" w:rsidP="00156F30">
            <w:pPr>
              <w:pStyle w:val="TableParagraph"/>
              <w:rPr>
                <w:sz w:val="20"/>
              </w:rPr>
            </w:pPr>
            <w:r>
              <w:rPr>
                <w:sz w:val="20"/>
              </w:rPr>
              <w:t>N/A</w:t>
            </w:r>
          </w:p>
        </w:tc>
      </w:tr>
      <w:tr w:rsidR="00D60D6B" w14:paraId="0DB086EE" w14:textId="77777777" w:rsidTr="00156F30">
        <w:trPr>
          <w:trHeight w:hRule="exact" w:val="469"/>
        </w:trPr>
        <w:tc>
          <w:tcPr>
            <w:tcW w:w="4459" w:type="dxa"/>
          </w:tcPr>
          <w:p w14:paraId="6BF9DA0E" w14:textId="77777777" w:rsidR="00D60D6B" w:rsidRDefault="00D60D6B" w:rsidP="00156F30">
            <w:pPr>
              <w:pStyle w:val="TableParagraph"/>
              <w:rPr>
                <w:sz w:val="20"/>
              </w:rPr>
            </w:pPr>
            <w:r>
              <w:rPr>
                <w:color w:val="0000FF"/>
                <w:sz w:val="20"/>
              </w:rPr>
              <w:t>"Patient Characteristic Expired"</w:t>
            </w:r>
          </w:p>
        </w:tc>
        <w:tc>
          <w:tcPr>
            <w:tcW w:w="4459" w:type="dxa"/>
          </w:tcPr>
          <w:p w14:paraId="6B2F3927" w14:textId="77777777" w:rsidR="00D60D6B" w:rsidRDefault="00D60D6B" w:rsidP="00156F30">
            <w:pPr>
              <w:pStyle w:val="TableParagraph"/>
              <w:rPr>
                <w:sz w:val="20"/>
              </w:rPr>
            </w:pPr>
            <w:r>
              <w:rPr>
                <w:sz w:val="20"/>
              </w:rPr>
              <w:t>N/A</w:t>
            </w:r>
          </w:p>
        </w:tc>
      </w:tr>
      <w:tr w:rsidR="00D60D6B" w14:paraId="5502AEE8" w14:textId="77777777" w:rsidTr="00156F30">
        <w:trPr>
          <w:trHeight w:hRule="exact" w:val="469"/>
        </w:trPr>
        <w:tc>
          <w:tcPr>
            <w:tcW w:w="4459" w:type="dxa"/>
          </w:tcPr>
          <w:p w14:paraId="48351261" w14:textId="77777777" w:rsidR="00D60D6B" w:rsidRDefault="00D60D6B" w:rsidP="00156F30">
            <w:pPr>
              <w:pStyle w:val="TableParagraph"/>
              <w:rPr>
                <w:sz w:val="20"/>
              </w:rPr>
            </w:pPr>
            <w:r>
              <w:rPr>
                <w:color w:val="0000FF"/>
                <w:sz w:val="20"/>
              </w:rPr>
              <w:t>"Patient Characteristic Payer"</w:t>
            </w:r>
          </w:p>
        </w:tc>
        <w:tc>
          <w:tcPr>
            <w:tcW w:w="4459" w:type="dxa"/>
          </w:tcPr>
          <w:p w14:paraId="370EFCBD" w14:textId="77777777" w:rsidR="00D60D6B" w:rsidRDefault="00D60D6B" w:rsidP="00156F30">
            <w:pPr>
              <w:pStyle w:val="TableParagraph"/>
              <w:rPr>
                <w:sz w:val="20"/>
              </w:rPr>
            </w:pPr>
            <w:r>
              <w:rPr>
                <w:sz w:val="20"/>
              </w:rPr>
              <w:t>N/A</w:t>
            </w:r>
          </w:p>
        </w:tc>
      </w:tr>
      <w:tr w:rsidR="00D60D6B" w14:paraId="0AB6BC26" w14:textId="77777777" w:rsidTr="00156F30">
        <w:trPr>
          <w:trHeight w:hRule="exact" w:val="469"/>
        </w:trPr>
        <w:tc>
          <w:tcPr>
            <w:tcW w:w="4459" w:type="dxa"/>
          </w:tcPr>
          <w:p w14:paraId="62FCE8B9" w14:textId="77777777" w:rsidR="00D60D6B" w:rsidRDefault="00D60D6B" w:rsidP="00156F30">
            <w:pPr>
              <w:pStyle w:val="TableParagraph"/>
              <w:rPr>
                <w:sz w:val="20"/>
              </w:rPr>
            </w:pPr>
            <w:r>
              <w:rPr>
                <w:color w:val="0000FF"/>
                <w:sz w:val="20"/>
              </w:rPr>
              <w:t>"Patient Characteristic Race"</w:t>
            </w:r>
          </w:p>
        </w:tc>
        <w:tc>
          <w:tcPr>
            <w:tcW w:w="4459" w:type="dxa"/>
          </w:tcPr>
          <w:p w14:paraId="1B78F75F" w14:textId="77777777" w:rsidR="00D60D6B" w:rsidRDefault="00D60D6B" w:rsidP="00156F30">
            <w:pPr>
              <w:pStyle w:val="TableParagraph"/>
              <w:rPr>
                <w:sz w:val="20"/>
              </w:rPr>
            </w:pPr>
            <w:r>
              <w:rPr>
                <w:sz w:val="20"/>
              </w:rPr>
              <w:t>N/A</w:t>
            </w:r>
          </w:p>
        </w:tc>
      </w:tr>
      <w:tr w:rsidR="00D60D6B" w14:paraId="7F1EF8F9" w14:textId="77777777" w:rsidTr="00156F30">
        <w:trPr>
          <w:trHeight w:hRule="exact" w:val="469"/>
        </w:trPr>
        <w:tc>
          <w:tcPr>
            <w:tcW w:w="4459" w:type="dxa"/>
          </w:tcPr>
          <w:p w14:paraId="1F5CBFF8" w14:textId="77777777" w:rsidR="00D60D6B" w:rsidRDefault="00D60D6B" w:rsidP="00156F30">
            <w:pPr>
              <w:pStyle w:val="TableParagraph"/>
              <w:rPr>
                <w:sz w:val="20"/>
              </w:rPr>
            </w:pPr>
            <w:r>
              <w:rPr>
                <w:color w:val="0000FF"/>
                <w:sz w:val="20"/>
              </w:rPr>
              <w:t>"Patient Characteristic Sex"</w:t>
            </w:r>
          </w:p>
        </w:tc>
        <w:tc>
          <w:tcPr>
            <w:tcW w:w="4459" w:type="dxa"/>
          </w:tcPr>
          <w:p w14:paraId="443D4F7B" w14:textId="77777777" w:rsidR="00D60D6B" w:rsidRDefault="00D60D6B" w:rsidP="00156F30">
            <w:pPr>
              <w:pStyle w:val="TableParagraph"/>
              <w:rPr>
                <w:sz w:val="20"/>
              </w:rPr>
            </w:pPr>
            <w:r>
              <w:rPr>
                <w:sz w:val="20"/>
              </w:rPr>
              <w:t>N/A</w:t>
            </w:r>
          </w:p>
        </w:tc>
      </w:tr>
      <w:tr w:rsidR="00D60D6B" w14:paraId="5E12F314" w14:textId="77777777" w:rsidTr="00156F30">
        <w:trPr>
          <w:trHeight w:hRule="exact" w:val="469"/>
        </w:trPr>
        <w:tc>
          <w:tcPr>
            <w:tcW w:w="4459" w:type="dxa"/>
          </w:tcPr>
          <w:p w14:paraId="4235F68D" w14:textId="77777777" w:rsidR="00D60D6B" w:rsidRDefault="00D60D6B" w:rsidP="00156F30">
            <w:pPr>
              <w:pStyle w:val="TableParagraph"/>
              <w:rPr>
                <w:sz w:val="20"/>
              </w:rPr>
            </w:pPr>
            <w:r>
              <w:rPr>
                <w:color w:val="0000FF"/>
                <w:sz w:val="20"/>
              </w:rPr>
              <w:t>"Provider Care Experience"</w:t>
            </w:r>
          </w:p>
        </w:tc>
        <w:tc>
          <w:tcPr>
            <w:tcW w:w="4459" w:type="dxa"/>
          </w:tcPr>
          <w:p w14:paraId="2B40553E" w14:textId="77777777" w:rsidR="00D60D6B" w:rsidRDefault="00D60D6B" w:rsidP="00156F30">
            <w:pPr>
              <w:pStyle w:val="TableParagraph"/>
              <w:rPr>
                <w:sz w:val="20"/>
              </w:rPr>
            </w:pPr>
            <w:r>
              <w:rPr>
                <w:sz w:val="20"/>
              </w:rPr>
              <w:t>N/A</w:t>
            </w:r>
          </w:p>
        </w:tc>
      </w:tr>
      <w:tr w:rsidR="00D60D6B" w14:paraId="2BA78CF1" w14:textId="77777777" w:rsidTr="00156F30">
        <w:trPr>
          <w:trHeight w:hRule="exact" w:val="469"/>
        </w:trPr>
        <w:tc>
          <w:tcPr>
            <w:tcW w:w="4459" w:type="dxa"/>
          </w:tcPr>
          <w:p w14:paraId="18043204" w14:textId="77777777" w:rsidR="00D60D6B" w:rsidRDefault="00D60D6B" w:rsidP="00156F30">
            <w:pPr>
              <w:pStyle w:val="TableParagraph"/>
              <w:rPr>
                <w:sz w:val="20"/>
              </w:rPr>
            </w:pPr>
            <w:r>
              <w:rPr>
                <w:color w:val="0000FF"/>
                <w:sz w:val="20"/>
              </w:rPr>
              <w:t>"Physical Exam, Order"</w:t>
            </w:r>
          </w:p>
        </w:tc>
        <w:tc>
          <w:tcPr>
            <w:tcW w:w="4459" w:type="dxa"/>
          </w:tcPr>
          <w:p w14:paraId="73FF7E92" w14:textId="77777777" w:rsidR="00D60D6B" w:rsidRDefault="00D60D6B" w:rsidP="00156F30">
            <w:pPr>
              <w:pStyle w:val="TableParagraph"/>
              <w:rPr>
                <w:sz w:val="20"/>
              </w:rPr>
            </w:pPr>
            <w:r>
              <w:rPr>
                <w:color w:val="0000FF"/>
                <w:sz w:val="20"/>
              </w:rPr>
              <w:t>"Physical Exam, Not Ordered"</w:t>
            </w:r>
          </w:p>
        </w:tc>
      </w:tr>
      <w:tr w:rsidR="00D60D6B" w14:paraId="6593F8A3" w14:textId="77777777" w:rsidTr="00156F30">
        <w:trPr>
          <w:trHeight w:hRule="exact" w:val="469"/>
        </w:trPr>
        <w:tc>
          <w:tcPr>
            <w:tcW w:w="4459" w:type="dxa"/>
          </w:tcPr>
          <w:p w14:paraId="55D6D496" w14:textId="77777777" w:rsidR="00D60D6B" w:rsidRDefault="00D60D6B" w:rsidP="00156F30">
            <w:pPr>
              <w:pStyle w:val="TableParagraph"/>
              <w:rPr>
                <w:sz w:val="20"/>
              </w:rPr>
            </w:pPr>
            <w:r>
              <w:rPr>
                <w:color w:val="0000FF"/>
                <w:sz w:val="20"/>
              </w:rPr>
              <w:t>"Physical Exam, Recommended"</w:t>
            </w:r>
          </w:p>
        </w:tc>
        <w:tc>
          <w:tcPr>
            <w:tcW w:w="4459" w:type="dxa"/>
          </w:tcPr>
          <w:p w14:paraId="2DA672EF" w14:textId="77777777" w:rsidR="00D60D6B" w:rsidRDefault="00D60D6B" w:rsidP="00156F30">
            <w:pPr>
              <w:pStyle w:val="TableParagraph"/>
              <w:rPr>
                <w:sz w:val="20"/>
              </w:rPr>
            </w:pPr>
            <w:r>
              <w:rPr>
                <w:color w:val="0000FF"/>
                <w:sz w:val="20"/>
              </w:rPr>
              <w:t>"Physical Exam, Not Recommended"</w:t>
            </w:r>
          </w:p>
        </w:tc>
      </w:tr>
      <w:tr w:rsidR="00D60D6B" w14:paraId="30D74729" w14:textId="77777777" w:rsidTr="00156F30">
        <w:trPr>
          <w:trHeight w:hRule="exact" w:val="469"/>
        </w:trPr>
        <w:tc>
          <w:tcPr>
            <w:tcW w:w="4459" w:type="dxa"/>
          </w:tcPr>
          <w:p w14:paraId="78B67FCB" w14:textId="77777777" w:rsidR="00D60D6B" w:rsidRDefault="00D60D6B" w:rsidP="00156F30">
            <w:pPr>
              <w:pStyle w:val="TableParagraph"/>
              <w:rPr>
                <w:sz w:val="20"/>
              </w:rPr>
            </w:pPr>
            <w:r>
              <w:rPr>
                <w:color w:val="0000FF"/>
                <w:sz w:val="20"/>
              </w:rPr>
              <w:t>"Physical Exam, Performed"</w:t>
            </w:r>
          </w:p>
        </w:tc>
        <w:tc>
          <w:tcPr>
            <w:tcW w:w="4459" w:type="dxa"/>
          </w:tcPr>
          <w:p w14:paraId="0C51953F" w14:textId="77777777" w:rsidR="00D60D6B" w:rsidRDefault="00D60D6B" w:rsidP="00156F30">
            <w:pPr>
              <w:pStyle w:val="TableParagraph"/>
              <w:rPr>
                <w:sz w:val="20"/>
              </w:rPr>
            </w:pPr>
            <w:r>
              <w:rPr>
                <w:color w:val="0000FF"/>
                <w:sz w:val="20"/>
              </w:rPr>
              <w:t>"Physical Exam, Not Performed"</w:t>
            </w:r>
          </w:p>
        </w:tc>
      </w:tr>
      <w:tr w:rsidR="00D60D6B" w14:paraId="4F60C348" w14:textId="77777777" w:rsidTr="00156F30">
        <w:trPr>
          <w:trHeight w:hRule="exact" w:val="469"/>
        </w:trPr>
        <w:tc>
          <w:tcPr>
            <w:tcW w:w="4459" w:type="dxa"/>
          </w:tcPr>
          <w:p w14:paraId="4DD1CF5A" w14:textId="77777777" w:rsidR="00D60D6B" w:rsidRDefault="00D60D6B" w:rsidP="00156F30">
            <w:pPr>
              <w:pStyle w:val="TableParagraph"/>
              <w:rPr>
                <w:sz w:val="20"/>
              </w:rPr>
            </w:pPr>
            <w:r>
              <w:rPr>
                <w:color w:val="0000FF"/>
                <w:sz w:val="20"/>
              </w:rPr>
              <w:t>"Procedure, Order"</w:t>
            </w:r>
          </w:p>
        </w:tc>
        <w:tc>
          <w:tcPr>
            <w:tcW w:w="4459" w:type="dxa"/>
          </w:tcPr>
          <w:p w14:paraId="050C9946" w14:textId="77777777" w:rsidR="00D60D6B" w:rsidRDefault="00D60D6B" w:rsidP="00156F30">
            <w:pPr>
              <w:pStyle w:val="TableParagraph"/>
              <w:rPr>
                <w:sz w:val="20"/>
              </w:rPr>
            </w:pPr>
            <w:r>
              <w:rPr>
                <w:color w:val="0000FF"/>
                <w:sz w:val="20"/>
              </w:rPr>
              <w:t>"Procedure, Not Ordered"</w:t>
            </w:r>
          </w:p>
        </w:tc>
      </w:tr>
      <w:tr w:rsidR="00D60D6B" w14:paraId="0877620A" w14:textId="77777777" w:rsidTr="00156F30">
        <w:trPr>
          <w:trHeight w:hRule="exact" w:val="469"/>
        </w:trPr>
        <w:tc>
          <w:tcPr>
            <w:tcW w:w="4459" w:type="dxa"/>
          </w:tcPr>
          <w:p w14:paraId="4E308B7B" w14:textId="77777777" w:rsidR="00D60D6B" w:rsidRDefault="00D60D6B" w:rsidP="00156F30">
            <w:pPr>
              <w:pStyle w:val="TableParagraph"/>
              <w:rPr>
                <w:sz w:val="20"/>
              </w:rPr>
            </w:pPr>
            <w:r>
              <w:rPr>
                <w:color w:val="0000FF"/>
                <w:sz w:val="20"/>
              </w:rPr>
              <w:t>"Procedure, Recommended"</w:t>
            </w:r>
          </w:p>
        </w:tc>
        <w:tc>
          <w:tcPr>
            <w:tcW w:w="4459" w:type="dxa"/>
          </w:tcPr>
          <w:p w14:paraId="3763BDDC" w14:textId="77777777" w:rsidR="00D60D6B" w:rsidRDefault="00D60D6B" w:rsidP="00156F30">
            <w:pPr>
              <w:pStyle w:val="TableParagraph"/>
              <w:rPr>
                <w:sz w:val="20"/>
              </w:rPr>
            </w:pPr>
            <w:r>
              <w:rPr>
                <w:color w:val="0000FF"/>
                <w:sz w:val="20"/>
              </w:rPr>
              <w:t>"Procedure, Not Recommended"</w:t>
            </w:r>
          </w:p>
        </w:tc>
      </w:tr>
      <w:tr w:rsidR="00D60D6B" w14:paraId="6AC4967E" w14:textId="77777777" w:rsidTr="00156F30">
        <w:trPr>
          <w:trHeight w:hRule="exact" w:val="469"/>
        </w:trPr>
        <w:tc>
          <w:tcPr>
            <w:tcW w:w="4459" w:type="dxa"/>
          </w:tcPr>
          <w:p w14:paraId="66F8C730" w14:textId="77777777" w:rsidR="00D60D6B" w:rsidRDefault="00D60D6B" w:rsidP="00156F30">
            <w:pPr>
              <w:pStyle w:val="TableParagraph"/>
              <w:rPr>
                <w:sz w:val="20"/>
              </w:rPr>
            </w:pPr>
            <w:r>
              <w:rPr>
                <w:color w:val="0000FF"/>
                <w:sz w:val="20"/>
              </w:rPr>
              <w:t>"Procedure, Performed"</w:t>
            </w:r>
          </w:p>
        </w:tc>
        <w:tc>
          <w:tcPr>
            <w:tcW w:w="4459" w:type="dxa"/>
          </w:tcPr>
          <w:p w14:paraId="70FE670F" w14:textId="77777777" w:rsidR="00D60D6B" w:rsidRDefault="00D60D6B" w:rsidP="00156F30">
            <w:pPr>
              <w:pStyle w:val="TableParagraph"/>
              <w:rPr>
                <w:sz w:val="20"/>
              </w:rPr>
            </w:pPr>
            <w:r>
              <w:rPr>
                <w:color w:val="0000FF"/>
                <w:sz w:val="20"/>
              </w:rPr>
              <w:t>"Procedure, Not Performed"</w:t>
            </w:r>
          </w:p>
        </w:tc>
      </w:tr>
      <w:tr w:rsidR="00D60D6B" w14:paraId="725B75F8" w14:textId="77777777" w:rsidTr="00156F30">
        <w:trPr>
          <w:trHeight w:hRule="exact" w:val="469"/>
        </w:trPr>
        <w:tc>
          <w:tcPr>
            <w:tcW w:w="4459" w:type="dxa"/>
          </w:tcPr>
          <w:p w14:paraId="12CE5D48" w14:textId="77777777" w:rsidR="00D60D6B" w:rsidRDefault="00D60D6B" w:rsidP="00156F30">
            <w:pPr>
              <w:pStyle w:val="TableParagraph"/>
              <w:rPr>
                <w:sz w:val="20"/>
              </w:rPr>
            </w:pPr>
            <w:r>
              <w:rPr>
                <w:color w:val="0000FF"/>
                <w:sz w:val="20"/>
              </w:rPr>
              <w:t>"Substance, Order"</w:t>
            </w:r>
          </w:p>
        </w:tc>
        <w:tc>
          <w:tcPr>
            <w:tcW w:w="4459" w:type="dxa"/>
          </w:tcPr>
          <w:p w14:paraId="11DD503A" w14:textId="77777777" w:rsidR="00D60D6B" w:rsidRDefault="00D60D6B" w:rsidP="00156F30">
            <w:pPr>
              <w:pStyle w:val="TableParagraph"/>
              <w:rPr>
                <w:sz w:val="20"/>
              </w:rPr>
            </w:pPr>
            <w:r>
              <w:rPr>
                <w:color w:val="0000FF"/>
                <w:sz w:val="20"/>
              </w:rPr>
              <w:t>"Substance, Not Ordered"</w:t>
            </w:r>
          </w:p>
        </w:tc>
      </w:tr>
      <w:tr w:rsidR="00D60D6B" w14:paraId="6314B60E" w14:textId="77777777" w:rsidTr="00156F30">
        <w:trPr>
          <w:trHeight w:hRule="exact" w:val="469"/>
        </w:trPr>
        <w:tc>
          <w:tcPr>
            <w:tcW w:w="4459" w:type="dxa"/>
          </w:tcPr>
          <w:p w14:paraId="39C98E13" w14:textId="77777777" w:rsidR="00D60D6B" w:rsidRDefault="00D60D6B" w:rsidP="00156F30">
            <w:pPr>
              <w:pStyle w:val="TableParagraph"/>
              <w:rPr>
                <w:sz w:val="20"/>
              </w:rPr>
            </w:pPr>
            <w:r>
              <w:rPr>
                <w:color w:val="0000FF"/>
                <w:sz w:val="20"/>
              </w:rPr>
              <w:t>"Substance, Recommended"</w:t>
            </w:r>
          </w:p>
        </w:tc>
        <w:tc>
          <w:tcPr>
            <w:tcW w:w="4459" w:type="dxa"/>
          </w:tcPr>
          <w:p w14:paraId="045C46CC" w14:textId="77777777" w:rsidR="00D60D6B" w:rsidRDefault="00D60D6B" w:rsidP="00156F30">
            <w:pPr>
              <w:pStyle w:val="TableParagraph"/>
              <w:rPr>
                <w:sz w:val="20"/>
              </w:rPr>
            </w:pPr>
            <w:r>
              <w:rPr>
                <w:color w:val="0000FF"/>
                <w:sz w:val="20"/>
              </w:rPr>
              <w:t>"Substance, Not Recommended"</w:t>
            </w:r>
          </w:p>
        </w:tc>
      </w:tr>
      <w:tr w:rsidR="00D60D6B" w14:paraId="6B5A4438" w14:textId="77777777" w:rsidTr="00156F30">
        <w:trPr>
          <w:trHeight w:hRule="exact" w:val="469"/>
        </w:trPr>
        <w:tc>
          <w:tcPr>
            <w:tcW w:w="4459" w:type="dxa"/>
          </w:tcPr>
          <w:p w14:paraId="2C992EE6" w14:textId="77777777" w:rsidR="00D60D6B" w:rsidRDefault="00D60D6B" w:rsidP="00156F30">
            <w:pPr>
              <w:pStyle w:val="TableParagraph"/>
              <w:rPr>
                <w:sz w:val="20"/>
              </w:rPr>
            </w:pPr>
            <w:r>
              <w:rPr>
                <w:color w:val="0000FF"/>
                <w:sz w:val="20"/>
              </w:rPr>
              <w:t>"Substance, Administered"</w:t>
            </w:r>
          </w:p>
        </w:tc>
        <w:tc>
          <w:tcPr>
            <w:tcW w:w="4459" w:type="dxa"/>
          </w:tcPr>
          <w:p w14:paraId="0BA8F20B" w14:textId="77777777" w:rsidR="00D60D6B" w:rsidRDefault="00D60D6B" w:rsidP="00156F30">
            <w:pPr>
              <w:pStyle w:val="TableParagraph"/>
              <w:rPr>
                <w:sz w:val="20"/>
              </w:rPr>
            </w:pPr>
            <w:r>
              <w:rPr>
                <w:color w:val="0000FF"/>
                <w:sz w:val="20"/>
              </w:rPr>
              <w:t>"Substance, Not Administered"</w:t>
            </w:r>
          </w:p>
        </w:tc>
      </w:tr>
      <w:tr w:rsidR="00D60D6B" w14:paraId="5D5D36FE" w14:textId="77777777" w:rsidTr="00156F30">
        <w:trPr>
          <w:trHeight w:hRule="exact" w:val="469"/>
        </w:trPr>
        <w:tc>
          <w:tcPr>
            <w:tcW w:w="4459" w:type="dxa"/>
          </w:tcPr>
          <w:p w14:paraId="00F80957" w14:textId="77777777" w:rsidR="00D60D6B" w:rsidRDefault="00D60D6B" w:rsidP="00156F30">
            <w:pPr>
              <w:pStyle w:val="TableParagraph"/>
              <w:rPr>
                <w:sz w:val="20"/>
              </w:rPr>
            </w:pPr>
            <w:r>
              <w:rPr>
                <w:color w:val="0000FF"/>
                <w:sz w:val="20"/>
              </w:rPr>
              <w:t>"Symptom"</w:t>
            </w:r>
          </w:p>
        </w:tc>
        <w:tc>
          <w:tcPr>
            <w:tcW w:w="4459" w:type="dxa"/>
          </w:tcPr>
          <w:p w14:paraId="468AFEC9" w14:textId="77777777" w:rsidR="00D60D6B" w:rsidRDefault="00D60D6B" w:rsidP="00156F30">
            <w:pPr>
              <w:pStyle w:val="TableParagraph"/>
              <w:rPr>
                <w:sz w:val="20"/>
              </w:rPr>
            </w:pPr>
            <w:r>
              <w:rPr>
                <w:sz w:val="20"/>
              </w:rPr>
              <w:t>N/A</w:t>
            </w:r>
          </w:p>
        </w:tc>
      </w:tr>
    </w:tbl>
    <w:p w14:paraId="66C9A527" w14:textId="0931854B" w:rsidR="00083E73" w:rsidRDefault="00083E73">
      <w:pPr>
        <w:pStyle w:val="BodyText"/>
        <w:rPr>
          <w:sz w:val="19"/>
        </w:rPr>
      </w:pPr>
      <w:bookmarkStart w:id="79" w:name="_bookmark51"/>
      <w:bookmarkEnd w:id="79"/>
    </w:p>
    <w:p w14:paraId="0CB5DBB7" w14:textId="77777777" w:rsidR="00083E73" w:rsidRDefault="009D1A4A">
      <w:pPr>
        <w:pStyle w:val="BodyText"/>
        <w:spacing w:before="117"/>
        <w:ind w:left="549" w:right="601"/>
        <w:jc w:val="center"/>
      </w:pPr>
      <w:r>
        <w:t>Table 1: QDM Data Type names.</w:t>
      </w:r>
    </w:p>
    <w:p w14:paraId="6B76B357" w14:textId="77777777" w:rsidR="002E4FFD" w:rsidRDefault="002E4FFD" w:rsidP="002E4FFD">
      <w:pPr>
        <w:pStyle w:val="Heading2"/>
        <w:tabs>
          <w:tab w:val="left" w:pos="657"/>
          <w:tab w:val="left" w:pos="658"/>
        </w:tabs>
        <w:spacing w:before="52"/>
        <w:ind w:firstLine="0"/>
      </w:pPr>
      <w:bookmarkStart w:id="80" w:name="2.9_Attribute_Names"/>
      <w:bookmarkStart w:id="81" w:name="_bookmark52"/>
      <w:bookmarkEnd w:id="80"/>
      <w:bookmarkEnd w:id="81"/>
    </w:p>
    <w:p w14:paraId="015D409D" w14:textId="79AFE1CF" w:rsidR="00083E73" w:rsidRDefault="009D1A4A">
      <w:pPr>
        <w:pStyle w:val="Heading2"/>
        <w:numPr>
          <w:ilvl w:val="1"/>
          <w:numId w:val="2"/>
        </w:numPr>
        <w:tabs>
          <w:tab w:val="left" w:pos="657"/>
          <w:tab w:val="left" w:pos="658"/>
        </w:tabs>
        <w:spacing w:before="52"/>
      </w:pPr>
      <w:r>
        <w:lastRenderedPageBreak/>
        <w:t>Attribute</w:t>
      </w:r>
      <w:r>
        <w:rPr>
          <w:spacing w:val="-13"/>
        </w:rPr>
        <w:t xml:space="preserve"> </w:t>
      </w:r>
      <w:r>
        <w:t>Names</w:t>
      </w:r>
    </w:p>
    <w:p w14:paraId="52B28ABE" w14:textId="77777777" w:rsidR="00C716FE" w:rsidRDefault="00C716FE">
      <w:pPr>
        <w:pStyle w:val="BodyText"/>
        <w:spacing w:line="240" w:lineRule="exact"/>
        <w:ind w:left="120" w:right="145"/>
        <w:rPr>
          <w:b/>
          <w:sz w:val="23"/>
        </w:rPr>
      </w:pPr>
    </w:p>
    <w:p w14:paraId="042010F6" w14:textId="1D240D5A" w:rsidR="00083E73" w:rsidRDefault="00C716FE">
      <w:pPr>
        <w:pStyle w:val="BodyText"/>
        <w:spacing w:line="240" w:lineRule="exact"/>
        <w:ind w:left="120" w:right="145"/>
      </w:pPr>
      <w:r>
        <w:rPr>
          <w:noProof/>
        </w:rPr>
        <mc:AlternateContent>
          <mc:Choice Requires="wpg">
            <w:drawing>
              <wp:anchor distT="0" distB="0" distL="0" distR="0" simplePos="0" relativeHeight="251668992" behindDoc="0" locked="0" layoutInCell="1" allowOverlap="1" wp14:anchorId="59067FE0" wp14:editId="4E4957C8">
                <wp:simplePos x="0" y="0"/>
                <wp:positionH relativeFrom="page">
                  <wp:posOffset>838200</wp:posOffset>
                </wp:positionH>
                <wp:positionV relativeFrom="paragraph">
                  <wp:posOffset>447675</wp:posOffset>
                </wp:positionV>
                <wp:extent cx="5944235" cy="1019175"/>
                <wp:effectExtent l="0" t="0" r="18415" b="9525"/>
                <wp:wrapTopAndBottom/>
                <wp:docPr id="14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019175"/>
                          <a:chOff x="1440" y="271"/>
                          <a:chExt cx="9361" cy="1285"/>
                        </a:xfrm>
                      </wpg:grpSpPr>
                      <wps:wsp>
                        <wps:cNvPr id="143" name="Freeform 19"/>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44" name="Freeform 18"/>
                        <wps:cNvSpPr>
                          <a:spLocks/>
                        </wps:cNvSpPr>
                        <wps:spPr bwMode="auto">
                          <a:xfrm>
                            <a:off x="1444" y="275"/>
                            <a:ext cx="9353" cy="1277"/>
                          </a:xfrm>
                          <a:custGeom>
                            <a:avLst/>
                            <a:gdLst>
                              <a:gd name="T0" fmla="+- 0 10716 1444"/>
                              <a:gd name="T1" fmla="*/ T0 w 9353"/>
                              <a:gd name="T2" fmla="+- 0 275 275"/>
                              <a:gd name="T3" fmla="*/ 275 h 1277"/>
                              <a:gd name="T4" fmla="+- 0 1524 1444"/>
                              <a:gd name="T5" fmla="*/ T4 w 9353"/>
                              <a:gd name="T6" fmla="+- 0 275 275"/>
                              <a:gd name="T7" fmla="*/ 275 h 1277"/>
                              <a:gd name="T8" fmla="+- 0 1493 1444"/>
                              <a:gd name="T9" fmla="*/ T8 w 9353"/>
                              <a:gd name="T10" fmla="+- 0 281 275"/>
                              <a:gd name="T11" fmla="*/ 281 h 1277"/>
                              <a:gd name="T12" fmla="+- 0 1467 1444"/>
                              <a:gd name="T13" fmla="*/ T12 w 9353"/>
                              <a:gd name="T14" fmla="+- 0 298 275"/>
                              <a:gd name="T15" fmla="*/ 298 h 1277"/>
                              <a:gd name="T16" fmla="+- 0 1450 1444"/>
                              <a:gd name="T17" fmla="*/ T16 w 9353"/>
                              <a:gd name="T18" fmla="+- 0 323 275"/>
                              <a:gd name="T19" fmla="*/ 323 h 1277"/>
                              <a:gd name="T20" fmla="+- 0 1444 1444"/>
                              <a:gd name="T21" fmla="*/ T20 w 9353"/>
                              <a:gd name="T22" fmla="+- 0 354 275"/>
                              <a:gd name="T23" fmla="*/ 354 h 1277"/>
                              <a:gd name="T24" fmla="+- 0 1444 1444"/>
                              <a:gd name="T25" fmla="*/ T24 w 9353"/>
                              <a:gd name="T26" fmla="+- 0 1471 275"/>
                              <a:gd name="T27" fmla="*/ 1471 h 1277"/>
                              <a:gd name="T28" fmla="+- 0 1450 1444"/>
                              <a:gd name="T29" fmla="*/ T28 w 9353"/>
                              <a:gd name="T30" fmla="+- 0 1502 275"/>
                              <a:gd name="T31" fmla="*/ 1502 h 1277"/>
                              <a:gd name="T32" fmla="+- 0 1467 1444"/>
                              <a:gd name="T33" fmla="*/ T32 w 9353"/>
                              <a:gd name="T34" fmla="+- 0 1528 275"/>
                              <a:gd name="T35" fmla="*/ 1528 h 1277"/>
                              <a:gd name="T36" fmla="+- 0 1493 1444"/>
                              <a:gd name="T37" fmla="*/ T36 w 9353"/>
                              <a:gd name="T38" fmla="+- 0 1545 275"/>
                              <a:gd name="T39" fmla="*/ 1545 h 1277"/>
                              <a:gd name="T40" fmla="+- 0 1524 1444"/>
                              <a:gd name="T41" fmla="*/ T40 w 9353"/>
                              <a:gd name="T42" fmla="+- 0 1551 275"/>
                              <a:gd name="T43" fmla="*/ 1551 h 1277"/>
                              <a:gd name="T44" fmla="+- 0 10716 1444"/>
                              <a:gd name="T45" fmla="*/ T44 w 9353"/>
                              <a:gd name="T46" fmla="+- 0 1551 275"/>
                              <a:gd name="T47" fmla="*/ 1551 h 1277"/>
                              <a:gd name="T48" fmla="+- 0 10747 1444"/>
                              <a:gd name="T49" fmla="*/ T48 w 9353"/>
                              <a:gd name="T50" fmla="+- 0 1545 275"/>
                              <a:gd name="T51" fmla="*/ 1545 h 1277"/>
                              <a:gd name="T52" fmla="+- 0 10773 1444"/>
                              <a:gd name="T53" fmla="*/ T52 w 9353"/>
                              <a:gd name="T54" fmla="+- 0 1528 275"/>
                              <a:gd name="T55" fmla="*/ 1528 h 1277"/>
                              <a:gd name="T56" fmla="+- 0 10790 1444"/>
                              <a:gd name="T57" fmla="*/ T56 w 9353"/>
                              <a:gd name="T58" fmla="+- 0 1502 275"/>
                              <a:gd name="T59" fmla="*/ 1502 h 1277"/>
                              <a:gd name="T60" fmla="+- 0 10796 1444"/>
                              <a:gd name="T61" fmla="*/ T60 w 9353"/>
                              <a:gd name="T62" fmla="+- 0 1471 275"/>
                              <a:gd name="T63" fmla="*/ 1471 h 1277"/>
                              <a:gd name="T64" fmla="+- 0 10796 1444"/>
                              <a:gd name="T65" fmla="*/ T64 w 9353"/>
                              <a:gd name="T66" fmla="+- 0 354 275"/>
                              <a:gd name="T67" fmla="*/ 354 h 1277"/>
                              <a:gd name="T68" fmla="+- 0 10790 1444"/>
                              <a:gd name="T69" fmla="*/ T68 w 9353"/>
                              <a:gd name="T70" fmla="+- 0 323 275"/>
                              <a:gd name="T71" fmla="*/ 323 h 1277"/>
                              <a:gd name="T72" fmla="+- 0 10773 1444"/>
                              <a:gd name="T73" fmla="*/ T72 w 9353"/>
                              <a:gd name="T74" fmla="+- 0 298 275"/>
                              <a:gd name="T75" fmla="*/ 298 h 1277"/>
                              <a:gd name="T76" fmla="+- 0 10747 1444"/>
                              <a:gd name="T77" fmla="*/ T76 w 9353"/>
                              <a:gd name="T78" fmla="+- 0 281 275"/>
                              <a:gd name="T79" fmla="*/ 281 h 1277"/>
                              <a:gd name="T80" fmla="+- 0 10716 1444"/>
                              <a:gd name="T81" fmla="*/ T80 w 9353"/>
                              <a:gd name="T82" fmla="+- 0 275 275"/>
                              <a:gd name="T83" fmla="*/ 275 h 127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1277">
                                <a:moveTo>
                                  <a:pt x="9272" y="0"/>
                                </a:moveTo>
                                <a:lnTo>
                                  <a:pt x="80" y="0"/>
                                </a:lnTo>
                                <a:lnTo>
                                  <a:pt x="49" y="6"/>
                                </a:lnTo>
                                <a:lnTo>
                                  <a:pt x="23" y="23"/>
                                </a:lnTo>
                                <a:lnTo>
                                  <a:pt x="6" y="48"/>
                                </a:lnTo>
                                <a:lnTo>
                                  <a:pt x="0" y="79"/>
                                </a:lnTo>
                                <a:lnTo>
                                  <a:pt x="0" y="1196"/>
                                </a:lnTo>
                                <a:lnTo>
                                  <a:pt x="6" y="1227"/>
                                </a:lnTo>
                                <a:lnTo>
                                  <a:pt x="23" y="1253"/>
                                </a:lnTo>
                                <a:lnTo>
                                  <a:pt x="49" y="1270"/>
                                </a:lnTo>
                                <a:lnTo>
                                  <a:pt x="80" y="1276"/>
                                </a:lnTo>
                                <a:lnTo>
                                  <a:pt x="9272" y="1276"/>
                                </a:lnTo>
                                <a:lnTo>
                                  <a:pt x="9303" y="1270"/>
                                </a:lnTo>
                                <a:lnTo>
                                  <a:pt x="9329" y="1253"/>
                                </a:lnTo>
                                <a:lnTo>
                                  <a:pt x="9346" y="1227"/>
                                </a:lnTo>
                                <a:lnTo>
                                  <a:pt x="9352" y="1196"/>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45" name="Text Box 17"/>
                        <wps:cNvSpPr txBox="1">
                          <a:spLocks noChangeArrowheads="1"/>
                        </wps:cNvSpPr>
                        <wps:spPr bwMode="auto">
                          <a:xfrm>
                            <a:off x="1440" y="271"/>
                            <a:ext cx="9361" cy="12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495655" w14:textId="77777777" w:rsidR="00FF5AFD" w:rsidRDefault="00FF5AFD" w:rsidP="00C716FE">
                              <w:pPr>
                                <w:spacing w:before="3"/>
                                <w:rPr>
                                  <w:sz w:val="20"/>
                                </w:rPr>
                              </w:pPr>
                            </w:p>
                            <w:p w14:paraId="0A81BBFF" w14:textId="77777777" w:rsidR="00FF5AFD" w:rsidRDefault="00FF5AFD" w:rsidP="00C716FE">
                              <w:pPr>
                                <w:ind w:left="273"/>
                                <w:rPr>
                                  <w:b/>
                                  <w:sz w:val="20"/>
                                </w:rPr>
                              </w:pPr>
                              <w:r>
                                <w:rPr>
                                  <w:b/>
                                  <w:sz w:val="20"/>
                                </w:rPr>
                                <w:t>Conformance Requirement 13 (Attribute Names):</w:t>
                              </w:r>
                            </w:p>
                            <w:p w14:paraId="2E15D332" w14:textId="77777777" w:rsidR="00FF5AFD" w:rsidRDefault="00FF5AFD" w:rsidP="00C716FE">
                              <w:pPr>
                                <w:spacing w:before="9"/>
                                <w:ind w:left="273"/>
                                <w:rPr>
                                  <w:sz w:val="20"/>
                                </w:rPr>
                              </w:pPr>
                              <w:r>
                                <w:rPr>
                                  <w:sz w:val="20"/>
                                </w:rPr>
                                <w:t>QDM attributes referenced in the CQL:</w:t>
                              </w:r>
                            </w:p>
                            <w:p w14:paraId="1653E96D" w14:textId="77777777" w:rsidR="00FF5AFD" w:rsidRDefault="00FF5AFD" w:rsidP="00C716FE">
                              <w:pPr>
                                <w:spacing w:before="5"/>
                                <w:rPr>
                                  <w:sz w:val="21"/>
                                </w:rPr>
                              </w:pPr>
                            </w:p>
                            <w:p w14:paraId="2C2EC048" w14:textId="77777777" w:rsidR="00FF5AFD" w:rsidRPr="00591828" w:rsidRDefault="00FF5AFD"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FF5AFD" w:rsidRPr="00591828" w:rsidRDefault="00FF5AFD">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67FE0" id="Group 16" o:spid="_x0000_s1080" style="position:absolute;left:0;text-align:left;margin-left:66pt;margin-top:35.25pt;width:468.05pt;height:80.25pt;z-index:251668992;mso-wrap-distance-left:0;mso-wrap-distance-right:0;mso-position-horizontal-relative:page;mso-position-vertical-relative:text" coordorigin="1440,271" coordsize="9361,1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">
                <v:shape id="Freeform 19" o:spid="_x0000_s1081"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" path="m9272,l80,,49,6,23,23,6,48,,79,,1196r6,31l23,1253r26,17l80,1276r9192,l9303,1270r26,-17l9346,1227r6,-31l9352,79r-6,-31l9329,23,9303,6,9272,xe" fillcolor="#fffde8" stroked="f">
                  <v:path arrowok="t" o:connecttype="custom" o:connectlocs="9272,275;80,275;49,281;23,298;6,323;0,354;0,1471;6,1502;23,1528;49,1545;80,1551;9272,1551;9303,1545;9329,1528;9346,1502;9352,1471;9352,354;9346,323;9329,298;9303,281;9272,275" o:connectangles="0,0,0,0,0,0,0,0,0,0,0,0,0,0,0,0,0,0,0,0,0"/>
                </v:shape>
                <v:shape id="Freeform 18" o:spid="_x0000_s1082" style="position:absolute;left:1444;top:275;width:9353;height:1277;visibility:visible;mso-wrap-style:square;v-text-anchor:top" coordsize="9353,1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" path="m9272,l80,,49,6,23,23,6,48,,79,,1196r6,31l23,1253r26,17l80,1276r9192,l9303,1270r26,-17l9346,1227r6,-31l9352,79r-6,-31l9329,23,9303,6,9272,xe" filled="f" strokeweight=".14056mm">
                  <v:path arrowok="t" o:connecttype="custom" o:connectlocs="9272,275;80,275;49,281;23,298;6,323;0,354;0,1471;6,1502;23,1528;49,1545;80,1551;9272,1551;9303,1545;9329,1528;9346,1502;9352,1471;9352,354;9346,323;9329,298;9303,281;9272,275" o:connectangles="0,0,0,0,0,0,0,0,0,0,0,0,0,0,0,0,0,0,0,0,0"/>
                </v:shape>
                <v:shape id="Text Box 17" o:spid="_x0000_s1083" type="#_x0000_t202" style="position:absolute;left:1440;top:271;width:9361;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14:paraId="1A495655" w14:textId="77777777" w:rsidR="00FF5AFD" w:rsidRDefault="00FF5AFD" w:rsidP="00C716FE">
                        <w:pPr>
                          <w:spacing w:before="3"/>
                          <w:rPr>
                            <w:sz w:val="20"/>
                          </w:rPr>
                        </w:pPr>
                      </w:p>
                      <w:p w14:paraId="0A81BBFF" w14:textId="77777777" w:rsidR="00FF5AFD" w:rsidRDefault="00FF5AFD" w:rsidP="00C716FE">
                        <w:pPr>
                          <w:ind w:left="273"/>
                          <w:rPr>
                            <w:b/>
                            <w:sz w:val="20"/>
                          </w:rPr>
                        </w:pPr>
                        <w:r>
                          <w:rPr>
                            <w:b/>
                            <w:sz w:val="20"/>
                          </w:rPr>
                          <w:t>Conformance Requirement 13 (Attribute Names):</w:t>
                        </w:r>
                      </w:p>
                      <w:p w14:paraId="2E15D332" w14:textId="77777777" w:rsidR="00FF5AFD" w:rsidRDefault="00FF5AFD" w:rsidP="00C716FE">
                        <w:pPr>
                          <w:spacing w:before="9"/>
                          <w:ind w:left="273"/>
                          <w:rPr>
                            <w:sz w:val="20"/>
                          </w:rPr>
                        </w:pPr>
                        <w:r>
                          <w:rPr>
                            <w:sz w:val="20"/>
                          </w:rPr>
                          <w:t>QDM attributes referenced in the CQL:</w:t>
                        </w:r>
                      </w:p>
                      <w:p w14:paraId="1653E96D" w14:textId="77777777" w:rsidR="00FF5AFD" w:rsidRDefault="00FF5AFD" w:rsidP="00C716FE">
                        <w:pPr>
                          <w:spacing w:before="5"/>
                          <w:rPr>
                            <w:sz w:val="21"/>
                          </w:rPr>
                        </w:pPr>
                      </w:p>
                      <w:p w14:paraId="2C2EC048" w14:textId="77777777" w:rsidR="00FF5AFD" w:rsidRPr="00591828" w:rsidRDefault="00FF5AFD" w:rsidP="00C716FE">
                        <w:pPr>
                          <w:pStyle w:val="ListParagraph"/>
                          <w:numPr>
                            <w:ilvl w:val="0"/>
                            <w:numId w:val="27"/>
                          </w:numPr>
                          <w:spacing w:before="1"/>
                          <w:ind w:left="810" w:hanging="180"/>
                          <w:rPr>
                            <w:sz w:val="20"/>
                          </w:rPr>
                        </w:pPr>
                        <w:r w:rsidRPr="005B51D9">
                          <w:rPr>
                            <w:b/>
                            <w:w w:val="105"/>
                            <w:sz w:val="20"/>
                          </w:rPr>
                          <w:t xml:space="preserve">SHALL NOT </w:t>
                        </w:r>
                        <w:r w:rsidRPr="005B51D9">
                          <w:rPr>
                            <w:w w:val="105"/>
                            <w:sz w:val="20"/>
                          </w:rPr>
                          <w:t>Use quoted identifiers</w:t>
                        </w:r>
                      </w:p>
                      <w:p w14:paraId="6902C439" w14:textId="26F94A37" w:rsidR="00FF5AFD" w:rsidRPr="00591828" w:rsidRDefault="00FF5AFD">
                        <w:pPr>
                          <w:pStyle w:val="ListParagraph"/>
                          <w:numPr>
                            <w:ilvl w:val="0"/>
                            <w:numId w:val="27"/>
                          </w:numPr>
                          <w:spacing w:before="1"/>
                          <w:ind w:left="810" w:hanging="180"/>
                          <w:rPr>
                            <w:sz w:val="20"/>
                          </w:rPr>
                        </w:pPr>
                        <w:r w:rsidRPr="00591828">
                          <w:rPr>
                            <w:b/>
                            <w:w w:val="105"/>
                            <w:sz w:val="20"/>
                          </w:rPr>
                          <w:t xml:space="preserve">SHALL </w:t>
                        </w:r>
                        <w:r w:rsidRPr="00591828">
                          <w:rPr>
                            <w:w w:val="105"/>
                            <w:sz w:val="20"/>
                          </w:rPr>
                          <w:t>Use camelCase</w:t>
                        </w:r>
                        <w:r w:rsidRPr="00591828">
                          <w:rPr>
                            <w:rFonts w:ascii="Lucida Grande" w:hAnsi="Lucida Grande" w:cs="Lucida Grande"/>
                            <w:b/>
                            <w:color w:val="000000"/>
                            <w:sz w:val="20"/>
                            <w:szCs w:val="20"/>
                            <w:vertAlign w:val="superscript"/>
                          </w:rPr>
                          <w:t>§</w:t>
                        </w:r>
                      </w:p>
                    </w:txbxContent>
                  </v:textbox>
                </v:shape>
                <w10:wrap type="topAndBottom" anchorx="page"/>
              </v:group>
            </w:pict>
          </mc:Fallback>
        </mc:AlternateContent>
      </w:r>
      <w:r w:rsidR="009D1A4A">
        <w:t>This</w:t>
      </w:r>
      <w:r w:rsidR="009D1A4A">
        <w:rPr>
          <w:spacing w:val="-7"/>
        </w:rPr>
        <w:t xml:space="preserve"> </w:t>
      </w:r>
      <w:r w:rsidR="009D1A4A">
        <w:t>section</w:t>
      </w:r>
      <w:r w:rsidR="009D1A4A">
        <w:rPr>
          <w:spacing w:val="-7"/>
        </w:rPr>
        <w:t xml:space="preserve"> </w:t>
      </w:r>
      <w:r w:rsidR="009D1A4A">
        <w:t>refers</w:t>
      </w:r>
      <w:r w:rsidR="009D1A4A">
        <w:rPr>
          <w:spacing w:val="-7"/>
        </w:rPr>
        <w:t xml:space="preserve"> </w:t>
      </w:r>
      <w:r w:rsidR="009D1A4A">
        <w:t>only</w:t>
      </w:r>
      <w:r w:rsidR="009D1A4A">
        <w:rPr>
          <w:spacing w:val="-7"/>
        </w:rPr>
        <w:t xml:space="preserve"> </w:t>
      </w:r>
      <w:r w:rsidR="009D1A4A">
        <w:t>to</w:t>
      </w:r>
      <w:r w:rsidR="009D1A4A">
        <w:rPr>
          <w:spacing w:val="-7"/>
        </w:rPr>
        <w:t xml:space="preserve"> </w:t>
      </w:r>
      <w:r w:rsidR="009D1A4A">
        <w:t>attributes</w:t>
      </w:r>
      <w:r w:rsidR="009D1A4A">
        <w:rPr>
          <w:spacing w:val="-7"/>
        </w:rPr>
        <w:t xml:space="preserve"> </w:t>
      </w:r>
      <w:r w:rsidR="009D1A4A">
        <w:t>described</w:t>
      </w:r>
      <w:r w:rsidR="009D1A4A">
        <w:rPr>
          <w:spacing w:val="-7"/>
        </w:rPr>
        <w:t xml:space="preserve"> </w:t>
      </w:r>
      <w:bookmarkStart w:id="82" w:name="_bookmark53"/>
      <w:bookmarkEnd w:id="82"/>
      <w:r w:rsidR="009D1A4A">
        <w:t>in</w:t>
      </w:r>
      <w:r w:rsidR="009D1A4A">
        <w:rPr>
          <w:spacing w:val="-7"/>
        </w:rPr>
        <w:t xml:space="preserve"> </w:t>
      </w:r>
      <w:r w:rsidR="009D1A4A">
        <w:t>the</w:t>
      </w:r>
      <w:r w:rsidR="009D1A4A">
        <w:rPr>
          <w:spacing w:val="-7"/>
        </w:rPr>
        <w:t xml:space="preserve"> </w:t>
      </w:r>
      <w:r w:rsidR="009D1A4A">
        <w:t>QDM</w:t>
      </w:r>
      <w:r w:rsidR="009D1A4A">
        <w:rPr>
          <w:spacing w:val="-7"/>
        </w:rPr>
        <w:t xml:space="preserve"> </w:t>
      </w:r>
      <w:r w:rsidR="009D1A4A">
        <w:t>specification.</w:t>
      </w:r>
      <w:r w:rsidR="009D1A4A">
        <w:rPr>
          <w:spacing w:val="4"/>
        </w:rPr>
        <w:t xml:space="preserve"> </w:t>
      </w:r>
      <w:r w:rsidR="009D1A4A">
        <w:t>All</w:t>
      </w:r>
      <w:r w:rsidR="009D1A4A">
        <w:rPr>
          <w:spacing w:val="-7"/>
        </w:rPr>
        <w:t xml:space="preserve"> </w:t>
      </w:r>
      <w:r w:rsidR="009D1A4A">
        <w:t>QDM</w:t>
      </w:r>
      <w:r w:rsidR="009D1A4A">
        <w:rPr>
          <w:spacing w:val="-7"/>
        </w:rPr>
        <w:t xml:space="preserve"> </w:t>
      </w:r>
      <w:r w:rsidR="009D1A4A">
        <w:t>attributes</w:t>
      </w:r>
      <w:r w:rsidR="009D1A4A">
        <w:rPr>
          <w:spacing w:val="-7"/>
        </w:rPr>
        <w:t xml:space="preserve"> </w:t>
      </w:r>
      <w:r w:rsidR="009D1A4A">
        <w:t>referenced</w:t>
      </w:r>
      <w:r w:rsidR="009D1A4A">
        <w:rPr>
          <w:spacing w:val="-7"/>
        </w:rPr>
        <w:t xml:space="preserve"> </w:t>
      </w:r>
      <w:r w:rsidR="009D1A4A">
        <w:t>in the</w:t>
      </w:r>
      <w:r w:rsidR="009D1A4A">
        <w:rPr>
          <w:spacing w:val="-9"/>
        </w:rPr>
        <w:t xml:space="preserve"> </w:t>
      </w:r>
      <w:r w:rsidR="009D1A4A">
        <w:t>CQL</w:t>
      </w:r>
      <w:r w:rsidR="009D1A4A">
        <w:rPr>
          <w:spacing w:val="-9"/>
        </w:rPr>
        <w:t xml:space="preserve"> </w:t>
      </w:r>
      <w:r w:rsidR="009D1A4A">
        <w:t>follow</w:t>
      </w:r>
      <w:r w:rsidR="009D1A4A">
        <w:rPr>
          <w:spacing w:val="-9"/>
        </w:rPr>
        <w:t xml:space="preserve"> </w:t>
      </w:r>
      <w:hyperlink w:anchor="_bookmark53" w:history="1">
        <w:r w:rsidR="009D1A4A">
          <w:rPr>
            <w:color w:val="0000FF"/>
          </w:rPr>
          <w:t>Conformance</w:t>
        </w:r>
        <w:r w:rsidR="009D1A4A">
          <w:rPr>
            <w:color w:val="0000FF"/>
            <w:spacing w:val="-9"/>
          </w:rPr>
          <w:t xml:space="preserve"> </w:t>
        </w:r>
        <w:r w:rsidR="009D1A4A">
          <w:rPr>
            <w:color w:val="0000FF"/>
          </w:rPr>
          <w:t>Requirement</w:t>
        </w:r>
        <w:r w:rsidR="009D1A4A">
          <w:rPr>
            <w:color w:val="0000FF"/>
            <w:spacing w:val="-9"/>
          </w:rPr>
          <w:t xml:space="preserve"> </w:t>
        </w:r>
        <w:r w:rsidR="009D1A4A">
          <w:rPr>
            <w:color w:val="0000FF"/>
          </w:rPr>
          <w:t>13</w:t>
        </w:r>
      </w:hyperlink>
      <w:r w:rsidR="009D1A4A">
        <w:t>.</w:t>
      </w:r>
    </w:p>
    <w:p w14:paraId="62381451" w14:textId="1DFBDB6C" w:rsidR="00C716FE" w:rsidRDefault="00C716FE">
      <w:pPr>
        <w:pStyle w:val="BodyText"/>
        <w:spacing w:line="240" w:lineRule="exact"/>
        <w:ind w:left="120" w:right="145"/>
      </w:pPr>
    </w:p>
    <w:p w14:paraId="6E305328" w14:textId="77777777" w:rsidR="00C716FE" w:rsidRDefault="00C716FE" w:rsidP="00C716FE">
      <w:pPr>
        <w:pStyle w:val="BodyText"/>
        <w:spacing w:before="2"/>
        <w:rPr>
          <w:sz w:val="9"/>
        </w:rPr>
      </w:pPr>
      <w:r>
        <w:rPr>
          <w:noProof/>
        </w:rPr>
        <mc:AlternateContent>
          <mc:Choice Requires="wps">
            <w:drawing>
              <wp:anchor distT="0" distB="0" distL="0" distR="0" simplePos="0" relativeHeight="251667968" behindDoc="0" locked="0" layoutInCell="1" allowOverlap="1" wp14:anchorId="6A4FBFD0" wp14:editId="6EB9834C">
                <wp:simplePos x="0" y="0"/>
                <wp:positionH relativeFrom="page">
                  <wp:posOffset>914400</wp:posOffset>
                </wp:positionH>
                <wp:positionV relativeFrom="paragraph">
                  <wp:posOffset>93980</wp:posOffset>
                </wp:positionV>
                <wp:extent cx="2376805" cy="0"/>
                <wp:effectExtent l="12700" t="17780" r="23495" b="20320"/>
                <wp:wrapTopAndBottom/>
                <wp:docPr id="1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805"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B99C5" id="Line 2" o:spid="_x0000_s1026" style="position:absolute;z-index:2516679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4pt" to="259.1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" strokeweight=".14039mm">
                <w10:wrap type="topAndBottom" anchorx="page"/>
              </v:line>
            </w:pict>
          </mc:Fallback>
        </mc:AlternateContent>
      </w:r>
    </w:p>
    <w:p w14:paraId="4EF3139A" w14:textId="77777777" w:rsidR="00C716FE" w:rsidRDefault="00C716FE" w:rsidP="00C716FE">
      <w:pPr>
        <w:spacing w:line="224" w:lineRule="exact"/>
        <w:ind w:left="359" w:right="110"/>
        <w:rPr>
          <w:sz w:val="18"/>
        </w:rPr>
      </w:pPr>
      <w:r w:rsidRPr="00D52566">
        <w:rPr>
          <w:rFonts w:ascii="Lucida Grande" w:hAnsi="Lucida Grande" w:cs="Lucida Grande"/>
          <w:b/>
          <w:color w:val="000000"/>
          <w:vertAlign w:val="superscript"/>
        </w:rPr>
        <w:t>§</w:t>
      </w:r>
      <w:r>
        <w:rPr>
          <w:sz w:val="18"/>
        </w:rPr>
        <w:t>Note QDM considers Datetime to be one word when considering casing.</w:t>
      </w:r>
    </w:p>
    <w:p w14:paraId="5E43CE57" w14:textId="77777777" w:rsidR="00C716FE" w:rsidRDefault="00C716FE" w:rsidP="00C716FE">
      <w:pPr>
        <w:spacing w:line="224" w:lineRule="exact"/>
        <w:rPr>
          <w:sz w:val="18"/>
        </w:rPr>
      </w:pPr>
    </w:p>
    <w:p w14:paraId="2CEF2C06" w14:textId="77777777" w:rsidR="00083E73" w:rsidRDefault="00083E73">
      <w:pPr>
        <w:pStyle w:val="BodyText"/>
        <w:spacing w:before="3"/>
        <w:rPr>
          <w:sz w:val="29"/>
        </w:rPr>
      </w:pPr>
    </w:p>
    <w:p w14:paraId="04CE9F04" w14:textId="77777777" w:rsidR="00083E73" w:rsidRDefault="009D1A4A">
      <w:pPr>
        <w:pStyle w:val="BodyText"/>
        <w:spacing w:before="62" w:line="256" w:lineRule="auto"/>
        <w:ind w:left="120" w:right="110"/>
      </w:pPr>
      <w:r>
        <w:t xml:space="preserve">Examples of attributes conforming to </w:t>
      </w:r>
      <w:hyperlink w:anchor="_bookmark53" w:history="1">
        <w:r>
          <w:rPr>
            <w:color w:val="0000FF"/>
          </w:rPr>
          <w:t>Conformance Requirement 13</w:t>
        </w:r>
      </w:hyperlink>
      <w:r>
        <w:rPr>
          <w:color w:val="0000FF"/>
        </w:rPr>
        <w:t xml:space="preserve"> </w:t>
      </w:r>
      <w:r>
        <w:t>is given below. For a full list of valid of attributes per QDM datatype please refer to the QDM specification [</w:t>
      </w:r>
      <w:hyperlink w:anchor="_bookmark59" w:history="1">
        <w:r>
          <w:rPr>
            <w:color w:val="0000FF"/>
          </w:rPr>
          <w:t>2</w:t>
        </w:r>
      </w:hyperlink>
      <w:r>
        <w:t>].</w:t>
      </w:r>
    </w:p>
    <w:p w14:paraId="05B7085D" w14:textId="77777777" w:rsidR="00083E73" w:rsidRDefault="00083E73">
      <w:pPr>
        <w:pStyle w:val="BodyText"/>
        <w:rPr>
          <w:sz w:val="20"/>
        </w:rPr>
      </w:pPr>
    </w:p>
    <w:p w14:paraId="59C89C32" w14:textId="77777777" w:rsidR="00083E73" w:rsidRDefault="004B037C">
      <w:pPr>
        <w:pStyle w:val="BodyText"/>
        <w:spacing w:before="4"/>
        <w:rPr>
          <w:sz w:val="16"/>
        </w:rPr>
      </w:pPr>
      <w:r>
        <w:rPr>
          <w:noProof/>
        </w:rPr>
        <mc:AlternateContent>
          <mc:Choice Requires="wps">
            <w:drawing>
              <wp:anchor distT="0" distB="0" distL="0" distR="0" simplePos="0" relativeHeight="251654656" behindDoc="0" locked="0" layoutInCell="1" allowOverlap="1" wp14:anchorId="2ED723FA" wp14:editId="5DEEED2C">
                <wp:simplePos x="0" y="0"/>
                <wp:positionH relativeFrom="page">
                  <wp:posOffset>914400</wp:posOffset>
                </wp:positionH>
                <wp:positionV relativeFrom="paragraph">
                  <wp:posOffset>146685</wp:posOffset>
                </wp:positionV>
                <wp:extent cx="5943600" cy="0"/>
                <wp:effectExtent l="12700" t="6985" r="25400" b="31115"/>
                <wp:wrapTopAndBottom/>
                <wp:docPr id="2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F282A" id="Line 11"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1.55pt" to="540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" strokeweight=".14039mm">
                <w10:wrap type="topAndBottom" anchorx="page"/>
              </v:line>
            </w:pict>
          </mc:Fallback>
        </mc:AlternateContent>
      </w:r>
    </w:p>
    <w:p w14:paraId="001CFDCA" w14:textId="77777777" w:rsidR="00083E73" w:rsidRDefault="009D1A4A">
      <w:pPr>
        <w:spacing w:after="14" w:line="256" w:lineRule="auto"/>
        <w:ind w:left="120" w:right="7971"/>
        <w:jc w:val="both"/>
        <w:rPr>
          <w:rFonts w:ascii="Courier New"/>
          <w:sz w:val="18"/>
        </w:rPr>
      </w:pPr>
      <w:r>
        <w:rPr>
          <w:rFonts w:ascii="Courier New"/>
          <w:w w:val="95"/>
          <w:sz w:val="18"/>
        </w:rPr>
        <w:t xml:space="preserve">relevantPeriod authorDatetime </w:t>
      </w:r>
      <w:r>
        <w:rPr>
          <w:rFonts w:ascii="Courier New"/>
          <w:sz w:val="18"/>
        </w:rPr>
        <w:t>result</w:t>
      </w:r>
    </w:p>
    <w:p w14:paraId="7340D6C4" w14:textId="77777777" w:rsidR="00083E73" w:rsidRDefault="004B037C">
      <w:pPr>
        <w:pStyle w:val="BodyText"/>
        <w:spacing w:line="20" w:lineRule="exact"/>
        <w:ind w:left="116"/>
        <w:rPr>
          <w:rFonts w:ascii="Courier New"/>
          <w:sz w:val="2"/>
        </w:rPr>
      </w:pPr>
      <w:r>
        <w:rPr>
          <w:rFonts w:ascii="Courier New"/>
          <w:noProof/>
          <w:sz w:val="2"/>
        </w:rPr>
        <mc:AlternateContent>
          <mc:Choice Requires="wpg">
            <w:drawing>
              <wp:inline distT="0" distB="0" distL="0" distR="0" wp14:anchorId="2AF24862" wp14:editId="320DA6D9">
                <wp:extent cx="5948680" cy="5080"/>
                <wp:effectExtent l="0" t="0" r="7620" b="7620"/>
                <wp:docPr id="2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8680" cy="5080"/>
                          <a:chOff x="0" y="0"/>
                          <a:chExt cx="9368" cy="8"/>
                        </a:xfrm>
                      </wpg:grpSpPr>
                      <wps:wsp>
                        <wps:cNvPr id="24" name="Line 10"/>
                        <wps:cNvCnPr/>
                        <wps:spPr bwMode="auto">
                          <a:xfrm>
                            <a:off x="4" y="4"/>
                            <a:ext cx="936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2C1F23E" id="Group 9" o:spid="_x0000_s1026" style="width:468.4pt;height:.4pt;mso-position-horizontal-relative:char;mso-position-vertical-relative:line" coordsize="93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">
                <v:line id="Line 10" o:spid="_x0000_s1027" style="position:absolute;visibility:visible;mso-wrap-style:square" from="4,4" to="93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" strokeweight=".14039mm"/>
                <w10:anchorlock/>
              </v:group>
            </w:pict>
          </mc:Fallback>
        </mc:AlternateContent>
      </w:r>
    </w:p>
    <w:p w14:paraId="197C19BD" w14:textId="77777777" w:rsidR="00083E73" w:rsidRDefault="00083E73">
      <w:pPr>
        <w:pStyle w:val="BodyText"/>
        <w:rPr>
          <w:rFonts w:ascii="Courier New"/>
          <w:sz w:val="20"/>
        </w:rPr>
      </w:pPr>
    </w:p>
    <w:p w14:paraId="59430E0E" w14:textId="77777777" w:rsidR="00083E73" w:rsidRDefault="00083E73">
      <w:pPr>
        <w:pStyle w:val="BodyText"/>
        <w:spacing w:before="5"/>
        <w:rPr>
          <w:rFonts w:ascii="Courier New"/>
          <w:sz w:val="16"/>
        </w:rPr>
      </w:pPr>
    </w:p>
    <w:p w14:paraId="7C7F1FB3" w14:textId="77777777" w:rsidR="00083E73" w:rsidRDefault="009D1A4A">
      <w:pPr>
        <w:pStyle w:val="Heading2"/>
        <w:numPr>
          <w:ilvl w:val="1"/>
          <w:numId w:val="2"/>
        </w:numPr>
        <w:tabs>
          <w:tab w:val="left" w:pos="777"/>
          <w:tab w:val="left" w:pos="778"/>
        </w:tabs>
        <w:spacing w:before="52"/>
        <w:ind w:left="777" w:hanging="657"/>
      </w:pPr>
      <w:bookmarkStart w:id="83" w:name="2.10_Aliases_and_Argument_Names"/>
      <w:bookmarkStart w:id="84" w:name="_bookmark54"/>
      <w:bookmarkEnd w:id="83"/>
      <w:bookmarkEnd w:id="84"/>
      <w:r>
        <w:t>Aliases and Argument</w:t>
      </w:r>
      <w:r>
        <w:rPr>
          <w:spacing w:val="-17"/>
        </w:rPr>
        <w:t xml:space="preserve"> </w:t>
      </w:r>
      <w:r>
        <w:t>Names</w:t>
      </w:r>
    </w:p>
    <w:p w14:paraId="33F01675" w14:textId="77777777" w:rsidR="00083E73" w:rsidRDefault="00083E73">
      <w:pPr>
        <w:pStyle w:val="BodyText"/>
        <w:spacing w:before="1"/>
        <w:rPr>
          <w:b/>
          <w:sz w:val="23"/>
        </w:rPr>
      </w:pPr>
    </w:p>
    <w:p w14:paraId="1C9A46DF" w14:textId="77777777" w:rsidR="00083E73" w:rsidRDefault="009D1A4A">
      <w:pPr>
        <w:pStyle w:val="BodyText"/>
        <w:spacing w:line="240" w:lineRule="exact"/>
        <w:ind w:left="120" w:right="394"/>
      </w:pPr>
      <w:r>
        <w:t xml:space="preserve">Aliases are used in CQL as local variable names to refer to sections of code. When defining a function, argument names are used to create scoped variables that </w:t>
      </w:r>
      <w:bookmarkStart w:id="85" w:name="_bookmark55"/>
      <w:bookmarkEnd w:id="85"/>
      <w:r>
        <w:t xml:space="preserve">refer to the function inputs. Both aliases and argument names conform to </w:t>
      </w:r>
      <w:hyperlink w:anchor="_bookmark55" w:history="1">
        <w:r>
          <w:rPr>
            <w:color w:val="0000FF"/>
          </w:rPr>
          <w:t>Conformance Requirement 14</w:t>
        </w:r>
      </w:hyperlink>
      <w:r>
        <w:t>.</w:t>
      </w:r>
    </w:p>
    <w:p w14:paraId="659D8D9C" w14:textId="77777777" w:rsidR="00083E73" w:rsidRDefault="004B037C">
      <w:pPr>
        <w:pStyle w:val="BodyText"/>
        <w:spacing w:before="5"/>
        <w:rPr>
          <w:sz w:val="19"/>
        </w:rPr>
      </w:pPr>
      <w:r>
        <w:rPr>
          <w:noProof/>
        </w:rPr>
        <mc:AlternateContent>
          <mc:Choice Requires="wpg">
            <w:drawing>
              <wp:anchor distT="0" distB="0" distL="0" distR="0" simplePos="0" relativeHeight="251656704" behindDoc="0" locked="0" layoutInCell="1" allowOverlap="1" wp14:anchorId="552583C8" wp14:editId="50C6A1F5">
                <wp:simplePos x="0" y="0"/>
                <wp:positionH relativeFrom="page">
                  <wp:posOffset>913765</wp:posOffset>
                </wp:positionH>
                <wp:positionV relativeFrom="paragraph">
                  <wp:posOffset>166370</wp:posOffset>
                </wp:positionV>
                <wp:extent cx="5944235" cy="1499235"/>
                <wp:effectExtent l="0" t="1270" r="12700" b="10795"/>
                <wp:wrapTopAndBottom/>
                <wp:docPr id="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1499235"/>
                          <a:chOff x="1440" y="263"/>
                          <a:chExt cx="9361" cy="2361"/>
                        </a:xfrm>
                      </wpg:grpSpPr>
                      <wps:wsp>
                        <wps:cNvPr id="20" name="Freeform 8"/>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solidFill>
                            <a:srgbClr val="FFFDE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1" name="Freeform 7"/>
                        <wps:cNvSpPr>
                          <a:spLocks/>
                        </wps:cNvSpPr>
                        <wps:spPr bwMode="auto">
                          <a:xfrm>
                            <a:off x="1444" y="267"/>
                            <a:ext cx="9353" cy="2353"/>
                          </a:xfrm>
                          <a:custGeom>
                            <a:avLst/>
                            <a:gdLst>
                              <a:gd name="T0" fmla="+- 0 10716 1444"/>
                              <a:gd name="T1" fmla="*/ T0 w 9353"/>
                              <a:gd name="T2" fmla="+- 0 267 267"/>
                              <a:gd name="T3" fmla="*/ 267 h 2353"/>
                              <a:gd name="T4" fmla="+- 0 1524 1444"/>
                              <a:gd name="T5" fmla="*/ T4 w 9353"/>
                              <a:gd name="T6" fmla="+- 0 267 267"/>
                              <a:gd name="T7" fmla="*/ 267 h 2353"/>
                              <a:gd name="T8" fmla="+- 0 1493 1444"/>
                              <a:gd name="T9" fmla="*/ T8 w 9353"/>
                              <a:gd name="T10" fmla="+- 0 273 267"/>
                              <a:gd name="T11" fmla="*/ 273 h 2353"/>
                              <a:gd name="T12" fmla="+- 0 1467 1444"/>
                              <a:gd name="T13" fmla="*/ T12 w 9353"/>
                              <a:gd name="T14" fmla="+- 0 290 267"/>
                              <a:gd name="T15" fmla="*/ 290 h 2353"/>
                              <a:gd name="T16" fmla="+- 0 1450 1444"/>
                              <a:gd name="T17" fmla="*/ T16 w 9353"/>
                              <a:gd name="T18" fmla="+- 0 315 267"/>
                              <a:gd name="T19" fmla="*/ 315 h 2353"/>
                              <a:gd name="T20" fmla="+- 0 1444 1444"/>
                              <a:gd name="T21" fmla="*/ T20 w 9353"/>
                              <a:gd name="T22" fmla="+- 0 346 267"/>
                              <a:gd name="T23" fmla="*/ 346 h 2353"/>
                              <a:gd name="T24" fmla="+- 0 1444 1444"/>
                              <a:gd name="T25" fmla="*/ T24 w 9353"/>
                              <a:gd name="T26" fmla="+- 0 2539 267"/>
                              <a:gd name="T27" fmla="*/ 2539 h 2353"/>
                              <a:gd name="T28" fmla="+- 0 1450 1444"/>
                              <a:gd name="T29" fmla="*/ T28 w 9353"/>
                              <a:gd name="T30" fmla="+- 0 2570 267"/>
                              <a:gd name="T31" fmla="*/ 2570 h 2353"/>
                              <a:gd name="T32" fmla="+- 0 1467 1444"/>
                              <a:gd name="T33" fmla="*/ T32 w 9353"/>
                              <a:gd name="T34" fmla="+- 0 2596 267"/>
                              <a:gd name="T35" fmla="*/ 2596 h 2353"/>
                              <a:gd name="T36" fmla="+- 0 1493 1444"/>
                              <a:gd name="T37" fmla="*/ T36 w 9353"/>
                              <a:gd name="T38" fmla="+- 0 2613 267"/>
                              <a:gd name="T39" fmla="*/ 2613 h 2353"/>
                              <a:gd name="T40" fmla="+- 0 1524 1444"/>
                              <a:gd name="T41" fmla="*/ T40 w 9353"/>
                              <a:gd name="T42" fmla="+- 0 2619 267"/>
                              <a:gd name="T43" fmla="*/ 2619 h 2353"/>
                              <a:gd name="T44" fmla="+- 0 10716 1444"/>
                              <a:gd name="T45" fmla="*/ T44 w 9353"/>
                              <a:gd name="T46" fmla="+- 0 2619 267"/>
                              <a:gd name="T47" fmla="*/ 2619 h 2353"/>
                              <a:gd name="T48" fmla="+- 0 10747 1444"/>
                              <a:gd name="T49" fmla="*/ T48 w 9353"/>
                              <a:gd name="T50" fmla="+- 0 2613 267"/>
                              <a:gd name="T51" fmla="*/ 2613 h 2353"/>
                              <a:gd name="T52" fmla="+- 0 10773 1444"/>
                              <a:gd name="T53" fmla="*/ T52 w 9353"/>
                              <a:gd name="T54" fmla="+- 0 2596 267"/>
                              <a:gd name="T55" fmla="*/ 2596 h 2353"/>
                              <a:gd name="T56" fmla="+- 0 10790 1444"/>
                              <a:gd name="T57" fmla="*/ T56 w 9353"/>
                              <a:gd name="T58" fmla="+- 0 2570 267"/>
                              <a:gd name="T59" fmla="*/ 2570 h 2353"/>
                              <a:gd name="T60" fmla="+- 0 10796 1444"/>
                              <a:gd name="T61" fmla="*/ T60 w 9353"/>
                              <a:gd name="T62" fmla="+- 0 2539 267"/>
                              <a:gd name="T63" fmla="*/ 2539 h 2353"/>
                              <a:gd name="T64" fmla="+- 0 10796 1444"/>
                              <a:gd name="T65" fmla="*/ T64 w 9353"/>
                              <a:gd name="T66" fmla="+- 0 346 267"/>
                              <a:gd name="T67" fmla="*/ 346 h 2353"/>
                              <a:gd name="T68" fmla="+- 0 10790 1444"/>
                              <a:gd name="T69" fmla="*/ T68 w 9353"/>
                              <a:gd name="T70" fmla="+- 0 315 267"/>
                              <a:gd name="T71" fmla="*/ 315 h 2353"/>
                              <a:gd name="T72" fmla="+- 0 10773 1444"/>
                              <a:gd name="T73" fmla="*/ T72 w 9353"/>
                              <a:gd name="T74" fmla="+- 0 290 267"/>
                              <a:gd name="T75" fmla="*/ 290 h 2353"/>
                              <a:gd name="T76" fmla="+- 0 10747 1444"/>
                              <a:gd name="T77" fmla="*/ T76 w 9353"/>
                              <a:gd name="T78" fmla="+- 0 273 267"/>
                              <a:gd name="T79" fmla="*/ 273 h 2353"/>
                              <a:gd name="T80" fmla="+- 0 10716 1444"/>
                              <a:gd name="T81" fmla="*/ T80 w 9353"/>
                              <a:gd name="T82" fmla="+- 0 267 267"/>
                              <a:gd name="T83" fmla="*/ 267 h 2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353" h="2353">
                                <a:moveTo>
                                  <a:pt x="9272" y="0"/>
                                </a:moveTo>
                                <a:lnTo>
                                  <a:pt x="80" y="0"/>
                                </a:lnTo>
                                <a:lnTo>
                                  <a:pt x="49" y="6"/>
                                </a:lnTo>
                                <a:lnTo>
                                  <a:pt x="23" y="23"/>
                                </a:lnTo>
                                <a:lnTo>
                                  <a:pt x="6" y="48"/>
                                </a:lnTo>
                                <a:lnTo>
                                  <a:pt x="0" y="79"/>
                                </a:lnTo>
                                <a:lnTo>
                                  <a:pt x="0" y="2272"/>
                                </a:lnTo>
                                <a:lnTo>
                                  <a:pt x="6" y="2303"/>
                                </a:lnTo>
                                <a:lnTo>
                                  <a:pt x="23" y="2329"/>
                                </a:lnTo>
                                <a:lnTo>
                                  <a:pt x="49" y="2346"/>
                                </a:lnTo>
                                <a:lnTo>
                                  <a:pt x="80" y="2352"/>
                                </a:lnTo>
                                <a:lnTo>
                                  <a:pt x="9272" y="2352"/>
                                </a:lnTo>
                                <a:lnTo>
                                  <a:pt x="9303" y="2346"/>
                                </a:lnTo>
                                <a:lnTo>
                                  <a:pt x="9329" y="2329"/>
                                </a:lnTo>
                                <a:lnTo>
                                  <a:pt x="9346" y="2303"/>
                                </a:lnTo>
                                <a:lnTo>
                                  <a:pt x="9352" y="2272"/>
                                </a:lnTo>
                                <a:lnTo>
                                  <a:pt x="9352" y="79"/>
                                </a:lnTo>
                                <a:lnTo>
                                  <a:pt x="9346" y="48"/>
                                </a:lnTo>
                                <a:lnTo>
                                  <a:pt x="9329" y="23"/>
                                </a:lnTo>
                                <a:lnTo>
                                  <a:pt x="9303" y="6"/>
                                </a:lnTo>
                                <a:lnTo>
                                  <a:pt x="9272" y="0"/>
                                </a:lnTo>
                                <a:close/>
                              </a:path>
                            </a:pathLst>
                          </a:custGeom>
                          <a:noFill/>
                          <a:ln w="506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2" name="Text Box 6"/>
                        <wps:cNvSpPr txBox="1">
                          <a:spLocks noChangeArrowheads="1"/>
                        </wps:cNvSpPr>
                        <wps:spPr bwMode="auto">
                          <a:xfrm>
                            <a:off x="1440" y="263"/>
                            <a:ext cx="9361" cy="23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56A602E" w14:textId="77777777" w:rsidR="00FF5AFD" w:rsidRDefault="00FF5AFD">
                              <w:pPr>
                                <w:spacing w:before="3"/>
                                <w:rPr>
                                  <w:sz w:val="20"/>
                                </w:rPr>
                              </w:pPr>
                            </w:p>
                            <w:p w14:paraId="4CF8A1D9" w14:textId="77777777" w:rsidR="00FF5AFD" w:rsidRDefault="00FF5AFD">
                              <w:pPr>
                                <w:ind w:left="273"/>
                                <w:rPr>
                                  <w:b/>
                                  <w:sz w:val="20"/>
                                </w:rPr>
                              </w:pPr>
                              <w:r>
                                <w:rPr>
                                  <w:b/>
                                  <w:sz w:val="20"/>
                                </w:rPr>
                                <w:t>Conformance Requirement 14 (Aliases and Argument Names):</w:t>
                              </w:r>
                            </w:p>
                            <w:p w14:paraId="7965D333" w14:textId="2EA692C9" w:rsidR="00FF5AFD" w:rsidRDefault="00FF5AFD">
                              <w:pPr>
                                <w:spacing w:before="9"/>
                                <w:ind w:left="273"/>
                                <w:rPr>
                                  <w:sz w:val="20"/>
                                </w:rPr>
                              </w:pPr>
                              <w:r>
                                <w:rPr>
                                  <w:sz w:val="20"/>
                                </w:rPr>
                                <w:t>Aliases and argument names referenced in the CQL :</w:t>
                              </w:r>
                            </w:p>
                            <w:p w14:paraId="526455C5" w14:textId="77777777" w:rsidR="00FF5AFD" w:rsidRDefault="00FF5AFD">
                              <w:pPr>
                                <w:spacing w:before="5"/>
                                <w:rPr>
                                  <w:sz w:val="21"/>
                                </w:rPr>
                              </w:pPr>
                            </w:p>
                            <w:p w14:paraId="6E3B4559" w14:textId="77777777" w:rsidR="00FF5AFD" w:rsidRPr="0042214B" w:rsidRDefault="00FF5AFD"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583C8" id="Group 5" o:spid="_x0000_s1084" style="position:absolute;margin-left:71.95pt;margin-top:13.1pt;width:468.05pt;height:118.05pt;z-index:251656704;mso-wrap-distance-left:0;mso-wrap-distance-right:0;mso-position-horizontal-relative:page;mso-position-vertical-relative:text" coordorigin="1440,263" coordsize="9361,2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">
                <v:shape id="Freeform 8" o:spid="_x0000_s1085"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" path="m9272,l80,,49,6,23,23,6,48,,79,,2272r6,31l23,2329r26,17l80,2352r9192,l9303,2346r26,-17l9346,2303r6,-31l9352,79r-6,-31l9329,23,9303,6,9272,xe" fillcolor="#fffde8" stroked="f">
                  <v:path arrowok="t" o:connecttype="custom" o:connectlocs="9272,267;80,267;49,273;23,290;6,315;0,346;0,2539;6,2570;23,2596;49,2613;80,2619;9272,2619;9303,2613;9329,2596;9346,2570;9352,2539;9352,346;9346,315;9329,290;9303,273;9272,267" o:connectangles="0,0,0,0,0,0,0,0,0,0,0,0,0,0,0,0,0,0,0,0,0"/>
                </v:shape>
                <v:shape id="Freeform 7" o:spid="_x0000_s1086" style="position:absolute;left:1444;top:267;width:9353;height:2353;visibility:visible;mso-wrap-style:square;v-text-anchor:top" coordsize="9353,2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" path="m9272,l80,,49,6,23,23,6,48,,79,,2272r6,31l23,2329r26,17l80,2352r9192,l9303,2346r26,-17l9346,2303r6,-31l9352,79r-6,-31l9329,23,9303,6,9272,xe" filled="f" strokeweight=".14056mm">
                  <v:path arrowok="t" o:connecttype="custom" o:connectlocs="9272,267;80,267;49,273;23,290;6,315;0,346;0,2539;6,2570;23,2596;49,2613;80,2619;9272,2619;9303,2613;9329,2596;9346,2570;9352,2539;9352,346;9346,315;9329,290;9303,273;9272,267" o:connectangles="0,0,0,0,0,0,0,0,0,0,0,0,0,0,0,0,0,0,0,0,0"/>
                </v:shape>
                <v:shape id="_x0000_s1087" type="#_x0000_t202" style="position:absolute;left:1440;top:263;width:9361;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56A602E" w14:textId="77777777" w:rsidR="00FF5AFD" w:rsidRDefault="00FF5AFD">
                        <w:pPr>
                          <w:spacing w:before="3"/>
                          <w:rPr>
                            <w:sz w:val="20"/>
                          </w:rPr>
                        </w:pPr>
                      </w:p>
                      <w:p w14:paraId="4CF8A1D9" w14:textId="77777777" w:rsidR="00FF5AFD" w:rsidRDefault="00FF5AFD">
                        <w:pPr>
                          <w:ind w:left="273"/>
                          <w:rPr>
                            <w:b/>
                            <w:sz w:val="20"/>
                          </w:rPr>
                        </w:pPr>
                        <w:r>
                          <w:rPr>
                            <w:b/>
                            <w:sz w:val="20"/>
                          </w:rPr>
                          <w:t>Conformance Requirement 14 (Aliases and Argument Names):</w:t>
                        </w:r>
                      </w:p>
                      <w:p w14:paraId="7965D333" w14:textId="2EA692C9" w:rsidR="00FF5AFD" w:rsidRDefault="00FF5AFD">
                        <w:pPr>
                          <w:spacing w:before="9"/>
                          <w:ind w:left="273"/>
                          <w:rPr>
                            <w:sz w:val="20"/>
                          </w:rPr>
                        </w:pPr>
                        <w:r>
                          <w:rPr>
                            <w:sz w:val="20"/>
                          </w:rPr>
                          <w:t>Aliases and argument names referenced in the CQL :</w:t>
                        </w:r>
                      </w:p>
                      <w:p w14:paraId="526455C5" w14:textId="77777777" w:rsidR="00FF5AFD" w:rsidRDefault="00FF5AFD">
                        <w:pPr>
                          <w:spacing w:before="5"/>
                          <w:rPr>
                            <w:sz w:val="21"/>
                          </w:rPr>
                        </w:pPr>
                      </w:p>
                      <w:p w14:paraId="6E3B4559" w14:textId="77777777" w:rsidR="00FF5AFD" w:rsidRPr="0042214B" w:rsidRDefault="00FF5AFD" w:rsidP="0042214B">
                        <w:pPr>
                          <w:pStyle w:val="ListParagraph"/>
                          <w:numPr>
                            <w:ilvl w:val="0"/>
                            <w:numId w:val="29"/>
                          </w:numPr>
                          <w:tabs>
                            <w:tab w:val="left" w:pos="820"/>
                          </w:tabs>
                          <w:spacing w:before="1"/>
                          <w:ind w:hanging="700"/>
                          <w:rPr>
                            <w:sz w:val="20"/>
                          </w:rPr>
                        </w:pPr>
                        <w:r w:rsidRPr="0042214B">
                          <w:rPr>
                            <w:b/>
                            <w:sz w:val="20"/>
                          </w:rPr>
                          <w:t xml:space="preserve">SHALL </w:t>
                        </w:r>
                        <w:r w:rsidRPr="0042214B">
                          <w:rPr>
                            <w:b/>
                            <w:spacing w:val="-3"/>
                            <w:sz w:val="20"/>
                          </w:rPr>
                          <w:t xml:space="preserve">NOT </w:t>
                        </w:r>
                        <w:r w:rsidRPr="0042214B">
                          <w:rPr>
                            <w:sz w:val="20"/>
                          </w:rPr>
                          <w:t>Use quoted</w:t>
                        </w:r>
                        <w:r w:rsidRPr="0042214B">
                          <w:rPr>
                            <w:spacing w:val="-22"/>
                            <w:sz w:val="20"/>
                          </w:rPr>
                          <w:t xml:space="preserve"> </w:t>
                        </w:r>
                        <w:r w:rsidRPr="0042214B">
                          <w:rPr>
                            <w:sz w:val="20"/>
                          </w:rPr>
                          <w:t>identifiers</w:t>
                        </w:r>
                      </w:p>
                      <w:p w14:paraId="72E05EEA"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SHALL </w:t>
                        </w:r>
                        <w:r w:rsidRPr="0042214B">
                          <w:rPr>
                            <w:sz w:val="20"/>
                          </w:rPr>
                          <w:t>Use</w:t>
                        </w:r>
                        <w:r w:rsidRPr="0042214B">
                          <w:rPr>
                            <w:spacing w:val="-13"/>
                            <w:sz w:val="20"/>
                          </w:rPr>
                          <w:t xml:space="preserve"> </w:t>
                        </w:r>
                        <w:r w:rsidRPr="0042214B">
                          <w:rPr>
                            <w:sz w:val="20"/>
                          </w:rPr>
                          <w:t>PascalCase</w:t>
                        </w:r>
                      </w:p>
                      <w:p w14:paraId="24A63351" w14:textId="77777777" w:rsidR="00FF5AFD" w:rsidRPr="0042214B" w:rsidRDefault="00FF5AFD" w:rsidP="0042214B">
                        <w:pPr>
                          <w:pStyle w:val="ListParagraph"/>
                          <w:numPr>
                            <w:ilvl w:val="0"/>
                            <w:numId w:val="29"/>
                          </w:numPr>
                          <w:tabs>
                            <w:tab w:val="left" w:pos="820"/>
                          </w:tabs>
                          <w:spacing w:before="128"/>
                          <w:ind w:hanging="700"/>
                          <w:rPr>
                            <w:sz w:val="20"/>
                          </w:rPr>
                        </w:pPr>
                        <w:r w:rsidRPr="0042214B">
                          <w:rPr>
                            <w:b/>
                            <w:sz w:val="20"/>
                          </w:rPr>
                          <w:t xml:space="preserve">SHOULD </w:t>
                        </w:r>
                        <w:r w:rsidRPr="0042214B">
                          <w:rPr>
                            <w:sz w:val="20"/>
                          </w:rPr>
                          <w:t>Use descriptive names (no</w:t>
                        </w:r>
                        <w:r w:rsidRPr="0042214B">
                          <w:rPr>
                            <w:spacing w:val="-33"/>
                            <w:sz w:val="20"/>
                          </w:rPr>
                          <w:t xml:space="preserve"> </w:t>
                        </w:r>
                        <w:r w:rsidRPr="0042214B">
                          <w:rPr>
                            <w:sz w:val="20"/>
                          </w:rPr>
                          <w:t>abbreviations)</w:t>
                        </w:r>
                      </w:p>
                    </w:txbxContent>
                  </v:textbox>
                </v:shape>
                <w10:wrap type="topAndBottom" anchorx="page"/>
              </v:group>
            </w:pict>
          </mc:Fallback>
        </mc:AlternateContent>
      </w:r>
    </w:p>
    <w:p w14:paraId="684E8724" w14:textId="77777777" w:rsidR="00083E73" w:rsidRDefault="00083E73">
      <w:pPr>
        <w:pStyle w:val="BodyText"/>
        <w:rPr>
          <w:sz w:val="20"/>
        </w:rPr>
      </w:pPr>
    </w:p>
    <w:p w14:paraId="27A35861" w14:textId="77777777" w:rsidR="00083E73" w:rsidRDefault="00083E73">
      <w:pPr>
        <w:pStyle w:val="BodyText"/>
        <w:spacing w:before="4"/>
        <w:rPr>
          <w:sz w:val="21"/>
        </w:rPr>
      </w:pPr>
    </w:p>
    <w:p w14:paraId="40825515" w14:textId="77777777" w:rsidR="00083E73" w:rsidRDefault="009D1A4A">
      <w:pPr>
        <w:pStyle w:val="BodyText"/>
        <w:spacing w:before="62"/>
        <w:ind w:left="120" w:right="110"/>
      </w:pPr>
      <w:r>
        <w:t>For example:</w:t>
      </w:r>
    </w:p>
    <w:p w14:paraId="6306EA48" w14:textId="77777777" w:rsidR="00083E73" w:rsidRDefault="00083E73">
      <w:pPr>
        <w:pStyle w:val="BodyText"/>
        <w:rPr>
          <w:sz w:val="20"/>
        </w:rPr>
      </w:pPr>
    </w:p>
    <w:p w14:paraId="1B56BC54" w14:textId="77777777" w:rsidR="00083E73" w:rsidRDefault="004B037C">
      <w:pPr>
        <w:pStyle w:val="BodyText"/>
        <w:spacing w:before="9"/>
        <w:rPr>
          <w:sz w:val="17"/>
        </w:rPr>
      </w:pPr>
      <w:r>
        <w:rPr>
          <w:noProof/>
        </w:rPr>
        <mc:AlternateContent>
          <mc:Choice Requires="wps">
            <w:drawing>
              <wp:anchor distT="0" distB="0" distL="0" distR="0" simplePos="0" relativeHeight="251659776" behindDoc="0" locked="0" layoutInCell="1" allowOverlap="1" wp14:anchorId="1D64060E" wp14:editId="6F4006A6">
                <wp:simplePos x="0" y="0"/>
                <wp:positionH relativeFrom="page">
                  <wp:posOffset>914400</wp:posOffset>
                </wp:positionH>
                <wp:positionV relativeFrom="paragraph">
                  <wp:posOffset>157480</wp:posOffset>
                </wp:positionV>
                <wp:extent cx="5943600" cy="0"/>
                <wp:effectExtent l="12700" t="17780" r="25400" b="20320"/>
                <wp:wrapTopAndBottom/>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E727D" id="Line 4" o:spid="_x0000_s1026" style="position:absolute;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4pt" to="540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" strokeweight=".14039mm">
                <w10:wrap type="topAndBottom" anchorx="page"/>
              </v:line>
            </w:pict>
          </mc:Fallback>
        </mc:AlternateContent>
      </w:r>
    </w:p>
    <w:p w14:paraId="698392C4" w14:textId="3D45DFA9" w:rsidR="00083E73" w:rsidRDefault="009D1A4A">
      <w:pPr>
        <w:spacing w:line="256" w:lineRule="auto"/>
        <w:ind w:left="442" w:right="3884" w:hanging="323"/>
        <w:rPr>
          <w:rFonts w:ascii="Courier New"/>
          <w:sz w:val="18"/>
        </w:rPr>
      </w:pPr>
      <w:r>
        <w:rPr>
          <w:rFonts w:ascii="Courier New"/>
          <w:b/>
          <w:color w:val="7F0054"/>
          <w:sz w:val="18"/>
        </w:rPr>
        <w:t xml:space="preserve">define </w:t>
      </w:r>
      <w:r>
        <w:rPr>
          <w:rFonts w:ascii="Courier New"/>
          <w:color w:val="0000FF"/>
          <w:sz w:val="18"/>
        </w:rPr>
        <w:t>"Encounters During Measurement Period"</w:t>
      </w:r>
      <w:r>
        <w:rPr>
          <w:rFonts w:ascii="Courier New"/>
          <w:sz w:val="18"/>
        </w:rPr>
        <w:t xml:space="preserve">: </w:t>
      </w:r>
      <w:r>
        <w:rPr>
          <w:rFonts w:ascii="Courier New"/>
          <w:color w:val="0000FF"/>
          <w:sz w:val="18"/>
        </w:rPr>
        <w:t xml:space="preserve">"Valid Encounters" </w:t>
      </w:r>
      <w:r w:rsidR="009A163D">
        <w:rPr>
          <w:rFonts w:ascii="Courier New"/>
          <w:sz w:val="18"/>
        </w:rPr>
        <w:t>QualifyingEncounter</w:t>
      </w:r>
    </w:p>
    <w:p w14:paraId="77A26881" w14:textId="3CA219C1" w:rsidR="00083E73" w:rsidRDefault="009D1A4A">
      <w:pPr>
        <w:spacing w:before="1"/>
        <w:ind w:left="765" w:right="110"/>
        <w:rPr>
          <w:rFonts w:ascii="Courier New"/>
          <w:sz w:val="18"/>
        </w:rPr>
      </w:pPr>
      <w:r>
        <w:rPr>
          <w:rFonts w:ascii="Courier New"/>
          <w:b/>
          <w:color w:val="7F0054"/>
          <w:sz w:val="18"/>
        </w:rPr>
        <w:t xml:space="preserve">where </w:t>
      </w:r>
      <w:r w:rsidR="009A163D">
        <w:rPr>
          <w:rFonts w:ascii="Courier New"/>
          <w:sz w:val="18"/>
        </w:rPr>
        <w:t>QualifyingEncounter</w:t>
      </w:r>
      <w:r>
        <w:rPr>
          <w:rFonts w:ascii="Courier New"/>
          <w:sz w:val="18"/>
        </w:rPr>
        <w:t xml:space="preserve">.relevantPeriod </w:t>
      </w:r>
      <w:r>
        <w:rPr>
          <w:rFonts w:ascii="Courier New"/>
          <w:b/>
          <w:color w:val="7F0054"/>
          <w:sz w:val="18"/>
        </w:rPr>
        <w:t xml:space="preserve">during </w:t>
      </w:r>
      <w:r>
        <w:rPr>
          <w:rFonts w:ascii="Courier New"/>
          <w:color w:val="0000FF"/>
          <w:sz w:val="18"/>
        </w:rPr>
        <w:t>"Measurement Period"</w:t>
      </w:r>
    </w:p>
    <w:p w14:paraId="2C900E02" w14:textId="77777777" w:rsidR="00083E73" w:rsidRDefault="00083E73">
      <w:pPr>
        <w:pStyle w:val="BodyText"/>
        <w:spacing w:before="7"/>
        <w:rPr>
          <w:rFonts w:ascii="Courier New"/>
          <w:sz w:val="20"/>
        </w:rPr>
      </w:pPr>
    </w:p>
    <w:p w14:paraId="2D7620FE" w14:textId="77777777" w:rsidR="00083E73" w:rsidRDefault="009D1A4A">
      <w:pPr>
        <w:spacing w:before="1"/>
        <w:ind w:left="120" w:right="110"/>
        <w:rPr>
          <w:rFonts w:ascii="Courier New"/>
          <w:sz w:val="18"/>
        </w:rPr>
      </w:pPr>
      <w:r>
        <w:rPr>
          <w:rFonts w:ascii="Courier New"/>
          <w:b/>
          <w:color w:val="7F0054"/>
          <w:sz w:val="18"/>
        </w:rPr>
        <w:t xml:space="preserve">define function </w:t>
      </w:r>
      <w:r>
        <w:rPr>
          <w:rFonts w:ascii="Courier New"/>
          <w:color w:val="0000FF"/>
          <w:sz w:val="18"/>
        </w:rPr>
        <w:t>"ED Stay Time"</w:t>
      </w:r>
      <w:r>
        <w:rPr>
          <w:rFonts w:ascii="Courier New"/>
          <w:sz w:val="18"/>
        </w:rPr>
        <w:t xml:space="preserve">(Encounter </w:t>
      </w:r>
      <w:r>
        <w:rPr>
          <w:rFonts w:ascii="Courier New"/>
          <w:color w:val="0000FF"/>
          <w:sz w:val="18"/>
        </w:rPr>
        <w:t>"Encounter, Performed"</w:t>
      </w:r>
      <w:r>
        <w:rPr>
          <w:rFonts w:ascii="Courier New"/>
          <w:sz w:val="18"/>
        </w:rPr>
        <w:t>):</w:t>
      </w:r>
    </w:p>
    <w:p w14:paraId="27DC87F1" w14:textId="77777777" w:rsidR="00083E73" w:rsidRDefault="004B037C">
      <w:pPr>
        <w:spacing w:before="15"/>
        <w:ind w:left="442" w:right="110"/>
        <w:rPr>
          <w:rFonts w:ascii="Courier New"/>
          <w:sz w:val="18"/>
        </w:rPr>
      </w:pPr>
      <w:r>
        <w:rPr>
          <w:noProof/>
        </w:rPr>
        <mc:AlternateContent>
          <mc:Choice Requires="wps">
            <w:drawing>
              <wp:anchor distT="0" distB="0" distL="0" distR="0" simplePos="0" relativeHeight="251660800" behindDoc="0" locked="0" layoutInCell="1" allowOverlap="1" wp14:anchorId="07C6F7BB" wp14:editId="064BF58F">
                <wp:simplePos x="0" y="0"/>
                <wp:positionH relativeFrom="page">
                  <wp:posOffset>914400</wp:posOffset>
                </wp:positionH>
                <wp:positionV relativeFrom="paragraph">
                  <wp:posOffset>159385</wp:posOffset>
                </wp:positionV>
                <wp:extent cx="5943600" cy="0"/>
                <wp:effectExtent l="12700" t="6985" r="25400" b="31115"/>
                <wp:wrapTopAndBottom/>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3185D" id="Line 3" o:spid="_x0000_s1026" style="position:absolute;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2.55pt" to="540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" strokeweight=".14039mm">
                <w10:wrap type="topAndBottom" anchorx="page"/>
              </v:line>
            </w:pict>
          </mc:Fallback>
        </mc:AlternateContent>
      </w:r>
      <w:r w:rsidR="009D1A4A">
        <w:rPr>
          <w:rFonts w:ascii="Courier New"/>
          <w:b/>
          <w:color w:val="7F0054"/>
          <w:sz w:val="18"/>
        </w:rPr>
        <w:t xml:space="preserve">duration in minutes of </w:t>
      </w:r>
      <w:r w:rsidR="009D1A4A">
        <w:rPr>
          <w:rFonts w:ascii="Courier New"/>
          <w:sz w:val="18"/>
        </w:rPr>
        <w:t>Encounter.locationPeriod</w:t>
      </w:r>
    </w:p>
    <w:p w14:paraId="5257EFF5" w14:textId="77777777" w:rsidR="00083E73" w:rsidRDefault="00083E73">
      <w:pPr>
        <w:pStyle w:val="BodyText"/>
        <w:rPr>
          <w:rFonts w:ascii="Courier New"/>
          <w:sz w:val="20"/>
        </w:rPr>
      </w:pPr>
    </w:p>
    <w:p w14:paraId="129D67D1" w14:textId="1EC9CF3E" w:rsidR="00C716FE" w:rsidRDefault="00C716FE">
      <w:pPr>
        <w:rPr>
          <w:rFonts w:ascii="Courier New"/>
          <w:sz w:val="20"/>
        </w:rPr>
      </w:pPr>
      <w:r>
        <w:rPr>
          <w:rFonts w:ascii="Courier New"/>
          <w:sz w:val="20"/>
        </w:rPr>
        <w:br w:type="page"/>
      </w:r>
    </w:p>
    <w:p w14:paraId="3BA48049" w14:textId="77777777" w:rsidR="00083E73" w:rsidRDefault="00083E73">
      <w:pPr>
        <w:pStyle w:val="BodyText"/>
        <w:rPr>
          <w:rFonts w:ascii="Courier New"/>
          <w:sz w:val="21"/>
        </w:rPr>
      </w:pPr>
    </w:p>
    <w:p w14:paraId="34F4D92F" w14:textId="5B38D045" w:rsidR="00D724DF" w:rsidRDefault="00D724DF">
      <w:pPr>
        <w:pStyle w:val="Heading1"/>
        <w:numPr>
          <w:ilvl w:val="0"/>
          <w:numId w:val="2"/>
        </w:numPr>
        <w:tabs>
          <w:tab w:val="left" w:pos="551"/>
        </w:tabs>
        <w:spacing w:before="50"/>
        <w:ind w:left="550" w:right="0" w:hanging="430"/>
        <w:jc w:val="both"/>
      </w:pPr>
      <w:bookmarkStart w:id="86" w:name="3_Reporting_Results"/>
      <w:bookmarkStart w:id="87" w:name="_bookmark56"/>
      <w:bookmarkEnd w:id="86"/>
      <w:bookmarkEnd w:id="87"/>
      <w:r>
        <w:t>Translation to ELM</w:t>
      </w:r>
    </w:p>
    <w:p w14:paraId="5CB5EC9A" w14:textId="77777777" w:rsidR="00D724DF" w:rsidRDefault="00D724DF" w:rsidP="00D724DF">
      <w:pPr>
        <w:pStyle w:val="BodyText"/>
      </w:pPr>
    </w:p>
    <w:p w14:paraId="115255D8" w14:textId="43011A5A" w:rsidR="00D724DF" w:rsidRDefault="00D724DF" w:rsidP="00D724DF">
      <w:pPr>
        <w:pStyle w:val="BodyText"/>
        <w:spacing w:line="249" w:lineRule="auto"/>
        <w:ind w:left="119" w:right="117"/>
        <w:jc w:val="both"/>
      </w:pPr>
      <w:r>
        <w:t xml:space="preserve">Tooling exists to support translation of CQL to ELM for distribution in XML or JSON formats. As described in Volume </w:t>
      </w:r>
      <w:r w:rsidR="00FE213D">
        <w:t>1</w:t>
      </w:r>
      <w:r>
        <w:t>, these distributions are included with eCQMs to facilitate implementation. The existing translator tooling applies to both measure and decision support development, and has several options available to make use of different data models in different environments. For measure development with Quality Data Model, the following options are recommended:</w:t>
      </w:r>
    </w:p>
    <w:p w14:paraId="1E550AF8" w14:textId="3FF912C6" w:rsidR="00932099" w:rsidRDefault="00932099" w:rsidP="00D724DF">
      <w:pPr>
        <w:pStyle w:val="BodyText"/>
        <w:spacing w:line="249" w:lineRule="auto"/>
        <w:ind w:left="119" w:right="117"/>
        <w:jc w:val="both"/>
      </w:pPr>
    </w:p>
    <w:tbl>
      <w:tblPr>
        <w:tblStyle w:val="GridTable6Colorful1"/>
        <w:tblW w:w="0" w:type="auto"/>
        <w:tblLook w:val="04A0" w:firstRow="1" w:lastRow="0" w:firstColumn="1" w:lastColumn="0" w:noHBand="0" w:noVBand="1"/>
      </w:tblPr>
      <w:tblGrid>
        <w:gridCol w:w="3279"/>
        <w:gridCol w:w="3309"/>
        <w:gridCol w:w="3228"/>
      </w:tblGrid>
      <w:tr w:rsidR="00932099" w:rsidRPr="00C716FE" w14:paraId="02499342" w14:textId="171A3C00" w:rsidTr="00591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68436C40" w14:textId="27DB06FA" w:rsidR="00932099" w:rsidRPr="00591828" w:rsidRDefault="00932099" w:rsidP="00D724DF">
            <w:pPr>
              <w:pStyle w:val="BodyText"/>
              <w:spacing w:line="249" w:lineRule="auto"/>
              <w:ind w:right="117"/>
              <w:jc w:val="both"/>
              <w:rPr>
                <w:sz w:val="20"/>
              </w:rPr>
            </w:pPr>
            <w:r w:rsidRPr="00591828">
              <w:rPr>
                <w:sz w:val="20"/>
              </w:rPr>
              <w:t>Option</w:t>
            </w:r>
          </w:p>
        </w:tc>
        <w:tc>
          <w:tcPr>
            <w:tcW w:w="3309" w:type="dxa"/>
          </w:tcPr>
          <w:p w14:paraId="7D9CC54A" w14:textId="6BA5F51C"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Description</w:t>
            </w:r>
          </w:p>
        </w:tc>
        <w:tc>
          <w:tcPr>
            <w:tcW w:w="3228" w:type="dxa"/>
          </w:tcPr>
          <w:p w14:paraId="647C7F79" w14:textId="23A0CB6E" w:rsidR="00932099" w:rsidRPr="00591828" w:rsidRDefault="00932099" w:rsidP="00AA0ED3">
            <w:pPr>
              <w:pStyle w:val="BodyText"/>
              <w:spacing w:line="249" w:lineRule="auto"/>
              <w:ind w:right="117"/>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591828">
              <w:rPr>
                <w:sz w:val="20"/>
              </w:rPr>
              <w:t>Recommendation</w:t>
            </w:r>
          </w:p>
        </w:tc>
      </w:tr>
      <w:tr w:rsidR="00932099" w:rsidRPr="00C716FE" w14:paraId="58781C8E" w14:textId="17333CFF"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5BA309B1" w14:textId="7F33614D" w:rsidR="00932099" w:rsidRPr="00591828" w:rsidRDefault="00932099" w:rsidP="00D724DF">
            <w:pPr>
              <w:pStyle w:val="BodyText"/>
              <w:spacing w:line="249" w:lineRule="auto"/>
              <w:ind w:right="117"/>
              <w:jc w:val="both"/>
              <w:rPr>
                <w:sz w:val="20"/>
              </w:rPr>
            </w:pPr>
            <w:r w:rsidRPr="00591828">
              <w:rPr>
                <w:sz w:val="20"/>
              </w:rPr>
              <w:t>EnableAnnotations</w:t>
            </w:r>
          </w:p>
        </w:tc>
        <w:tc>
          <w:tcPr>
            <w:tcW w:w="3309" w:type="dxa"/>
          </w:tcPr>
          <w:p w14:paraId="18B7A66B" w14:textId="50408308"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the source CQL as an annotation within the ELM.</w:t>
            </w:r>
          </w:p>
        </w:tc>
        <w:tc>
          <w:tcPr>
            <w:tcW w:w="3228" w:type="dxa"/>
          </w:tcPr>
          <w:p w14:paraId="23B7B5AA" w14:textId="31C2E645" w:rsidR="00932099" w:rsidRPr="00591828" w:rsidRDefault="00932099"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 xml:space="preserve">This option should be used to ensure that the distributed ELM </w:t>
            </w:r>
            <w:r w:rsidR="006005E4" w:rsidRPr="00591828">
              <w:rPr>
                <w:sz w:val="20"/>
              </w:rPr>
              <w:t>could</w:t>
            </w:r>
            <w:r w:rsidRPr="00591828">
              <w:rPr>
                <w:sz w:val="20"/>
              </w:rPr>
              <w:t xml:space="preserve"> be linked back to the source CQL.</w:t>
            </w:r>
          </w:p>
        </w:tc>
      </w:tr>
      <w:tr w:rsidR="00932099" w:rsidRPr="00C716FE" w14:paraId="2D66189D" w14:textId="59C108FB" w:rsidTr="00591828">
        <w:tc>
          <w:tcPr>
            <w:cnfStyle w:val="001000000000" w:firstRow="0" w:lastRow="0" w:firstColumn="1" w:lastColumn="0" w:oddVBand="0" w:evenVBand="0" w:oddHBand="0" w:evenHBand="0" w:firstRowFirstColumn="0" w:firstRowLastColumn="0" w:lastRowFirstColumn="0" w:lastRowLastColumn="0"/>
            <w:tcW w:w="3279" w:type="dxa"/>
          </w:tcPr>
          <w:p w14:paraId="12EC4A95" w14:textId="78E00385" w:rsidR="00932099" w:rsidRPr="00591828" w:rsidRDefault="00932099" w:rsidP="00D724DF">
            <w:pPr>
              <w:pStyle w:val="BodyText"/>
              <w:spacing w:line="249" w:lineRule="auto"/>
              <w:ind w:right="117"/>
              <w:jc w:val="both"/>
              <w:rPr>
                <w:sz w:val="20"/>
              </w:rPr>
            </w:pPr>
            <w:r w:rsidRPr="00591828">
              <w:rPr>
                <w:sz w:val="20"/>
              </w:rPr>
              <w:t>EnableLocators</w:t>
            </w:r>
          </w:p>
        </w:tc>
        <w:tc>
          <w:tcPr>
            <w:tcW w:w="3309" w:type="dxa"/>
          </w:tcPr>
          <w:p w14:paraId="0DF5E530" w14:textId="6770506A"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line number and character information for each ELM node.</w:t>
            </w:r>
          </w:p>
        </w:tc>
        <w:tc>
          <w:tcPr>
            <w:tcW w:w="3228" w:type="dxa"/>
          </w:tcPr>
          <w:p w14:paraId="5D82774C" w14:textId="1D08A0C9"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 xml:space="preserve">This option should be used to ensure that distributed ELM </w:t>
            </w:r>
            <w:r w:rsidR="006005E4" w:rsidRPr="00591828">
              <w:rPr>
                <w:sz w:val="20"/>
              </w:rPr>
              <w:t>could</w:t>
            </w:r>
            <w:r w:rsidRPr="00591828">
              <w:rPr>
                <w:sz w:val="20"/>
              </w:rPr>
              <w:t xml:space="preserve"> be tied directly to the input source CQL.</w:t>
            </w:r>
          </w:p>
        </w:tc>
      </w:tr>
      <w:tr w:rsidR="00932099" w:rsidRPr="00C716FE" w14:paraId="78E3C078" w14:textId="712790F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0CAFF06" w14:textId="005F1EB6" w:rsidR="00932099" w:rsidRPr="00591828" w:rsidRDefault="00932099" w:rsidP="00D724DF">
            <w:pPr>
              <w:pStyle w:val="BodyText"/>
              <w:spacing w:line="249" w:lineRule="auto"/>
              <w:ind w:right="117"/>
              <w:jc w:val="both"/>
              <w:rPr>
                <w:sz w:val="20"/>
              </w:rPr>
            </w:pPr>
            <w:r w:rsidRPr="00591828">
              <w:rPr>
                <w:sz w:val="20"/>
              </w:rPr>
              <w:t>DisableListDemotion</w:t>
            </w:r>
          </w:p>
        </w:tc>
        <w:tc>
          <w:tcPr>
            <w:tcW w:w="3309" w:type="dxa"/>
          </w:tcPr>
          <w:p w14:paraId="46A667AA" w14:textId="760987F0"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demotion of list-valued expressions to singletons. The list demotion feature of CQL is used to enable functionality related to use within Fast Healthcare Interoperability Resources (FHIR).</w:t>
            </w:r>
          </w:p>
        </w:tc>
        <w:tc>
          <w:tcPr>
            <w:tcW w:w="3228" w:type="dxa"/>
          </w:tcPr>
          <w:p w14:paraId="15F09B2A" w14:textId="316EB898"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option should be used with QDM to ensure list demotion does not occur unexpectedly.</w:t>
            </w:r>
          </w:p>
        </w:tc>
      </w:tr>
      <w:tr w:rsidR="00932099" w:rsidRPr="00C716FE" w14:paraId="36193187" w14:textId="4A7D487D" w:rsidTr="00591828">
        <w:tc>
          <w:tcPr>
            <w:cnfStyle w:val="001000000000" w:firstRow="0" w:lastRow="0" w:firstColumn="1" w:lastColumn="0" w:oddVBand="0" w:evenVBand="0" w:oddHBand="0" w:evenHBand="0" w:firstRowFirstColumn="0" w:firstRowLastColumn="0" w:lastRowFirstColumn="0" w:lastRowLastColumn="0"/>
            <w:tcW w:w="3279" w:type="dxa"/>
          </w:tcPr>
          <w:p w14:paraId="545BA205" w14:textId="200BCEF4" w:rsidR="00932099" w:rsidRPr="00591828" w:rsidRDefault="00932099" w:rsidP="00D724DF">
            <w:pPr>
              <w:pStyle w:val="BodyText"/>
              <w:spacing w:line="249" w:lineRule="auto"/>
              <w:ind w:right="117"/>
              <w:jc w:val="both"/>
              <w:rPr>
                <w:sz w:val="20"/>
              </w:rPr>
            </w:pPr>
            <w:r w:rsidRPr="00591828">
              <w:rPr>
                <w:sz w:val="20"/>
              </w:rPr>
              <w:t>DisableListPromotion</w:t>
            </w:r>
          </w:p>
        </w:tc>
        <w:tc>
          <w:tcPr>
            <w:tcW w:w="3309" w:type="dxa"/>
          </w:tcPr>
          <w:p w14:paraId="5A637F58" w14:textId="2C63871D"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disallow promotion of singletons to list-valued expressions. The list promotion feature of CQL is used to enable functionality related to use within Fast Healthcare Interoperability Resources (FHIR).</w:t>
            </w:r>
          </w:p>
        </w:tc>
        <w:tc>
          <w:tcPr>
            <w:tcW w:w="3228" w:type="dxa"/>
          </w:tcPr>
          <w:p w14:paraId="4352C006" w14:textId="79CC3E24"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option should be used with QDM to ensure list promotion does not occur unexpectedly.</w:t>
            </w:r>
          </w:p>
        </w:tc>
      </w:tr>
      <w:tr w:rsidR="00932099" w:rsidRPr="00C716FE" w14:paraId="0211906C" w14:textId="589D6D23"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F8DEAB8" w14:textId="6066C11E" w:rsidR="00932099" w:rsidRPr="00591828" w:rsidRDefault="00932099" w:rsidP="00D724DF">
            <w:pPr>
              <w:pStyle w:val="BodyText"/>
              <w:spacing w:line="249" w:lineRule="auto"/>
              <w:ind w:right="117"/>
              <w:jc w:val="both"/>
              <w:rPr>
                <w:sz w:val="20"/>
              </w:rPr>
            </w:pPr>
            <w:r w:rsidRPr="00591828">
              <w:rPr>
                <w:sz w:val="20"/>
              </w:rPr>
              <w:t>DisableMethodInvocation</w:t>
            </w:r>
          </w:p>
        </w:tc>
        <w:tc>
          <w:tcPr>
            <w:tcW w:w="3309" w:type="dxa"/>
          </w:tcPr>
          <w:p w14:paraId="02729D84" w14:textId="529C54A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method-style invocation. The method-style invocation feature of CQL is used to enable functionality related to use within Fast Healthcare Interoperability Resources (FHIR).</w:t>
            </w:r>
          </w:p>
        </w:tc>
        <w:tc>
          <w:tcPr>
            <w:tcW w:w="3228" w:type="dxa"/>
          </w:tcPr>
          <w:p w14:paraId="2A70B214" w14:textId="3F518156"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option should be used with QDM to ensure method-style invocation cannot be used within eCQMs.</w:t>
            </w:r>
          </w:p>
        </w:tc>
      </w:tr>
      <w:tr w:rsidR="00932099" w:rsidRPr="00C716FE" w14:paraId="71C92CA1" w14:textId="406C855A" w:rsidTr="00591828">
        <w:tc>
          <w:tcPr>
            <w:cnfStyle w:val="001000000000" w:firstRow="0" w:lastRow="0" w:firstColumn="1" w:lastColumn="0" w:oddVBand="0" w:evenVBand="0" w:oddHBand="0" w:evenHBand="0" w:firstRowFirstColumn="0" w:firstRowLastColumn="0" w:lastRowFirstColumn="0" w:lastRowLastColumn="0"/>
            <w:tcW w:w="3279" w:type="dxa"/>
          </w:tcPr>
          <w:p w14:paraId="76DE2CF1" w14:textId="532051AF" w:rsidR="00932099" w:rsidRPr="00591828" w:rsidRDefault="00932099" w:rsidP="00D724DF">
            <w:pPr>
              <w:pStyle w:val="BodyText"/>
              <w:spacing w:line="249" w:lineRule="auto"/>
              <w:ind w:right="117"/>
              <w:jc w:val="both"/>
              <w:rPr>
                <w:sz w:val="20"/>
              </w:rPr>
            </w:pPr>
            <w:r w:rsidRPr="00591828">
              <w:rPr>
                <w:sz w:val="20"/>
              </w:rPr>
              <w:t>EnableDateRangeOptimization</w:t>
            </w:r>
          </w:p>
        </w:tc>
        <w:tc>
          <w:tcPr>
            <w:tcW w:w="3309" w:type="dxa"/>
          </w:tcPr>
          <w:p w14:paraId="446F02BF" w14:textId="3FB09BC8"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optimize date range filters by moving them inside retrieve expressions.</w:t>
            </w:r>
          </w:p>
        </w:tc>
        <w:tc>
          <w:tcPr>
            <w:tcW w:w="3228" w:type="dxa"/>
          </w:tcPr>
          <w:p w14:paraId="1E44B09A" w14:textId="4C2CAE31"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may be used with QDM.</w:t>
            </w:r>
          </w:p>
        </w:tc>
      </w:tr>
      <w:tr w:rsidR="00932099" w:rsidRPr="00C716FE" w14:paraId="0DB8B9A2" w14:textId="4C37D4CB"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4DC2151F" w14:textId="505DE915" w:rsidR="00932099" w:rsidRPr="00591828" w:rsidRDefault="00932099" w:rsidP="00D724DF">
            <w:pPr>
              <w:pStyle w:val="BodyText"/>
              <w:spacing w:line="249" w:lineRule="auto"/>
              <w:ind w:right="117"/>
              <w:jc w:val="both"/>
              <w:rPr>
                <w:sz w:val="20"/>
              </w:rPr>
            </w:pPr>
            <w:r w:rsidRPr="00591828">
              <w:rPr>
                <w:sz w:val="20"/>
              </w:rPr>
              <w:t>EnableResultTypes</w:t>
            </w:r>
          </w:p>
        </w:tc>
        <w:tc>
          <w:tcPr>
            <w:tcW w:w="3309" w:type="dxa"/>
          </w:tcPr>
          <w:p w14:paraId="29B13130" w14:textId="147B0ABF"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include inferred result types in the output ELM.</w:t>
            </w:r>
          </w:p>
        </w:tc>
        <w:tc>
          <w:tcPr>
            <w:tcW w:w="3228" w:type="dxa"/>
          </w:tcPr>
          <w:p w14:paraId="14EB4937" w14:textId="4E8E8305"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may be used with QDM.</w:t>
            </w:r>
          </w:p>
        </w:tc>
      </w:tr>
      <w:tr w:rsidR="00932099" w:rsidRPr="00C716FE" w14:paraId="3D31C828" w14:textId="77777777" w:rsidTr="00591828">
        <w:tc>
          <w:tcPr>
            <w:cnfStyle w:val="001000000000" w:firstRow="0" w:lastRow="0" w:firstColumn="1" w:lastColumn="0" w:oddVBand="0" w:evenVBand="0" w:oddHBand="0" w:evenHBand="0" w:firstRowFirstColumn="0" w:firstRowLastColumn="0" w:lastRowFirstColumn="0" w:lastRowLastColumn="0"/>
            <w:tcW w:w="3279" w:type="dxa"/>
          </w:tcPr>
          <w:p w14:paraId="1766F136" w14:textId="57561799" w:rsidR="00932099" w:rsidRPr="00591828" w:rsidRDefault="00932099" w:rsidP="00D724DF">
            <w:pPr>
              <w:pStyle w:val="BodyText"/>
              <w:spacing w:line="249" w:lineRule="auto"/>
              <w:ind w:right="117"/>
              <w:jc w:val="both"/>
              <w:rPr>
                <w:sz w:val="20"/>
              </w:rPr>
            </w:pPr>
            <w:r w:rsidRPr="00591828">
              <w:rPr>
                <w:sz w:val="20"/>
              </w:rPr>
              <w:t>EnableDetailedErrors</w:t>
            </w:r>
          </w:p>
        </w:tc>
        <w:tc>
          <w:tcPr>
            <w:tcW w:w="3309" w:type="dxa"/>
          </w:tcPr>
          <w:p w14:paraId="634057CB" w14:textId="3312CFC0"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instructs the translator to include detailed error information. By default, the translator only reports root-cause errors.</w:t>
            </w:r>
          </w:p>
        </w:tc>
        <w:tc>
          <w:tcPr>
            <w:tcW w:w="3228" w:type="dxa"/>
          </w:tcPr>
          <w:p w14:paraId="3674E2E9" w14:textId="6198723C" w:rsidR="00932099" w:rsidRPr="00591828" w:rsidRDefault="002D0660" w:rsidP="00AA0ED3">
            <w:pPr>
              <w:pStyle w:val="BodyText"/>
              <w:spacing w:line="249" w:lineRule="auto"/>
              <w:ind w:right="117"/>
              <w:cnfStyle w:val="000000000000" w:firstRow="0" w:lastRow="0" w:firstColumn="0" w:lastColumn="0" w:oddVBand="0" w:evenVBand="0" w:oddHBand="0" w:evenHBand="0" w:firstRowFirstColumn="0" w:firstRowLastColumn="0" w:lastRowFirstColumn="0" w:lastRowLastColumn="0"/>
              <w:rPr>
                <w:color w:val="auto"/>
                <w:sz w:val="20"/>
              </w:rPr>
            </w:pPr>
            <w:r w:rsidRPr="00591828">
              <w:rPr>
                <w:sz w:val="20"/>
              </w:rPr>
              <w:t>This feature should not be used with QDM.</w:t>
            </w:r>
          </w:p>
        </w:tc>
      </w:tr>
      <w:tr w:rsidR="00932099" w:rsidRPr="00C716FE" w14:paraId="682483CF" w14:textId="77777777" w:rsidTr="00591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9" w:type="dxa"/>
          </w:tcPr>
          <w:p w14:paraId="7C70667D" w14:textId="2ED40A06" w:rsidR="00932099" w:rsidRPr="00591828" w:rsidRDefault="00932099" w:rsidP="00D724DF">
            <w:pPr>
              <w:pStyle w:val="BodyText"/>
              <w:spacing w:line="249" w:lineRule="auto"/>
              <w:ind w:right="117"/>
              <w:jc w:val="both"/>
              <w:rPr>
                <w:sz w:val="20"/>
              </w:rPr>
            </w:pPr>
            <w:r w:rsidRPr="00591828">
              <w:rPr>
                <w:sz w:val="20"/>
              </w:rPr>
              <w:t>DisableListTraversal</w:t>
            </w:r>
          </w:p>
        </w:tc>
        <w:tc>
          <w:tcPr>
            <w:tcW w:w="3309" w:type="dxa"/>
          </w:tcPr>
          <w:p w14:paraId="7F18D0A7" w14:textId="20AD932B"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instructs the translator to disallow traversal of list-valued expressions. With QDM, disabling this feature would prevent a useful capability.</w:t>
            </w:r>
          </w:p>
        </w:tc>
        <w:tc>
          <w:tcPr>
            <w:tcW w:w="3228" w:type="dxa"/>
          </w:tcPr>
          <w:p w14:paraId="7609919F" w14:textId="363E4BF2" w:rsidR="00932099" w:rsidRPr="00591828" w:rsidRDefault="002D0660" w:rsidP="00AA0ED3">
            <w:pPr>
              <w:pStyle w:val="BodyText"/>
              <w:spacing w:line="249" w:lineRule="auto"/>
              <w:ind w:right="117"/>
              <w:cnfStyle w:val="000000100000" w:firstRow="0" w:lastRow="0" w:firstColumn="0" w:lastColumn="0" w:oddVBand="0" w:evenVBand="0" w:oddHBand="1" w:evenHBand="0" w:firstRowFirstColumn="0" w:firstRowLastColumn="0" w:lastRowFirstColumn="0" w:lastRowLastColumn="0"/>
              <w:rPr>
                <w:color w:val="auto"/>
                <w:sz w:val="20"/>
              </w:rPr>
            </w:pPr>
            <w:r w:rsidRPr="00591828">
              <w:rPr>
                <w:sz w:val="20"/>
              </w:rPr>
              <w:t>This feature should not be used with QDM.</w:t>
            </w:r>
          </w:p>
        </w:tc>
      </w:tr>
    </w:tbl>
    <w:p w14:paraId="75C12CD7" w14:textId="77777777" w:rsidR="00932099" w:rsidRDefault="00932099" w:rsidP="00D724DF">
      <w:pPr>
        <w:pStyle w:val="BodyText"/>
        <w:spacing w:line="249" w:lineRule="auto"/>
        <w:ind w:left="119" w:right="117"/>
        <w:jc w:val="both"/>
      </w:pPr>
    </w:p>
    <w:p w14:paraId="5842F7D8" w14:textId="1C2AF5B5" w:rsidR="00D724DF" w:rsidRDefault="00D724DF" w:rsidP="00D724DF">
      <w:pPr>
        <w:pStyle w:val="BodyText"/>
        <w:spacing w:line="249" w:lineRule="auto"/>
        <w:ind w:left="119" w:right="117"/>
        <w:jc w:val="both"/>
      </w:pPr>
    </w:p>
    <w:p w14:paraId="30DA55AD" w14:textId="48E28428" w:rsidR="00083E73" w:rsidRDefault="009D1A4A">
      <w:pPr>
        <w:pStyle w:val="Heading1"/>
        <w:numPr>
          <w:ilvl w:val="0"/>
          <w:numId w:val="2"/>
        </w:numPr>
        <w:tabs>
          <w:tab w:val="left" w:pos="551"/>
        </w:tabs>
        <w:spacing w:before="50"/>
        <w:ind w:left="550" w:right="0" w:hanging="430"/>
        <w:jc w:val="both"/>
      </w:pPr>
      <w:r>
        <w:t>Reporting</w:t>
      </w:r>
      <w:r>
        <w:rPr>
          <w:spacing w:val="52"/>
        </w:rPr>
        <w:t xml:space="preserve"> </w:t>
      </w:r>
      <w:r>
        <w:t>Results</w:t>
      </w:r>
    </w:p>
    <w:p w14:paraId="43158991" w14:textId="77777777" w:rsidR="00083E73" w:rsidRDefault="00083E73">
      <w:pPr>
        <w:pStyle w:val="BodyText"/>
        <w:spacing w:before="9"/>
        <w:rPr>
          <w:b/>
          <w:sz w:val="30"/>
        </w:rPr>
      </w:pPr>
    </w:p>
    <w:p w14:paraId="5898628D" w14:textId="316C8C4D" w:rsidR="00083E73" w:rsidRDefault="009D1A4A">
      <w:pPr>
        <w:pStyle w:val="BodyText"/>
        <w:rPr>
          <w:sz w:val="20"/>
        </w:rPr>
      </w:pPr>
      <w:r>
        <w:t>The</w:t>
      </w:r>
      <w:r>
        <w:rPr>
          <w:spacing w:val="-4"/>
        </w:rPr>
        <w:t xml:space="preserve"> </w:t>
      </w:r>
      <w:r>
        <w:t>results</w:t>
      </w:r>
      <w:r>
        <w:rPr>
          <w:spacing w:val="-4"/>
        </w:rPr>
        <w:t xml:space="preserve"> </w:t>
      </w:r>
      <w:r>
        <w:t>of</w:t>
      </w:r>
      <w:r>
        <w:rPr>
          <w:spacing w:val="-4"/>
        </w:rPr>
        <w:t xml:space="preserve"> </w:t>
      </w:r>
      <w:r w:rsidR="00764C41">
        <w:t>eCQMs</w:t>
      </w:r>
      <w:r w:rsidR="00764C41">
        <w:rPr>
          <w:spacing w:val="-4"/>
        </w:rPr>
        <w:t xml:space="preserve"> </w:t>
      </w:r>
      <w:r>
        <w:t>represented</w:t>
      </w:r>
      <w:r>
        <w:rPr>
          <w:spacing w:val="-4"/>
        </w:rPr>
        <w:t xml:space="preserve"> </w:t>
      </w:r>
      <w:r>
        <w:t>in</w:t>
      </w:r>
      <w:r>
        <w:rPr>
          <w:spacing w:val="-4"/>
        </w:rPr>
        <w:t xml:space="preserve"> </w:t>
      </w:r>
      <w:r>
        <w:t>HQMF</w:t>
      </w:r>
      <w:r>
        <w:rPr>
          <w:spacing w:val="-4"/>
        </w:rPr>
        <w:t xml:space="preserve"> </w:t>
      </w:r>
      <w:r>
        <w:t>are</w:t>
      </w:r>
      <w:r>
        <w:rPr>
          <w:spacing w:val="-4"/>
        </w:rPr>
        <w:t xml:space="preserve"> </w:t>
      </w:r>
      <w:r>
        <w:t>reported</w:t>
      </w:r>
      <w:r>
        <w:rPr>
          <w:spacing w:val="-4"/>
        </w:rPr>
        <w:t xml:space="preserve"> </w:t>
      </w:r>
      <w:r>
        <w:t>using</w:t>
      </w:r>
      <w:r>
        <w:rPr>
          <w:spacing w:val="-4"/>
        </w:rPr>
        <w:t xml:space="preserve"> </w:t>
      </w:r>
      <w:r>
        <w:t>the</w:t>
      </w:r>
      <w:r>
        <w:rPr>
          <w:spacing w:val="-4"/>
        </w:rPr>
        <w:t xml:space="preserve"> </w:t>
      </w:r>
      <w:r>
        <w:t>Quality</w:t>
      </w:r>
      <w:r>
        <w:rPr>
          <w:spacing w:val="-4"/>
        </w:rPr>
        <w:t xml:space="preserve"> </w:t>
      </w:r>
      <w:r>
        <w:t>Reporting</w:t>
      </w:r>
      <w:r>
        <w:rPr>
          <w:spacing w:val="-4"/>
        </w:rPr>
        <w:t xml:space="preserve"> </w:t>
      </w:r>
      <w:r>
        <w:t>Document</w:t>
      </w:r>
      <w:r>
        <w:rPr>
          <w:spacing w:val="-4"/>
        </w:rPr>
        <w:t xml:space="preserve"> </w:t>
      </w:r>
      <w:r>
        <w:t>Architecture</w:t>
      </w:r>
      <w:r>
        <w:rPr>
          <w:spacing w:val="-6"/>
        </w:rPr>
        <w:t xml:space="preserve"> </w:t>
      </w:r>
      <w:r>
        <w:t>(QRDA)</w:t>
      </w:r>
      <w:r>
        <w:rPr>
          <w:spacing w:val="-6"/>
        </w:rPr>
        <w:t xml:space="preserve"> </w:t>
      </w:r>
      <w:r>
        <w:t>format.</w:t>
      </w:r>
      <w:r>
        <w:rPr>
          <w:spacing w:val="5"/>
        </w:rPr>
        <w:t xml:space="preserve"> </w:t>
      </w:r>
      <w:r>
        <w:t>The</w:t>
      </w:r>
      <w:r>
        <w:rPr>
          <w:spacing w:val="-6"/>
        </w:rPr>
        <w:t xml:space="preserve"> </w:t>
      </w:r>
      <w:r>
        <w:rPr>
          <w:spacing w:val="-3"/>
        </w:rPr>
        <w:t>QRDA</w:t>
      </w:r>
      <w:r>
        <w:rPr>
          <w:spacing w:val="-6"/>
        </w:rPr>
        <w:t xml:space="preserve"> </w:t>
      </w:r>
      <w:r>
        <w:t>standard</w:t>
      </w:r>
      <w:r>
        <w:rPr>
          <w:spacing w:val="-6"/>
        </w:rPr>
        <w:t xml:space="preserve"> </w:t>
      </w:r>
      <w:r>
        <w:t>[</w:t>
      </w:r>
      <w:hyperlink w:anchor="_bookmark62" w:history="1">
        <w:r>
          <w:rPr>
            <w:color w:val="0000FF"/>
          </w:rPr>
          <w:t>5</w:t>
        </w:r>
      </w:hyperlink>
      <w:r>
        <w:t>]</w:t>
      </w:r>
      <w:r>
        <w:rPr>
          <w:spacing w:val="-6"/>
        </w:rPr>
        <w:t xml:space="preserve"> </w:t>
      </w:r>
      <w:r>
        <w:t>specifies</w:t>
      </w:r>
      <w:r>
        <w:rPr>
          <w:spacing w:val="-6"/>
        </w:rPr>
        <w:t xml:space="preserve"> </w:t>
      </w:r>
      <w:r>
        <w:t>the</w:t>
      </w:r>
      <w:r>
        <w:rPr>
          <w:spacing w:val="-6"/>
        </w:rPr>
        <w:t xml:space="preserve"> </w:t>
      </w:r>
      <w:r>
        <w:t>use</w:t>
      </w:r>
      <w:r>
        <w:rPr>
          <w:spacing w:val="-6"/>
        </w:rPr>
        <w:t xml:space="preserve"> </w:t>
      </w:r>
      <w:r>
        <w:t>of</w:t>
      </w:r>
      <w:r>
        <w:rPr>
          <w:spacing w:val="-6"/>
        </w:rPr>
        <w:t xml:space="preserve"> </w:t>
      </w:r>
      <w:r>
        <w:t>an</w:t>
      </w:r>
      <w:r>
        <w:rPr>
          <w:spacing w:val="-6"/>
        </w:rPr>
        <w:t xml:space="preserve"> </w:t>
      </w:r>
      <w:r>
        <w:t>HQMF</w:t>
      </w:r>
      <w:r>
        <w:rPr>
          <w:spacing w:val="-6"/>
        </w:rPr>
        <w:t xml:space="preserve"> </w:t>
      </w:r>
      <w:r>
        <w:t>measure</w:t>
      </w:r>
      <w:r>
        <w:rPr>
          <w:spacing w:val="-6"/>
        </w:rPr>
        <w:t xml:space="preserve"> </w:t>
      </w:r>
      <w:r>
        <w:t>ID</w:t>
      </w:r>
      <w:r>
        <w:rPr>
          <w:spacing w:val="-6"/>
        </w:rPr>
        <w:t xml:space="preserve"> </w:t>
      </w:r>
      <w:r>
        <w:t>(an</w:t>
      </w:r>
      <w:r>
        <w:rPr>
          <w:spacing w:val="-6"/>
        </w:rPr>
        <w:t xml:space="preserve"> </w:t>
      </w:r>
      <w:r>
        <w:rPr>
          <w:rFonts w:ascii="Courier New"/>
          <w:sz w:val="20"/>
        </w:rPr>
        <w:t>id</w:t>
      </w:r>
      <w:r>
        <w:rPr>
          <w:rFonts w:ascii="Courier New"/>
          <w:spacing w:val="-71"/>
          <w:sz w:val="20"/>
        </w:rPr>
        <w:t xml:space="preserve"> </w:t>
      </w:r>
      <w:r>
        <w:t xml:space="preserve">element under the </w:t>
      </w:r>
      <w:r>
        <w:rPr>
          <w:rFonts w:ascii="Courier New"/>
          <w:sz w:val="20"/>
        </w:rPr>
        <w:t xml:space="preserve">QualityMeasureDocument </w:t>
      </w:r>
      <w:r>
        <w:t xml:space="preserve">root element) and population IDs (each </w:t>
      </w:r>
      <w:r>
        <w:rPr>
          <w:rFonts w:ascii="Courier New"/>
          <w:sz w:val="20"/>
        </w:rPr>
        <w:t xml:space="preserve">id </w:t>
      </w:r>
      <w:r>
        <w:t>element under each population</w:t>
      </w:r>
      <w:r>
        <w:rPr>
          <w:spacing w:val="-6"/>
        </w:rPr>
        <w:t xml:space="preserve"> </w:t>
      </w:r>
      <w:r>
        <w:t>criteria)</w:t>
      </w:r>
      <w:r>
        <w:rPr>
          <w:spacing w:val="-6"/>
        </w:rPr>
        <w:t xml:space="preserve"> </w:t>
      </w:r>
      <w:r>
        <w:t>when</w:t>
      </w:r>
      <w:r>
        <w:rPr>
          <w:spacing w:val="-6"/>
        </w:rPr>
        <w:t xml:space="preserve"> </w:t>
      </w:r>
      <w:r>
        <w:t>reporting</w:t>
      </w:r>
      <w:r>
        <w:rPr>
          <w:spacing w:val="-6"/>
        </w:rPr>
        <w:t xml:space="preserve"> </w:t>
      </w:r>
      <w:r>
        <w:t>the</w:t>
      </w:r>
      <w:r>
        <w:rPr>
          <w:spacing w:val="-6"/>
        </w:rPr>
        <w:t xml:space="preserve"> </w:t>
      </w:r>
      <w:r>
        <w:t>results</w:t>
      </w:r>
      <w:r>
        <w:rPr>
          <w:spacing w:val="-6"/>
        </w:rPr>
        <w:t xml:space="preserve"> </w:t>
      </w:r>
      <w:r>
        <w:t>of</w:t>
      </w:r>
      <w:r>
        <w:rPr>
          <w:spacing w:val="-6"/>
        </w:rPr>
        <w:t xml:space="preserve"> </w:t>
      </w:r>
      <w:r>
        <w:t>a</w:t>
      </w:r>
      <w:r>
        <w:rPr>
          <w:spacing w:val="-6"/>
        </w:rPr>
        <w:t xml:space="preserve"> </w:t>
      </w:r>
      <w:r>
        <w:t>measure.</w:t>
      </w:r>
    </w:p>
    <w:p w14:paraId="6909AA57" w14:textId="77777777" w:rsidR="00083E73" w:rsidRDefault="00083E73">
      <w:pPr>
        <w:pStyle w:val="BodyText"/>
        <w:spacing w:before="5"/>
        <w:rPr>
          <w:sz w:val="16"/>
        </w:rPr>
      </w:pPr>
    </w:p>
    <w:p w14:paraId="32D8BF39" w14:textId="7B5C1FC1" w:rsidR="00C716FE" w:rsidRDefault="009D1A4A">
      <w:pPr>
        <w:pStyle w:val="BodyText"/>
        <w:spacing w:before="62" w:line="256" w:lineRule="auto"/>
        <w:ind w:left="120" w:right="119"/>
        <w:jc w:val="both"/>
      </w:pPr>
      <w:r>
        <w:t xml:space="preserve">Measure reports generated from the </w:t>
      </w:r>
      <w:r w:rsidR="00764C41">
        <w:t xml:space="preserve">eCQMs </w:t>
      </w:r>
      <w:r>
        <w:t xml:space="preserve">conforming to this implementation guide shall conform to the </w:t>
      </w:r>
      <w:r>
        <w:rPr>
          <w:spacing w:val="-3"/>
        </w:rPr>
        <w:t xml:space="preserve">QRDA </w:t>
      </w:r>
      <w:r>
        <w:t>specification and use the measure and population IDs when identifying results. A measure</w:t>
      </w:r>
      <w:r>
        <w:rPr>
          <w:spacing w:val="-11"/>
        </w:rPr>
        <w:t xml:space="preserve"> </w:t>
      </w:r>
      <w:r>
        <w:t>with multiple denominators would define a different ID for each result, so a measure report can identify which result</w:t>
      </w:r>
      <w:r>
        <w:rPr>
          <w:spacing w:val="-11"/>
        </w:rPr>
        <w:t xml:space="preserve"> </w:t>
      </w:r>
      <w:r>
        <w:t>belongs</w:t>
      </w:r>
      <w:r>
        <w:rPr>
          <w:spacing w:val="-11"/>
        </w:rPr>
        <w:t xml:space="preserve"> </w:t>
      </w:r>
      <w:r>
        <w:t>to</w:t>
      </w:r>
      <w:r>
        <w:rPr>
          <w:spacing w:val="-11"/>
        </w:rPr>
        <w:t xml:space="preserve"> </w:t>
      </w:r>
      <w:r>
        <w:t>which</w:t>
      </w:r>
      <w:r>
        <w:rPr>
          <w:spacing w:val="-11"/>
        </w:rPr>
        <w:t xml:space="preserve"> </w:t>
      </w:r>
      <w:r>
        <w:t>denominator.</w:t>
      </w:r>
    </w:p>
    <w:p w14:paraId="183B18B1" w14:textId="77777777" w:rsidR="00C716FE" w:rsidRDefault="00C716FE">
      <w:r>
        <w:br w:type="page"/>
      </w:r>
    </w:p>
    <w:p w14:paraId="0CBFE7C6" w14:textId="77777777" w:rsidR="00083E73" w:rsidRDefault="00083E73">
      <w:pPr>
        <w:pStyle w:val="BodyText"/>
        <w:spacing w:before="1"/>
        <w:rPr>
          <w:sz w:val="21"/>
        </w:rPr>
      </w:pPr>
    </w:p>
    <w:p w14:paraId="1CC29C94" w14:textId="6DE2A9A2" w:rsidR="00CA72BA" w:rsidRDefault="00CA72BA">
      <w:pPr>
        <w:pStyle w:val="Heading1"/>
        <w:spacing w:before="0"/>
        <w:ind w:right="0"/>
        <w:jc w:val="both"/>
      </w:pPr>
      <w:bookmarkStart w:id="88" w:name="References"/>
      <w:bookmarkStart w:id="89" w:name="_bookmark57"/>
      <w:bookmarkEnd w:id="88"/>
      <w:bookmarkEnd w:id="89"/>
      <w:r>
        <w:t>Change Log</w:t>
      </w:r>
    </w:p>
    <w:p w14:paraId="638910DF" w14:textId="1C592915" w:rsidR="00661935" w:rsidRDefault="00661935" w:rsidP="00B13959">
      <w:pPr>
        <w:pStyle w:val="Heading2"/>
        <w:rPr>
          <w:highlight w:val="yellow"/>
        </w:rPr>
      </w:pPr>
    </w:p>
    <w:p w14:paraId="7B148C83" w14:textId="77777777" w:rsidR="00661935" w:rsidRDefault="00661935" w:rsidP="00661935">
      <w:pPr>
        <w:pStyle w:val="BodyText"/>
      </w:pPr>
      <w:r>
        <w:t>Each volume has a separate change log. This change log only addresses changes to this volume:</w:t>
      </w:r>
    </w:p>
    <w:p w14:paraId="2389DDF4" w14:textId="77777777" w:rsidR="00661935" w:rsidRDefault="00661935" w:rsidP="00B13959">
      <w:pPr>
        <w:pStyle w:val="Heading2"/>
        <w:rPr>
          <w:highlight w:val="yellow"/>
        </w:rPr>
      </w:pPr>
    </w:p>
    <w:p w14:paraId="2B928D09" w14:textId="25267362" w:rsidR="006E5CD6" w:rsidRDefault="006E5CD6" w:rsidP="00B13959">
      <w:pPr>
        <w:pStyle w:val="Heading2"/>
      </w:pPr>
      <w:r w:rsidRPr="00D96C72">
        <w:t xml:space="preserve">STU5 </w:t>
      </w:r>
    </w:p>
    <w:p w14:paraId="5F7B214B" w14:textId="46C7F5BB" w:rsidR="00661935" w:rsidRDefault="00661935">
      <w:pPr>
        <w:pStyle w:val="ListParagraph"/>
        <w:numPr>
          <w:ilvl w:val="0"/>
          <w:numId w:val="32"/>
        </w:numPr>
        <w:spacing w:before="15"/>
        <w:ind w:left="1170"/>
      </w:pPr>
      <w:r>
        <w:t>Updated the QDM version to 5.6</w:t>
      </w:r>
    </w:p>
    <w:p w14:paraId="002AE8F2" w14:textId="1C7E0E29" w:rsidR="00632B68" w:rsidRDefault="00632B68" w:rsidP="00D96C72">
      <w:pPr>
        <w:pStyle w:val="ListParagraph"/>
        <w:numPr>
          <w:ilvl w:val="0"/>
          <w:numId w:val="32"/>
        </w:numPr>
        <w:spacing w:before="15"/>
        <w:ind w:left="1170"/>
      </w:pPr>
      <w:r>
        <w:t>Removed “Device, Applied”, “Device, Not Applied”, and “Encounter, Not Performed” from Table 1: QDM Data Type names</w:t>
      </w:r>
    </w:p>
    <w:p w14:paraId="32CF2AEF" w14:textId="77777777" w:rsidR="00661935" w:rsidRDefault="00661935" w:rsidP="00B13959">
      <w:pPr>
        <w:pStyle w:val="Heading2"/>
      </w:pPr>
    </w:p>
    <w:p w14:paraId="5651A1EF" w14:textId="0D52DE65" w:rsidR="00CA72BA" w:rsidRDefault="00CA72BA" w:rsidP="00CA72BA">
      <w:pPr>
        <w:pStyle w:val="Heading2"/>
      </w:pPr>
      <w:r>
        <w:t>STU4</w:t>
      </w:r>
    </w:p>
    <w:p w14:paraId="0DEEA5F9" w14:textId="5BA49CDB" w:rsidR="00CA72BA" w:rsidRDefault="00CA72BA" w:rsidP="00CA72BA">
      <w:pPr>
        <w:pStyle w:val="BodyText"/>
        <w:numPr>
          <w:ilvl w:val="0"/>
          <w:numId w:val="19"/>
        </w:numPr>
      </w:pPr>
      <w:r>
        <w:t>STU4B1: Disallowed used of string overloads of CQL membership testing operators</w:t>
      </w:r>
    </w:p>
    <w:p w14:paraId="5522736B" w14:textId="5E4ECF44" w:rsidR="00CA72BA" w:rsidRDefault="00CA72BA" w:rsidP="00CA72BA">
      <w:pPr>
        <w:pStyle w:val="BodyText"/>
        <w:numPr>
          <w:ilvl w:val="0"/>
          <w:numId w:val="19"/>
        </w:numPr>
      </w:pPr>
      <w:r>
        <w:t>STU4B2: Added change log</w:t>
      </w:r>
    </w:p>
    <w:p w14:paraId="10724F74" w14:textId="06D5D6B0" w:rsidR="00CA72BA" w:rsidRDefault="00CA72BA" w:rsidP="00CA72BA">
      <w:pPr>
        <w:pStyle w:val="BodyText"/>
        <w:numPr>
          <w:ilvl w:val="0"/>
          <w:numId w:val="19"/>
        </w:numPr>
      </w:pPr>
      <w:r>
        <w:t>STU4B3: Added related-context retrieve example</w:t>
      </w:r>
    </w:p>
    <w:p w14:paraId="5499E51E" w14:textId="5BC3C3B3" w:rsidR="00CA72BA" w:rsidRDefault="00CA72BA" w:rsidP="00CA72BA">
      <w:pPr>
        <w:pStyle w:val="BodyText"/>
        <w:numPr>
          <w:ilvl w:val="0"/>
          <w:numId w:val="19"/>
        </w:numPr>
      </w:pPr>
      <w:r>
        <w:t>STU4B5: Added timing examples for relevantPeriod vs relevantDatetime and authorDatetime</w:t>
      </w:r>
    </w:p>
    <w:p w14:paraId="2674FF48" w14:textId="5004C488" w:rsidR="00CA72BA" w:rsidRDefault="00CA72BA" w:rsidP="00CA72BA">
      <w:pPr>
        <w:pStyle w:val="BodyText"/>
        <w:numPr>
          <w:ilvl w:val="0"/>
          <w:numId w:val="19"/>
        </w:numPr>
      </w:pPr>
      <w:r>
        <w:t>STU4B23,24,25: Corrected typographical and grammatical errors</w:t>
      </w:r>
    </w:p>
    <w:p w14:paraId="61F47C48" w14:textId="639C7FCB" w:rsidR="00987AD8" w:rsidRDefault="00987AD8" w:rsidP="00CA72BA">
      <w:pPr>
        <w:pStyle w:val="BodyText"/>
        <w:numPr>
          <w:ilvl w:val="0"/>
          <w:numId w:val="19"/>
        </w:numPr>
      </w:pPr>
      <w:r>
        <w:t>STU4B31: Added section 2.1.3 and Conformance Requirement 2.A to address library namespaces</w:t>
      </w:r>
    </w:p>
    <w:p w14:paraId="05DF7B52" w14:textId="10B373DB" w:rsidR="00987AD8" w:rsidRDefault="00987AD8" w:rsidP="00CA72BA">
      <w:pPr>
        <w:pStyle w:val="BodyText"/>
        <w:numPr>
          <w:ilvl w:val="0"/>
          <w:numId w:val="19"/>
        </w:numPr>
      </w:pPr>
      <w:r>
        <w:t>STU4B32: Updated Conformance Requirement 2 to address the use of called clauses and consistent local identifiers for included libraries</w:t>
      </w:r>
    </w:p>
    <w:p w14:paraId="4F705B8B" w14:textId="50C50A22" w:rsidR="00987AD8" w:rsidRDefault="00987AD8" w:rsidP="00CA72BA">
      <w:pPr>
        <w:pStyle w:val="BodyText"/>
        <w:numPr>
          <w:ilvl w:val="0"/>
          <w:numId w:val="19"/>
        </w:numPr>
      </w:pPr>
      <w:r>
        <w:t>STU4B35: Updated Conformance Requirement 3 to mandate use of Patient context for HQMF measures that use QDM (and disallow Unfiltered)</w:t>
      </w:r>
    </w:p>
    <w:p w14:paraId="4587A36E" w14:textId="4F252EDF" w:rsidR="00656A14" w:rsidRDefault="00656A14" w:rsidP="00837737">
      <w:pPr>
        <w:pStyle w:val="BodyText"/>
      </w:pPr>
    </w:p>
    <w:p w14:paraId="60840AA9" w14:textId="77777777" w:rsidR="00D96C72" w:rsidRDefault="00D96C72" w:rsidP="00837737">
      <w:pPr>
        <w:pStyle w:val="BodyText"/>
      </w:pPr>
    </w:p>
    <w:p w14:paraId="392B4C94" w14:textId="2A01A924" w:rsidR="00083E73" w:rsidRDefault="009D1A4A">
      <w:pPr>
        <w:pStyle w:val="Heading1"/>
        <w:spacing w:before="0"/>
        <w:ind w:right="0"/>
        <w:jc w:val="both"/>
      </w:pPr>
      <w:r>
        <w:t>References</w:t>
      </w:r>
    </w:p>
    <w:p w14:paraId="4D25A5B4" w14:textId="77777777" w:rsidR="00083E73" w:rsidRDefault="00083E73">
      <w:pPr>
        <w:pStyle w:val="BodyText"/>
        <w:spacing w:before="5"/>
        <w:rPr>
          <w:b/>
          <w:sz w:val="30"/>
        </w:rPr>
      </w:pPr>
    </w:p>
    <w:p w14:paraId="34F7E380" w14:textId="12086B4A" w:rsidR="006C622E" w:rsidRDefault="006C622E" w:rsidP="006C622E">
      <w:pPr>
        <w:spacing w:line="268" w:lineRule="auto"/>
        <w:ind w:left="592" w:right="117" w:hanging="364"/>
        <w:rPr>
          <w:rFonts w:ascii="Courier New"/>
          <w:sz w:val="20"/>
        </w:rPr>
      </w:pPr>
      <w:bookmarkStart w:id="90" w:name="_bookmark58"/>
      <w:bookmarkEnd w:id="90"/>
      <w:r>
        <w:t xml:space="preserve">[1] </w:t>
      </w:r>
      <w:r>
        <w:rPr>
          <w:i/>
        </w:rPr>
        <w:t>Crossing   the   Quality   Chasm</w:t>
      </w:r>
      <w:r w:rsidR="006005E4">
        <w:rPr>
          <w:i/>
        </w:rPr>
        <w:t>: A</w:t>
      </w:r>
      <w:r>
        <w:rPr>
          <w:i/>
        </w:rPr>
        <w:t xml:space="preserve">   New   Health   System   for   the   21st   Century</w:t>
      </w:r>
      <w:r>
        <w:t xml:space="preserve">.   Institute    of Medicine, March 2001. </w:t>
      </w:r>
      <w:hyperlink r:id="rId27">
        <w:r>
          <w:rPr>
            <w:rFonts w:ascii="Courier New"/>
            <w:color w:val="0000FF"/>
            <w:sz w:val="20"/>
          </w:rPr>
          <w:t>http://www.nationalacademies.org/hmd/Reports/2001/</w:t>
        </w:r>
      </w:hyperlink>
      <w:r>
        <w:rPr>
          <w:rFonts w:ascii="Courier New"/>
          <w:color w:val="0000FF"/>
          <w:sz w:val="20"/>
        </w:rPr>
        <w:t xml:space="preserve"> </w:t>
      </w:r>
      <w:hyperlink r:id="rId28">
        <w:r>
          <w:rPr>
            <w:rFonts w:ascii="Courier New"/>
            <w:color w:val="0000FF"/>
            <w:sz w:val="20"/>
          </w:rPr>
          <w:t>Crossing-the-Quality-Chasm-A-New-Health-System-for-the-21st-Century.aspx</w:t>
        </w:r>
      </w:hyperlink>
    </w:p>
    <w:p w14:paraId="24DF6CAF" w14:textId="2A386E16" w:rsidR="006C622E" w:rsidRDefault="006C622E" w:rsidP="006C622E">
      <w:pPr>
        <w:spacing w:before="157" w:line="268" w:lineRule="auto"/>
        <w:ind w:left="592" w:right="117" w:hanging="364"/>
        <w:rPr>
          <w:rFonts w:ascii="Courier New"/>
          <w:sz w:val="20"/>
        </w:rPr>
      </w:pPr>
      <w:bookmarkStart w:id="91" w:name="_bookmark59"/>
      <w:bookmarkEnd w:id="91"/>
      <w:r>
        <w:t>[2</w:t>
      </w:r>
      <w:r w:rsidR="006005E4">
        <w:t>] Quality</w:t>
      </w:r>
      <w:r>
        <w:rPr>
          <w:i/>
        </w:rPr>
        <w:t xml:space="preserve"> Data Model, Version 5.</w:t>
      </w:r>
      <w:r w:rsidR="006B22B1">
        <w:rPr>
          <w:i/>
        </w:rPr>
        <w:t>6</w:t>
      </w:r>
      <w:r>
        <w:t xml:space="preserve">. Centers of Medicare &amp; Medicaid Services; Office of the National Coordinator for Health Information Technology, </w:t>
      </w:r>
      <w:r w:rsidR="006B22B1">
        <w:t>January 2021</w:t>
      </w:r>
      <w:r>
        <w:t xml:space="preserve">. </w:t>
      </w:r>
      <w:hyperlink r:id="rId29" w:history="1">
        <w:r w:rsidR="002206AB">
          <w:rPr>
            <w:rStyle w:val="Hyperlink"/>
            <w:rFonts w:ascii="Courier New"/>
            <w:sz w:val="20"/>
            <w:u w:val="none"/>
          </w:rPr>
          <w:t>https://ecqi.healthit.gov/qdm</w:t>
        </w:r>
      </w:hyperlink>
    </w:p>
    <w:p w14:paraId="2A593E7B" w14:textId="28735704" w:rsidR="006C622E" w:rsidRDefault="006C622E" w:rsidP="006C622E">
      <w:pPr>
        <w:spacing w:before="157" w:line="280" w:lineRule="auto"/>
        <w:ind w:left="592" w:right="118" w:hanging="364"/>
        <w:rPr>
          <w:rFonts w:ascii="Courier New"/>
          <w:sz w:val="20"/>
        </w:rPr>
      </w:pPr>
      <w:bookmarkStart w:id="92" w:name="_bookmark60"/>
      <w:bookmarkEnd w:id="92"/>
      <w:r>
        <w:t xml:space="preserve">[3] </w:t>
      </w:r>
      <w:r>
        <w:rPr>
          <w:i/>
        </w:rPr>
        <w:t>Clinical Quality Language (CQL), STU R1.</w:t>
      </w:r>
      <w:r w:rsidR="00551254">
        <w:rPr>
          <w:i/>
        </w:rPr>
        <w:t>4</w:t>
      </w:r>
      <w:r>
        <w:t xml:space="preserve">. HL7, </w:t>
      </w:r>
      <w:r w:rsidR="001234DE">
        <w:t xml:space="preserve">July </w:t>
      </w:r>
      <w:r w:rsidR="00551254">
        <w:t>2019</w:t>
      </w:r>
      <w:r>
        <w:t xml:space="preserve">. </w:t>
      </w:r>
      <w:hyperlink r:id="rId30">
        <w:r>
          <w:rPr>
            <w:rFonts w:ascii="Courier New"/>
            <w:color w:val="0000FF"/>
            <w:sz w:val="20"/>
          </w:rPr>
          <w:t>http://www.hl7.org/</w:t>
        </w:r>
      </w:hyperlink>
      <w:r>
        <w:rPr>
          <w:rFonts w:ascii="Courier New"/>
          <w:color w:val="0000FF"/>
          <w:sz w:val="20"/>
        </w:rPr>
        <w:t xml:space="preserve"> </w:t>
      </w:r>
      <w:hyperlink r:id="rId31">
        <w:r>
          <w:rPr>
            <w:rFonts w:ascii="Courier New"/>
            <w:color w:val="0000FF"/>
            <w:sz w:val="20"/>
          </w:rPr>
          <w:t>implement/standards/product_brief.cfm?product_id=400</w:t>
        </w:r>
      </w:hyperlink>
    </w:p>
    <w:p w14:paraId="3CBEC468" w14:textId="2E6F28E8" w:rsidR="006C622E" w:rsidRPr="00E8223B" w:rsidRDefault="006C622E" w:rsidP="006C622E">
      <w:pPr>
        <w:spacing w:before="146"/>
        <w:ind w:left="229"/>
        <w:rPr>
          <w:lang w:val="es-ES"/>
        </w:rPr>
      </w:pPr>
      <w:bookmarkStart w:id="93" w:name="_bookmark61"/>
      <w:bookmarkEnd w:id="93"/>
      <w:r>
        <w:t>[4]</w:t>
      </w:r>
      <w:r>
        <w:rPr>
          <w:spacing w:val="37"/>
        </w:rPr>
        <w:t xml:space="preserve"> </w:t>
      </w:r>
      <w:r>
        <w:t>HL7,</w:t>
      </w:r>
      <w:r>
        <w:rPr>
          <w:spacing w:val="-18"/>
        </w:rPr>
        <w:t xml:space="preserve"> </w:t>
      </w:r>
      <w:r>
        <w:rPr>
          <w:i/>
        </w:rPr>
        <w:t>Representation</w:t>
      </w:r>
      <w:r>
        <w:rPr>
          <w:i/>
          <w:spacing w:val="-21"/>
        </w:rPr>
        <w:t xml:space="preserve"> </w:t>
      </w:r>
      <w:r>
        <w:rPr>
          <w:i/>
        </w:rPr>
        <w:t>of</w:t>
      </w:r>
      <w:r>
        <w:rPr>
          <w:i/>
          <w:spacing w:val="-21"/>
        </w:rPr>
        <w:t xml:space="preserve"> </w:t>
      </w:r>
      <w:r>
        <w:rPr>
          <w:i/>
        </w:rPr>
        <w:t>the</w:t>
      </w:r>
      <w:r>
        <w:rPr>
          <w:i/>
          <w:spacing w:val="-21"/>
        </w:rPr>
        <w:t xml:space="preserve"> </w:t>
      </w:r>
      <w:r>
        <w:rPr>
          <w:i/>
        </w:rPr>
        <w:t>Health</w:t>
      </w:r>
      <w:r>
        <w:rPr>
          <w:i/>
          <w:spacing w:val="-21"/>
        </w:rPr>
        <w:t xml:space="preserve"> </w:t>
      </w:r>
      <w:r>
        <w:rPr>
          <w:i/>
        </w:rPr>
        <w:t>Quality</w:t>
      </w:r>
      <w:r>
        <w:rPr>
          <w:i/>
          <w:spacing w:val="-21"/>
        </w:rPr>
        <w:t xml:space="preserve"> </w:t>
      </w:r>
      <w:r>
        <w:rPr>
          <w:i/>
        </w:rPr>
        <w:t>Measures</w:t>
      </w:r>
      <w:r>
        <w:rPr>
          <w:i/>
          <w:spacing w:val="-21"/>
        </w:rPr>
        <w:t xml:space="preserve"> </w:t>
      </w:r>
      <w:r>
        <w:rPr>
          <w:i/>
          <w:spacing w:val="-4"/>
        </w:rPr>
        <w:t>Format</w:t>
      </w:r>
      <w:r>
        <w:rPr>
          <w:i/>
          <w:spacing w:val="-21"/>
        </w:rPr>
        <w:t xml:space="preserve"> </w:t>
      </w:r>
      <w:r>
        <w:rPr>
          <w:i/>
        </w:rPr>
        <w:t>(</w:t>
      </w:r>
      <w:r w:rsidR="00764C41">
        <w:rPr>
          <w:i/>
        </w:rPr>
        <w:t>HQMF</w:t>
      </w:r>
      <w:r>
        <w:rPr>
          <w:i/>
        </w:rPr>
        <w:t>)</w:t>
      </w:r>
      <w:r>
        <w:rPr>
          <w:i/>
          <w:spacing w:val="-21"/>
        </w:rPr>
        <w:t xml:space="preserve"> </w:t>
      </w:r>
      <w:r>
        <w:rPr>
          <w:i/>
        </w:rPr>
        <w:t>Release</w:t>
      </w:r>
      <w:r>
        <w:rPr>
          <w:i/>
          <w:spacing w:val="-21"/>
        </w:rPr>
        <w:t xml:space="preserve"> </w:t>
      </w:r>
      <w:r>
        <w:rPr>
          <w:i/>
        </w:rPr>
        <w:t>1.</w:t>
      </w:r>
      <w:r>
        <w:rPr>
          <w:i/>
          <w:spacing w:val="-21"/>
        </w:rPr>
        <w:t xml:space="preserve"> </w:t>
      </w:r>
      <w:r w:rsidRPr="00E8223B">
        <w:rPr>
          <w:lang w:val="es-ES"/>
        </w:rPr>
        <w:t>HL7,</w:t>
      </w:r>
      <w:r w:rsidRPr="00E8223B">
        <w:rPr>
          <w:spacing w:val="-18"/>
          <w:lang w:val="es-ES"/>
        </w:rPr>
        <w:t xml:space="preserve"> </w:t>
      </w:r>
      <w:r w:rsidRPr="00E8223B">
        <w:rPr>
          <w:lang w:val="es-ES"/>
        </w:rPr>
        <w:t>June</w:t>
      </w:r>
      <w:r w:rsidRPr="00E8223B">
        <w:rPr>
          <w:spacing w:val="-21"/>
          <w:lang w:val="es-ES"/>
        </w:rPr>
        <w:t xml:space="preserve"> </w:t>
      </w:r>
      <w:r w:rsidRPr="00E8223B">
        <w:rPr>
          <w:lang w:val="es-ES"/>
        </w:rPr>
        <w:t>2017.</w:t>
      </w:r>
    </w:p>
    <w:p w14:paraId="7D81ADCF" w14:textId="77777777" w:rsidR="006C622E" w:rsidRPr="00E8223B" w:rsidRDefault="00FF5AFD" w:rsidP="006C622E">
      <w:pPr>
        <w:spacing w:before="57"/>
        <w:ind w:left="557" w:right="601"/>
        <w:rPr>
          <w:rFonts w:ascii="Courier New"/>
          <w:sz w:val="20"/>
          <w:lang w:val="es-ES"/>
        </w:rPr>
      </w:pPr>
      <w:hyperlink r:id="rId32">
        <w:r w:rsidR="006C622E" w:rsidRPr="00E8223B">
          <w:rPr>
            <w:rFonts w:ascii="Courier New"/>
            <w:color w:val="0000FF"/>
            <w:sz w:val="20"/>
            <w:lang w:val="es-ES"/>
          </w:rPr>
          <w:t>http://www.hl7.org/implement/standards/product_brief.cfm?product_id=97</w:t>
        </w:r>
      </w:hyperlink>
    </w:p>
    <w:p w14:paraId="72F5CAD8" w14:textId="77777777" w:rsidR="006C622E" w:rsidRPr="00E8223B" w:rsidRDefault="006C622E" w:rsidP="006C622E">
      <w:pPr>
        <w:pStyle w:val="BodyText"/>
        <w:spacing w:before="3"/>
        <w:rPr>
          <w:rFonts w:ascii="Courier New"/>
          <w:sz w:val="16"/>
          <w:lang w:val="es-ES"/>
        </w:rPr>
      </w:pPr>
    </w:p>
    <w:p w14:paraId="5A73A8FE" w14:textId="77777777" w:rsidR="006C622E" w:rsidRDefault="006C622E" w:rsidP="006C622E">
      <w:pPr>
        <w:spacing w:line="268" w:lineRule="auto"/>
        <w:ind w:left="592" w:right="119" w:hanging="364"/>
        <w:rPr>
          <w:i/>
        </w:rPr>
      </w:pPr>
      <w:bookmarkStart w:id="94" w:name="_bookmark62"/>
      <w:bookmarkEnd w:id="94"/>
      <w:r>
        <w:t xml:space="preserve">[5] </w:t>
      </w:r>
      <w:r>
        <w:rPr>
          <w:i/>
        </w:rPr>
        <w:t xml:space="preserve">HL7 Implementation Guide for CDA Release 2: Quality Reporting Document Architecture – </w:t>
      </w:r>
    </w:p>
    <w:p w14:paraId="2227011A" w14:textId="41FDADE2" w:rsidR="006C622E" w:rsidRPr="00AA0ED3" w:rsidRDefault="006C622E" w:rsidP="002206AB">
      <w:pPr>
        <w:spacing w:line="268" w:lineRule="auto"/>
        <w:ind w:left="592" w:right="119" w:hanging="364"/>
      </w:pPr>
      <w:r>
        <w:rPr>
          <w:i/>
        </w:rPr>
        <w:t xml:space="preserve">     Category I STU Release 5 (US Realm)</w:t>
      </w:r>
      <w:r>
        <w:t>. HL7, ballot cycle September 2017</w:t>
      </w:r>
      <w:r w:rsidR="002206AB">
        <w:br/>
      </w:r>
      <w:hyperlink r:id="rId33">
        <w:r w:rsidR="002206AB">
          <w:rPr>
            <w:rFonts w:ascii="Courier New"/>
            <w:color w:val="0000FF"/>
            <w:sz w:val="20"/>
          </w:rPr>
          <w:t>http://www.hl7.org/implement/standards/product_brief.cfm?product_id=35</w:t>
        </w:r>
      </w:hyperlink>
      <w:r>
        <w:t xml:space="preserve">. </w:t>
      </w:r>
    </w:p>
    <w:p w14:paraId="4D61FA57" w14:textId="77777777" w:rsidR="006C622E" w:rsidRDefault="006C622E" w:rsidP="006C622E">
      <w:pPr>
        <w:spacing w:before="157" w:line="283" w:lineRule="auto"/>
        <w:ind w:left="592" w:right="54" w:hanging="364"/>
        <w:rPr>
          <w:rFonts w:ascii="Courier New"/>
          <w:sz w:val="20"/>
        </w:rPr>
      </w:pPr>
      <w:bookmarkStart w:id="95" w:name="_bookmark63"/>
      <w:bookmarkEnd w:id="95"/>
      <w:r>
        <w:t xml:space="preserve">[6] </w:t>
      </w:r>
      <w:r>
        <w:rPr>
          <w:i/>
        </w:rPr>
        <w:t>Refinement, Constraint and Localization, Release 2</w:t>
      </w:r>
      <w:r>
        <w:t xml:space="preserve">. HL7, September 2015. </w:t>
      </w:r>
      <w:hyperlink r:id="rId34">
        <w:r>
          <w:rPr>
            <w:rFonts w:ascii="Courier New"/>
            <w:color w:val="0000FF"/>
            <w:sz w:val="20"/>
          </w:rPr>
          <w:t>http://www.hl7.org/</w:t>
        </w:r>
      </w:hyperlink>
      <w:r>
        <w:rPr>
          <w:rFonts w:ascii="Courier New"/>
          <w:color w:val="0000FF"/>
          <w:sz w:val="20"/>
        </w:rPr>
        <w:t xml:space="preserve"> </w:t>
      </w:r>
      <w:hyperlink r:id="rId35">
        <w:r>
          <w:rPr>
            <w:rFonts w:ascii="Courier New"/>
            <w:color w:val="0000FF"/>
            <w:sz w:val="20"/>
          </w:rPr>
          <w:t>v3ballotarchive_temp_52E32C7C-1C23-BA17-0CA99EC07A928F9D/v3ballot/html/</w:t>
        </w:r>
      </w:hyperlink>
      <w:r>
        <w:rPr>
          <w:rFonts w:ascii="Courier New"/>
          <w:color w:val="0000FF"/>
          <w:sz w:val="20"/>
        </w:rPr>
        <w:t xml:space="preserve"> </w:t>
      </w:r>
      <w:hyperlink r:id="rId36">
        <w:r>
          <w:rPr>
            <w:rFonts w:ascii="Courier New"/>
            <w:color w:val="0000FF"/>
            <w:sz w:val="20"/>
          </w:rPr>
          <w:t>infrastructure/conformance/conformance.html</w:t>
        </w:r>
      </w:hyperlink>
    </w:p>
    <w:p w14:paraId="42CDC8C7" w14:textId="77777777" w:rsidR="006C622E" w:rsidRDefault="006C622E" w:rsidP="006C622E">
      <w:pPr>
        <w:spacing w:before="144" w:line="280" w:lineRule="auto"/>
        <w:ind w:left="592" w:right="118" w:hanging="364"/>
        <w:rPr>
          <w:rFonts w:ascii="Courier New"/>
          <w:sz w:val="20"/>
        </w:rPr>
      </w:pPr>
      <w:r>
        <w:t xml:space="preserve">[7] </w:t>
      </w:r>
      <w:r>
        <w:rPr>
          <w:i/>
        </w:rPr>
        <w:t>URN Syntax</w:t>
      </w:r>
      <w:r>
        <w:t xml:space="preserve">. The Internet Engineering Task Force, May 1997. </w:t>
      </w:r>
      <w:hyperlink r:id="rId37">
        <w:r>
          <w:rPr>
            <w:rFonts w:ascii="Courier New"/>
            <w:color w:val="0000FF"/>
            <w:sz w:val="20"/>
          </w:rPr>
          <w:t>https://www.ietf.org/rfc/</w:t>
        </w:r>
      </w:hyperlink>
      <w:r>
        <w:rPr>
          <w:rFonts w:ascii="Courier New"/>
          <w:color w:val="0000FF"/>
          <w:sz w:val="20"/>
        </w:rPr>
        <w:t xml:space="preserve"> </w:t>
      </w:r>
      <w:hyperlink r:id="rId38">
        <w:r>
          <w:rPr>
            <w:rFonts w:ascii="Courier New"/>
            <w:color w:val="0000FF"/>
            <w:sz w:val="20"/>
          </w:rPr>
          <w:t>rfc2141.txt</w:t>
        </w:r>
      </w:hyperlink>
    </w:p>
    <w:p w14:paraId="6B9C46B8" w14:textId="77777777" w:rsidR="006C622E" w:rsidRDefault="006C622E" w:rsidP="006C622E">
      <w:pPr>
        <w:spacing w:before="146" w:line="256" w:lineRule="auto"/>
        <w:ind w:left="592" w:right="118" w:hanging="364"/>
        <w:rPr>
          <w:rFonts w:ascii="Courier New"/>
          <w:sz w:val="20"/>
        </w:rPr>
      </w:pPr>
      <w:bookmarkStart w:id="96" w:name="_bookmark64"/>
      <w:bookmarkEnd w:id="96"/>
      <w:r>
        <w:t xml:space="preserve">[8] </w:t>
      </w:r>
      <w:r>
        <w:rPr>
          <w:i/>
        </w:rPr>
        <w:t>Uniform Resource Names (URN) Namespace Definition Mechanisms</w:t>
      </w:r>
      <w:r>
        <w:t>. The Internet Engineering</w:t>
      </w:r>
      <w:r>
        <w:rPr>
          <w:spacing w:val="-33"/>
        </w:rPr>
        <w:t xml:space="preserve"> </w:t>
      </w:r>
      <w:r>
        <w:rPr>
          <w:spacing w:val="-5"/>
        </w:rPr>
        <w:t xml:space="preserve">Task </w:t>
      </w:r>
      <w:r>
        <w:t>Force, October 2002.</w:t>
      </w:r>
      <w:r>
        <w:rPr>
          <w:spacing w:val="-39"/>
        </w:rPr>
        <w:t xml:space="preserve"> </w:t>
      </w:r>
      <w:hyperlink r:id="rId39">
        <w:r>
          <w:rPr>
            <w:rFonts w:ascii="Courier New"/>
            <w:color w:val="0000FF"/>
            <w:sz w:val="20"/>
          </w:rPr>
          <w:t>https://www.ietf.org/rfc/rfc3406.txt</w:t>
        </w:r>
      </w:hyperlink>
    </w:p>
    <w:p w14:paraId="6551E52C" w14:textId="77777777" w:rsidR="006C622E" w:rsidRDefault="006C622E" w:rsidP="006C622E">
      <w:pPr>
        <w:spacing w:before="167" w:line="280" w:lineRule="auto"/>
        <w:ind w:left="592" w:right="118" w:hanging="364"/>
        <w:rPr>
          <w:rFonts w:ascii="Courier New"/>
          <w:sz w:val="20"/>
        </w:rPr>
      </w:pPr>
      <w:bookmarkStart w:id="97" w:name="_bookmark65"/>
      <w:bookmarkEnd w:id="97"/>
      <w:r>
        <w:lastRenderedPageBreak/>
        <w:t xml:space="preserve">[9] </w:t>
      </w:r>
      <w:r>
        <w:rPr>
          <w:i/>
          <w:spacing w:val="-5"/>
        </w:rPr>
        <w:t xml:space="preserve">Value </w:t>
      </w:r>
      <w:r>
        <w:rPr>
          <w:i/>
        </w:rPr>
        <w:t>Set Authority Center</w:t>
      </w:r>
      <w:r>
        <w:t>. U.S. National Library of Medicine.</w:t>
      </w:r>
      <w:r>
        <w:rPr>
          <w:spacing w:val="-30"/>
        </w:rPr>
        <w:t xml:space="preserve"> </w:t>
      </w:r>
      <w:hyperlink r:id="rId40">
        <w:r>
          <w:rPr>
            <w:rFonts w:ascii="Courier New"/>
            <w:color w:val="0000FF"/>
            <w:sz w:val="20"/>
          </w:rPr>
          <w:t>https://vsac.nlm.</w:t>
        </w:r>
      </w:hyperlink>
      <w:r>
        <w:rPr>
          <w:rFonts w:ascii="Courier New"/>
          <w:color w:val="0000FF"/>
          <w:sz w:val="20"/>
        </w:rPr>
        <w:t xml:space="preserve"> </w:t>
      </w:r>
      <w:hyperlink r:id="rId41">
        <w:r>
          <w:rPr>
            <w:rFonts w:ascii="Courier New"/>
            <w:color w:val="0000FF"/>
            <w:sz w:val="20"/>
          </w:rPr>
          <w:t>nih.gov/</w:t>
        </w:r>
      </w:hyperlink>
    </w:p>
    <w:p w14:paraId="11D1AB38" w14:textId="77777777" w:rsidR="006C622E" w:rsidRDefault="006C622E" w:rsidP="006C622E">
      <w:pPr>
        <w:spacing w:before="146" w:line="280" w:lineRule="auto"/>
        <w:ind w:left="592" w:right="110" w:hanging="473"/>
        <w:rPr>
          <w:rFonts w:ascii="Courier New"/>
          <w:sz w:val="20"/>
        </w:rPr>
      </w:pPr>
      <w:bookmarkStart w:id="98" w:name="_bookmark66"/>
      <w:bookmarkEnd w:id="98"/>
      <w:r>
        <w:t xml:space="preserve">[10] </w:t>
      </w:r>
      <w:r>
        <w:rPr>
          <w:i/>
        </w:rPr>
        <w:t>VSAC SVS API v2</w:t>
      </w:r>
      <w:r>
        <w:t xml:space="preserve">. Value Set Authority Center, May 2015. </w:t>
      </w:r>
      <w:hyperlink r:id="rId42">
        <w:r>
          <w:rPr>
            <w:rFonts w:ascii="Courier New"/>
            <w:color w:val="0000FF"/>
            <w:sz w:val="20"/>
          </w:rPr>
          <w:t>https://www.nlm.nih.gov/vsac/</w:t>
        </w:r>
      </w:hyperlink>
      <w:r>
        <w:rPr>
          <w:rFonts w:ascii="Courier New"/>
          <w:color w:val="0000FF"/>
          <w:sz w:val="20"/>
        </w:rPr>
        <w:t xml:space="preserve"> </w:t>
      </w:r>
      <w:hyperlink r:id="rId43">
        <w:r>
          <w:rPr>
            <w:rFonts w:ascii="Courier New"/>
            <w:color w:val="0000FF"/>
            <w:sz w:val="20"/>
          </w:rPr>
          <w:t>support/usingvsac/vsacsvsapiv2.html</w:t>
        </w:r>
      </w:hyperlink>
    </w:p>
    <w:p w14:paraId="33A23BD7" w14:textId="77777777" w:rsidR="006C622E" w:rsidRDefault="006C622E" w:rsidP="006C622E">
      <w:pPr>
        <w:spacing w:before="146"/>
        <w:ind w:left="119"/>
      </w:pPr>
      <w:bookmarkStart w:id="99" w:name="_bookmark67"/>
      <w:bookmarkEnd w:id="99"/>
      <w:r>
        <w:t xml:space="preserve">[11] </w:t>
      </w:r>
      <w:r>
        <w:rPr>
          <w:i/>
        </w:rPr>
        <w:t>Versioning Numbering Concepts - The Apache Portable Runtime Project</w:t>
      </w:r>
      <w:r>
        <w:t>. APR Developers,    2016.</w:t>
      </w:r>
    </w:p>
    <w:p w14:paraId="71DE7F4B" w14:textId="77777777" w:rsidR="006C622E" w:rsidRDefault="00FF5AFD" w:rsidP="006C622E">
      <w:pPr>
        <w:spacing w:before="57"/>
        <w:ind w:left="592" w:right="110"/>
        <w:rPr>
          <w:rFonts w:ascii="Courier New"/>
          <w:sz w:val="20"/>
        </w:rPr>
      </w:pPr>
      <w:hyperlink r:id="rId44">
        <w:r w:rsidR="006C622E">
          <w:rPr>
            <w:rFonts w:ascii="Courier New"/>
            <w:color w:val="0000FF"/>
            <w:sz w:val="20"/>
          </w:rPr>
          <w:t>https://apr.apache.org/versioning.html</w:t>
        </w:r>
      </w:hyperlink>
    </w:p>
    <w:p w14:paraId="3A8FA5A4" w14:textId="42E0610C" w:rsidR="00083E73" w:rsidRDefault="00083E73" w:rsidP="006C622E">
      <w:pPr>
        <w:spacing w:line="268" w:lineRule="auto"/>
        <w:ind w:left="592" w:right="117" w:hanging="364"/>
        <w:jc w:val="both"/>
        <w:rPr>
          <w:rFonts w:ascii="Courier New"/>
          <w:sz w:val="20"/>
        </w:rPr>
      </w:pPr>
    </w:p>
    <w:sectPr w:rsidR="00083E73">
      <w:headerReference w:type="even" r:id="rId45"/>
      <w:headerReference w:type="default" r:id="rId46"/>
      <w:pgSz w:w="12240" w:h="15840"/>
      <w:pgMar w:top="660" w:right="1320" w:bottom="1180" w:left="1320" w:header="467" w:footer="9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6C09C3" w14:textId="77777777" w:rsidR="00845573" w:rsidRDefault="00845573">
      <w:r>
        <w:separator/>
      </w:r>
    </w:p>
  </w:endnote>
  <w:endnote w:type="continuationSeparator" w:id="0">
    <w:p w14:paraId="595F3FAE" w14:textId="77777777" w:rsidR="00845573" w:rsidRDefault="00845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E0402" w14:textId="77777777" w:rsidR="00312AC9" w:rsidRDefault="00312A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ECCFA" w14:textId="77777777" w:rsidR="00312AC9" w:rsidRDefault="00312A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8A221" w14:textId="77777777" w:rsidR="00312AC9" w:rsidRDefault="00312A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EA1AC" w14:textId="112919C8" w:rsidR="00FF5AFD" w:rsidRDefault="00FF5AFD">
    <w:pPr>
      <w:pStyle w:val="BodyText"/>
      <w:spacing w:line="14" w:lineRule="auto"/>
      <w:rPr>
        <w:sz w:val="20"/>
      </w:rPr>
    </w:pPr>
    <w:r>
      <w:rPr>
        <w:noProof/>
      </w:rPr>
      <mc:AlternateContent>
        <mc:Choice Requires="wps">
          <w:drawing>
            <wp:anchor distT="0" distB="0" distL="114300" distR="114300" simplePos="0" relativeHeight="503280368" behindDoc="1" locked="0" layoutInCell="1" allowOverlap="1" wp14:anchorId="2666BED3" wp14:editId="01CF2FC2">
              <wp:simplePos x="0" y="0"/>
              <wp:positionH relativeFrom="page">
                <wp:posOffset>6048376</wp:posOffset>
              </wp:positionH>
              <wp:positionV relativeFrom="page">
                <wp:posOffset>9458325</wp:posOffset>
              </wp:positionV>
              <wp:extent cx="829310" cy="164465"/>
              <wp:effectExtent l="0" t="0" r="8890" b="698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98B71E" w14:textId="6EC57C18" w:rsidR="00FF5AFD" w:rsidRDefault="00FF5AFD">
                          <w:pPr>
                            <w:pStyle w:val="BodyText"/>
                            <w:spacing w:line="235" w:lineRule="exact"/>
                            <w:ind w:left="20" w:right="-8"/>
                          </w:pPr>
                          <w:r>
                            <w:t>March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6BED3" id="_x0000_t202" coordsize="21600,21600" o:spt="202" path="m,l,21600r21600,l21600,xe">
              <v:stroke joinstyle="miter"/>
              <v:path gradientshapeok="t" o:connecttype="rect"/>
            </v:shapetype>
            <v:shape id="Text Box 9" o:spid="_x0000_s1088" type="#_x0000_t202" style="position:absolute;margin-left:476.25pt;margin-top:744.75pt;width:65.3pt;height:12.95pt;z-index:-3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" filled="f" stroked="f">
              <v:textbox inset="0,0,0,0">
                <w:txbxContent>
                  <w:p w14:paraId="6198B71E" w14:textId="6EC57C18" w:rsidR="00FF5AFD" w:rsidRDefault="00FF5AFD">
                    <w:pPr>
                      <w:pStyle w:val="BodyText"/>
                      <w:spacing w:line="235" w:lineRule="exact"/>
                      <w:ind w:left="20" w:right="-8"/>
                    </w:pPr>
                    <w:r>
                      <w:t>March 2021</w:t>
                    </w:r>
                  </w:p>
                </w:txbxContent>
              </v:textbox>
              <w10:wrap anchorx="page" anchory="page"/>
            </v:shape>
          </w:pict>
        </mc:Fallback>
      </mc:AlternateContent>
    </w:r>
    <w:r>
      <w:rPr>
        <w:noProof/>
      </w:rPr>
      <mc:AlternateContent>
        <mc:Choice Requires="wps">
          <w:drawing>
            <wp:anchor distT="0" distB="0" distL="114300" distR="114300" simplePos="0" relativeHeight="503280320" behindDoc="1" locked="0" layoutInCell="1" allowOverlap="1" wp14:anchorId="061CD82E" wp14:editId="261E8565">
              <wp:simplePos x="0" y="0"/>
              <wp:positionH relativeFrom="page">
                <wp:posOffset>4010025</wp:posOffset>
              </wp:positionH>
              <wp:positionV relativeFrom="page">
                <wp:posOffset>9286875</wp:posOffset>
              </wp:positionV>
              <wp:extent cx="2865120" cy="164465"/>
              <wp:effectExtent l="0" t="0" r="11430" b="698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57FA3B" w14:textId="6D68741B" w:rsidR="00FF5AFD" w:rsidRDefault="00FF5AFD">
                          <w:pPr>
                            <w:pStyle w:val="BodyText"/>
                            <w:spacing w:line="235" w:lineRule="exact"/>
                            <w:ind w:left="20"/>
                          </w:pPr>
                          <w:r>
                            <w:t>V3 IG CQL-Based HQMF R1 STU5,</w:t>
                          </w:r>
                          <w:r>
                            <w:rPr>
                              <w:spacing w:val="-35"/>
                            </w:rPr>
                            <w:t xml:space="preserve"> </w:t>
                          </w:r>
                          <w:r>
                            <w:rPr>
                              <w:spacing w:val="-5"/>
                            </w:rPr>
                            <w:t xml:space="preserve">Volume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CD82E" id="Text Box 11" o:spid="_x0000_s1089" type="#_x0000_t202" style="position:absolute;margin-left:315.75pt;margin-top:731.25pt;width:225.6pt;height:12.95pt;z-index:-3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" filled="f" stroked="f">
              <v:textbox inset="0,0,0,0">
                <w:txbxContent>
                  <w:p w14:paraId="6A57FA3B" w14:textId="6D68741B" w:rsidR="00FF5AFD" w:rsidRDefault="00FF5AFD">
                    <w:pPr>
                      <w:pStyle w:val="BodyText"/>
                      <w:spacing w:line="235" w:lineRule="exact"/>
                      <w:ind w:left="20"/>
                    </w:pPr>
                    <w:r>
                      <w:t>V3 IG CQL-Based HQMF R1 STU5,</w:t>
                    </w:r>
                    <w:r>
                      <w:rPr>
                        <w:spacing w:val="-35"/>
                      </w:rPr>
                      <w:t xml:space="preserve"> </w:t>
                    </w:r>
                    <w:r>
                      <w:rPr>
                        <w:spacing w:val="-5"/>
                      </w:rPr>
                      <w:t xml:space="preserve">Volume </w:t>
                    </w:r>
                    <w:r>
                      <w:t>2</w:t>
                    </w:r>
                  </w:p>
                </w:txbxContent>
              </v:textbox>
              <w10:wrap anchorx="page" anchory="page"/>
            </v:shape>
          </w:pict>
        </mc:Fallback>
      </mc:AlternateContent>
    </w:r>
    <w:r>
      <w:rPr>
        <w:noProof/>
      </w:rPr>
      <mc:AlternateContent>
        <mc:Choice Requires="wps">
          <w:drawing>
            <wp:anchor distT="0" distB="0" distL="114300" distR="114300" simplePos="0" relativeHeight="503280296" behindDoc="1" locked="0" layoutInCell="1" allowOverlap="1" wp14:anchorId="2C59299A" wp14:editId="4BDC26A9">
              <wp:simplePos x="0" y="0"/>
              <wp:positionH relativeFrom="page">
                <wp:posOffset>901700</wp:posOffset>
              </wp:positionH>
              <wp:positionV relativeFrom="page">
                <wp:posOffset>9287510</wp:posOffset>
              </wp:positionV>
              <wp:extent cx="478790" cy="164465"/>
              <wp:effectExtent l="0" t="3810" r="381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D69F01" w14:textId="598D6A43"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9299A" id="Text Box 12" o:spid="_x0000_s1090" type="#_x0000_t202" style="position:absolute;margin-left:71pt;margin-top:731.3pt;width:37.7pt;height:12.95pt;z-index:-36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" filled="f" stroked="f">
              <v:textbox inset="0,0,0,0">
                <w:txbxContent>
                  <w:p w14:paraId="34D69F01" w14:textId="598D6A43"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0344" behindDoc="1" locked="0" layoutInCell="1" allowOverlap="1" wp14:anchorId="1CA8B30A" wp14:editId="70CEC134">
              <wp:simplePos x="0" y="0"/>
              <wp:positionH relativeFrom="page">
                <wp:posOffset>901700</wp:posOffset>
              </wp:positionH>
              <wp:positionV relativeFrom="page">
                <wp:posOffset>9455785</wp:posOffset>
              </wp:positionV>
              <wp:extent cx="3868420" cy="212725"/>
              <wp:effectExtent l="0" t="0" r="508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381FEFE" w14:textId="5B3B1197" w:rsidR="00FF5AFD" w:rsidRDefault="00FF5AFD">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8B30A" id="Text Box 10" o:spid="_x0000_s1091" type="#_x0000_t202" style="position:absolute;margin-left:71pt;margin-top:744.55pt;width:304.6pt;height:16.75pt;z-index:-36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" filled="f" stroked="f">
              <v:textbox inset="0,0,0,0">
                <w:txbxContent>
                  <w:p w14:paraId="2381FEFE" w14:textId="5B3B1197" w:rsidR="00FF5AFD" w:rsidRDefault="00FF5AFD">
                    <w:pPr>
                      <w:pStyle w:val="BodyText"/>
                      <w:spacing w:line="241" w:lineRule="exact"/>
                      <w:ind w:left="20"/>
                    </w:pPr>
                    <w:r w:rsidRPr="00607132">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9241A" w14:textId="46A5EF3A" w:rsidR="00FF5AFD" w:rsidRDefault="00FF5AFD">
    <w:pPr>
      <w:pStyle w:val="BodyText"/>
      <w:spacing w:line="14" w:lineRule="auto"/>
      <w:rPr>
        <w:sz w:val="20"/>
      </w:rPr>
    </w:pPr>
    <w:r>
      <w:rPr>
        <w:noProof/>
      </w:rPr>
      <mc:AlternateContent>
        <mc:Choice Requires="wps">
          <w:drawing>
            <wp:anchor distT="0" distB="0" distL="114300" distR="114300" simplePos="0" relativeHeight="503280440" behindDoc="1" locked="0" layoutInCell="1" allowOverlap="1" wp14:anchorId="46E6D204" wp14:editId="0576BC6C">
              <wp:simplePos x="0" y="0"/>
              <wp:positionH relativeFrom="page">
                <wp:posOffset>904875</wp:posOffset>
              </wp:positionH>
              <wp:positionV relativeFrom="page">
                <wp:posOffset>9458325</wp:posOffset>
              </wp:positionV>
              <wp:extent cx="885825" cy="164465"/>
              <wp:effectExtent l="0" t="0" r="9525" b="698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15EC01" w14:textId="50A1A4E0" w:rsidR="00FF5AFD" w:rsidRDefault="00312AC9">
                          <w:pPr>
                            <w:pStyle w:val="BodyText"/>
                            <w:spacing w:line="235" w:lineRule="exact"/>
                            <w:ind w:left="20" w:right="-8"/>
                          </w:pPr>
                          <w:r>
                            <w:t xml:space="preserve">March </w:t>
                          </w:r>
                          <w:r w:rsidR="00FF5AFD">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E6D204" id="_x0000_t202" coordsize="21600,21600" o:spt="202" path="m,l,21600r21600,l21600,xe">
              <v:stroke joinstyle="miter"/>
              <v:path gradientshapeok="t" o:connecttype="rect"/>
            </v:shapetype>
            <v:shape id="Text Box 6" o:spid="_x0000_s1092" type="#_x0000_t202" style="position:absolute;margin-left:71.25pt;margin-top:744.75pt;width:69.75pt;height:12.95pt;z-index:-36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" filled="f" stroked="f">
              <v:textbox inset="0,0,0,0">
                <w:txbxContent>
                  <w:p w14:paraId="3615EC01" w14:textId="50A1A4E0" w:rsidR="00FF5AFD" w:rsidRDefault="00312AC9">
                    <w:pPr>
                      <w:pStyle w:val="BodyText"/>
                      <w:spacing w:line="235" w:lineRule="exact"/>
                      <w:ind w:left="20" w:right="-8"/>
                    </w:pPr>
                    <w:r>
                      <w:t xml:space="preserve">March </w:t>
                    </w:r>
                    <w:r w:rsidR="00FF5AFD">
                      <w:t>2021</w:t>
                    </w:r>
                  </w:p>
                </w:txbxContent>
              </v:textbox>
              <w10:wrap anchorx="page" anchory="page"/>
            </v:shape>
          </w:pict>
        </mc:Fallback>
      </mc:AlternateContent>
    </w:r>
    <w:r>
      <w:rPr>
        <w:noProof/>
      </w:rPr>
      <mc:AlternateContent>
        <mc:Choice Requires="wps">
          <w:drawing>
            <wp:anchor distT="0" distB="0" distL="114300" distR="114300" simplePos="0" relativeHeight="503280392" behindDoc="1" locked="0" layoutInCell="1" allowOverlap="1" wp14:anchorId="5645023D" wp14:editId="4494CF24">
              <wp:simplePos x="0" y="0"/>
              <wp:positionH relativeFrom="page">
                <wp:posOffset>904874</wp:posOffset>
              </wp:positionH>
              <wp:positionV relativeFrom="page">
                <wp:posOffset>9286875</wp:posOffset>
              </wp:positionV>
              <wp:extent cx="2867025" cy="164465"/>
              <wp:effectExtent l="0" t="0" r="9525" b="6985"/>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444A9" w14:textId="2753667E" w:rsidR="00FF5AFD" w:rsidRDefault="00FF5AFD">
                          <w:pPr>
                            <w:pStyle w:val="BodyText"/>
                            <w:spacing w:line="235" w:lineRule="exact"/>
                            <w:ind w:left="20"/>
                          </w:pPr>
                          <w:r>
                            <w:t>V3 IG CQL-Based HQMF R1 STU5,</w:t>
                          </w:r>
                          <w:r>
                            <w:rPr>
                              <w:spacing w:val="-35"/>
                            </w:rPr>
                            <w:t xml:space="preserve"> </w:t>
                          </w:r>
                          <w:r>
                            <w:rPr>
                              <w:spacing w:val="-5"/>
                            </w:rPr>
                            <w:t xml:space="preserve">Volume </w:t>
                          </w:r>
                          <w: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5023D" id="Text Box 8" o:spid="_x0000_s1093" type="#_x0000_t202" style="position:absolute;margin-left:71.25pt;margin-top:731.25pt;width:225.75pt;height:12.95pt;z-index:-36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" filled="f" stroked="f">
              <v:textbox inset="0,0,0,0">
                <w:txbxContent>
                  <w:p w14:paraId="6FE444A9" w14:textId="2753667E" w:rsidR="00FF5AFD" w:rsidRDefault="00FF5AFD">
                    <w:pPr>
                      <w:pStyle w:val="BodyText"/>
                      <w:spacing w:line="235" w:lineRule="exact"/>
                      <w:ind w:left="20"/>
                    </w:pPr>
                    <w:r>
                      <w:t>V3 IG CQL-Based HQMF R1 STU5,</w:t>
                    </w:r>
                    <w:r>
                      <w:rPr>
                        <w:spacing w:val="-35"/>
                      </w:rPr>
                      <w:t xml:space="preserve"> </w:t>
                    </w:r>
                    <w:r>
                      <w:rPr>
                        <w:spacing w:val="-5"/>
                      </w:rPr>
                      <w:t xml:space="preserve">Volume </w:t>
                    </w:r>
                    <w:r>
                      <w:t>2</w:t>
                    </w:r>
                  </w:p>
                </w:txbxContent>
              </v:textbox>
              <w10:wrap anchorx="page" anchory="page"/>
            </v:shape>
          </w:pict>
        </mc:Fallback>
      </mc:AlternateContent>
    </w:r>
    <w:r>
      <w:rPr>
        <w:noProof/>
      </w:rPr>
      <mc:AlternateContent>
        <mc:Choice Requires="wps">
          <w:drawing>
            <wp:anchor distT="0" distB="0" distL="114300" distR="114300" simplePos="0" relativeHeight="503280416" behindDoc="1" locked="0" layoutInCell="1" allowOverlap="1" wp14:anchorId="6415D645" wp14:editId="66D7530B">
              <wp:simplePos x="0" y="0"/>
              <wp:positionH relativeFrom="page">
                <wp:posOffset>6404610</wp:posOffset>
              </wp:positionH>
              <wp:positionV relativeFrom="page">
                <wp:posOffset>9287510</wp:posOffset>
              </wp:positionV>
              <wp:extent cx="478790" cy="164465"/>
              <wp:effectExtent l="3810" t="381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644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0EB2EB" w14:textId="00944D8C"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5D645" id="Text Box 7" o:spid="_x0000_s1094" type="#_x0000_t202" style="position:absolute;margin-left:504.3pt;margin-top:731.3pt;width:37.7pt;height:12.95pt;z-index:-3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" filled="f" stroked="f">
              <v:textbox inset="0,0,0,0">
                <w:txbxContent>
                  <w:p w14:paraId="440EB2EB" w14:textId="00944D8C" w:rsidR="00FF5AFD" w:rsidRDefault="00FF5AFD">
                    <w:pPr>
                      <w:pStyle w:val="BodyText"/>
                      <w:spacing w:line="235" w:lineRule="exact"/>
                      <w:ind w:left="20"/>
                    </w:pPr>
                    <w:r>
                      <w:t xml:space="preserve">Page </w:t>
                    </w:r>
                    <w:r>
                      <w:fldChar w:fldCharType="begin"/>
                    </w:r>
                    <w:r>
                      <w:instrText xml:space="preserve"> PAGE </w:instrText>
                    </w:r>
                    <w:r>
                      <w:fldChar w:fldCharType="separate"/>
                    </w:r>
                    <w:r>
                      <w:rPr>
                        <w:noProof/>
                      </w:rPr>
                      <w:t>5</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80464" behindDoc="1" locked="0" layoutInCell="1" allowOverlap="1" wp14:anchorId="2F8880F9" wp14:editId="22C8976B">
              <wp:simplePos x="0" y="0"/>
              <wp:positionH relativeFrom="page">
                <wp:posOffset>3002280</wp:posOffset>
              </wp:positionH>
              <wp:positionV relativeFrom="page">
                <wp:posOffset>9455785</wp:posOffset>
              </wp:positionV>
              <wp:extent cx="3868420" cy="212725"/>
              <wp:effectExtent l="508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8420" cy="212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84D1BA" w14:textId="458FBB3A" w:rsidR="00FF5AFD" w:rsidRDefault="00FF5AFD"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FF5AFD" w:rsidRDefault="00FF5AFD">
                          <w:pPr>
                            <w:pStyle w:val="BodyText"/>
                            <w:spacing w:line="241" w:lineRule="exact"/>
                            <w:ind w:left="20"/>
                          </w:pPr>
                          <w:r>
                            <w:rPr>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880F9" id="Text Box 5" o:spid="_x0000_s1095" type="#_x0000_t202" style="position:absolute;margin-left:236.4pt;margin-top:744.55pt;width:304.6pt;height:16.75pt;z-index:-3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" filled="f" stroked="f">
              <v:textbox inset="0,0,0,0">
                <w:txbxContent>
                  <w:p w14:paraId="5284D1BA" w14:textId="458FBB3A" w:rsidR="00FF5AFD" w:rsidRDefault="00FF5AFD" w:rsidP="005501AF">
                    <w:pPr>
                      <w:pStyle w:val="BodyText"/>
                      <w:spacing w:line="253" w:lineRule="exact"/>
                      <w:ind w:left="20"/>
                    </w:pPr>
                    <w:r>
                      <w:rPr>
                        <w:rFonts w:ascii="Lucida Grande" w:hAnsi="Lucida Grande" w:cs="Lucida Grande"/>
                        <w:b/>
                        <w:color w:val="000000"/>
                      </w:rPr>
                      <w:t xml:space="preserve"> </w:t>
                    </w:r>
                    <w:r w:rsidRPr="007F0CB6">
                      <w:rPr>
                        <w:rFonts w:ascii="Lucida Grande" w:hAnsi="Lucida Grande" w:cs="Lucida Grande"/>
                        <w:b/>
                        <w:color w:val="000000"/>
                      </w:rPr>
                      <w:t>©</w:t>
                    </w:r>
                    <w:r>
                      <w:rPr>
                        <w:rFonts w:ascii="Lucida Grande" w:hAnsi="Lucida Grande" w:cs="Lucida Grande"/>
                        <w:b/>
                        <w:color w:val="000000"/>
                      </w:rPr>
                      <w:t xml:space="preserve"> </w:t>
                    </w:r>
                    <w:r>
                      <w:rPr>
                        <w:w w:val="99"/>
                      </w:rPr>
                      <w:t>2016</w:t>
                    </w:r>
                    <w:r>
                      <w:rPr>
                        <w:spacing w:val="-1"/>
                      </w:rPr>
                      <w:t xml:space="preserve"> </w:t>
                    </w:r>
                    <w:r>
                      <w:rPr>
                        <w:w w:val="99"/>
                      </w:rPr>
                      <w:t>-</w:t>
                    </w:r>
                    <w:r>
                      <w:rPr>
                        <w:spacing w:val="-1"/>
                      </w:rPr>
                      <w:t xml:space="preserve"> </w:t>
                    </w:r>
                    <w:r>
                      <w:rPr>
                        <w:w w:val="99"/>
                      </w:rPr>
                      <w:t>2021</w:t>
                    </w:r>
                    <w:r>
                      <w:rPr>
                        <w:spacing w:val="-1"/>
                      </w:rPr>
                      <w:t xml:space="preserve"> </w:t>
                    </w:r>
                    <w:r>
                      <w:rPr>
                        <w:w w:val="99"/>
                      </w:rPr>
                      <w:t>Health</w:t>
                    </w:r>
                    <w:r>
                      <w:rPr>
                        <w:spacing w:val="-1"/>
                      </w:rPr>
                      <w:t xml:space="preserve"> </w:t>
                    </w:r>
                    <w:r>
                      <w:rPr>
                        <w:w w:val="99"/>
                      </w:rPr>
                      <w:t>L</w:t>
                    </w:r>
                    <w:r>
                      <w:rPr>
                        <w:spacing w:val="-6"/>
                        <w:w w:val="99"/>
                      </w:rPr>
                      <w:t>e</w:t>
                    </w:r>
                    <w:r>
                      <w:rPr>
                        <w:spacing w:val="-4"/>
                        <w:w w:val="99"/>
                      </w:rPr>
                      <w:t>v</w:t>
                    </w:r>
                    <w:r>
                      <w:rPr>
                        <w:w w:val="99"/>
                      </w:rPr>
                      <w:t>el</w:t>
                    </w:r>
                    <w:r>
                      <w:rPr>
                        <w:spacing w:val="-1"/>
                      </w:rPr>
                      <w:t xml:space="preserve"> </w:t>
                    </w:r>
                    <w:r>
                      <w:rPr>
                        <w:w w:val="99"/>
                      </w:rPr>
                      <w:t>S</w:t>
                    </w:r>
                    <w:r>
                      <w:rPr>
                        <w:spacing w:val="-6"/>
                        <w:w w:val="99"/>
                      </w:rPr>
                      <w:t>e</w:t>
                    </w:r>
                    <w:r>
                      <w:rPr>
                        <w:spacing w:val="-4"/>
                        <w:w w:val="99"/>
                      </w:rPr>
                      <w:t>v</w:t>
                    </w:r>
                    <w:r>
                      <w:rPr>
                        <w:w w:val="99"/>
                      </w:rPr>
                      <w:t>en</w:t>
                    </w:r>
                    <w:r>
                      <w:rPr>
                        <w:spacing w:val="-1"/>
                      </w:rPr>
                      <w:t xml:space="preserve"> </w:t>
                    </w:r>
                    <w:r>
                      <w:rPr>
                        <w:w w:val="99"/>
                      </w:rPr>
                      <w:t>International.</w:t>
                    </w:r>
                    <w:r>
                      <w:rPr>
                        <w:spacing w:val="12"/>
                      </w:rPr>
                      <w:t xml:space="preserve"> </w:t>
                    </w:r>
                    <w:r>
                      <w:rPr>
                        <w:w w:val="99"/>
                      </w:rPr>
                      <w:t>All</w:t>
                    </w:r>
                    <w:r>
                      <w:rPr>
                        <w:spacing w:val="-1"/>
                      </w:rPr>
                      <w:t xml:space="preserve"> </w:t>
                    </w:r>
                    <w:r>
                      <w:rPr>
                        <w:w w:val="99"/>
                      </w:rPr>
                      <w:t>rights</w:t>
                    </w:r>
                    <w:r>
                      <w:rPr>
                        <w:spacing w:val="-1"/>
                      </w:rPr>
                      <w:t xml:space="preserve"> </w:t>
                    </w:r>
                    <w:r>
                      <w:rPr>
                        <w:w w:val="99"/>
                      </w:rPr>
                      <w:t>reser</w:t>
                    </w:r>
                    <w:r>
                      <w:rPr>
                        <w:spacing w:val="-4"/>
                        <w:w w:val="99"/>
                      </w:rPr>
                      <w:t>v</w:t>
                    </w:r>
                    <w:r>
                      <w:rPr>
                        <w:w w:val="99"/>
                      </w:rPr>
                      <w:t>ed</w:t>
                    </w:r>
                  </w:p>
                  <w:p w14:paraId="1600EDEC" w14:textId="6448A8E9" w:rsidR="00FF5AFD" w:rsidRDefault="00FF5AFD">
                    <w:pPr>
                      <w:pStyle w:val="BodyText"/>
                      <w:spacing w:line="241" w:lineRule="exact"/>
                      <w:ind w:left="20"/>
                    </w:pPr>
                    <w:r>
                      <w:rPr>
                        <w:w w:val="99"/>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6ADE2" w14:textId="77777777" w:rsidR="00845573" w:rsidRDefault="00845573">
      <w:r>
        <w:separator/>
      </w:r>
    </w:p>
  </w:footnote>
  <w:footnote w:type="continuationSeparator" w:id="0">
    <w:p w14:paraId="39E489E2" w14:textId="77777777" w:rsidR="00845573" w:rsidRDefault="00845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0758B" w14:textId="77777777" w:rsidR="00312AC9" w:rsidRDefault="00312A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754D9" w14:textId="77777777" w:rsidR="00312AC9" w:rsidRDefault="00312A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20D26" w14:textId="77777777" w:rsidR="00312AC9" w:rsidRDefault="00312A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50CF0"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503280512" behindDoc="1" locked="0" layoutInCell="1" allowOverlap="1" wp14:anchorId="046597E0" wp14:editId="48802219">
              <wp:simplePos x="0" y="0"/>
              <wp:positionH relativeFrom="page">
                <wp:posOffset>914400</wp:posOffset>
              </wp:positionH>
              <wp:positionV relativeFrom="page">
                <wp:posOffset>420370</wp:posOffset>
              </wp:positionV>
              <wp:extent cx="5943600" cy="0"/>
              <wp:effectExtent l="12700" t="13970" r="25400" b="2413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89A5DC" id="Line 3" o:spid="_x0000_s1026" style="position:absolute;z-index:-3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OLhfMe/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A4E25"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503280488" behindDoc="1" locked="0" layoutInCell="1" allowOverlap="1" wp14:anchorId="76A8FBFC" wp14:editId="4BD7E9C2">
              <wp:simplePos x="0" y="0"/>
              <wp:positionH relativeFrom="page">
                <wp:posOffset>914400</wp:posOffset>
              </wp:positionH>
              <wp:positionV relativeFrom="page">
                <wp:posOffset>420370</wp:posOffset>
              </wp:positionV>
              <wp:extent cx="5943600" cy="0"/>
              <wp:effectExtent l="12700" t="13970" r="25400" b="2413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68998" id="Line 4" o:spid="_x0000_s1026" style="position:absolute;z-index:-35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DjBA6y/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3974D"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352F9104" wp14:editId="7CDB229D">
              <wp:simplePos x="0" y="0"/>
              <wp:positionH relativeFrom="page">
                <wp:posOffset>914400</wp:posOffset>
              </wp:positionH>
              <wp:positionV relativeFrom="page">
                <wp:posOffset>420370</wp:posOffset>
              </wp:positionV>
              <wp:extent cx="5943600" cy="0"/>
              <wp:effectExtent l="12700" t="13970" r="25400" b="2413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D470C" id="Line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KwrULq/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0729F" w14:textId="77777777" w:rsidR="00FF5AFD" w:rsidRDefault="00FF5AFD">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DCBCAE8" wp14:editId="0E341973">
              <wp:simplePos x="0" y="0"/>
              <wp:positionH relativeFrom="page">
                <wp:posOffset>914400</wp:posOffset>
              </wp:positionH>
              <wp:positionV relativeFrom="page">
                <wp:posOffset>420370</wp:posOffset>
              </wp:positionV>
              <wp:extent cx="5943600" cy="0"/>
              <wp:effectExtent l="12700" t="13970" r="25400" b="2413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4">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CC93FC"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3.1pt" to="540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" strokeweight=".14039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363"/>
    <w:multiLevelType w:val="hybridMultilevel"/>
    <w:tmpl w:val="AB96283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 w15:restartNumberingAfterBreak="0">
    <w:nsid w:val="10571B00"/>
    <w:multiLevelType w:val="hybridMultilevel"/>
    <w:tmpl w:val="25AEF180"/>
    <w:lvl w:ilvl="0" w:tplc="11A8B794">
      <w:start w:val="1"/>
      <w:numFmt w:val="decimal"/>
      <w:lvlText w:val="%1."/>
      <w:lvlJc w:val="left"/>
      <w:pPr>
        <w:ind w:left="479" w:hanging="36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2" w15:restartNumberingAfterBreak="0">
    <w:nsid w:val="11ED7108"/>
    <w:multiLevelType w:val="hybridMultilevel"/>
    <w:tmpl w:val="6D3E55B2"/>
    <w:lvl w:ilvl="0" w:tplc="F856C15A">
      <w:start w:val="1"/>
      <w:numFmt w:val="bullet"/>
      <w:lvlText w:val=""/>
      <w:lvlJc w:val="left"/>
      <w:pPr>
        <w:ind w:left="1390" w:hanging="360"/>
      </w:pPr>
      <w:rPr>
        <w:rFonts w:ascii="Symbol" w:hAnsi="Symbol" w:hint="default"/>
        <w:sz w:val="20"/>
        <w:szCs w:val="20"/>
      </w:rPr>
    </w:lvl>
    <w:lvl w:ilvl="1" w:tplc="04090003" w:tentative="1">
      <w:start w:val="1"/>
      <w:numFmt w:val="bullet"/>
      <w:lvlText w:val="o"/>
      <w:lvlJc w:val="left"/>
      <w:pPr>
        <w:ind w:left="2110" w:hanging="360"/>
      </w:pPr>
      <w:rPr>
        <w:rFonts w:ascii="Courier New" w:hAnsi="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3" w15:restartNumberingAfterBreak="0">
    <w:nsid w:val="11EE040B"/>
    <w:multiLevelType w:val="hybridMultilevel"/>
    <w:tmpl w:val="A04E49AA"/>
    <w:lvl w:ilvl="0" w:tplc="71C61972">
      <w:start w:val="1"/>
      <w:numFmt w:val="bullet"/>
      <w:lvlText w:val="∙"/>
      <w:lvlJc w:val="left"/>
      <w:pPr>
        <w:ind w:left="819" w:hanging="209"/>
      </w:pPr>
      <w:rPr>
        <w:rFonts w:ascii="Arial" w:eastAsia="Arial" w:hAnsi="Arial" w:cs="Arial" w:hint="default"/>
        <w:i/>
        <w:w w:val="179"/>
        <w:sz w:val="20"/>
        <w:szCs w:val="20"/>
      </w:rPr>
    </w:lvl>
    <w:lvl w:ilvl="1" w:tplc="6FB86FBC">
      <w:start w:val="1"/>
      <w:numFmt w:val="bullet"/>
      <w:lvlText w:val="•"/>
      <w:lvlJc w:val="left"/>
      <w:pPr>
        <w:ind w:left="1674" w:hanging="209"/>
      </w:pPr>
      <w:rPr>
        <w:rFonts w:hint="default"/>
      </w:rPr>
    </w:lvl>
    <w:lvl w:ilvl="2" w:tplc="F3FE1F84">
      <w:start w:val="1"/>
      <w:numFmt w:val="bullet"/>
      <w:lvlText w:val="•"/>
      <w:lvlJc w:val="left"/>
      <w:pPr>
        <w:ind w:left="2528" w:hanging="209"/>
      </w:pPr>
      <w:rPr>
        <w:rFonts w:hint="default"/>
      </w:rPr>
    </w:lvl>
    <w:lvl w:ilvl="3" w:tplc="5638F88E">
      <w:start w:val="1"/>
      <w:numFmt w:val="bullet"/>
      <w:lvlText w:val="•"/>
      <w:lvlJc w:val="left"/>
      <w:pPr>
        <w:ind w:left="3382" w:hanging="209"/>
      </w:pPr>
      <w:rPr>
        <w:rFonts w:hint="default"/>
      </w:rPr>
    </w:lvl>
    <w:lvl w:ilvl="4" w:tplc="02909398">
      <w:start w:val="1"/>
      <w:numFmt w:val="bullet"/>
      <w:lvlText w:val="•"/>
      <w:lvlJc w:val="left"/>
      <w:pPr>
        <w:ind w:left="4236" w:hanging="209"/>
      </w:pPr>
      <w:rPr>
        <w:rFonts w:hint="default"/>
      </w:rPr>
    </w:lvl>
    <w:lvl w:ilvl="5" w:tplc="A1C21BA4">
      <w:start w:val="1"/>
      <w:numFmt w:val="bullet"/>
      <w:lvlText w:val="•"/>
      <w:lvlJc w:val="left"/>
      <w:pPr>
        <w:ind w:left="5090" w:hanging="209"/>
      </w:pPr>
      <w:rPr>
        <w:rFonts w:hint="default"/>
      </w:rPr>
    </w:lvl>
    <w:lvl w:ilvl="6" w:tplc="C832B0FE">
      <w:start w:val="1"/>
      <w:numFmt w:val="bullet"/>
      <w:lvlText w:val="•"/>
      <w:lvlJc w:val="left"/>
      <w:pPr>
        <w:ind w:left="5944" w:hanging="209"/>
      </w:pPr>
      <w:rPr>
        <w:rFonts w:hint="default"/>
      </w:rPr>
    </w:lvl>
    <w:lvl w:ilvl="7" w:tplc="A5DC96C0">
      <w:start w:val="1"/>
      <w:numFmt w:val="bullet"/>
      <w:lvlText w:val="•"/>
      <w:lvlJc w:val="left"/>
      <w:pPr>
        <w:ind w:left="6798" w:hanging="209"/>
      </w:pPr>
      <w:rPr>
        <w:rFonts w:hint="default"/>
      </w:rPr>
    </w:lvl>
    <w:lvl w:ilvl="8" w:tplc="C3FA05BC">
      <w:start w:val="1"/>
      <w:numFmt w:val="bullet"/>
      <w:lvlText w:val="•"/>
      <w:lvlJc w:val="left"/>
      <w:pPr>
        <w:ind w:left="7652" w:hanging="209"/>
      </w:pPr>
      <w:rPr>
        <w:rFonts w:hint="default"/>
      </w:rPr>
    </w:lvl>
  </w:abstractNum>
  <w:abstractNum w:abstractNumId="4" w15:restartNumberingAfterBreak="0">
    <w:nsid w:val="146F0CD6"/>
    <w:multiLevelType w:val="hybridMultilevel"/>
    <w:tmpl w:val="5BE0F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560EB4"/>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6" w15:restartNumberingAfterBreak="0">
    <w:nsid w:val="28CB3E53"/>
    <w:multiLevelType w:val="hybridMultilevel"/>
    <w:tmpl w:val="5D60B674"/>
    <w:lvl w:ilvl="0" w:tplc="2B38632E">
      <w:start w:val="1"/>
      <w:numFmt w:val="bullet"/>
      <w:lvlText w:val="∙"/>
      <w:lvlJc w:val="left"/>
      <w:pPr>
        <w:ind w:left="819" w:hanging="209"/>
      </w:pPr>
      <w:rPr>
        <w:rFonts w:ascii="Arial" w:eastAsia="Arial" w:hAnsi="Arial" w:cs="Arial" w:hint="default"/>
        <w:i/>
        <w:w w:val="179"/>
        <w:sz w:val="20"/>
        <w:szCs w:val="20"/>
      </w:rPr>
    </w:lvl>
    <w:lvl w:ilvl="1" w:tplc="49220196">
      <w:start w:val="1"/>
      <w:numFmt w:val="bullet"/>
      <w:lvlText w:val="•"/>
      <w:lvlJc w:val="left"/>
      <w:pPr>
        <w:ind w:left="1674" w:hanging="209"/>
      </w:pPr>
      <w:rPr>
        <w:rFonts w:hint="default"/>
      </w:rPr>
    </w:lvl>
    <w:lvl w:ilvl="2" w:tplc="54B8ADA4">
      <w:start w:val="1"/>
      <w:numFmt w:val="bullet"/>
      <w:lvlText w:val="•"/>
      <w:lvlJc w:val="left"/>
      <w:pPr>
        <w:ind w:left="2528" w:hanging="209"/>
      </w:pPr>
      <w:rPr>
        <w:rFonts w:hint="default"/>
      </w:rPr>
    </w:lvl>
    <w:lvl w:ilvl="3" w:tplc="E3FA9A6E">
      <w:start w:val="1"/>
      <w:numFmt w:val="bullet"/>
      <w:lvlText w:val="•"/>
      <w:lvlJc w:val="left"/>
      <w:pPr>
        <w:ind w:left="3382" w:hanging="209"/>
      </w:pPr>
      <w:rPr>
        <w:rFonts w:hint="default"/>
      </w:rPr>
    </w:lvl>
    <w:lvl w:ilvl="4" w:tplc="F1F4CF74">
      <w:start w:val="1"/>
      <w:numFmt w:val="bullet"/>
      <w:lvlText w:val="•"/>
      <w:lvlJc w:val="left"/>
      <w:pPr>
        <w:ind w:left="4236" w:hanging="209"/>
      </w:pPr>
      <w:rPr>
        <w:rFonts w:hint="default"/>
      </w:rPr>
    </w:lvl>
    <w:lvl w:ilvl="5" w:tplc="23F845BC">
      <w:start w:val="1"/>
      <w:numFmt w:val="bullet"/>
      <w:lvlText w:val="•"/>
      <w:lvlJc w:val="left"/>
      <w:pPr>
        <w:ind w:left="5090" w:hanging="209"/>
      </w:pPr>
      <w:rPr>
        <w:rFonts w:hint="default"/>
      </w:rPr>
    </w:lvl>
    <w:lvl w:ilvl="6" w:tplc="94EEDC84">
      <w:start w:val="1"/>
      <w:numFmt w:val="bullet"/>
      <w:lvlText w:val="•"/>
      <w:lvlJc w:val="left"/>
      <w:pPr>
        <w:ind w:left="5944" w:hanging="209"/>
      </w:pPr>
      <w:rPr>
        <w:rFonts w:hint="default"/>
      </w:rPr>
    </w:lvl>
    <w:lvl w:ilvl="7" w:tplc="40EAAA0C">
      <w:start w:val="1"/>
      <w:numFmt w:val="bullet"/>
      <w:lvlText w:val="•"/>
      <w:lvlJc w:val="left"/>
      <w:pPr>
        <w:ind w:left="6798" w:hanging="209"/>
      </w:pPr>
      <w:rPr>
        <w:rFonts w:hint="default"/>
      </w:rPr>
    </w:lvl>
    <w:lvl w:ilvl="8" w:tplc="FB04839E">
      <w:start w:val="1"/>
      <w:numFmt w:val="bullet"/>
      <w:lvlText w:val="•"/>
      <w:lvlJc w:val="left"/>
      <w:pPr>
        <w:ind w:left="7652" w:hanging="209"/>
      </w:pPr>
      <w:rPr>
        <w:rFonts w:hint="default"/>
      </w:rPr>
    </w:lvl>
  </w:abstractNum>
  <w:abstractNum w:abstractNumId="7" w15:restartNumberingAfterBreak="0">
    <w:nsid w:val="2BD7156B"/>
    <w:multiLevelType w:val="hybridMultilevel"/>
    <w:tmpl w:val="A0A8EFAC"/>
    <w:lvl w:ilvl="0" w:tplc="309E9108">
      <w:start w:val="1"/>
      <w:numFmt w:val="decimal"/>
      <w:lvlText w:val="%1"/>
      <w:lvlJc w:val="left"/>
      <w:pPr>
        <w:ind w:left="949" w:hanging="502"/>
      </w:pPr>
      <w:rPr>
        <w:rFonts w:ascii="Times New Roman" w:eastAsia="Times New Roman" w:hAnsi="Times New Roman" w:cs="Times New Roman" w:hint="default"/>
        <w:w w:val="99"/>
        <w:sz w:val="22"/>
        <w:szCs w:val="22"/>
      </w:rPr>
    </w:lvl>
    <w:lvl w:ilvl="1" w:tplc="6BB45AE4">
      <w:start w:val="1"/>
      <w:numFmt w:val="bullet"/>
      <w:lvlText w:val="•"/>
      <w:lvlJc w:val="left"/>
      <w:pPr>
        <w:ind w:left="1806" w:hanging="502"/>
      </w:pPr>
      <w:rPr>
        <w:rFonts w:hint="default"/>
      </w:rPr>
    </w:lvl>
    <w:lvl w:ilvl="2" w:tplc="78B2B950">
      <w:start w:val="1"/>
      <w:numFmt w:val="bullet"/>
      <w:lvlText w:val="•"/>
      <w:lvlJc w:val="left"/>
      <w:pPr>
        <w:ind w:left="2672" w:hanging="502"/>
      </w:pPr>
      <w:rPr>
        <w:rFonts w:hint="default"/>
      </w:rPr>
    </w:lvl>
    <w:lvl w:ilvl="3" w:tplc="B616032A">
      <w:start w:val="1"/>
      <w:numFmt w:val="bullet"/>
      <w:lvlText w:val="•"/>
      <w:lvlJc w:val="left"/>
      <w:pPr>
        <w:ind w:left="3538" w:hanging="502"/>
      </w:pPr>
      <w:rPr>
        <w:rFonts w:hint="default"/>
      </w:rPr>
    </w:lvl>
    <w:lvl w:ilvl="4" w:tplc="CCAA45CE">
      <w:start w:val="1"/>
      <w:numFmt w:val="bullet"/>
      <w:lvlText w:val="•"/>
      <w:lvlJc w:val="left"/>
      <w:pPr>
        <w:ind w:left="4404" w:hanging="502"/>
      </w:pPr>
      <w:rPr>
        <w:rFonts w:hint="default"/>
      </w:rPr>
    </w:lvl>
    <w:lvl w:ilvl="5" w:tplc="48EAC06A">
      <w:start w:val="1"/>
      <w:numFmt w:val="bullet"/>
      <w:lvlText w:val="•"/>
      <w:lvlJc w:val="left"/>
      <w:pPr>
        <w:ind w:left="5270" w:hanging="502"/>
      </w:pPr>
      <w:rPr>
        <w:rFonts w:hint="default"/>
      </w:rPr>
    </w:lvl>
    <w:lvl w:ilvl="6" w:tplc="38B83F0E">
      <w:start w:val="1"/>
      <w:numFmt w:val="bullet"/>
      <w:lvlText w:val="•"/>
      <w:lvlJc w:val="left"/>
      <w:pPr>
        <w:ind w:left="6136" w:hanging="502"/>
      </w:pPr>
      <w:rPr>
        <w:rFonts w:hint="default"/>
      </w:rPr>
    </w:lvl>
    <w:lvl w:ilvl="7" w:tplc="91665AF4">
      <w:start w:val="1"/>
      <w:numFmt w:val="bullet"/>
      <w:lvlText w:val="•"/>
      <w:lvlJc w:val="left"/>
      <w:pPr>
        <w:ind w:left="7002" w:hanging="502"/>
      </w:pPr>
      <w:rPr>
        <w:rFonts w:hint="default"/>
      </w:rPr>
    </w:lvl>
    <w:lvl w:ilvl="8" w:tplc="CD86066C">
      <w:start w:val="1"/>
      <w:numFmt w:val="bullet"/>
      <w:lvlText w:val="•"/>
      <w:lvlJc w:val="left"/>
      <w:pPr>
        <w:ind w:left="7868" w:hanging="502"/>
      </w:pPr>
      <w:rPr>
        <w:rFonts w:hint="default"/>
      </w:rPr>
    </w:lvl>
  </w:abstractNum>
  <w:abstractNum w:abstractNumId="8" w15:restartNumberingAfterBreak="0">
    <w:nsid w:val="30E201F3"/>
    <w:multiLevelType w:val="multilevel"/>
    <w:tmpl w:val="B134B478"/>
    <w:lvl w:ilvl="0">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start w:val="1"/>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665" w:hanging="219"/>
      </w:pPr>
      <w:rPr>
        <w:rFonts w:ascii="Arial" w:eastAsia="Arial" w:hAnsi="Arial" w:cs="Arial" w:hint="default"/>
        <w:i/>
        <w:w w:val="178"/>
        <w:sz w:val="22"/>
        <w:szCs w:val="22"/>
      </w:rPr>
    </w:lvl>
    <w:lvl w:ilvl="3">
      <w:start w:val="1"/>
      <w:numFmt w:val="bullet"/>
      <w:lvlText w:val="•"/>
      <w:lvlJc w:val="left"/>
      <w:pPr>
        <w:ind w:left="2646" w:hanging="219"/>
      </w:pPr>
      <w:rPr>
        <w:rFonts w:hint="default"/>
      </w:rPr>
    </w:lvl>
    <w:lvl w:ilvl="4">
      <w:start w:val="1"/>
      <w:numFmt w:val="bullet"/>
      <w:lvlText w:val="•"/>
      <w:lvlJc w:val="left"/>
      <w:pPr>
        <w:ind w:left="3640" w:hanging="219"/>
      </w:pPr>
      <w:rPr>
        <w:rFonts w:hint="default"/>
      </w:rPr>
    </w:lvl>
    <w:lvl w:ilvl="5">
      <w:start w:val="1"/>
      <w:numFmt w:val="bullet"/>
      <w:lvlText w:val="•"/>
      <w:lvlJc w:val="left"/>
      <w:pPr>
        <w:ind w:left="4633" w:hanging="219"/>
      </w:pPr>
      <w:rPr>
        <w:rFonts w:hint="default"/>
      </w:rPr>
    </w:lvl>
    <w:lvl w:ilvl="6">
      <w:start w:val="1"/>
      <w:numFmt w:val="bullet"/>
      <w:lvlText w:val="•"/>
      <w:lvlJc w:val="left"/>
      <w:pPr>
        <w:ind w:left="5626" w:hanging="219"/>
      </w:pPr>
      <w:rPr>
        <w:rFonts w:hint="default"/>
      </w:rPr>
    </w:lvl>
    <w:lvl w:ilvl="7">
      <w:start w:val="1"/>
      <w:numFmt w:val="bullet"/>
      <w:lvlText w:val="•"/>
      <w:lvlJc w:val="left"/>
      <w:pPr>
        <w:ind w:left="6620" w:hanging="219"/>
      </w:pPr>
      <w:rPr>
        <w:rFonts w:hint="default"/>
      </w:rPr>
    </w:lvl>
    <w:lvl w:ilvl="8">
      <w:start w:val="1"/>
      <w:numFmt w:val="bullet"/>
      <w:lvlText w:val="•"/>
      <w:lvlJc w:val="left"/>
      <w:pPr>
        <w:ind w:left="7613" w:hanging="219"/>
      </w:pPr>
      <w:rPr>
        <w:rFonts w:hint="default"/>
      </w:rPr>
    </w:lvl>
  </w:abstractNum>
  <w:abstractNum w:abstractNumId="9" w15:restartNumberingAfterBreak="0">
    <w:nsid w:val="374B0136"/>
    <w:multiLevelType w:val="hybridMultilevel"/>
    <w:tmpl w:val="56AA4F3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0" w15:restartNumberingAfterBreak="0">
    <w:nsid w:val="37783100"/>
    <w:multiLevelType w:val="hybridMultilevel"/>
    <w:tmpl w:val="1CD812D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1" w15:restartNumberingAfterBreak="0">
    <w:nsid w:val="39B34F7A"/>
    <w:multiLevelType w:val="multilevel"/>
    <w:tmpl w:val="AA2A77C2"/>
    <w:lvl w:ilvl="0">
      <w:start w:val="2"/>
      <w:numFmt w:val="decimal"/>
      <w:lvlText w:val="%1"/>
      <w:lvlJc w:val="left"/>
      <w:pPr>
        <w:ind w:left="1078" w:hanging="538"/>
      </w:pPr>
      <w:rPr>
        <w:rFonts w:hint="default"/>
      </w:rPr>
    </w:lvl>
    <w:lvl w:ilvl="1">
      <w:start w:val="6"/>
      <w:numFmt w:val="decimal"/>
      <w:lvlText w:val="%1.%2"/>
      <w:lvlJc w:val="left"/>
      <w:pPr>
        <w:ind w:left="1078" w:hanging="538"/>
      </w:pPr>
      <w:rPr>
        <w:rFonts w:ascii="Times New Roman" w:eastAsia="Times New Roman" w:hAnsi="Times New Roman" w:cs="Times New Roman" w:hint="default"/>
        <w:b/>
        <w:bCs/>
        <w:w w:val="99"/>
        <w:sz w:val="24"/>
        <w:szCs w:val="24"/>
      </w:rPr>
    </w:lvl>
    <w:lvl w:ilvl="2">
      <w:start w:val="1"/>
      <w:numFmt w:val="bullet"/>
      <w:lvlText w:val="•"/>
      <w:lvlJc w:val="left"/>
      <w:pPr>
        <w:ind w:left="2888" w:hanging="538"/>
      </w:pPr>
      <w:rPr>
        <w:rFonts w:hint="default"/>
      </w:rPr>
    </w:lvl>
    <w:lvl w:ilvl="3">
      <w:start w:val="1"/>
      <w:numFmt w:val="bullet"/>
      <w:lvlText w:val="•"/>
      <w:lvlJc w:val="left"/>
      <w:pPr>
        <w:ind w:left="3792" w:hanging="538"/>
      </w:pPr>
      <w:rPr>
        <w:rFonts w:hint="default"/>
      </w:rPr>
    </w:lvl>
    <w:lvl w:ilvl="4">
      <w:start w:val="1"/>
      <w:numFmt w:val="bullet"/>
      <w:lvlText w:val="•"/>
      <w:lvlJc w:val="left"/>
      <w:pPr>
        <w:ind w:left="4696" w:hanging="538"/>
      </w:pPr>
      <w:rPr>
        <w:rFonts w:hint="default"/>
      </w:rPr>
    </w:lvl>
    <w:lvl w:ilvl="5">
      <w:start w:val="1"/>
      <w:numFmt w:val="bullet"/>
      <w:lvlText w:val="•"/>
      <w:lvlJc w:val="left"/>
      <w:pPr>
        <w:ind w:left="5600" w:hanging="538"/>
      </w:pPr>
      <w:rPr>
        <w:rFonts w:hint="default"/>
      </w:rPr>
    </w:lvl>
    <w:lvl w:ilvl="6">
      <w:start w:val="1"/>
      <w:numFmt w:val="bullet"/>
      <w:lvlText w:val="•"/>
      <w:lvlJc w:val="left"/>
      <w:pPr>
        <w:ind w:left="6504" w:hanging="538"/>
      </w:pPr>
      <w:rPr>
        <w:rFonts w:hint="default"/>
      </w:rPr>
    </w:lvl>
    <w:lvl w:ilvl="7">
      <w:start w:val="1"/>
      <w:numFmt w:val="bullet"/>
      <w:lvlText w:val="•"/>
      <w:lvlJc w:val="left"/>
      <w:pPr>
        <w:ind w:left="7408" w:hanging="538"/>
      </w:pPr>
      <w:rPr>
        <w:rFonts w:hint="default"/>
      </w:rPr>
    </w:lvl>
    <w:lvl w:ilvl="8">
      <w:start w:val="1"/>
      <w:numFmt w:val="bullet"/>
      <w:lvlText w:val="•"/>
      <w:lvlJc w:val="left"/>
      <w:pPr>
        <w:ind w:left="8312" w:hanging="538"/>
      </w:pPr>
      <w:rPr>
        <w:rFonts w:hint="default"/>
      </w:rPr>
    </w:lvl>
  </w:abstractNum>
  <w:abstractNum w:abstractNumId="12" w15:restartNumberingAfterBreak="0">
    <w:nsid w:val="3A341DBB"/>
    <w:multiLevelType w:val="hybridMultilevel"/>
    <w:tmpl w:val="727463EC"/>
    <w:lvl w:ilvl="0" w:tplc="F0FEEED6">
      <w:start w:val="14"/>
      <w:numFmt w:val="decimal"/>
      <w:lvlText w:val="%1"/>
      <w:lvlJc w:val="left"/>
      <w:pPr>
        <w:ind w:left="539" w:hanging="437"/>
      </w:pPr>
      <w:rPr>
        <w:rFonts w:ascii="Courier New" w:eastAsia="Courier New" w:hAnsi="Courier New" w:cs="Courier New" w:hint="default"/>
        <w:b/>
        <w:bCs/>
        <w:w w:val="99"/>
        <w:sz w:val="18"/>
        <w:szCs w:val="18"/>
      </w:rPr>
    </w:lvl>
    <w:lvl w:ilvl="1" w:tplc="20ACBAC4">
      <w:start w:val="1"/>
      <w:numFmt w:val="bullet"/>
      <w:lvlText w:val="•"/>
      <w:lvlJc w:val="left"/>
      <w:pPr>
        <w:ind w:left="1498" w:hanging="437"/>
      </w:pPr>
      <w:rPr>
        <w:rFonts w:hint="default"/>
      </w:rPr>
    </w:lvl>
    <w:lvl w:ilvl="2" w:tplc="7B304CB2">
      <w:start w:val="1"/>
      <w:numFmt w:val="bullet"/>
      <w:lvlText w:val="•"/>
      <w:lvlJc w:val="left"/>
      <w:pPr>
        <w:ind w:left="2456" w:hanging="437"/>
      </w:pPr>
      <w:rPr>
        <w:rFonts w:hint="default"/>
      </w:rPr>
    </w:lvl>
    <w:lvl w:ilvl="3" w:tplc="A5B8245A">
      <w:start w:val="1"/>
      <w:numFmt w:val="bullet"/>
      <w:lvlText w:val="•"/>
      <w:lvlJc w:val="left"/>
      <w:pPr>
        <w:ind w:left="3414" w:hanging="437"/>
      </w:pPr>
      <w:rPr>
        <w:rFonts w:hint="default"/>
      </w:rPr>
    </w:lvl>
    <w:lvl w:ilvl="4" w:tplc="DC647094">
      <w:start w:val="1"/>
      <w:numFmt w:val="bullet"/>
      <w:lvlText w:val="•"/>
      <w:lvlJc w:val="left"/>
      <w:pPr>
        <w:ind w:left="4372" w:hanging="437"/>
      </w:pPr>
      <w:rPr>
        <w:rFonts w:hint="default"/>
      </w:rPr>
    </w:lvl>
    <w:lvl w:ilvl="5" w:tplc="4C8ADFEE">
      <w:start w:val="1"/>
      <w:numFmt w:val="bullet"/>
      <w:lvlText w:val="•"/>
      <w:lvlJc w:val="left"/>
      <w:pPr>
        <w:ind w:left="5330" w:hanging="437"/>
      </w:pPr>
      <w:rPr>
        <w:rFonts w:hint="default"/>
      </w:rPr>
    </w:lvl>
    <w:lvl w:ilvl="6" w:tplc="4A5E516E">
      <w:start w:val="1"/>
      <w:numFmt w:val="bullet"/>
      <w:lvlText w:val="•"/>
      <w:lvlJc w:val="left"/>
      <w:pPr>
        <w:ind w:left="6288" w:hanging="437"/>
      </w:pPr>
      <w:rPr>
        <w:rFonts w:hint="default"/>
      </w:rPr>
    </w:lvl>
    <w:lvl w:ilvl="7" w:tplc="41888F12">
      <w:start w:val="1"/>
      <w:numFmt w:val="bullet"/>
      <w:lvlText w:val="•"/>
      <w:lvlJc w:val="left"/>
      <w:pPr>
        <w:ind w:left="7246" w:hanging="437"/>
      </w:pPr>
      <w:rPr>
        <w:rFonts w:hint="default"/>
      </w:rPr>
    </w:lvl>
    <w:lvl w:ilvl="8" w:tplc="0A628D5A">
      <w:start w:val="1"/>
      <w:numFmt w:val="bullet"/>
      <w:lvlText w:val="•"/>
      <w:lvlJc w:val="left"/>
      <w:pPr>
        <w:ind w:left="8204" w:hanging="437"/>
      </w:pPr>
      <w:rPr>
        <w:rFonts w:hint="default"/>
      </w:rPr>
    </w:lvl>
  </w:abstractNum>
  <w:abstractNum w:abstractNumId="13" w15:restartNumberingAfterBreak="0">
    <w:nsid w:val="3CD60D28"/>
    <w:multiLevelType w:val="hybridMultilevel"/>
    <w:tmpl w:val="D6EC9EEC"/>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14" w15:restartNumberingAfterBreak="0">
    <w:nsid w:val="40AA0ADC"/>
    <w:multiLevelType w:val="hybridMultilevel"/>
    <w:tmpl w:val="7D441924"/>
    <w:lvl w:ilvl="0" w:tplc="02C6E5D0">
      <w:start w:val="1"/>
      <w:numFmt w:val="bullet"/>
      <w:lvlText w:val="∙"/>
      <w:lvlJc w:val="left"/>
      <w:pPr>
        <w:ind w:left="811" w:hanging="209"/>
      </w:pPr>
      <w:rPr>
        <w:rFonts w:ascii="Arial" w:eastAsia="Arial" w:hAnsi="Arial" w:cs="Arial" w:hint="default"/>
        <w:i/>
        <w:w w:val="179"/>
        <w:sz w:val="20"/>
        <w:szCs w:val="20"/>
      </w:rPr>
    </w:lvl>
    <w:lvl w:ilvl="1" w:tplc="DDE2CFF6">
      <w:start w:val="1"/>
      <w:numFmt w:val="bullet"/>
      <w:lvlText w:val="•"/>
      <w:lvlJc w:val="left"/>
      <w:pPr>
        <w:ind w:left="1672" w:hanging="209"/>
      </w:pPr>
      <w:rPr>
        <w:rFonts w:hint="default"/>
      </w:rPr>
    </w:lvl>
    <w:lvl w:ilvl="2" w:tplc="A20C0EEE">
      <w:start w:val="1"/>
      <w:numFmt w:val="bullet"/>
      <w:lvlText w:val="•"/>
      <w:lvlJc w:val="left"/>
      <w:pPr>
        <w:ind w:left="2524" w:hanging="209"/>
      </w:pPr>
      <w:rPr>
        <w:rFonts w:hint="default"/>
      </w:rPr>
    </w:lvl>
    <w:lvl w:ilvl="3" w:tplc="FF064E90">
      <w:start w:val="1"/>
      <w:numFmt w:val="bullet"/>
      <w:lvlText w:val="•"/>
      <w:lvlJc w:val="left"/>
      <w:pPr>
        <w:ind w:left="3377" w:hanging="209"/>
      </w:pPr>
      <w:rPr>
        <w:rFonts w:hint="default"/>
      </w:rPr>
    </w:lvl>
    <w:lvl w:ilvl="4" w:tplc="5142CB02">
      <w:start w:val="1"/>
      <w:numFmt w:val="bullet"/>
      <w:lvlText w:val="•"/>
      <w:lvlJc w:val="left"/>
      <w:pPr>
        <w:ind w:left="4229" w:hanging="209"/>
      </w:pPr>
      <w:rPr>
        <w:rFonts w:hint="default"/>
      </w:rPr>
    </w:lvl>
    <w:lvl w:ilvl="5" w:tplc="9AF88826">
      <w:start w:val="1"/>
      <w:numFmt w:val="bullet"/>
      <w:lvlText w:val="•"/>
      <w:lvlJc w:val="left"/>
      <w:pPr>
        <w:ind w:left="5082" w:hanging="209"/>
      </w:pPr>
      <w:rPr>
        <w:rFonts w:hint="default"/>
      </w:rPr>
    </w:lvl>
    <w:lvl w:ilvl="6" w:tplc="7986A5A6">
      <w:start w:val="1"/>
      <w:numFmt w:val="bullet"/>
      <w:lvlText w:val="•"/>
      <w:lvlJc w:val="left"/>
      <w:pPr>
        <w:ind w:left="5934" w:hanging="209"/>
      </w:pPr>
      <w:rPr>
        <w:rFonts w:hint="default"/>
      </w:rPr>
    </w:lvl>
    <w:lvl w:ilvl="7" w:tplc="7632DE68">
      <w:start w:val="1"/>
      <w:numFmt w:val="bullet"/>
      <w:lvlText w:val="•"/>
      <w:lvlJc w:val="left"/>
      <w:pPr>
        <w:ind w:left="6786" w:hanging="209"/>
      </w:pPr>
      <w:rPr>
        <w:rFonts w:hint="default"/>
      </w:rPr>
    </w:lvl>
    <w:lvl w:ilvl="8" w:tplc="FCC25FB0">
      <w:start w:val="1"/>
      <w:numFmt w:val="bullet"/>
      <w:lvlText w:val="•"/>
      <w:lvlJc w:val="left"/>
      <w:pPr>
        <w:ind w:left="7639" w:hanging="209"/>
      </w:pPr>
      <w:rPr>
        <w:rFonts w:hint="default"/>
      </w:rPr>
    </w:lvl>
  </w:abstractNum>
  <w:abstractNum w:abstractNumId="15" w15:restartNumberingAfterBreak="0">
    <w:nsid w:val="42A21455"/>
    <w:multiLevelType w:val="hybridMultilevel"/>
    <w:tmpl w:val="7B40A234"/>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6" w15:restartNumberingAfterBreak="0">
    <w:nsid w:val="48AE7548"/>
    <w:multiLevelType w:val="hybridMultilevel"/>
    <w:tmpl w:val="565214B6"/>
    <w:lvl w:ilvl="0" w:tplc="FAEE3D1E">
      <w:start w:val="1"/>
      <w:numFmt w:val="decimal"/>
      <w:lvlText w:val="%1"/>
      <w:lvlJc w:val="left"/>
      <w:pPr>
        <w:ind w:left="961" w:hanging="502"/>
      </w:pPr>
      <w:rPr>
        <w:rFonts w:ascii="Times New Roman" w:eastAsia="Times New Roman" w:hAnsi="Times New Roman" w:cs="Times New Roman" w:hint="default"/>
        <w:w w:val="99"/>
        <w:sz w:val="22"/>
        <w:szCs w:val="22"/>
      </w:rPr>
    </w:lvl>
    <w:lvl w:ilvl="1" w:tplc="18C6E7D2">
      <w:start w:val="1"/>
      <w:numFmt w:val="bullet"/>
      <w:lvlText w:val="•"/>
      <w:lvlJc w:val="left"/>
      <w:pPr>
        <w:ind w:left="1824" w:hanging="502"/>
      </w:pPr>
      <w:rPr>
        <w:rFonts w:hint="default"/>
      </w:rPr>
    </w:lvl>
    <w:lvl w:ilvl="2" w:tplc="E2464944">
      <w:start w:val="1"/>
      <w:numFmt w:val="bullet"/>
      <w:lvlText w:val="•"/>
      <w:lvlJc w:val="left"/>
      <w:pPr>
        <w:ind w:left="2688" w:hanging="502"/>
      </w:pPr>
      <w:rPr>
        <w:rFonts w:hint="default"/>
      </w:rPr>
    </w:lvl>
    <w:lvl w:ilvl="3" w:tplc="13A61C52">
      <w:start w:val="1"/>
      <w:numFmt w:val="bullet"/>
      <w:lvlText w:val="•"/>
      <w:lvlJc w:val="left"/>
      <w:pPr>
        <w:ind w:left="3552" w:hanging="502"/>
      </w:pPr>
      <w:rPr>
        <w:rFonts w:hint="default"/>
      </w:rPr>
    </w:lvl>
    <w:lvl w:ilvl="4" w:tplc="EC6C9624">
      <w:start w:val="1"/>
      <w:numFmt w:val="bullet"/>
      <w:lvlText w:val="•"/>
      <w:lvlJc w:val="left"/>
      <w:pPr>
        <w:ind w:left="4416" w:hanging="502"/>
      </w:pPr>
      <w:rPr>
        <w:rFonts w:hint="default"/>
      </w:rPr>
    </w:lvl>
    <w:lvl w:ilvl="5" w:tplc="8D50E0B8">
      <w:start w:val="1"/>
      <w:numFmt w:val="bullet"/>
      <w:lvlText w:val="•"/>
      <w:lvlJc w:val="left"/>
      <w:pPr>
        <w:ind w:left="5280" w:hanging="502"/>
      </w:pPr>
      <w:rPr>
        <w:rFonts w:hint="default"/>
      </w:rPr>
    </w:lvl>
    <w:lvl w:ilvl="6" w:tplc="7B10AC10">
      <w:start w:val="1"/>
      <w:numFmt w:val="bullet"/>
      <w:lvlText w:val="•"/>
      <w:lvlJc w:val="left"/>
      <w:pPr>
        <w:ind w:left="6144" w:hanging="502"/>
      </w:pPr>
      <w:rPr>
        <w:rFonts w:hint="default"/>
      </w:rPr>
    </w:lvl>
    <w:lvl w:ilvl="7" w:tplc="771CEDA6">
      <w:start w:val="1"/>
      <w:numFmt w:val="bullet"/>
      <w:lvlText w:val="•"/>
      <w:lvlJc w:val="left"/>
      <w:pPr>
        <w:ind w:left="7008" w:hanging="502"/>
      </w:pPr>
      <w:rPr>
        <w:rFonts w:hint="default"/>
      </w:rPr>
    </w:lvl>
    <w:lvl w:ilvl="8" w:tplc="A736675E">
      <w:start w:val="1"/>
      <w:numFmt w:val="bullet"/>
      <w:lvlText w:val="•"/>
      <w:lvlJc w:val="left"/>
      <w:pPr>
        <w:ind w:left="7872" w:hanging="502"/>
      </w:pPr>
      <w:rPr>
        <w:rFonts w:hint="default"/>
      </w:rPr>
    </w:lvl>
  </w:abstractNum>
  <w:abstractNum w:abstractNumId="17" w15:restartNumberingAfterBreak="0">
    <w:nsid w:val="4F8308DD"/>
    <w:multiLevelType w:val="hybridMultilevel"/>
    <w:tmpl w:val="6EB69838"/>
    <w:lvl w:ilvl="0" w:tplc="24B6D4F4">
      <w:start w:val="1"/>
      <w:numFmt w:val="bullet"/>
      <w:lvlText w:val="∙"/>
      <w:lvlJc w:val="left"/>
      <w:pPr>
        <w:ind w:left="819" w:hanging="209"/>
      </w:pPr>
      <w:rPr>
        <w:rFonts w:ascii="Arial" w:eastAsia="Arial" w:hAnsi="Arial" w:cs="Arial" w:hint="default"/>
        <w:i/>
        <w:w w:val="179"/>
        <w:sz w:val="20"/>
        <w:szCs w:val="20"/>
      </w:rPr>
    </w:lvl>
    <w:lvl w:ilvl="1" w:tplc="0ADE6894">
      <w:start w:val="1"/>
      <w:numFmt w:val="bullet"/>
      <w:lvlText w:val="•"/>
      <w:lvlJc w:val="left"/>
      <w:pPr>
        <w:ind w:left="1674" w:hanging="209"/>
      </w:pPr>
      <w:rPr>
        <w:rFonts w:hint="default"/>
      </w:rPr>
    </w:lvl>
    <w:lvl w:ilvl="2" w:tplc="86F608AA">
      <w:start w:val="1"/>
      <w:numFmt w:val="bullet"/>
      <w:lvlText w:val="•"/>
      <w:lvlJc w:val="left"/>
      <w:pPr>
        <w:ind w:left="2528" w:hanging="209"/>
      </w:pPr>
      <w:rPr>
        <w:rFonts w:hint="default"/>
      </w:rPr>
    </w:lvl>
    <w:lvl w:ilvl="3" w:tplc="DD582FE8">
      <w:start w:val="1"/>
      <w:numFmt w:val="bullet"/>
      <w:lvlText w:val="•"/>
      <w:lvlJc w:val="left"/>
      <w:pPr>
        <w:ind w:left="3382" w:hanging="209"/>
      </w:pPr>
      <w:rPr>
        <w:rFonts w:hint="default"/>
      </w:rPr>
    </w:lvl>
    <w:lvl w:ilvl="4" w:tplc="30D8420C">
      <w:start w:val="1"/>
      <w:numFmt w:val="bullet"/>
      <w:lvlText w:val="•"/>
      <w:lvlJc w:val="left"/>
      <w:pPr>
        <w:ind w:left="4236" w:hanging="209"/>
      </w:pPr>
      <w:rPr>
        <w:rFonts w:hint="default"/>
      </w:rPr>
    </w:lvl>
    <w:lvl w:ilvl="5" w:tplc="1E0025C8">
      <w:start w:val="1"/>
      <w:numFmt w:val="bullet"/>
      <w:lvlText w:val="•"/>
      <w:lvlJc w:val="left"/>
      <w:pPr>
        <w:ind w:left="5090" w:hanging="209"/>
      </w:pPr>
      <w:rPr>
        <w:rFonts w:hint="default"/>
      </w:rPr>
    </w:lvl>
    <w:lvl w:ilvl="6" w:tplc="E86AC7CC">
      <w:start w:val="1"/>
      <w:numFmt w:val="bullet"/>
      <w:lvlText w:val="•"/>
      <w:lvlJc w:val="left"/>
      <w:pPr>
        <w:ind w:left="5944" w:hanging="209"/>
      </w:pPr>
      <w:rPr>
        <w:rFonts w:hint="default"/>
      </w:rPr>
    </w:lvl>
    <w:lvl w:ilvl="7" w:tplc="88FA4642">
      <w:start w:val="1"/>
      <w:numFmt w:val="bullet"/>
      <w:lvlText w:val="•"/>
      <w:lvlJc w:val="left"/>
      <w:pPr>
        <w:ind w:left="6798" w:hanging="209"/>
      </w:pPr>
      <w:rPr>
        <w:rFonts w:hint="default"/>
      </w:rPr>
    </w:lvl>
    <w:lvl w:ilvl="8" w:tplc="A2E4AC06">
      <w:start w:val="1"/>
      <w:numFmt w:val="bullet"/>
      <w:lvlText w:val="•"/>
      <w:lvlJc w:val="left"/>
      <w:pPr>
        <w:ind w:left="7652" w:hanging="209"/>
      </w:pPr>
      <w:rPr>
        <w:rFonts w:hint="default"/>
      </w:rPr>
    </w:lvl>
  </w:abstractNum>
  <w:abstractNum w:abstractNumId="18" w15:restartNumberingAfterBreak="0">
    <w:nsid w:val="550027DE"/>
    <w:multiLevelType w:val="multilevel"/>
    <w:tmpl w:val="EB9A1FF0"/>
    <w:lvl w:ilvl="0">
      <w:start w:val="1"/>
      <w:numFmt w:val="decimal"/>
      <w:lvlText w:val="%1"/>
      <w:lvlJc w:val="left"/>
      <w:pPr>
        <w:ind w:left="774" w:hanging="655"/>
      </w:pPr>
      <w:rPr>
        <w:rFonts w:hint="default"/>
      </w:rPr>
    </w:lvl>
    <w:lvl w:ilvl="1">
      <w:start w:val="6"/>
      <w:numFmt w:val="decimal"/>
      <w:lvlText w:val="%1.%2"/>
      <w:lvlJc w:val="left"/>
      <w:pPr>
        <w:ind w:left="774" w:hanging="655"/>
      </w:pPr>
      <w:rPr>
        <w:rFonts w:hint="default"/>
      </w:rPr>
    </w:lvl>
    <w:lvl w:ilvl="2">
      <w:start w:val="1"/>
      <w:numFmt w:val="decimal"/>
      <w:lvlText w:val="%1.%2.%3"/>
      <w:lvlJc w:val="left"/>
      <w:pPr>
        <w:ind w:left="774" w:hanging="655"/>
      </w:pPr>
      <w:rPr>
        <w:rFonts w:ascii="Times New Roman" w:eastAsia="Times New Roman" w:hAnsi="Times New Roman" w:cs="Times New Roman" w:hint="default"/>
        <w:b/>
        <w:bCs/>
        <w:w w:val="99"/>
        <w:sz w:val="22"/>
        <w:szCs w:val="22"/>
      </w:rPr>
    </w:lvl>
    <w:lvl w:ilvl="3">
      <w:start w:val="1"/>
      <w:numFmt w:val="bullet"/>
      <w:lvlText w:val="•"/>
      <w:lvlJc w:val="left"/>
      <w:pPr>
        <w:ind w:left="3426" w:hanging="655"/>
      </w:pPr>
      <w:rPr>
        <w:rFonts w:hint="default"/>
      </w:rPr>
    </w:lvl>
    <w:lvl w:ilvl="4">
      <w:start w:val="1"/>
      <w:numFmt w:val="bullet"/>
      <w:lvlText w:val="•"/>
      <w:lvlJc w:val="left"/>
      <w:pPr>
        <w:ind w:left="4308" w:hanging="655"/>
      </w:pPr>
      <w:rPr>
        <w:rFonts w:hint="default"/>
      </w:rPr>
    </w:lvl>
    <w:lvl w:ilvl="5">
      <w:start w:val="1"/>
      <w:numFmt w:val="bullet"/>
      <w:lvlText w:val="•"/>
      <w:lvlJc w:val="left"/>
      <w:pPr>
        <w:ind w:left="5190" w:hanging="655"/>
      </w:pPr>
      <w:rPr>
        <w:rFonts w:hint="default"/>
      </w:rPr>
    </w:lvl>
    <w:lvl w:ilvl="6">
      <w:start w:val="1"/>
      <w:numFmt w:val="bullet"/>
      <w:lvlText w:val="•"/>
      <w:lvlJc w:val="left"/>
      <w:pPr>
        <w:ind w:left="6072" w:hanging="655"/>
      </w:pPr>
      <w:rPr>
        <w:rFonts w:hint="default"/>
      </w:rPr>
    </w:lvl>
    <w:lvl w:ilvl="7">
      <w:start w:val="1"/>
      <w:numFmt w:val="bullet"/>
      <w:lvlText w:val="•"/>
      <w:lvlJc w:val="left"/>
      <w:pPr>
        <w:ind w:left="6954" w:hanging="655"/>
      </w:pPr>
      <w:rPr>
        <w:rFonts w:hint="default"/>
      </w:rPr>
    </w:lvl>
    <w:lvl w:ilvl="8">
      <w:start w:val="1"/>
      <w:numFmt w:val="bullet"/>
      <w:lvlText w:val="•"/>
      <w:lvlJc w:val="left"/>
      <w:pPr>
        <w:ind w:left="7836" w:hanging="655"/>
      </w:pPr>
      <w:rPr>
        <w:rFonts w:hint="default"/>
      </w:rPr>
    </w:lvl>
  </w:abstractNum>
  <w:abstractNum w:abstractNumId="19" w15:restartNumberingAfterBreak="0">
    <w:nsid w:val="555D1471"/>
    <w:multiLevelType w:val="hybridMultilevel"/>
    <w:tmpl w:val="C6703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210BF1"/>
    <w:multiLevelType w:val="hybridMultilevel"/>
    <w:tmpl w:val="99C22EA2"/>
    <w:lvl w:ilvl="0" w:tplc="6632FC76">
      <w:start w:val="1"/>
      <w:numFmt w:val="bullet"/>
      <w:lvlText w:val="∙"/>
      <w:lvlJc w:val="left"/>
      <w:pPr>
        <w:ind w:left="819" w:hanging="209"/>
      </w:pPr>
      <w:rPr>
        <w:rFonts w:ascii="Arial" w:eastAsia="Arial" w:hAnsi="Arial" w:cs="Arial" w:hint="default"/>
        <w:i/>
        <w:w w:val="179"/>
        <w:sz w:val="20"/>
        <w:szCs w:val="20"/>
      </w:rPr>
    </w:lvl>
    <w:lvl w:ilvl="1" w:tplc="EDA8D1F4">
      <w:start w:val="1"/>
      <w:numFmt w:val="bullet"/>
      <w:lvlText w:val="•"/>
      <w:lvlJc w:val="left"/>
      <w:pPr>
        <w:ind w:left="1674" w:hanging="209"/>
      </w:pPr>
      <w:rPr>
        <w:rFonts w:hint="default"/>
      </w:rPr>
    </w:lvl>
    <w:lvl w:ilvl="2" w:tplc="34029A28">
      <w:start w:val="1"/>
      <w:numFmt w:val="bullet"/>
      <w:lvlText w:val="•"/>
      <w:lvlJc w:val="left"/>
      <w:pPr>
        <w:ind w:left="2528" w:hanging="209"/>
      </w:pPr>
      <w:rPr>
        <w:rFonts w:hint="default"/>
      </w:rPr>
    </w:lvl>
    <w:lvl w:ilvl="3" w:tplc="9ED85A08">
      <w:start w:val="1"/>
      <w:numFmt w:val="bullet"/>
      <w:lvlText w:val="•"/>
      <w:lvlJc w:val="left"/>
      <w:pPr>
        <w:ind w:left="3382" w:hanging="209"/>
      </w:pPr>
      <w:rPr>
        <w:rFonts w:hint="default"/>
      </w:rPr>
    </w:lvl>
    <w:lvl w:ilvl="4" w:tplc="5A54D50A">
      <w:start w:val="1"/>
      <w:numFmt w:val="bullet"/>
      <w:lvlText w:val="•"/>
      <w:lvlJc w:val="left"/>
      <w:pPr>
        <w:ind w:left="4236" w:hanging="209"/>
      </w:pPr>
      <w:rPr>
        <w:rFonts w:hint="default"/>
      </w:rPr>
    </w:lvl>
    <w:lvl w:ilvl="5" w:tplc="88046F80">
      <w:start w:val="1"/>
      <w:numFmt w:val="bullet"/>
      <w:lvlText w:val="•"/>
      <w:lvlJc w:val="left"/>
      <w:pPr>
        <w:ind w:left="5090" w:hanging="209"/>
      </w:pPr>
      <w:rPr>
        <w:rFonts w:hint="default"/>
      </w:rPr>
    </w:lvl>
    <w:lvl w:ilvl="6" w:tplc="1188CD20">
      <w:start w:val="1"/>
      <w:numFmt w:val="bullet"/>
      <w:lvlText w:val="•"/>
      <w:lvlJc w:val="left"/>
      <w:pPr>
        <w:ind w:left="5944" w:hanging="209"/>
      </w:pPr>
      <w:rPr>
        <w:rFonts w:hint="default"/>
      </w:rPr>
    </w:lvl>
    <w:lvl w:ilvl="7" w:tplc="C66E00E0">
      <w:start w:val="1"/>
      <w:numFmt w:val="bullet"/>
      <w:lvlText w:val="•"/>
      <w:lvlJc w:val="left"/>
      <w:pPr>
        <w:ind w:left="6798" w:hanging="209"/>
      </w:pPr>
      <w:rPr>
        <w:rFonts w:hint="default"/>
      </w:rPr>
    </w:lvl>
    <w:lvl w:ilvl="8" w:tplc="041C0988">
      <w:start w:val="1"/>
      <w:numFmt w:val="bullet"/>
      <w:lvlText w:val="•"/>
      <w:lvlJc w:val="left"/>
      <w:pPr>
        <w:ind w:left="7652" w:hanging="209"/>
      </w:pPr>
      <w:rPr>
        <w:rFonts w:hint="default"/>
      </w:rPr>
    </w:lvl>
  </w:abstractNum>
  <w:abstractNum w:abstractNumId="21" w15:restartNumberingAfterBreak="0">
    <w:nsid w:val="61293436"/>
    <w:multiLevelType w:val="multilevel"/>
    <w:tmpl w:val="84E85DD0"/>
    <w:lvl w:ilvl="0">
      <w:start w:val="1"/>
      <w:numFmt w:val="decimal"/>
      <w:lvlText w:val="%1"/>
      <w:lvlJc w:val="left"/>
      <w:pPr>
        <w:ind w:left="447" w:hanging="328"/>
      </w:pPr>
      <w:rPr>
        <w:rFonts w:ascii="Times New Roman" w:eastAsia="Times New Roman" w:hAnsi="Times New Roman" w:cs="Times New Roman" w:hint="default"/>
        <w:b/>
        <w:bCs/>
        <w:w w:val="99"/>
        <w:sz w:val="22"/>
        <w:szCs w:val="22"/>
      </w:rPr>
    </w:lvl>
    <w:lvl w:ilvl="1">
      <w:start w:val="1"/>
      <w:numFmt w:val="decimal"/>
      <w:lvlText w:val="%1.%2"/>
      <w:lvlJc w:val="left"/>
      <w:pPr>
        <w:ind w:left="949" w:hanging="502"/>
      </w:pPr>
      <w:rPr>
        <w:rFonts w:ascii="Times New Roman" w:eastAsia="Times New Roman" w:hAnsi="Times New Roman" w:cs="Times New Roman" w:hint="default"/>
        <w:w w:val="99"/>
        <w:sz w:val="22"/>
        <w:szCs w:val="22"/>
      </w:rPr>
    </w:lvl>
    <w:lvl w:ilvl="2">
      <w:start w:val="1"/>
      <w:numFmt w:val="decimal"/>
      <w:lvlText w:val="%1.%2.%3"/>
      <w:lvlJc w:val="left"/>
      <w:pPr>
        <w:ind w:left="1647" w:hanging="699"/>
      </w:pPr>
      <w:rPr>
        <w:rFonts w:ascii="Times New Roman" w:eastAsia="Times New Roman" w:hAnsi="Times New Roman" w:cs="Times New Roman" w:hint="default"/>
        <w:w w:val="99"/>
        <w:sz w:val="22"/>
        <w:szCs w:val="22"/>
      </w:rPr>
    </w:lvl>
    <w:lvl w:ilvl="3">
      <w:start w:val="1"/>
      <w:numFmt w:val="bullet"/>
      <w:lvlText w:val="•"/>
      <w:lvlJc w:val="left"/>
      <w:pPr>
        <w:ind w:left="2635" w:hanging="699"/>
      </w:pPr>
      <w:rPr>
        <w:rFonts w:hint="default"/>
      </w:rPr>
    </w:lvl>
    <w:lvl w:ilvl="4">
      <w:start w:val="1"/>
      <w:numFmt w:val="bullet"/>
      <w:lvlText w:val="•"/>
      <w:lvlJc w:val="left"/>
      <w:pPr>
        <w:ind w:left="3630" w:hanging="699"/>
      </w:pPr>
      <w:rPr>
        <w:rFonts w:hint="default"/>
      </w:rPr>
    </w:lvl>
    <w:lvl w:ilvl="5">
      <w:start w:val="1"/>
      <w:numFmt w:val="bullet"/>
      <w:lvlText w:val="•"/>
      <w:lvlJc w:val="left"/>
      <w:pPr>
        <w:ind w:left="4625" w:hanging="699"/>
      </w:pPr>
      <w:rPr>
        <w:rFonts w:hint="default"/>
      </w:rPr>
    </w:lvl>
    <w:lvl w:ilvl="6">
      <w:start w:val="1"/>
      <w:numFmt w:val="bullet"/>
      <w:lvlText w:val="•"/>
      <w:lvlJc w:val="left"/>
      <w:pPr>
        <w:ind w:left="5620" w:hanging="699"/>
      </w:pPr>
      <w:rPr>
        <w:rFonts w:hint="default"/>
      </w:rPr>
    </w:lvl>
    <w:lvl w:ilvl="7">
      <w:start w:val="1"/>
      <w:numFmt w:val="bullet"/>
      <w:lvlText w:val="•"/>
      <w:lvlJc w:val="left"/>
      <w:pPr>
        <w:ind w:left="6615" w:hanging="699"/>
      </w:pPr>
      <w:rPr>
        <w:rFonts w:hint="default"/>
      </w:rPr>
    </w:lvl>
    <w:lvl w:ilvl="8">
      <w:start w:val="1"/>
      <w:numFmt w:val="bullet"/>
      <w:lvlText w:val="•"/>
      <w:lvlJc w:val="left"/>
      <w:pPr>
        <w:ind w:left="7610" w:hanging="699"/>
      </w:pPr>
      <w:rPr>
        <w:rFonts w:hint="default"/>
      </w:rPr>
    </w:lvl>
  </w:abstractNum>
  <w:abstractNum w:abstractNumId="22" w15:restartNumberingAfterBreak="0">
    <w:nsid w:val="67125C9B"/>
    <w:multiLevelType w:val="hybridMultilevel"/>
    <w:tmpl w:val="FC98E4F0"/>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3" w15:restartNumberingAfterBreak="0">
    <w:nsid w:val="6718628B"/>
    <w:multiLevelType w:val="multilevel"/>
    <w:tmpl w:val="DA90734C"/>
    <w:lvl w:ilvl="0">
      <w:start w:val="2"/>
      <w:numFmt w:val="decimal"/>
      <w:lvlText w:val="%1"/>
      <w:lvlJc w:val="left"/>
      <w:pPr>
        <w:ind w:left="658" w:hanging="538"/>
      </w:pPr>
      <w:rPr>
        <w:rFonts w:hint="default"/>
      </w:rPr>
    </w:lvl>
    <w:lvl w:ilvl="1">
      <w:start w:val="10"/>
      <w:numFmt w:val="decimal"/>
      <w:lvlText w:val="%1.%2"/>
      <w:lvlJc w:val="left"/>
      <w:pPr>
        <w:ind w:left="658" w:hanging="538"/>
      </w:pPr>
      <w:rPr>
        <w:rFonts w:ascii="Times New Roman" w:eastAsia="Times New Roman" w:hAnsi="Times New Roman" w:cs="Times New Roman" w:hint="default"/>
        <w:b/>
        <w:bCs/>
        <w:w w:val="99"/>
        <w:sz w:val="24"/>
        <w:szCs w:val="24"/>
      </w:rPr>
    </w:lvl>
    <w:lvl w:ilvl="2">
      <w:start w:val="1"/>
      <w:numFmt w:val="bullet"/>
      <w:lvlText w:val="•"/>
      <w:lvlJc w:val="left"/>
      <w:pPr>
        <w:ind w:left="2448" w:hanging="538"/>
      </w:pPr>
      <w:rPr>
        <w:rFonts w:hint="default"/>
      </w:rPr>
    </w:lvl>
    <w:lvl w:ilvl="3">
      <w:start w:val="1"/>
      <w:numFmt w:val="bullet"/>
      <w:lvlText w:val="•"/>
      <w:lvlJc w:val="left"/>
      <w:pPr>
        <w:ind w:left="3342" w:hanging="538"/>
      </w:pPr>
      <w:rPr>
        <w:rFonts w:hint="default"/>
      </w:rPr>
    </w:lvl>
    <w:lvl w:ilvl="4">
      <w:start w:val="1"/>
      <w:numFmt w:val="bullet"/>
      <w:lvlText w:val="•"/>
      <w:lvlJc w:val="left"/>
      <w:pPr>
        <w:ind w:left="4236" w:hanging="538"/>
      </w:pPr>
      <w:rPr>
        <w:rFonts w:hint="default"/>
      </w:rPr>
    </w:lvl>
    <w:lvl w:ilvl="5">
      <w:start w:val="1"/>
      <w:numFmt w:val="bullet"/>
      <w:lvlText w:val="•"/>
      <w:lvlJc w:val="left"/>
      <w:pPr>
        <w:ind w:left="5130" w:hanging="538"/>
      </w:pPr>
      <w:rPr>
        <w:rFonts w:hint="default"/>
      </w:rPr>
    </w:lvl>
    <w:lvl w:ilvl="6">
      <w:start w:val="1"/>
      <w:numFmt w:val="bullet"/>
      <w:lvlText w:val="•"/>
      <w:lvlJc w:val="left"/>
      <w:pPr>
        <w:ind w:left="6024" w:hanging="538"/>
      </w:pPr>
      <w:rPr>
        <w:rFonts w:hint="default"/>
      </w:rPr>
    </w:lvl>
    <w:lvl w:ilvl="7">
      <w:start w:val="1"/>
      <w:numFmt w:val="bullet"/>
      <w:lvlText w:val="•"/>
      <w:lvlJc w:val="left"/>
      <w:pPr>
        <w:ind w:left="6918" w:hanging="538"/>
      </w:pPr>
      <w:rPr>
        <w:rFonts w:hint="default"/>
      </w:rPr>
    </w:lvl>
    <w:lvl w:ilvl="8">
      <w:start w:val="1"/>
      <w:numFmt w:val="bullet"/>
      <w:lvlText w:val="•"/>
      <w:lvlJc w:val="left"/>
      <w:pPr>
        <w:ind w:left="7812" w:hanging="538"/>
      </w:pPr>
      <w:rPr>
        <w:rFonts w:hint="default"/>
      </w:rPr>
    </w:lvl>
  </w:abstractNum>
  <w:abstractNum w:abstractNumId="24" w15:restartNumberingAfterBreak="0">
    <w:nsid w:val="6953549D"/>
    <w:multiLevelType w:val="hybridMultilevel"/>
    <w:tmpl w:val="9F7A8382"/>
    <w:lvl w:ilvl="0" w:tplc="9BCC83D2">
      <w:start w:val="1"/>
      <w:numFmt w:val="upperLetter"/>
      <w:lvlText w:val="%1."/>
      <w:lvlJc w:val="left"/>
      <w:pPr>
        <w:ind w:left="120" w:hanging="243"/>
      </w:pPr>
      <w:rPr>
        <w:rFonts w:ascii="Times New Roman" w:eastAsia="Times New Roman" w:hAnsi="Times New Roman" w:cs="Times New Roman" w:hint="default"/>
        <w:b/>
        <w:bCs/>
        <w:w w:val="99"/>
        <w:sz w:val="20"/>
        <w:szCs w:val="20"/>
      </w:rPr>
    </w:lvl>
    <w:lvl w:ilvl="1" w:tplc="76262DC8">
      <w:start w:val="1"/>
      <w:numFmt w:val="bullet"/>
      <w:lvlText w:val="•"/>
      <w:lvlJc w:val="left"/>
      <w:pPr>
        <w:ind w:left="1068" w:hanging="243"/>
      </w:pPr>
      <w:rPr>
        <w:rFonts w:hint="default"/>
      </w:rPr>
    </w:lvl>
    <w:lvl w:ilvl="2" w:tplc="DB5270A6">
      <w:start w:val="1"/>
      <w:numFmt w:val="bullet"/>
      <w:lvlText w:val="•"/>
      <w:lvlJc w:val="left"/>
      <w:pPr>
        <w:ind w:left="2016" w:hanging="243"/>
      </w:pPr>
      <w:rPr>
        <w:rFonts w:hint="default"/>
      </w:rPr>
    </w:lvl>
    <w:lvl w:ilvl="3" w:tplc="F9A24E84">
      <w:start w:val="1"/>
      <w:numFmt w:val="bullet"/>
      <w:lvlText w:val="•"/>
      <w:lvlJc w:val="left"/>
      <w:pPr>
        <w:ind w:left="2964" w:hanging="243"/>
      </w:pPr>
      <w:rPr>
        <w:rFonts w:hint="default"/>
      </w:rPr>
    </w:lvl>
    <w:lvl w:ilvl="4" w:tplc="AE84AFA2">
      <w:start w:val="1"/>
      <w:numFmt w:val="bullet"/>
      <w:lvlText w:val="•"/>
      <w:lvlJc w:val="left"/>
      <w:pPr>
        <w:ind w:left="3912" w:hanging="243"/>
      </w:pPr>
      <w:rPr>
        <w:rFonts w:hint="default"/>
      </w:rPr>
    </w:lvl>
    <w:lvl w:ilvl="5" w:tplc="5F34DD10">
      <w:start w:val="1"/>
      <w:numFmt w:val="bullet"/>
      <w:lvlText w:val="•"/>
      <w:lvlJc w:val="left"/>
      <w:pPr>
        <w:ind w:left="4860" w:hanging="243"/>
      </w:pPr>
      <w:rPr>
        <w:rFonts w:hint="default"/>
      </w:rPr>
    </w:lvl>
    <w:lvl w:ilvl="6" w:tplc="4D72961E">
      <w:start w:val="1"/>
      <w:numFmt w:val="bullet"/>
      <w:lvlText w:val="•"/>
      <w:lvlJc w:val="left"/>
      <w:pPr>
        <w:ind w:left="5808" w:hanging="243"/>
      </w:pPr>
      <w:rPr>
        <w:rFonts w:hint="default"/>
      </w:rPr>
    </w:lvl>
    <w:lvl w:ilvl="7" w:tplc="7CA6907C">
      <w:start w:val="1"/>
      <w:numFmt w:val="bullet"/>
      <w:lvlText w:val="•"/>
      <w:lvlJc w:val="left"/>
      <w:pPr>
        <w:ind w:left="6756" w:hanging="243"/>
      </w:pPr>
      <w:rPr>
        <w:rFonts w:hint="default"/>
      </w:rPr>
    </w:lvl>
    <w:lvl w:ilvl="8" w:tplc="7F28BE5A">
      <w:start w:val="1"/>
      <w:numFmt w:val="bullet"/>
      <w:lvlText w:val="•"/>
      <w:lvlJc w:val="left"/>
      <w:pPr>
        <w:ind w:left="7704" w:hanging="243"/>
      </w:pPr>
      <w:rPr>
        <w:rFonts w:hint="default"/>
      </w:rPr>
    </w:lvl>
  </w:abstractNum>
  <w:abstractNum w:abstractNumId="25" w15:restartNumberingAfterBreak="0">
    <w:nsid w:val="6C862EC3"/>
    <w:multiLevelType w:val="hybridMultilevel"/>
    <w:tmpl w:val="DB48E31E"/>
    <w:lvl w:ilvl="0" w:tplc="04090001">
      <w:start w:val="1"/>
      <w:numFmt w:val="bullet"/>
      <w:lvlText w:val=""/>
      <w:lvlJc w:val="left"/>
      <w:pPr>
        <w:ind w:left="1167" w:hanging="360"/>
      </w:pPr>
      <w:rPr>
        <w:rFonts w:ascii="Symbol" w:hAnsi="Symbol" w:hint="default"/>
      </w:rPr>
    </w:lvl>
    <w:lvl w:ilvl="1" w:tplc="04090003" w:tentative="1">
      <w:start w:val="1"/>
      <w:numFmt w:val="bullet"/>
      <w:lvlText w:val="o"/>
      <w:lvlJc w:val="left"/>
      <w:pPr>
        <w:ind w:left="1887" w:hanging="360"/>
      </w:pPr>
      <w:rPr>
        <w:rFonts w:ascii="Courier New" w:hAnsi="Courier New" w:hint="default"/>
      </w:rPr>
    </w:lvl>
    <w:lvl w:ilvl="2" w:tplc="04090005" w:tentative="1">
      <w:start w:val="1"/>
      <w:numFmt w:val="bullet"/>
      <w:lvlText w:val=""/>
      <w:lvlJc w:val="left"/>
      <w:pPr>
        <w:ind w:left="2607" w:hanging="360"/>
      </w:pPr>
      <w:rPr>
        <w:rFonts w:ascii="Wingdings" w:hAnsi="Wingdings" w:hint="default"/>
      </w:rPr>
    </w:lvl>
    <w:lvl w:ilvl="3" w:tplc="04090001" w:tentative="1">
      <w:start w:val="1"/>
      <w:numFmt w:val="bullet"/>
      <w:lvlText w:val=""/>
      <w:lvlJc w:val="left"/>
      <w:pPr>
        <w:ind w:left="3327" w:hanging="360"/>
      </w:pPr>
      <w:rPr>
        <w:rFonts w:ascii="Symbol" w:hAnsi="Symbol" w:hint="default"/>
      </w:rPr>
    </w:lvl>
    <w:lvl w:ilvl="4" w:tplc="04090003" w:tentative="1">
      <w:start w:val="1"/>
      <w:numFmt w:val="bullet"/>
      <w:lvlText w:val="o"/>
      <w:lvlJc w:val="left"/>
      <w:pPr>
        <w:ind w:left="4047" w:hanging="360"/>
      </w:pPr>
      <w:rPr>
        <w:rFonts w:ascii="Courier New" w:hAnsi="Courier New" w:hint="default"/>
      </w:rPr>
    </w:lvl>
    <w:lvl w:ilvl="5" w:tplc="04090005" w:tentative="1">
      <w:start w:val="1"/>
      <w:numFmt w:val="bullet"/>
      <w:lvlText w:val=""/>
      <w:lvlJc w:val="left"/>
      <w:pPr>
        <w:ind w:left="4767" w:hanging="360"/>
      </w:pPr>
      <w:rPr>
        <w:rFonts w:ascii="Wingdings" w:hAnsi="Wingdings" w:hint="default"/>
      </w:rPr>
    </w:lvl>
    <w:lvl w:ilvl="6" w:tplc="04090001" w:tentative="1">
      <w:start w:val="1"/>
      <w:numFmt w:val="bullet"/>
      <w:lvlText w:val=""/>
      <w:lvlJc w:val="left"/>
      <w:pPr>
        <w:ind w:left="5487" w:hanging="360"/>
      </w:pPr>
      <w:rPr>
        <w:rFonts w:ascii="Symbol" w:hAnsi="Symbol" w:hint="default"/>
      </w:rPr>
    </w:lvl>
    <w:lvl w:ilvl="7" w:tplc="04090003" w:tentative="1">
      <w:start w:val="1"/>
      <w:numFmt w:val="bullet"/>
      <w:lvlText w:val="o"/>
      <w:lvlJc w:val="left"/>
      <w:pPr>
        <w:ind w:left="6207" w:hanging="360"/>
      </w:pPr>
      <w:rPr>
        <w:rFonts w:ascii="Courier New" w:hAnsi="Courier New" w:hint="default"/>
      </w:rPr>
    </w:lvl>
    <w:lvl w:ilvl="8" w:tplc="04090005" w:tentative="1">
      <w:start w:val="1"/>
      <w:numFmt w:val="bullet"/>
      <w:lvlText w:val=""/>
      <w:lvlJc w:val="left"/>
      <w:pPr>
        <w:ind w:left="6927" w:hanging="360"/>
      </w:pPr>
      <w:rPr>
        <w:rFonts w:ascii="Wingdings" w:hAnsi="Wingdings" w:hint="default"/>
      </w:rPr>
    </w:lvl>
  </w:abstractNum>
  <w:abstractNum w:abstractNumId="26" w15:restartNumberingAfterBreak="0">
    <w:nsid w:val="6EE94186"/>
    <w:multiLevelType w:val="hybridMultilevel"/>
    <w:tmpl w:val="E0F4727A"/>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27" w15:restartNumberingAfterBreak="0">
    <w:nsid w:val="73100C65"/>
    <w:multiLevelType w:val="hybridMultilevel"/>
    <w:tmpl w:val="67DA8B74"/>
    <w:lvl w:ilvl="0" w:tplc="44EC95A0">
      <w:start w:val="1"/>
      <w:numFmt w:val="decimal"/>
      <w:lvlText w:val="%1"/>
      <w:lvlJc w:val="left"/>
      <w:pPr>
        <w:ind w:left="949" w:hanging="502"/>
      </w:pPr>
      <w:rPr>
        <w:rFonts w:ascii="Times New Roman" w:eastAsia="Times New Roman" w:hAnsi="Times New Roman" w:cs="Times New Roman" w:hint="default"/>
        <w:w w:val="99"/>
        <w:sz w:val="22"/>
        <w:szCs w:val="22"/>
      </w:rPr>
    </w:lvl>
    <w:lvl w:ilvl="1" w:tplc="C1DCBBB0">
      <w:start w:val="1"/>
      <w:numFmt w:val="bullet"/>
      <w:lvlText w:val="•"/>
      <w:lvlJc w:val="left"/>
      <w:pPr>
        <w:ind w:left="1806" w:hanging="502"/>
      </w:pPr>
      <w:rPr>
        <w:rFonts w:hint="default"/>
      </w:rPr>
    </w:lvl>
    <w:lvl w:ilvl="2" w:tplc="03ECAF0E">
      <w:start w:val="1"/>
      <w:numFmt w:val="bullet"/>
      <w:lvlText w:val="•"/>
      <w:lvlJc w:val="left"/>
      <w:pPr>
        <w:ind w:left="2672" w:hanging="502"/>
      </w:pPr>
      <w:rPr>
        <w:rFonts w:hint="default"/>
      </w:rPr>
    </w:lvl>
    <w:lvl w:ilvl="3" w:tplc="5F14D65A">
      <w:start w:val="1"/>
      <w:numFmt w:val="bullet"/>
      <w:lvlText w:val="•"/>
      <w:lvlJc w:val="left"/>
      <w:pPr>
        <w:ind w:left="3538" w:hanging="502"/>
      </w:pPr>
      <w:rPr>
        <w:rFonts w:hint="default"/>
      </w:rPr>
    </w:lvl>
    <w:lvl w:ilvl="4" w:tplc="BED0D9CC">
      <w:start w:val="1"/>
      <w:numFmt w:val="bullet"/>
      <w:lvlText w:val="•"/>
      <w:lvlJc w:val="left"/>
      <w:pPr>
        <w:ind w:left="4404" w:hanging="502"/>
      </w:pPr>
      <w:rPr>
        <w:rFonts w:hint="default"/>
      </w:rPr>
    </w:lvl>
    <w:lvl w:ilvl="5" w:tplc="E0D8699E">
      <w:start w:val="1"/>
      <w:numFmt w:val="bullet"/>
      <w:lvlText w:val="•"/>
      <w:lvlJc w:val="left"/>
      <w:pPr>
        <w:ind w:left="5270" w:hanging="502"/>
      </w:pPr>
      <w:rPr>
        <w:rFonts w:hint="default"/>
      </w:rPr>
    </w:lvl>
    <w:lvl w:ilvl="6" w:tplc="61CAF174">
      <w:start w:val="1"/>
      <w:numFmt w:val="bullet"/>
      <w:lvlText w:val="•"/>
      <w:lvlJc w:val="left"/>
      <w:pPr>
        <w:ind w:left="6136" w:hanging="502"/>
      </w:pPr>
      <w:rPr>
        <w:rFonts w:hint="default"/>
      </w:rPr>
    </w:lvl>
    <w:lvl w:ilvl="7" w:tplc="930001AC">
      <w:start w:val="1"/>
      <w:numFmt w:val="bullet"/>
      <w:lvlText w:val="•"/>
      <w:lvlJc w:val="left"/>
      <w:pPr>
        <w:ind w:left="7002" w:hanging="502"/>
      </w:pPr>
      <w:rPr>
        <w:rFonts w:hint="default"/>
      </w:rPr>
    </w:lvl>
    <w:lvl w:ilvl="8" w:tplc="60B099BC">
      <w:start w:val="1"/>
      <w:numFmt w:val="bullet"/>
      <w:lvlText w:val="•"/>
      <w:lvlJc w:val="left"/>
      <w:pPr>
        <w:ind w:left="7868" w:hanging="502"/>
      </w:pPr>
      <w:rPr>
        <w:rFonts w:hint="default"/>
      </w:rPr>
    </w:lvl>
  </w:abstractNum>
  <w:abstractNum w:abstractNumId="28" w15:restartNumberingAfterBreak="0">
    <w:nsid w:val="73D1676F"/>
    <w:multiLevelType w:val="multilevel"/>
    <w:tmpl w:val="9788D0DC"/>
    <w:lvl w:ilvl="0">
      <w:start w:val="2"/>
      <w:numFmt w:val="decimal"/>
      <w:lvlText w:val="%1"/>
      <w:lvlJc w:val="left"/>
      <w:pPr>
        <w:ind w:left="774" w:hanging="655"/>
      </w:pPr>
      <w:rPr>
        <w:rFonts w:hint="default"/>
      </w:rPr>
    </w:lvl>
    <w:lvl w:ilvl="1">
      <w:start w:val="1"/>
      <w:numFmt w:val="decimal"/>
      <w:lvlText w:val="%1.%2"/>
      <w:lvlJc w:val="left"/>
      <w:pPr>
        <w:ind w:left="774" w:hanging="655"/>
        <w:jc w:val="right"/>
      </w:pPr>
      <w:rPr>
        <w:rFonts w:hint="default"/>
      </w:rPr>
    </w:lvl>
    <w:lvl w:ilvl="2">
      <w:start w:val="1"/>
      <w:numFmt w:val="decimal"/>
      <w:lvlText w:val="%1.%2.%3"/>
      <w:lvlJc w:val="left"/>
      <w:pPr>
        <w:ind w:left="774" w:hanging="655"/>
        <w:jc w:val="right"/>
      </w:pPr>
      <w:rPr>
        <w:rFonts w:ascii="Times New Roman" w:eastAsia="Times New Roman" w:hAnsi="Times New Roman" w:cs="Times New Roman" w:hint="default"/>
        <w:b/>
        <w:bCs/>
        <w:w w:val="99"/>
        <w:sz w:val="22"/>
        <w:szCs w:val="22"/>
      </w:rPr>
    </w:lvl>
    <w:lvl w:ilvl="3">
      <w:start w:val="1"/>
      <w:numFmt w:val="bullet"/>
      <w:lvlText w:val="•"/>
      <w:lvlJc w:val="left"/>
      <w:pPr>
        <w:ind w:left="2250" w:hanging="655"/>
      </w:pPr>
      <w:rPr>
        <w:rFonts w:hint="default"/>
      </w:rPr>
    </w:lvl>
    <w:lvl w:ilvl="4">
      <w:start w:val="1"/>
      <w:numFmt w:val="bullet"/>
      <w:lvlText w:val="•"/>
      <w:lvlJc w:val="left"/>
      <w:pPr>
        <w:ind w:left="3300" w:hanging="655"/>
      </w:pPr>
      <w:rPr>
        <w:rFonts w:hint="default"/>
      </w:rPr>
    </w:lvl>
    <w:lvl w:ilvl="5">
      <w:start w:val="1"/>
      <w:numFmt w:val="bullet"/>
      <w:lvlText w:val="•"/>
      <w:lvlJc w:val="left"/>
      <w:pPr>
        <w:ind w:left="4350" w:hanging="655"/>
      </w:pPr>
      <w:rPr>
        <w:rFonts w:hint="default"/>
      </w:rPr>
    </w:lvl>
    <w:lvl w:ilvl="6">
      <w:start w:val="1"/>
      <w:numFmt w:val="bullet"/>
      <w:lvlText w:val="•"/>
      <w:lvlJc w:val="left"/>
      <w:pPr>
        <w:ind w:left="5400" w:hanging="655"/>
      </w:pPr>
      <w:rPr>
        <w:rFonts w:hint="default"/>
      </w:rPr>
    </w:lvl>
    <w:lvl w:ilvl="7">
      <w:start w:val="1"/>
      <w:numFmt w:val="bullet"/>
      <w:lvlText w:val="•"/>
      <w:lvlJc w:val="left"/>
      <w:pPr>
        <w:ind w:left="6450" w:hanging="655"/>
      </w:pPr>
      <w:rPr>
        <w:rFonts w:hint="default"/>
      </w:rPr>
    </w:lvl>
    <w:lvl w:ilvl="8">
      <w:start w:val="1"/>
      <w:numFmt w:val="bullet"/>
      <w:lvlText w:val="•"/>
      <w:lvlJc w:val="left"/>
      <w:pPr>
        <w:ind w:left="7500" w:hanging="655"/>
      </w:pPr>
      <w:rPr>
        <w:rFonts w:hint="default"/>
      </w:rPr>
    </w:lvl>
  </w:abstractNum>
  <w:abstractNum w:abstractNumId="29" w15:restartNumberingAfterBreak="0">
    <w:nsid w:val="742624FC"/>
    <w:multiLevelType w:val="hybridMultilevel"/>
    <w:tmpl w:val="2570BD4E"/>
    <w:lvl w:ilvl="0" w:tplc="04090001">
      <w:start w:val="1"/>
      <w:numFmt w:val="bullet"/>
      <w:lvlText w:val=""/>
      <w:lvlJc w:val="left"/>
      <w:pPr>
        <w:ind w:left="1330" w:hanging="360"/>
      </w:pPr>
      <w:rPr>
        <w:rFonts w:ascii="Symbol" w:hAnsi="Symbol" w:hint="default"/>
      </w:rPr>
    </w:lvl>
    <w:lvl w:ilvl="1" w:tplc="04090003" w:tentative="1">
      <w:start w:val="1"/>
      <w:numFmt w:val="bullet"/>
      <w:lvlText w:val="o"/>
      <w:lvlJc w:val="left"/>
      <w:pPr>
        <w:ind w:left="2050" w:hanging="360"/>
      </w:pPr>
      <w:rPr>
        <w:rFonts w:ascii="Courier New" w:hAnsi="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30" w15:restartNumberingAfterBreak="0">
    <w:nsid w:val="7B106332"/>
    <w:multiLevelType w:val="hybridMultilevel"/>
    <w:tmpl w:val="6FEE8B70"/>
    <w:lvl w:ilvl="0" w:tplc="E9C6EBC6">
      <w:start w:val="1"/>
      <w:numFmt w:val="bullet"/>
      <w:lvlText w:val="∙"/>
      <w:lvlJc w:val="left"/>
      <w:pPr>
        <w:ind w:left="819" w:hanging="209"/>
      </w:pPr>
      <w:rPr>
        <w:rFonts w:ascii="Arial" w:eastAsia="Arial" w:hAnsi="Arial" w:cs="Arial" w:hint="default"/>
        <w:i/>
        <w:w w:val="179"/>
        <w:sz w:val="20"/>
        <w:szCs w:val="20"/>
      </w:rPr>
    </w:lvl>
    <w:lvl w:ilvl="1" w:tplc="D1F674EA">
      <w:start w:val="1"/>
      <w:numFmt w:val="bullet"/>
      <w:lvlText w:val="•"/>
      <w:lvlJc w:val="left"/>
      <w:pPr>
        <w:ind w:left="1674" w:hanging="209"/>
      </w:pPr>
      <w:rPr>
        <w:rFonts w:hint="default"/>
      </w:rPr>
    </w:lvl>
    <w:lvl w:ilvl="2" w:tplc="BC00E85A">
      <w:start w:val="1"/>
      <w:numFmt w:val="bullet"/>
      <w:lvlText w:val="•"/>
      <w:lvlJc w:val="left"/>
      <w:pPr>
        <w:ind w:left="2528" w:hanging="209"/>
      </w:pPr>
      <w:rPr>
        <w:rFonts w:hint="default"/>
      </w:rPr>
    </w:lvl>
    <w:lvl w:ilvl="3" w:tplc="6C80C54A">
      <w:start w:val="1"/>
      <w:numFmt w:val="bullet"/>
      <w:lvlText w:val="•"/>
      <w:lvlJc w:val="left"/>
      <w:pPr>
        <w:ind w:left="3382" w:hanging="209"/>
      </w:pPr>
      <w:rPr>
        <w:rFonts w:hint="default"/>
      </w:rPr>
    </w:lvl>
    <w:lvl w:ilvl="4" w:tplc="531A7892">
      <w:start w:val="1"/>
      <w:numFmt w:val="bullet"/>
      <w:lvlText w:val="•"/>
      <w:lvlJc w:val="left"/>
      <w:pPr>
        <w:ind w:left="4236" w:hanging="209"/>
      </w:pPr>
      <w:rPr>
        <w:rFonts w:hint="default"/>
      </w:rPr>
    </w:lvl>
    <w:lvl w:ilvl="5" w:tplc="DF38EBF8">
      <w:start w:val="1"/>
      <w:numFmt w:val="bullet"/>
      <w:lvlText w:val="•"/>
      <w:lvlJc w:val="left"/>
      <w:pPr>
        <w:ind w:left="5090" w:hanging="209"/>
      </w:pPr>
      <w:rPr>
        <w:rFonts w:hint="default"/>
      </w:rPr>
    </w:lvl>
    <w:lvl w:ilvl="6" w:tplc="2E248228">
      <w:start w:val="1"/>
      <w:numFmt w:val="bullet"/>
      <w:lvlText w:val="•"/>
      <w:lvlJc w:val="left"/>
      <w:pPr>
        <w:ind w:left="5944" w:hanging="209"/>
      </w:pPr>
      <w:rPr>
        <w:rFonts w:hint="default"/>
      </w:rPr>
    </w:lvl>
    <w:lvl w:ilvl="7" w:tplc="A0A4212A">
      <w:start w:val="1"/>
      <w:numFmt w:val="bullet"/>
      <w:lvlText w:val="•"/>
      <w:lvlJc w:val="left"/>
      <w:pPr>
        <w:ind w:left="6798" w:hanging="209"/>
      </w:pPr>
      <w:rPr>
        <w:rFonts w:hint="default"/>
      </w:rPr>
    </w:lvl>
    <w:lvl w:ilvl="8" w:tplc="9C8E830A">
      <w:start w:val="1"/>
      <w:numFmt w:val="bullet"/>
      <w:lvlText w:val="•"/>
      <w:lvlJc w:val="left"/>
      <w:pPr>
        <w:ind w:left="7652" w:hanging="209"/>
      </w:pPr>
      <w:rPr>
        <w:rFonts w:hint="default"/>
      </w:rPr>
    </w:lvl>
  </w:abstractNum>
  <w:abstractNum w:abstractNumId="31" w15:restartNumberingAfterBreak="0">
    <w:nsid w:val="7EB35DE7"/>
    <w:multiLevelType w:val="hybridMultilevel"/>
    <w:tmpl w:val="550401AC"/>
    <w:lvl w:ilvl="0" w:tplc="04090001">
      <w:start w:val="1"/>
      <w:numFmt w:val="bullet"/>
      <w:lvlText w:val=""/>
      <w:lvlJc w:val="left"/>
      <w:pPr>
        <w:ind w:left="1322" w:hanging="360"/>
      </w:pPr>
      <w:rPr>
        <w:rFonts w:ascii="Symbol" w:hAnsi="Symbol" w:hint="default"/>
      </w:rPr>
    </w:lvl>
    <w:lvl w:ilvl="1" w:tplc="04090003" w:tentative="1">
      <w:start w:val="1"/>
      <w:numFmt w:val="bullet"/>
      <w:lvlText w:val="o"/>
      <w:lvlJc w:val="left"/>
      <w:pPr>
        <w:ind w:left="2042" w:hanging="360"/>
      </w:pPr>
      <w:rPr>
        <w:rFonts w:ascii="Courier New" w:hAnsi="Courier New" w:hint="default"/>
      </w:rPr>
    </w:lvl>
    <w:lvl w:ilvl="2" w:tplc="04090005" w:tentative="1">
      <w:start w:val="1"/>
      <w:numFmt w:val="bullet"/>
      <w:lvlText w:val=""/>
      <w:lvlJc w:val="left"/>
      <w:pPr>
        <w:ind w:left="2762" w:hanging="360"/>
      </w:pPr>
      <w:rPr>
        <w:rFonts w:ascii="Wingdings" w:hAnsi="Wingdings" w:hint="default"/>
      </w:rPr>
    </w:lvl>
    <w:lvl w:ilvl="3" w:tplc="04090001" w:tentative="1">
      <w:start w:val="1"/>
      <w:numFmt w:val="bullet"/>
      <w:lvlText w:val=""/>
      <w:lvlJc w:val="left"/>
      <w:pPr>
        <w:ind w:left="3482" w:hanging="360"/>
      </w:pPr>
      <w:rPr>
        <w:rFonts w:ascii="Symbol" w:hAnsi="Symbol" w:hint="default"/>
      </w:rPr>
    </w:lvl>
    <w:lvl w:ilvl="4" w:tplc="04090003" w:tentative="1">
      <w:start w:val="1"/>
      <w:numFmt w:val="bullet"/>
      <w:lvlText w:val="o"/>
      <w:lvlJc w:val="left"/>
      <w:pPr>
        <w:ind w:left="4202" w:hanging="360"/>
      </w:pPr>
      <w:rPr>
        <w:rFonts w:ascii="Courier New" w:hAnsi="Courier New" w:hint="default"/>
      </w:rPr>
    </w:lvl>
    <w:lvl w:ilvl="5" w:tplc="04090005" w:tentative="1">
      <w:start w:val="1"/>
      <w:numFmt w:val="bullet"/>
      <w:lvlText w:val=""/>
      <w:lvlJc w:val="left"/>
      <w:pPr>
        <w:ind w:left="4922" w:hanging="360"/>
      </w:pPr>
      <w:rPr>
        <w:rFonts w:ascii="Wingdings" w:hAnsi="Wingdings" w:hint="default"/>
      </w:rPr>
    </w:lvl>
    <w:lvl w:ilvl="6" w:tplc="04090001" w:tentative="1">
      <w:start w:val="1"/>
      <w:numFmt w:val="bullet"/>
      <w:lvlText w:val=""/>
      <w:lvlJc w:val="left"/>
      <w:pPr>
        <w:ind w:left="5642" w:hanging="360"/>
      </w:pPr>
      <w:rPr>
        <w:rFonts w:ascii="Symbol" w:hAnsi="Symbol" w:hint="default"/>
      </w:rPr>
    </w:lvl>
    <w:lvl w:ilvl="7" w:tplc="04090003" w:tentative="1">
      <w:start w:val="1"/>
      <w:numFmt w:val="bullet"/>
      <w:lvlText w:val="o"/>
      <w:lvlJc w:val="left"/>
      <w:pPr>
        <w:ind w:left="6362" w:hanging="360"/>
      </w:pPr>
      <w:rPr>
        <w:rFonts w:ascii="Courier New" w:hAnsi="Courier New" w:hint="default"/>
      </w:rPr>
    </w:lvl>
    <w:lvl w:ilvl="8" w:tplc="04090005" w:tentative="1">
      <w:start w:val="1"/>
      <w:numFmt w:val="bullet"/>
      <w:lvlText w:val=""/>
      <w:lvlJc w:val="left"/>
      <w:pPr>
        <w:ind w:left="7082" w:hanging="360"/>
      </w:pPr>
      <w:rPr>
        <w:rFonts w:ascii="Wingdings" w:hAnsi="Wingdings" w:hint="default"/>
      </w:rPr>
    </w:lvl>
  </w:abstractNum>
  <w:num w:numId="1">
    <w:abstractNumId w:val="17"/>
  </w:num>
  <w:num w:numId="2">
    <w:abstractNumId w:val="23"/>
  </w:num>
  <w:num w:numId="3">
    <w:abstractNumId w:val="14"/>
  </w:num>
  <w:num w:numId="4">
    <w:abstractNumId w:val="12"/>
  </w:num>
  <w:num w:numId="5">
    <w:abstractNumId w:val="3"/>
  </w:num>
  <w:num w:numId="6">
    <w:abstractNumId w:val="5"/>
  </w:num>
  <w:num w:numId="7">
    <w:abstractNumId w:val="30"/>
  </w:num>
  <w:num w:numId="8">
    <w:abstractNumId w:val="20"/>
  </w:num>
  <w:num w:numId="9">
    <w:abstractNumId w:val="28"/>
  </w:num>
  <w:num w:numId="10">
    <w:abstractNumId w:val="6"/>
  </w:num>
  <w:num w:numId="11">
    <w:abstractNumId w:val="18"/>
  </w:num>
  <w:num w:numId="12">
    <w:abstractNumId w:val="8"/>
  </w:num>
  <w:num w:numId="13">
    <w:abstractNumId w:val="16"/>
  </w:num>
  <w:num w:numId="14">
    <w:abstractNumId w:val="27"/>
  </w:num>
  <w:num w:numId="15">
    <w:abstractNumId w:val="7"/>
  </w:num>
  <w:num w:numId="16">
    <w:abstractNumId w:val="21"/>
  </w:num>
  <w:num w:numId="17">
    <w:abstractNumId w:val="24"/>
  </w:num>
  <w:num w:numId="18">
    <w:abstractNumId w:val="13"/>
  </w:num>
  <w:num w:numId="19">
    <w:abstractNumId w:val="25"/>
  </w:num>
  <w:num w:numId="20">
    <w:abstractNumId w:val="26"/>
  </w:num>
  <w:num w:numId="21">
    <w:abstractNumId w:val="9"/>
  </w:num>
  <w:num w:numId="22">
    <w:abstractNumId w:val="29"/>
  </w:num>
  <w:num w:numId="23">
    <w:abstractNumId w:val="10"/>
  </w:num>
  <w:num w:numId="24">
    <w:abstractNumId w:val="15"/>
  </w:num>
  <w:num w:numId="25">
    <w:abstractNumId w:val="4"/>
  </w:num>
  <w:num w:numId="26">
    <w:abstractNumId w:val="31"/>
  </w:num>
  <w:num w:numId="27">
    <w:abstractNumId w:val="0"/>
  </w:num>
  <w:num w:numId="28">
    <w:abstractNumId w:val="2"/>
  </w:num>
  <w:num w:numId="29">
    <w:abstractNumId w:val="22"/>
  </w:num>
  <w:num w:numId="30">
    <w:abstractNumId w:val="1"/>
  </w:num>
  <w:num w:numId="31">
    <w:abstractNumId w:val="11"/>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MTe3tDCzMLUwMjNS0lEKTi0uzszPAykwrAUAxXBY1SwAAAA="/>
  </w:docVars>
  <w:rsids>
    <w:rsidRoot w:val="00083E73"/>
    <w:rsid w:val="0000214F"/>
    <w:rsid w:val="0001157E"/>
    <w:rsid w:val="00022A45"/>
    <w:rsid w:val="00027CF6"/>
    <w:rsid w:val="00042D62"/>
    <w:rsid w:val="00047A96"/>
    <w:rsid w:val="000546D5"/>
    <w:rsid w:val="00073B93"/>
    <w:rsid w:val="00083E73"/>
    <w:rsid w:val="000A35FE"/>
    <w:rsid w:val="000B0592"/>
    <w:rsid w:val="000B34D7"/>
    <w:rsid w:val="000D2FAF"/>
    <w:rsid w:val="000D3DF8"/>
    <w:rsid w:val="00107580"/>
    <w:rsid w:val="0011731B"/>
    <w:rsid w:val="001234DE"/>
    <w:rsid w:val="00156F30"/>
    <w:rsid w:val="001707BF"/>
    <w:rsid w:val="001D07AC"/>
    <w:rsid w:val="001D13B6"/>
    <w:rsid w:val="00207BA0"/>
    <w:rsid w:val="002153BE"/>
    <w:rsid w:val="002206AB"/>
    <w:rsid w:val="00223C7C"/>
    <w:rsid w:val="0023199F"/>
    <w:rsid w:val="00276FFE"/>
    <w:rsid w:val="0028578C"/>
    <w:rsid w:val="00286467"/>
    <w:rsid w:val="002D0660"/>
    <w:rsid w:val="002E26BD"/>
    <w:rsid w:val="002E4FFD"/>
    <w:rsid w:val="002F74F4"/>
    <w:rsid w:val="00306644"/>
    <w:rsid w:val="00312AC9"/>
    <w:rsid w:val="00376D6A"/>
    <w:rsid w:val="003771E9"/>
    <w:rsid w:val="003A6221"/>
    <w:rsid w:val="003B7630"/>
    <w:rsid w:val="003D1931"/>
    <w:rsid w:val="00403FC4"/>
    <w:rsid w:val="0041187D"/>
    <w:rsid w:val="00416E3C"/>
    <w:rsid w:val="0042214B"/>
    <w:rsid w:val="00433F47"/>
    <w:rsid w:val="004413CD"/>
    <w:rsid w:val="004502F6"/>
    <w:rsid w:val="0045719B"/>
    <w:rsid w:val="00481912"/>
    <w:rsid w:val="00496838"/>
    <w:rsid w:val="004B037C"/>
    <w:rsid w:val="004D0F6C"/>
    <w:rsid w:val="004E6CF7"/>
    <w:rsid w:val="00514B05"/>
    <w:rsid w:val="0052443B"/>
    <w:rsid w:val="005464C1"/>
    <w:rsid w:val="005501AF"/>
    <w:rsid w:val="00551254"/>
    <w:rsid w:val="005722A5"/>
    <w:rsid w:val="00574984"/>
    <w:rsid w:val="00591828"/>
    <w:rsid w:val="005B51D9"/>
    <w:rsid w:val="005C113A"/>
    <w:rsid w:val="005C2BC5"/>
    <w:rsid w:val="005C6C74"/>
    <w:rsid w:val="005D02C7"/>
    <w:rsid w:val="006005E4"/>
    <w:rsid w:val="00632B68"/>
    <w:rsid w:val="0063537D"/>
    <w:rsid w:val="00656A14"/>
    <w:rsid w:val="00661935"/>
    <w:rsid w:val="006731F0"/>
    <w:rsid w:val="00684D02"/>
    <w:rsid w:val="00690491"/>
    <w:rsid w:val="006B22B1"/>
    <w:rsid w:val="006C622E"/>
    <w:rsid w:val="006C714D"/>
    <w:rsid w:val="006E5CD6"/>
    <w:rsid w:val="006F4A92"/>
    <w:rsid w:val="00702149"/>
    <w:rsid w:val="00703343"/>
    <w:rsid w:val="007268B8"/>
    <w:rsid w:val="007441C9"/>
    <w:rsid w:val="00756288"/>
    <w:rsid w:val="00764C41"/>
    <w:rsid w:val="0078370D"/>
    <w:rsid w:val="007B279B"/>
    <w:rsid w:val="007D54F1"/>
    <w:rsid w:val="008342D8"/>
    <w:rsid w:val="00837737"/>
    <w:rsid w:val="00845573"/>
    <w:rsid w:val="008536EF"/>
    <w:rsid w:val="00856E05"/>
    <w:rsid w:val="008B25D5"/>
    <w:rsid w:val="008B55AD"/>
    <w:rsid w:val="008B7E6A"/>
    <w:rsid w:val="008D7B5B"/>
    <w:rsid w:val="008F37D6"/>
    <w:rsid w:val="008F6218"/>
    <w:rsid w:val="009051DB"/>
    <w:rsid w:val="00930C79"/>
    <w:rsid w:val="00932099"/>
    <w:rsid w:val="00936281"/>
    <w:rsid w:val="00947495"/>
    <w:rsid w:val="00961C79"/>
    <w:rsid w:val="00987AD8"/>
    <w:rsid w:val="009A163D"/>
    <w:rsid w:val="009A3E23"/>
    <w:rsid w:val="009A6373"/>
    <w:rsid w:val="009D1A4A"/>
    <w:rsid w:val="009E23A0"/>
    <w:rsid w:val="00A037E1"/>
    <w:rsid w:val="00A12278"/>
    <w:rsid w:val="00A350B0"/>
    <w:rsid w:val="00AA0ED3"/>
    <w:rsid w:val="00AF795E"/>
    <w:rsid w:val="00B13959"/>
    <w:rsid w:val="00B632E1"/>
    <w:rsid w:val="00B9309B"/>
    <w:rsid w:val="00B94399"/>
    <w:rsid w:val="00B94664"/>
    <w:rsid w:val="00BE3276"/>
    <w:rsid w:val="00C20A9C"/>
    <w:rsid w:val="00C22D81"/>
    <w:rsid w:val="00C34789"/>
    <w:rsid w:val="00C54A4F"/>
    <w:rsid w:val="00C6385F"/>
    <w:rsid w:val="00C716FE"/>
    <w:rsid w:val="00C83007"/>
    <w:rsid w:val="00CA72BA"/>
    <w:rsid w:val="00D00FFC"/>
    <w:rsid w:val="00D1664A"/>
    <w:rsid w:val="00D23EA8"/>
    <w:rsid w:val="00D52566"/>
    <w:rsid w:val="00D5709C"/>
    <w:rsid w:val="00D60D6B"/>
    <w:rsid w:val="00D724DF"/>
    <w:rsid w:val="00D75693"/>
    <w:rsid w:val="00D92B83"/>
    <w:rsid w:val="00D92E2B"/>
    <w:rsid w:val="00D94B7A"/>
    <w:rsid w:val="00D96C72"/>
    <w:rsid w:val="00DD1D08"/>
    <w:rsid w:val="00E130DD"/>
    <w:rsid w:val="00E148A1"/>
    <w:rsid w:val="00E227D6"/>
    <w:rsid w:val="00E22BD3"/>
    <w:rsid w:val="00E43D90"/>
    <w:rsid w:val="00E670BD"/>
    <w:rsid w:val="00E72FAB"/>
    <w:rsid w:val="00E8147B"/>
    <w:rsid w:val="00E8223B"/>
    <w:rsid w:val="00EA13AF"/>
    <w:rsid w:val="00EB53B3"/>
    <w:rsid w:val="00EC471E"/>
    <w:rsid w:val="00EE6B0A"/>
    <w:rsid w:val="00F11097"/>
    <w:rsid w:val="00F26E4E"/>
    <w:rsid w:val="00F776E2"/>
    <w:rsid w:val="00F81C47"/>
    <w:rsid w:val="00F96E3C"/>
    <w:rsid w:val="00FC35FE"/>
    <w:rsid w:val="00FE213D"/>
    <w:rsid w:val="00FF5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C3A13F"/>
  <w15:docId w15:val="{DE09F660-0261-4CDC-AC3D-46D89A64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20" w:right="110"/>
      <w:outlineLvl w:val="0"/>
    </w:pPr>
    <w:rPr>
      <w:b/>
      <w:bCs/>
      <w:sz w:val="28"/>
      <w:szCs w:val="28"/>
    </w:rPr>
  </w:style>
  <w:style w:type="paragraph" w:styleId="Heading2">
    <w:name w:val="heading 2"/>
    <w:basedOn w:val="Normal"/>
    <w:uiPriority w:val="1"/>
    <w:qFormat/>
    <w:pPr>
      <w:ind w:left="658" w:hanging="538"/>
      <w:outlineLvl w:val="1"/>
    </w:pPr>
    <w:rPr>
      <w:b/>
      <w:bCs/>
      <w:sz w:val="24"/>
      <w:szCs w:val="24"/>
    </w:rPr>
  </w:style>
  <w:style w:type="paragraph" w:styleId="Heading3">
    <w:name w:val="heading 3"/>
    <w:basedOn w:val="Normal"/>
    <w:uiPriority w:val="1"/>
    <w:qFormat/>
    <w:pPr>
      <w:ind w:left="774" w:hanging="654"/>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5"/>
      <w:ind w:left="120"/>
    </w:pPr>
    <w:rPr>
      <w:b/>
      <w:bCs/>
    </w:rPr>
  </w:style>
  <w:style w:type="paragraph" w:styleId="TOC2">
    <w:name w:val="toc 2"/>
    <w:basedOn w:val="Normal"/>
    <w:uiPriority w:val="1"/>
    <w:qFormat/>
    <w:pPr>
      <w:spacing w:before="139"/>
      <w:ind w:left="949" w:hanging="502"/>
    </w:pPr>
  </w:style>
  <w:style w:type="paragraph" w:styleId="TOC3">
    <w:name w:val="toc 3"/>
    <w:basedOn w:val="Normal"/>
    <w:uiPriority w:val="1"/>
    <w:qFormat/>
    <w:pPr>
      <w:spacing w:before="139"/>
      <w:ind w:left="1647" w:hanging="698"/>
    </w:pPr>
  </w:style>
  <w:style w:type="paragraph" w:styleId="BodyText">
    <w:name w:val="Body Text"/>
    <w:basedOn w:val="Normal"/>
    <w:uiPriority w:val="1"/>
    <w:qFormat/>
  </w:style>
  <w:style w:type="paragraph" w:styleId="ListParagraph">
    <w:name w:val="List Paragraph"/>
    <w:basedOn w:val="Normal"/>
    <w:uiPriority w:val="1"/>
    <w:qFormat/>
    <w:pPr>
      <w:spacing w:before="139"/>
      <w:ind w:left="949" w:hanging="502"/>
    </w:pPr>
  </w:style>
  <w:style w:type="paragraph" w:customStyle="1" w:styleId="TableParagraph">
    <w:name w:val="Table Paragraph"/>
    <w:basedOn w:val="Normal"/>
    <w:uiPriority w:val="1"/>
    <w:qFormat/>
    <w:pPr>
      <w:spacing w:before="156"/>
      <w:ind w:left="119" w:right="384"/>
    </w:pPr>
    <w:rPr>
      <w:rFonts w:ascii="Courier New" w:eastAsia="Courier New" w:hAnsi="Courier New" w:cs="Courier New"/>
    </w:rPr>
  </w:style>
  <w:style w:type="character" w:styleId="Hyperlink">
    <w:name w:val="Hyperlink"/>
    <w:basedOn w:val="DefaultParagraphFont"/>
    <w:uiPriority w:val="99"/>
    <w:unhideWhenUsed/>
    <w:rsid w:val="000A35FE"/>
    <w:rPr>
      <w:color w:val="0000FF" w:themeColor="hyperlink"/>
      <w:u w:val="single"/>
    </w:rPr>
  </w:style>
  <w:style w:type="paragraph" w:styleId="BalloonText">
    <w:name w:val="Balloon Text"/>
    <w:basedOn w:val="Normal"/>
    <w:link w:val="BalloonTextChar"/>
    <w:uiPriority w:val="99"/>
    <w:semiHidden/>
    <w:unhideWhenUsed/>
    <w:rsid w:val="005501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1AF"/>
    <w:rPr>
      <w:rFonts w:ascii="Lucida Grande" w:eastAsia="Times New Roman" w:hAnsi="Lucida Grande" w:cs="Lucida Grande"/>
      <w:sz w:val="18"/>
      <w:szCs w:val="18"/>
    </w:rPr>
  </w:style>
  <w:style w:type="paragraph" w:styleId="Header">
    <w:name w:val="header"/>
    <w:basedOn w:val="Normal"/>
    <w:link w:val="HeaderChar"/>
    <w:uiPriority w:val="99"/>
    <w:unhideWhenUsed/>
    <w:rsid w:val="005501AF"/>
    <w:pPr>
      <w:tabs>
        <w:tab w:val="center" w:pos="4320"/>
        <w:tab w:val="right" w:pos="8640"/>
      </w:tabs>
    </w:pPr>
  </w:style>
  <w:style w:type="character" w:customStyle="1" w:styleId="HeaderChar">
    <w:name w:val="Header Char"/>
    <w:basedOn w:val="DefaultParagraphFont"/>
    <w:link w:val="Header"/>
    <w:uiPriority w:val="99"/>
    <w:rsid w:val="005501AF"/>
    <w:rPr>
      <w:rFonts w:ascii="Times New Roman" w:eastAsia="Times New Roman" w:hAnsi="Times New Roman" w:cs="Times New Roman"/>
    </w:rPr>
  </w:style>
  <w:style w:type="paragraph" w:styleId="Footer">
    <w:name w:val="footer"/>
    <w:basedOn w:val="Normal"/>
    <w:link w:val="FooterChar"/>
    <w:uiPriority w:val="99"/>
    <w:unhideWhenUsed/>
    <w:rsid w:val="005501AF"/>
    <w:pPr>
      <w:tabs>
        <w:tab w:val="center" w:pos="4320"/>
        <w:tab w:val="right" w:pos="8640"/>
      </w:tabs>
    </w:pPr>
  </w:style>
  <w:style w:type="character" w:customStyle="1" w:styleId="FooterChar">
    <w:name w:val="Footer Char"/>
    <w:basedOn w:val="DefaultParagraphFont"/>
    <w:link w:val="Footer"/>
    <w:uiPriority w:val="99"/>
    <w:rsid w:val="005501AF"/>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56E05"/>
    <w:rPr>
      <w:color w:val="800080" w:themeColor="followedHyperlink"/>
      <w:u w:val="single"/>
    </w:rPr>
  </w:style>
  <w:style w:type="table" w:styleId="TableGrid">
    <w:name w:val="Table Grid"/>
    <w:basedOn w:val="TableNormal"/>
    <w:uiPriority w:val="59"/>
    <w:rsid w:val="00932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TableNormal"/>
    <w:uiPriority w:val="51"/>
    <w:rsid w:val="0093209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AF795E"/>
    <w:rPr>
      <w:sz w:val="18"/>
      <w:szCs w:val="18"/>
    </w:rPr>
  </w:style>
  <w:style w:type="paragraph" w:styleId="CommentText">
    <w:name w:val="annotation text"/>
    <w:basedOn w:val="Normal"/>
    <w:link w:val="CommentTextChar"/>
    <w:uiPriority w:val="99"/>
    <w:semiHidden/>
    <w:unhideWhenUsed/>
    <w:rsid w:val="00AF795E"/>
    <w:rPr>
      <w:sz w:val="24"/>
      <w:szCs w:val="24"/>
    </w:rPr>
  </w:style>
  <w:style w:type="character" w:customStyle="1" w:styleId="CommentTextChar">
    <w:name w:val="Comment Text Char"/>
    <w:basedOn w:val="DefaultParagraphFont"/>
    <w:link w:val="CommentText"/>
    <w:uiPriority w:val="99"/>
    <w:semiHidden/>
    <w:rsid w:val="00AF795E"/>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F795E"/>
    <w:rPr>
      <w:b/>
      <w:bCs/>
      <w:sz w:val="20"/>
      <w:szCs w:val="20"/>
    </w:rPr>
  </w:style>
  <w:style w:type="character" w:customStyle="1" w:styleId="CommentSubjectChar">
    <w:name w:val="Comment Subject Char"/>
    <w:basedOn w:val="CommentTextChar"/>
    <w:link w:val="CommentSubject"/>
    <w:uiPriority w:val="99"/>
    <w:semiHidden/>
    <w:rsid w:val="00AF795E"/>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47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snomed.org/snomed-ct/get-snomed-ct" TargetMode="External"/><Relationship Id="rId26" Type="http://schemas.openxmlformats.org/officeDocument/2006/relationships/hyperlink" Target="https://ecqi.healthit.gov/ecqm/measures" TargetMode="External"/><Relationship Id="rId39" Type="http://schemas.openxmlformats.org/officeDocument/2006/relationships/hyperlink" Target="https://www.ietf.org/rfc/rfc3406.txt" TargetMode="Externa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yperlink" Target="http://www.hl7.org/v3ballotarchive_temp_52E32C7C-1C23-BA17-0CA99EC07A928F9D/v3ballot/html/infrastructure/conformance/conformance.html" TargetMode="External"/><Relationship Id="rId42" Type="http://schemas.openxmlformats.org/officeDocument/2006/relationships/hyperlink" Target="https://www.nlm.nih.gov/vsac/support/usingvsac/vsacsvsapiv2.html"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www.ama-assn.org/ama/pub/physician-resources/solutions-managing-your-practice/coding-billing-insurance/cpt/cpt-products-services/licensing.page" TargetMode="External"/><Relationship Id="rId25" Type="http://schemas.openxmlformats.org/officeDocument/2006/relationships/image" Target="media/image3.png"/><Relationship Id="rId33" Type="http://schemas.openxmlformats.org/officeDocument/2006/relationships/hyperlink" Target="http://www.hl7.org/implement/standards/product_brief.cfm?product_id=35" TargetMode="External"/><Relationship Id="rId38" Type="http://schemas.openxmlformats.org/officeDocument/2006/relationships/hyperlink" Target="https://www.ietf.org/rfc/rfc2141.txt" TargetMode="External"/><Relationship Id="rId46" Type="http://schemas.openxmlformats.org/officeDocument/2006/relationships/header" Target="header7.xml"/><Relationship Id="rId2" Type="http://schemas.openxmlformats.org/officeDocument/2006/relationships/styles" Target="styles.xml"/><Relationship Id="rId16" Type="http://schemas.openxmlformats.org/officeDocument/2006/relationships/hyperlink" Target="http://www.HL7.org/legal/ippolicy.cfm" TargetMode="External"/><Relationship Id="rId20" Type="http://schemas.openxmlformats.org/officeDocument/2006/relationships/footer" Target="footer4.xml"/><Relationship Id="rId29" Type="http://schemas.openxmlformats.org/officeDocument/2006/relationships/hyperlink" Target="https://ecqi.healthit.gov/qdm" TargetMode="External"/><Relationship Id="rId41" Type="http://schemas.openxmlformats.org/officeDocument/2006/relationships/hyperlink" Target="https://vsac.nlm.nih.go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yperlink" Target="http://www.hl7.org/implement/standards/product_brief.cfm?product_id=97" TargetMode="External"/><Relationship Id="rId37" Type="http://schemas.openxmlformats.org/officeDocument/2006/relationships/hyperlink" Target="https://www.ietf.org/rfc/rfc2141.txt" TargetMode="External"/><Relationship Id="rId40" Type="http://schemas.openxmlformats.org/officeDocument/2006/relationships/hyperlink" Target="https://vsac.nlm.nih.gov/" TargetMode="External"/><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www.HL7.org/implement/standards/index.cfm" TargetMode="External"/><Relationship Id="rId23" Type="http://schemas.openxmlformats.org/officeDocument/2006/relationships/header" Target="header5.xml"/><Relationship Id="rId28" Type="http://schemas.openxmlformats.org/officeDocument/2006/relationships/hyperlink" Target="http://www.nationalacademies.org/hmd/Reports/2001/Crossing-the-Quality-Chasm-A-New-Health-System-for-the-21st-Century.aspx" TargetMode="External"/><Relationship Id="rId36" Type="http://schemas.openxmlformats.org/officeDocument/2006/relationships/hyperlink" Target="http://www.hl7.org/v3ballotarchive_temp_52E32C7C-1C23-BA17-0CA99EC07A928F9D/v3ballot/html/infrastructure/conformance/conformance.html" TargetMode="External"/><Relationship Id="rId10" Type="http://schemas.openxmlformats.org/officeDocument/2006/relationships/footer" Target="footer1.xml"/><Relationship Id="rId19" Type="http://schemas.openxmlformats.org/officeDocument/2006/relationships/hyperlink" Target="http://www.nucc.org" TargetMode="External"/><Relationship Id="rId31" Type="http://schemas.openxmlformats.org/officeDocument/2006/relationships/hyperlink" Target="http://www.hl7.org/implement/standards/product_brief.cfm?product_id=400" TargetMode="External"/><Relationship Id="rId44" Type="http://schemas.openxmlformats.org/officeDocument/2006/relationships/hyperlink" Target="https://apr.apache.org/versioning.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hl7.org/legal/ippolicy.cfm?ref=nav" TargetMode="External"/><Relationship Id="rId22" Type="http://schemas.openxmlformats.org/officeDocument/2006/relationships/header" Target="header4.xml"/><Relationship Id="rId27" Type="http://schemas.openxmlformats.org/officeDocument/2006/relationships/hyperlink" Target="http://www.nationalacademies.org/hmd/Reports/2001/Crossing-the-Quality-Chasm-A-New-Health-System-for-the-21st-Century.aspx" TargetMode="External"/><Relationship Id="rId30" Type="http://schemas.openxmlformats.org/officeDocument/2006/relationships/hyperlink" Target="http://www.hl7.org/implement/standards/product_brief.cfm?product_id=400" TargetMode="External"/><Relationship Id="rId35" Type="http://schemas.openxmlformats.org/officeDocument/2006/relationships/hyperlink" Target="http://www.hl7.org/v3ballotarchive_temp_52E32C7C-1C23-BA17-0CA99EC07A928F9D/v3ballot/html/infrastructure/conformance/conformance.html" TargetMode="External"/><Relationship Id="rId43" Type="http://schemas.openxmlformats.org/officeDocument/2006/relationships/hyperlink" Target="https://www.nlm.nih.gov/vsac/support/usingvsac/vsacsvsapiv2.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25</Pages>
  <Words>6550</Words>
  <Characters>37339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CQL-based HQMF Implementation Guide</vt:lpstr>
    </vt:vector>
  </TitlesOfParts>
  <Company>ESAC,Inc.</Company>
  <LinksUpToDate>false</LinksUpToDate>
  <CharactersWithSpaces>43802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CQL-based HQMF Implementation Guide</dc:title>
  <dc:subject>Defining eCQMs using CQL</dc:subject>
  <dc:creator>Chris Markle</dc:creator>
  <cp:keywords>CQF QDM HQMF FHIR eCQM CQL ELM</cp:keywords>
  <cp:lastModifiedBy>Yan Heras</cp:lastModifiedBy>
  <cp:revision>11</cp:revision>
  <dcterms:created xsi:type="dcterms:W3CDTF">2021-02-26T21:17:00Z</dcterms:created>
  <dcterms:modified xsi:type="dcterms:W3CDTF">2021-03-15T18:33:00Z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2017-05-31T00:00:00Z</vt:filetime>
  </property>
  <property fmtid="{D5CDD505-2E9C-101B-9397-08002B2CF9AE}" pid="3" name="Creator">
    <vt:lpwstr>LaTeX with hyperref package</vt:lpwstr>
  </property>
  <property fmtid="{D5CDD505-2E9C-101B-9397-08002B2CF9AE}" pid="4" name="LastSaved">
    <vt:filetime>2017-06-01T00:00:00Z</vt:filetime>
  </property>
</Properties>
</file>